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2464" w14:textId="78107724" w:rsidR="002F6DBA" w:rsidRPr="00067A21" w:rsidRDefault="00E7406A" w:rsidP="00E7406A">
      <w:pPr>
        <w:pBdr>
          <w:top w:val="nil"/>
          <w:left w:val="nil"/>
          <w:bottom w:val="nil"/>
          <w:right w:val="nil"/>
          <w:between w:val="nil"/>
        </w:pBdr>
        <w:spacing w:after="0" w:line="360" w:lineRule="auto"/>
        <w:rPr>
          <w:rFonts w:ascii="Arial" w:eastAsiaTheme="majorEastAsia" w:hAnsi="Arial" w:cs="Arial"/>
          <w:color w:val="4472C4" w:themeColor="accent1"/>
          <w:sz w:val="32"/>
          <w:szCs w:val="32"/>
          <w:rPrChange w:id="0" w:author="Zehui Bai" w:date="2022-03-11T15:16:00Z">
            <w:rPr>
              <w:rFonts w:asciiTheme="majorHAnsi" w:eastAsiaTheme="majorEastAsia" w:hAnsiTheme="majorHAnsi" w:cstheme="majorBidi"/>
              <w:color w:val="4472C4" w:themeColor="accent1"/>
              <w:sz w:val="32"/>
              <w:szCs w:val="32"/>
            </w:rPr>
          </w:rPrChange>
        </w:rPr>
      </w:pPr>
      <w:r w:rsidRPr="00067A21">
        <w:rPr>
          <w:rFonts w:ascii="Arial" w:eastAsiaTheme="majorEastAsia" w:hAnsi="Arial" w:cs="Arial"/>
          <w:noProof/>
          <w:color w:val="2F5496" w:themeColor="accent1" w:themeShade="BF"/>
          <w:sz w:val="32"/>
          <w:szCs w:val="32"/>
          <w:lang w:eastAsia="de-DE"/>
          <w:rPrChange w:id="1" w:author="Zehui Bai" w:date="2022-03-11T15:16:00Z">
            <w:rPr>
              <w:rFonts w:asciiTheme="majorHAnsi" w:eastAsiaTheme="majorEastAsia" w:hAnsiTheme="majorHAnsi" w:cstheme="majorBidi"/>
              <w:noProof/>
              <w:color w:val="2F5496" w:themeColor="accent1" w:themeShade="BF"/>
              <w:sz w:val="32"/>
              <w:szCs w:val="32"/>
              <w:lang w:eastAsia="de-DE"/>
            </w:rPr>
          </w:rPrChange>
        </w:rPr>
        <w:drawing>
          <wp:anchor distT="0" distB="0" distL="114300" distR="114300" simplePos="0" relativeHeight="251660288" behindDoc="0" locked="0" layoutInCell="1" allowOverlap="1" wp14:anchorId="29270415" wp14:editId="2AB78E86">
            <wp:simplePos x="0" y="0"/>
            <wp:positionH relativeFrom="margin">
              <wp:align>left</wp:align>
            </wp:positionH>
            <wp:positionV relativeFrom="paragraph">
              <wp:posOffset>10898</wp:posOffset>
            </wp:positionV>
            <wp:extent cx="1781175" cy="638973"/>
            <wp:effectExtent l="0" t="0" r="0" b="8890"/>
            <wp:wrapNone/>
            <wp:docPr id="2" name="Grafik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图片包含 形状&#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781175" cy="638973"/>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eastAsiaTheme="majorEastAsia" w:hAnsi="Arial" w:cs="Arial"/>
          <w:color w:val="4472C4" w:themeColor="accent1"/>
          <w:sz w:val="32"/>
          <w:szCs w:val="32"/>
        </w:rPr>
        <w:id w:val="66162657"/>
        <w:docPartObj>
          <w:docPartGallery w:val="Cover Pages"/>
          <w:docPartUnique/>
        </w:docPartObj>
      </w:sdtPr>
      <w:sdtEndPr>
        <w:rPr>
          <w:rFonts w:eastAsia="SimSun"/>
          <w:b/>
          <w:bCs/>
          <w:caps/>
          <w:color w:val="auto"/>
          <w:sz w:val="24"/>
          <w:szCs w:val="24"/>
        </w:rPr>
      </w:sdtEndPr>
      <w:sdtContent>
        <w:p w14:paraId="2484BC95" w14:textId="19D76A29" w:rsidR="00E7406A" w:rsidRPr="00067A21" w:rsidRDefault="00E7406A" w:rsidP="00E7406A">
          <w:pPr>
            <w:pBdr>
              <w:top w:val="nil"/>
              <w:left w:val="nil"/>
              <w:bottom w:val="nil"/>
              <w:right w:val="nil"/>
              <w:between w:val="nil"/>
            </w:pBdr>
            <w:spacing w:after="0" w:line="360" w:lineRule="auto"/>
            <w:rPr>
              <w:rFonts w:ascii="Arial" w:hAnsi="Arial" w:cs="Arial"/>
              <w:color w:val="4472C4" w:themeColor="accent1"/>
              <w:rPrChange w:id="2" w:author="Zehui Bai" w:date="2022-03-11T15:16:00Z">
                <w:rPr>
                  <w:color w:val="4472C4" w:themeColor="accent1"/>
                </w:rPr>
              </w:rPrChange>
            </w:rPr>
          </w:pPr>
        </w:p>
        <w:sdt>
          <w:sdtPr>
            <w:rPr>
              <w:rFonts w:ascii="Arial" w:eastAsiaTheme="majorEastAsia" w:hAnsi="Arial" w:cs="Arial"/>
              <w:color w:val="4472C4" w:themeColor="accent1"/>
              <w:sz w:val="32"/>
              <w:szCs w:val="32"/>
            </w:rPr>
            <w:id w:val="2012250909"/>
            <w:docPartObj>
              <w:docPartGallery w:val="Cover Pages"/>
              <w:docPartUnique/>
            </w:docPartObj>
          </w:sdtPr>
          <w:sdtEndPr>
            <w:rPr>
              <w:rFonts w:eastAsia="SimSun"/>
              <w:b/>
              <w:bCs/>
              <w:caps/>
              <w:color w:val="auto"/>
              <w:sz w:val="24"/>
              <w:szCs w:val="24"/>
            </w:rPr>
          </w:sdtEndPr>
          <w:sdtContent>
            <w:p w14:paraId="1343783F" w14:textId="77777777" w:rsidR="00E7406A" w:rsidRPr="00067A21" w:rsidRDefault="00E7406A" w:rsidP="00E7406A">
              <w:pPr>
                <w:pBdr>
                  <w:top w:val="nil"/>
                  <w:left w:val="nil"/>
                  <w:bottom w:val="nil"/>
                  <w:right w:val="nil"/>
                  <w:between w:val="nil"/>
                </w:pBdr>
                <w:spacing w:after="0" w:line="360" w:lineRule="auto"/>
                <w:jc w:val="center"/>
                <w:rPr>
                  <w:rFonts w:ascii="Arial" w:hAnsi="Arial" w:cs="Arial"/>
                  <w:color w:val="4472C4" w:themeColor="accent1"/>
                  <w:rPrChange w:id="3" w:author="Zehui Bai" w:date="2022-03-11T15:16:00Z">
                    <w:rPr>
                      <w:color w:val="4472C4" w:themeColor="accent1"/>
                    </w:rPr>
                  </w:rPrChange>
                </w:rPr>
              </w:pPr>
            </w:p>
            <w:p w14:paraId="1E68D3BE" w14:textId="77777777" w:rsidR="00E7406A" w:rsidRPr="00067A21" w:rsidRDefault="00E7406A" w:rsidP="00E7406A">
              <w:pPr>
                <w:pBdr>
                  <w:top w:val="nil"/>
                  <w:left w:val="nil"/>
                  <w:bottom w:val="nil"/>
                  <w:right w:val="nil"/>
                  <w:between w:val="nil"/>
                </w:pBdr>
                <w:spacing w:after="0" w:line="360" w:lineRule="auto"/>
                <w:jc w:val="center"/>
                <w:rPr>
                  <w:rFonts w:ascii="Arial" w:hAnsi="Arial" w:cs="Arial"/>
                  <w:color w:val="4472C4" w:themeColor="accent1"/>
                  <w:rPrChange w:id="4" w:author="Zehui Bai" w:date="2022-03-11T15:16:00Z">
                    <w:rPr>
                      <w:color w:val="4472C4" w:themeColor="accent1"/>
                    </w:rPr>
                  </w:rPrChange>
                </w:rPr>
              </w:pPr>
            </w:p>
            <w:p w14:paraId="368FE51C" w14:textId="77777777" w:rsidR="00E7406A" w:rsidRPr="00067A21" w:rsidRDefault="00E7406A" w:rsidP="00E7406A">
              <w:pPr>
                <w:pBdr>
                  <w:top w:val="nil"/>
                  <w:left w:val="nil"/>
                  <w:bottom w:val="nil"/>
                  <w:right w:val="nil"/>
                  <w:between w:val="nil"/>
                </w:pBdr>
                <w:spacing w:after="0" w:line="360" w:lineRule="auto"/>
                <w:jc w:val="center"/>
                <w:rPr>
                  <w:rFonts w:ascii="Arial" w:hAnsi="Arial" w:cs="Arial"/>
                  <w:color w:val="4472C4" w:themeColor="accent1"/>
                  <w:rPrChange w:id="5" w:author="Zehui Bai" w:date="2022-03-11T15:16:00Z">
                    <w:rPr>
                      <w:color w:val="4472C4" w:themeColor="accent1"/>
                    </w:rPr>
                  </w:rPrChange>
                </w:rPr>
              </w:pPr>
            </w:p>
            <w:p w14:paraId="495528C8"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b/>
                  <w:color w:val="000000"/>
                  <w:sz w:val="32"/>
                  <w:szCs w:val="32"/>
                  <w:rPrChange w:id="6" w:author="Zehui Bai" w:date="2022-03-11T15:16:00Z">
                    <w:rPr>
                      <w:rFonts w:ascii="Times New Roman" w:eastAsia="Arial" w:hAnsi="Times New Roman" w:cs="Times New Roman"/>
                      <w:b/>
                      <w:color w:val="000000"/>
                      <w:sz w:val="32"/>
                      <w:szCs w:val="32"/>
                    </w:rPr>
                  </w:rPrChange>
                </w:rPr>
              </w:pPr>
              <w:r w:rsidRPr="00067A21">
                <w:rPr>
                  <w:rFonts w:ascii="Arial" w:eastAsia="Arial" w:hAnsi="Arial" w:cs="Arial"/>
                  <w:b/>
                  <w:color w:val="000000"/>
                  <w:sz w:val="32"/>
                  <w:szCs w:val="32"/>
                  <w:rPrChange w:id="7" w:author="Zehui Bai" w:date="2022-03-11T15:16:00Z">
                    <w:rPr>
                      <w:rFonts w:ascii="Times New Roman" w:eastAsia="Arial" w:hAnsi="Times New Roman" w:cs="Times New Roman"/>
                      <w:b/>
                      <w:color w:val="000000"/>
                      <w:sz w:val="32"/>
                      <w:szCs w:val="32"/>
                    </w:rPr>
                  </w:rPrChange>
                </w:rPr>
                <w:t xml:space="preserve">Universität Bremen </w:t>
              </w:r>
            </w:p>
            <w:p w14:paraId="630A50AE"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8" w:author="Zehui Bai" w:date="2022-03-11T15:16:00Z">
                    <w:rPr>
                      <w:rFonts w:ascii="Times New Roman" w:eastAsia="Arial" w:hAnsi="Times New Roman" w:cs="Times New Roman"/>
                      <w:color w:val="000000"/>
                      <w:sz w:val="24"/>
                      <w:szCs w:val="24"/>
                    </w:rPr>
                  </w:rPrChange>
                </w:rPr>
              </w:pPr>
              <w:r w:rsidRPr="00067A21">
                <w:rPr>
                  <w:rFonts w:ascii="Arial" w:eastAsia="Arial" w:hAnsi="Arial" w:cs="Arial"/>
                  <w:b/>
                  <w:color w:val="000000"/>
                  <w:sz w:val="32"/>
                  <w:szCs w:val="32"/>
                  <w:rPrChange w:id="9" w:author="Zehui Bai" w:date="2022-03-11T15:16:00Z">
                    <w:rPr>
                      <w:rFonts w:ascii="Times New Roman" w:eastAsia="Arial" w:hAnsi="Times New Roman" w:cs="Times New Roman"/>
                      <w:b/>
                      <w:color w:val="000000"/>
                      <w:sz w:val="32"/>
                      <w:szCs w:val="32"/>
                    </w:rPr>
                  </w:rPrChange>
                </w:rPr>
                <w:t xml:space="preserve">Fachbereich 11-Human und Gesundheitswissenschaften </w:t>
              </w:r>
            </w:p>
            <w:p w14:paraId="16B63769" w14:textId="77777777" w:rsidR="00EE173F" w:rsidRPr="00067A21" w:rsidRDefault="00EE173F"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10" w:author="Zehui Bai" w:date="2022-03-11T15:16:00Z">
                    <w:rPr>
                      <w:rFonts w:ascii="Times New Roman" w:eastAsia="Arial" w:hAnsi="Times New Roman" w:cs="Times New Roman"/>
                      <w:color w:val="000000"/>
                      <w:sz w:val="24"/>
                      <w:szCs w:val="24"/>
                    </w:rPr>
                  </w:rPrChange>
                </w:rPr>
              </w:pPr>
            </w:p>
            <w:p w14:paraId="1DC5FCC1" w14:textId="6032C4D6"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11" w:author="Zehui Bai" w:date="2022-03-11T15:16:00Z">
                    <w:rPr>
                      <w:rFonts w:ascii="Times New Roman" w:eastAsia="Arial" w:hAnsi="Times New Roman" w:cs="Times New Roman"/>
                      <w:color w:val="000000"/>
                      <w:sz w:val="24"/>
                      <w:szCs w:val="24"/>
                    </w:rPr>
                  </w:rPrChange>
                </w:rPr>
              </w:pPr>
              <w:r w:rsidRPr="00067A21">
                <w:rPr>
                  <w:rFonts w:ascii="Arial" w:eastAsia="Arial" w:hAnsi="Arial" w:cs="Arial"/>
                  <w:color w:val="000000"/>
                  <w:sz w:val="24"/>
                  <w:szCs w:val="24"/>
                  <w:rPrChange w:id="12" w:author="Zehui Bai" w:date="2022-03-11T15:16:00Z">
                    <w:rPr>
                      <w:rFonts w:ascii="Times New Roman" w:eastAsia="Arial" w:hAnsi="Times New Roman" w:cs="Times New Roman"/>
                      <w:color w:val="000000"/>
                      <w:sz w:val="24"/>
                      <w:szCs w:val="24"/>
                    </w:rPr>
                  </w:rPrChange>
                </w:rPr>
                <w:t>Epidemiologie M.Sc.</w:t>
              </w:r>
            </w:p>
            <w:p w14:paraId="4F7E2DE9"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13" w:author="Zehui Bai" w:date="2022-03-11T15:16:00Z">
                    <w:rPr>
                      <w:rFonts w:ascii="Times New Roman" w:eastAsia="Arial" w:hAnsi="Times New Roman" w:cs="Times New Roman"/>
                      <w:color w:val="000000"/>
                      <w:sz w:val="24"/>
                      <w:szCs w:val="24"/>
                    </w:rPr>
                  </w:rPrChange>
                </w:rPr>
              </w:pPr>
              <w:r w:rsidRPr="00067A21">
                <w:rPr>
                  <w:rFonts w:ascii="Arial" w:eastAsia="Arial" w:hAnsi="Arial" w:cs="Arial"/>
                  <w:sz w:val="24"/>
                  <w:szCs w:val="24"/>
                  <w:rPrChange w:id="14" w:author="Zehui Bai" w:date="2022-03-11T15:16:00Z">
                    <w:rPr>
                      <w:rFonts w:ascii="Times New Roman" w:eastAsia="Arial" w:hAnsi="Times New Roman" w:cs="Times New Roman"/>
                      <w:sz w:val="24"/>
                      <w:szCs w:val="24"/>
                    </w:rPr>
                  </w:rPrChange>
                </w:rPr>
                <w:t>WiSe 2021/2022</w:t>
              </w:r>
            </w:p>
            <w:p w14:paraId="36B42D85" w14:textId="77777777" w:rsidR="00E7406A" w:rsidRPr="00067A21" w:rsidRDefault="00E7406A" w:rsidP="00E7406A">
              <w:pPr>
                <w:spacing w:after="0" w:line="360" w:lineRule="auto"/>
                <w:jc w:val="center"/>
                <w:rPr>
                  <w:rFonts w:ascii="Arial" w:eastAsia="Arial" w:hAnsi="Arial" w:cs="Arial"/>
                  <w:sz w:val="24"/>
                  <w:szCs w:val="24"/>
                  <w:rPrChange w:id="15" w:author="Zehui Bai" w:date="2022-03-11T15:16:00Z">
                    <w:rPr>
                      <w:rFonts w:ascii="Times New Roman" w:eastAsia="Arial" w:hAnsi="Times New Roman" w:cs="Times New Roman"/>
                      <w:sz w:val="24"/>
                      <w:szCs w:val="24"/>
                    </w:rPr>
                  </w:rPrChange>
                </w:rPr>
              </w:pPr>
              <w:r w:rsidRPr="00067A21">
                <w:rPr>
                  <w:rFonts w:ascii="Arial" w:eastAsia="Microsoft YaHei" w:hAnsi="Arial" w:cs="Arial"/>
                  <w:color w:val="000000"/>
                  <w:sz w:val="24"/>
                  <w:szCs w:val="24"/>
                  <w:rPrChange w:id="16" w:author="Zehui Bai" w:date="2022-03-11T15:16:00Z">
                    <w:rPr>
                      <w:rFonts w:ascii="Times New Roman" w:eastAsia="Microsoft YaHei" w:hAnsi="Times New Roman" w:cs="Times New Roman"/>
                      <w:color w:val="000000"/>
                      <w:sz w:val="24"/>
                      <w:szCs w:val="24"/>
                    </w:rPr>
                  </w:rPrChange>
                </w:rPr>
                <w:t>11-M66-3-M6B-E</w:t>
              </w:r>
            </w:p>
            <w:p w14:paraId="3943140B" w14:textId="77777777" w:rsidR="00E7406A" w:rsidRPr="00067A21" w:rsidRDefault="00E7406A" w:rsidP="00E7406A">
              <w:pPr>
                <w:spacing w:after="0" w:line="360" w:lineRule="auto"/>
                <w:jc w:val="center"/>
                <w:rPr>
                  <w:rFonts w:ascii="Arial" w:eastAsia="Arial" w:hAnsi="Arial" w:cs="Arial"/>
                  <w:sz w:val="24"/>
                  <w:szCs w:val="24"/>
                  <w:rPrChange w:id="17" w:author="Zehui Bai" w:date="2022-03-11T15:16:00Z">
                    <w:rPr>
                      <w:rFonts w:ascii="Times New Roman" w:eastAsia="Arial" w:hAnsi="Times New Roman" w:cs="Times New Roman"/>
                      <w:sz w:val="24"/>
                      <w:szCs w:val="24"/>
                    </w:rPr>
                  </w:rPrChange>
                </w:rPr>
              </w:pPr>
            </w:p>
            <w:p w14:paraId="5D64C3D5"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18" w:author="Zehui Bai" w:date="2022-03-11T15:16:00Z">
                    <w:rPr>
                      <w:rFonts w:ascii="Times New Roman" w:eastAsia="Arial" w:hAnsi="Times New Roman" w:cs="Times New Roman"/>
                      <w:color w:val="000000"/>
                      <w:sz w:val="24"/>
                      <w:szCs w:val="24"/>
                    </w:rPr>
                  </w:rPrChange>
                </w:rPr>
              </w:pPr>
            </w:p>
            <w:p w14:paraId="7DB9BA69"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19" w:author="Zehui Bai" w:date="2022-03-11T15:16:00Z">
                    <w:rPr>
                      <w:rFonts w:ascii="Times New Roman" w:eastAsia="Arial" w:hAnsi="Times New Roman" w:cs="Times New Roman"/>
                      <w:color w:val="000000"/>
                      <w:sz w:val="24"/>
                      <w:szCs w:val="24"/>
                    </w:rPr>
                  </w:rPrChange>
                </w:rPr>
              </w:pPr>
            </w:p>
            <w:p w14:paraId="59314DE5"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lang w:val="en-GB"/>
                  <w:rPrChange w:id="20" w:author="Zehui Bai" w:date="2022-03-11T15:16:00Z">
                    <w:rPr>
                      <w:rFonts w:ascii="Times New Roman" w:eastAsia="Arial" w:hAnsi="Times New Roman" w:cs="Times New Roman"/>
                      <w:color w:val="000000"/>
                      <w:sz w:val="24"/>
                      <w:szCs w:val="24"/>
                      <w:lang w:val="en-GB"/>
                    </w:rPr>
                  </w:rPrChange>
                </w:rPr>
              </w:pPr>
              <w:r w:rsidRPr="00067A21">
                <w:rPr>
                  <w:rFonts w:ascii="Arial" w:eastAsia="Arial" w:hAnsi="Arial" w:cs="Arial"/>
                  <w:color w:val="000000"/>
                  <w:sz w:val="24"/>
                  <w:szCs w:val="24"/>
                  <w:lang w:val="en-GB"/>
                  <w:rPrChange w:id="21" w:author="Zehui Bai" w:date="2022-03-11T15:16:00Z">
                    <w:rPr>
                      <w:rFonts w:ascii="Times New Roman" w:eastAsia="Arial" w:hAnsi="Times New Roman" w:cs="Times New Roman"/>
                      <w:color w:val="000000"/>
                      <w:sz w:val="24"/>
                      <w:szCs w:val="24"/>
                      <w:lang w:val="en-GB"/>
                    </w:rPr>
                  </w:rPrChange>
                </w:rPr>
                <w:t>Forschungsbericht:</w:t>
              </w:r>
            </w:p>
            <w:p w14:paraId="53863EDB"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sz w:val="24"/>
                  <w:szCs w:val="24"/>
                  <w:lang w:val="en-GB"/>
                  <w:rPrChange w:id="22" w:author="Zehui Bai" w:date="2022-03-11T15:16:00Z">
                    <w:rPr>
                      <w:rFonts w:ascii="Times New Roman" w:eastAsia="Arial" w:hAnsi="Times New Roman" w:cs="Times New Roman"/>
                      <w:color w:val="000000"/>
                      <w:sz w:val="24"/>
                      <w:szCs w:val="24"/>
                      <w:lang w:val="en-GB"/>
                    </w:rPr>
                  </w:rPrChange>
                </w:rPr>
              </w:pPr>
            </w:p>
            <w:p w14:paraId="691F299F" w14:textId="14516B6A" w:rsidR="006B4B5E" w:rsidRPr="00067A21" w:rsidRDefault="006B4B5E" w:rsidP="006B4B5E">
              <w:pPr>
                <w:suppressLineNumbers/>
                <w:spacing w:before="240" w:after="360" w:line="240" w:lineRule="auto"/>
                <w:jc w:val="center"/>
                <w:rPr>
                  <w:rFonts w:ascii="Arial" w:eastAsiaTheme="minorHAnsi" w:hAnsi="Arial" w:cs="Arial"/>
                  <w:b/>
                  <w:sz w:val="32"/>
                  <w:szCs w:val="32"/>
                  <w:lang w:val="en-US"/>
                  <w:rPrChange w:id="23" w:author="Zehui Bai" w:date="2022-03-11T15:16:00Z">
                    <w:rPr>
                      <w:rFonts w:ascii="Times New Roman" w:eastAsiaTheme="minorHAnsi" w:hAnsi="Times New Roman" w:cs="Times New Roman"/>
                      <w:b/>
                      <w:sz w:val="32"/>
                      <w:szCs w:val="32"/>
                      <w:lang w:val="en-US"/>
                    </w:rPr>
                  </w:rPrChange>
                </w:rPr>
              </w:pPr>
              <w:r w:rsidRPr="00067A21">
                <w:rPr>
                  <w:rFonts w:ascii="Arial" w:eastAsiaTheme="minorHAnsi" w:hAnsi="Arial" w:cs="Arial"/>
                  <w:b/>
                  <w:sz w:val="32"/>
                  <w:szCs w:val="32"/>
                  <w:lang w:val="en-US"/>
                  <w:rPrChange w:id="24" w:author="Zehui Bai" w:date="2022-03-11T15:16:00Z">
                    <w:rPr>
                      <w:rFonts w:ascii="Times New Roman" w:eastAsiaTheme="minorHAnsi" w:hAnsi="Times New Roman" w:cs="Times New Roman"/>
                      <w:b/>
                      <w:sz w:val="32"/>
                      <w:szCs w:val="32"/>
                      <w:lang w:val="en-US"/>
                    </w:rPr>
                  </w:rPrChange>
                </w:rPr>
                <w:t>Impact of Trust in Healthcare Professionals and Agencies on COVID-19 Vaccine Acceptance in Germany</w:t>
              </w:r>
            </w:p>
            <w:p w14:paraId="60262A47" w14:textId="6B8CB13E"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32"/>
                  <w:szCs w:val="32"/>
                  <w:lang w:val="en-US"/>
                  <w:rPrChange w:id="25" w:author="Zehui Bai" w:date="2022-03-11T15:16:00Z">
                    <w:rPr>
                      <w:rFonts w:ascii="Times New Roman" w:eastAsia="Arial" w:hAnsi="Times New Roman" w:cs="Times New Roman"/>
                      <w:color w:val="000000"/>
                      <w:sz w:val="32"/>
                      <w:szCs w:val="32"/>
                      <w:lang w:val="en-US"/>
                    </w:rPr>
                  </w:rPrChange>
                </w:rPr>
              </w:pPr>
            </w:p>
            <w:p w14:paraId="3330D403"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lang w:val="en-GB"/>
                  <w:rPrChange w:id="26" w:author="Zehui Bai" w:date="2022-03-11T15:16:00Z">
                    <w:rPr>
                      <w:rFonts w:ascii="Times New Roman" w:eastAsia="Arial" w:hAnsi="Times New Roman" w:cs="Times New Roman"/>
                      <w:color w:val="000000"/>
                      <w:sz w:val="24"/>
                      <w:szCs w:val="24"/>
                      <w:lang w:val="en-GB"/>
                    </w:rPr>
                  </w:rPrChange>
                </w:rPr>
              </w:pPr>
            </w:p>
            <w:p w14:paraId="73425858"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27" w:author="Zehui Bai" w:date="2022-03-11T15:16:00Z">
                    <w:rPr>
                      <w:rFonts w:ascii="Times New Roman" w:eastAsia="Arial" w:hAnsi="Times New Roman" w:cs="Times New Roman"/>
                      <w:color w:val="000000"/>
                      <w:sz w:val="24"/>
                      <w:szCs w:val="24"/>
                    </w:rPr>
                  </w:rPrChange>
                </w:rPr>
              </w:pPr>
              <w:r w:rsidRPr="00067A21">
                <w:rPr>
                  <w:rFonts w:ascii="Arial" w:eastAsia="Arial" w:hAnsi="Arial" w:cs="Arial"/>
                  <w:color w:val="000000"/>
                  <w:sz w:val="24"/>
                  <w:szCs w:val="24"/>
                  <w:rPrChange w:id="28" w:author="Zehui Bai" w:date="2022-03-11T15:16:00Z">
                    <w:rPr>
                      <w:rFonts w:ascii="Times New Roman" w:eastAsia="Arial" w:hAnsi="Times New Roman" w:cs="Times New Roman"/>
                      <w:color w:val="000000"/>
                      <w:sz w:val="24"/>
                      <w:szCs w:val="24"/>
                    </w:rPr>
                  </w:rPrChange>
                </w:rPr>
                <w:t xml:space="preserve">vorgelegt von </w:t>
              </w:r>
            </w:p>
            <w:p w14:paraId="7772C0FD"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29" w:author="Zehui Bai" w:date="2022-03-11T15:16:00Z">
                    <w:rPr>
                      <w:rFonts w:ascii="Times New Roman" w:eastAsia="Arial" w:hAnsi="Times New Roman" w:cs="Times New Roman"/>
                      <w:color w:val="000000"/>
                      <w:sz w:val="24"/>
                      <w:szCs w:val="24"/>
                    </w:rPr>
                  </w:rPrChange>
                </w:rPr>
              </w:pPr>
            </w:p>
            <w:p w14:paraId="0862A432" w14:textId="77777777" w:rsidR="00E7406A" w:rsidRPr="00067A21" w:rsidRDefault="00E7406A" w:rsidP="00E7406A">
              <w:pPr>
                <w:pBdr>
                  <w:top w:val="nil"/>
                  <w:left w:val="nil"/>
                  <w:bottom w:val="nil"/>
                  <w:right w:val="nil"/>
                  <w:between w:val="nil"/>
                </w:pBdr>
                <w:spacing w:after="0" w:line="360" w:lineRule="auto"/>
                <w:jc w:val="center"/>
                <w:rPr>
                  <w:rFonts w:ascii="Arial" w:eastAsia="Arial" w:hAnsi="Arial" w:cs="Arial"/>
                  <w:color w:val="000000"/>
                  <w:sz w:val="24"/>
                  <w:szCs w:val="24"/>
                  <w:rPrChange w:id="30" w:author="Zehui Bai" w:date="2022-03-11T15:16:00Z">
                    <w:rPr>
                      <w:rFonts w:ascii="Times New Roman" w:eastAsia="Arial" w:hAnsi="Times New Roman" w:cs="Times New Roman"/>
                      <w:color w:val="000000"/>
                      <w:sz w:val="24"/>
                      <w:szCs w:val="24"/>
                    </w:rPr>
                  </w:rPrChange>
                </w:rPr>
              </w:pPr>
              <w:r w:rsidRPr="00067A21">
                <w:rPr>
                  <w:rFonts w:ascii="Arial" w:eastAsia="Arial" w:hAnsi="Arial" w:cs="Arial"/>
                  <w:color w:val="000000"/>
                  <w:sz w:val="24"/>
                  <w:szCs w:val="24"/>
                  <w:rPrChange w:id="31" w:author="Zehui Bai" w:date="2022-03-11T15:16:00Z">
                    <w:rPr>
                      <w:rFonts w:ascii="Times New Roman" w:eastAsia="Arial" w:hAnsi="Times New Roman" w:cs="Times New Roman"/>
                      <w:color w:val="000000"/>
                      <w:sz w:val="24"/>
                      <w:szCs w:val="24"/>
                    </w:rPr>
                  </w:rPrChange>
                </w:rPr>
                <w:t>Yimeng Zheng (6031851)</w:t>
              </w:r>
            </w:p>
            <w:p w14:paraId="4B41D66C"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rPrChange w:id="32" w:author="Zehui Bai" w:date="2022-03-11T15:16:00Z">
                    <w:rPr>
                      <w:rFonts w:ascii="Times New Roman" w:eastAsia="Arial" w:hAnsi="Times New Roman" w:cs="Times New Roman"/>
                      <w:color w:val="000000"/>
                    </w:rPr>
                  </w:rPrChange>
                </w:rPr>
              </w:pPr>
            </w:p>
            <w:p w14:paraId="37CBD948"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rPrChange w:id="33" w:author="Zehui Bai" w:date="2022-03-11T15:16:00Z">
                    <w:rPr>
                      <w:rFonts w:ascii="Times New Roman" w:eastAsia="Arial" w:hAnsi="Times New Roman" w:cs="Times New Roman"/>
                      <w:color w:val="000000"/>
                    </w:rPr>
                  </w:rPrChange>
                </w:rPr>
              </w:pPr>
            </w:p>
            <w:p w14:paraId="6574DEE9" w14:textId="77777777" w:rsidR="00EE173F" w:rsidRPr="00067A21" w:rsidRDefault="00EE173F" w:rsidP="00E7406A">
              <w:pPr>
                <w:pBdr>
                  <w:top w:val="nil"/>
                  <w:left w:val="nil"/>
                  <w:bottom w:val="nil"/>
                  <w:right w:val="nil"/>
                  <w:between w:val="nil"/>
                </w:pBdr>
                <w:spacing w:after="0" w:line="360" w:lineRule="auto"/>
                <w:rPr>
                  <w:rFonts w:ascii="Arial" w:eastAsia="Arial" w:hAnsi="Arial" w:cs="Arial"/>
                  <w:color w:val="000000"/>
                  <w:rPrChange w:id="34" w:author="Zehui Bai" w:date="2022-03-11T15:16:00Z">
                    <w:rPr>
                      <w:rFonts w:ascii="Times New Roman" w:eastAsia="Arial" w:hAnsi="Times New Roman" w:cs="Times New Roman"/>
                      <w:color w:val="000000"/>
                    </w:rPr>
                  </w:rPrChange>
                </w:rPr>
              </w:pPr>
            </w:p>
            <w:p w14:paraId="3AC8183E"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rPrChange w:id="35" w:author="Zehui Bai" w:date="2022-03-11T15:16:00Z">
                    <w:rPr>
                      <w:rFonts w:ascii="Times New Roman" w:eastAsia="Arial" w:hAnsi="Times New Roman" w:cs="Times New Roman"/>
                      <w:color w:val="000000"/>
                    </w:rPr>
                  </w:rPrChange>
                </w:rPr>
              </w:pPr>
            </w:p>
            <w:p w14:paraId="2956E8E1"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rPrChange w:id="36" w:author="Zehui Bai" w:date="2022-03-11T15:16:00Z">
                    <w:rPr>
                      <w:rFonts w:ascii="Times New Roman" w:eastAsia="Arial" w:hAnsi="Times New Roman" w:cs="Times New Roman"/>
                      <w:color w:val="000000"/>
                    </w:rPr>
                  </w:rPrChange>
                </w:rPr>
              </w:pPr>
            </w:p>
            <w:p w14:paraId="0630B7DD" w14:textId="77777777" w:rsidR="00E7406A" w:rsidRPr="00067A21" w:rsidRDefault="00E7406A" w:rsidP="00E7406A">
              <w:pPr>
                <w:pBdr>
                  <w:top w:val="nil"/>
                  <w:left w:val="nil"/>
                  <w:bottom w:val="nil"/>
                  <w:right w:val="nil"/>
                  <w:between w:val="nil"/>
                </w:pBdr>
                <w:spacing w:after="0" w:line="360" w:lineRule="auto"/>
                <w:rPr>
                  <w:rFonts w:ascii="Arial" w:eastAsia="Arial" w:hAnsi="Arial" w:cs="Arial"/>
                  <w:color w:val="000000"/>
                  <w:rPrChange w:id="37" w:author="Zehui Bai" w:date="2022-03-11T15:16:00Z">
                    <w:rPr>
                      <w:rFonts w:ascii="Times New Roman" w:eastAsia="Arial" w:hAnsi="Times New Roman" w:cs="Times New Roman"/>
                      <w:color w:val="000000"/>
                    </w:rPr>
                  </w:rPrChange>
                </w:rPr>
              </w:pPr>
            </w:p>
            <w:p w14:paraId="160A4EA3" w14:textId="77777777" w:rsidR="00E7406A" w:rsidRPr="00067A21" w:rsidRDefault="00E7406A" w:rsidP="00DD2B2E">
              <w:pPr>
                <w:pBdr>
                  <w:top w:val="nil"/>
                  <w:left w:val="nil"/>
                  <w:bottom w:val="nil"/>
                  <w:right w:val="nil"/>
                  <w:between w:val="nil"/>
                </w:pBdr>
                <w:spacing w:after="0" w:line="360" w:lineRule="auto"/>
                <w:jc w:val="both"/>
                <w:rPr>
                  <w:rFonts w:ascii="Arial" w:eastAsia="Arial" w:hAnsi="Arial" w:cs="Arial"/>
                  <w:color w:val="000000"/>
                  <w:rPrChange w:id="38" w:author="Zehui Bai" w:date="2022-03-11T15:16:00Z">
                    <w:rPr>
                      <w:rFonts w:ascii="Times New Roman" w:eastAsia="Arial" w:hAnsi="Times New Roman" w:cs="Times New Roman"/>
                      <w:color w:val="000000"/>
                    </w:rPr>
                  </w:rPrChange>
                </w:rPr>
              </w:pPr>
            </w:p>
            <w:p w14:paraId="24778348" w14:textId="4A86E4FB" w:rsidR="00E7406A" w:rsidRPr="00067A21" w:rsidRDefault="00E7406A">
              <w:pPr>
                <w:pBdr>
                  <w:top w:val="nil"/>
                  <w:left w:val="nil"/>
                  <w:bottom w:val="nil"/>
                  <w:right w:val="nil"/>
                  <w:between w:val="nil"/>
                </w:pBdr>
                <w:spacing w:after="0" w:line="360" w:lineRule="auto"/>
                <w:jc w:val="center"/>
                <w:rPr>
                  <w:rFonts w:ascii="Arial" w:eastAsia="Arial" w:hAnsi="Arial" w:cs="Arial"/>
                  <w:color w:val="000000"/>
                  <w:rPrChange w:id="39" w:author="Zehui Bai" w:date="2022-03-11T15:16:00Z">
                    <w:rPr>
                      <w:rFonts w:ascii="Times New Roman" w:eastAsia="Arial" w:hAnsi="Times New Roman" w:cs="Times New Roman"/>
                      <w:color w:val="000000"/>
                    </w:rPr>
                  </w:rPrChange>
                </w:rPr>
                <w:pPrChange w:id="40" w:author="Zehui Bai" w:date="2022-03-11T13:57:00Z">
                  <w:pPr>
                    <w:pBdr>
                      <w:top w:val="nil"/>
                      <w:left w:val="nil"/>
                      <w:bottom w:val="nil"/>
                      <w:right w:val="nil"/>
                      <w:between w:val="nil"/>
                    </w:pBdr>
                    <w:spacing w:after="0" w:line="360" w:lineRule="auto"/>
                    <w:jc w:val="both"/>
                  </w:pPr>
                </w:pPrChange>
              </w:pPr>
              <w:r w:rsidRPr="00067A21">
                <w:rPr>
                  <w:rFonts w:ascii="Arial" w:eastAsia="Arial" w:hAnsi="Arial" w:cs="Arial"/>
                  <w:color w:val="000000"/>
                  <w:rPrChange w:id="41" w:author="Zehui Bai" w:date="2022-03-11T15:16:00Z">
                    <w:rPr>
                      <w:rFonts w:ascii="Times New Roman" w:eastAsia="Arial" w:hAnsi="Times New Roman" w:cs="Times New Roman"/>
                      <w:color w:val="000000"/>
                    </w:rPr>
                  </w:rPrChange>
                </w:rPr>
                <w:t>Referentinnen:  Prof. Dr. Gabriele Bolte</w:t>
              </w:r>
            </w:p>
            <w:p w14:paraId="17F42040" w14:textId="2ED7627E" w:rsidR="00E7406A" w:rsidRPr="00067A21" w:rsidRDefault="00E7406A">
              <w:pPr>
                <w:pBdr>
                  <w:top w:val="nil"/>
                  <w:left w:val="nil"/>
                  <w:bottom w:val="nil"/>
                  <w:right w:val="nil"/>
                  <w:between w:val="nil"/>
                </w:pBdr>
                <w:spacing w:after="0" w:line="360" w:lineRule="auto"/>
                <w:jc w:val="center"/>
                <w:rPr>
                  <w:rFonts w:ascii="Arial" w:eastAsia="Arial" w:hAnsi="Arial" w:cs="Arial"/>
                  <w:color w:val="000000"/>
                  <w:rPrChange w:id="42" w:author="Zehui Bai" w:date="2022-03-11T15:16:00Z">
                    <w:rPr>
                      <w:rFonts w:ascii="Times New Roman" w:eastAsia="Arial" w:hAnsi="Times New Roman" w:cs="Times New Roman"/>
                      <w:color w:val="000000"/>
                    </w:rPr>
                  </w:rPrChange>
                </w:rPr>
                <w:pPrChange w:id="43" w:author="Zehui Bai" w:date="2022-03-11T13:57:00Z">
                  <w:pPr>
                    <w:pBdr>
                      <w:top w:val="nil"/>
                      <w:left w:val="nil"/>
                      <w:bottom w:val="nil"/>
                      <w:right w:val="nil"/>
                      <w:between w:val="nil"/>
                    </w:pBdr>
                    <w:spacing w:after="0" w:line="360" w:lineRule="auto"/>
                    <w:jc w:val="both"/>
                  </w:pPr>
                </w:pPrChange>
              </w:pPr>
              <w:r w:rsidRPr="00067A21">
                <w:rPr>
                  <w:rFonts w:ascii="Arial" w:eastAsia="Arial" w:hAnsi="Arial" w:cs="Arial"/>
                  <w:color w:val="000000"/>
                  <w:rPrChange w:id="44" w:author="Zehui Bai" w:date="2022-03-11T15:16:00Z">
                    <w:rPr>
                      <w:rFonts w:ascii="Times New Roman" w:eastAsia="Arial" w:hAnsi="Times New Roman" w:cs="Times New Roman"/>
                      <w:color w:val="000000"/>
                    </w:rPr>
                  </w:rPrChange>
                </w:rPr>
                <w:t>PD Dr. Karin Bammann</w:t>
              </w:r>
            </w:p>
            <w:p w14:paraId="0B85E87B" w14:textId="77777777" w:rsidR="00E7406A" w:rsidRPr="00067A21" w:rsidRDefault="00E7406A">
              <w:pPr>
                <w:jc w:val="center"/>
                <w:rPr>
                  <w:rFonts w:ascii="Arial" w:hAnsi="Arial" w:cs="Arial"/>
                  <w:lang w:val="en-GB"/>
                  <w:rPrChange w:id="45" w:author="Zehui Bai" w:date="2022-03-11T15:16:00Z">
                    <w:rPr>
                      <w:lang w:val="en-GB"/>
                    </w:rPr>
                  </w:rPrChange>
                </w:rPr>
                <w:pPrChange w:id="46" w:author="Zehui Bai" w:date="2022-03-11T13:57:00Z">
                  <w:pPr>
                    <w:jc w:val="both"/>
                  </w:pPr>
                </w:pPrChange>
              </w:pPr>
              <w:r w:rsidRPr="00067A21">
                <w:rPr>
                  <w:rFonts w:ascii="Arial" w:eastAsia="Arial" w:hAnsi="Arial" w:cs="Arial"/>
                  <w:color w:val="000000" w:themeColor="text1"/>
                  <w:rPrChange w:id="47" w:author="Zehui Bai" w:date="2022-03-11T15:16:00Z">
                    <w:rPr>
                      <w:rFonts w:ascii="Times New Roman" w:eastAsia="Arial" w:hAnsi="Times New Roman" w:cs="Times New Roman"/>
                      <w:color w:val="000000" w:themeColor="text1"/>
                    </w:rPr>
                  </w:rPrChange>
                </w:rPr>
                <w:t xml:space="preserve">Abgabedatum: </w:t>
              </w:r>
              <w:r w:rsidRPr="00067A21">
                <w:rPr>
                  <w:rFonts w:ascii="Arial" w:hAnsi="Arial" w:cs="Arial"/>
                  <w:rPrChange w:id="48" w:author="Zehui Bai" w:date="2022-03-11T15:16:00Z">
                    <w:rPr>
                      <w:rFonts w:ascii="Times New Roman" w:hAnsi="Times New Roman" w:cs="Times New Roman"/>
                    </w:rPr>
                  </w:rPrChange>
                </w:rPr>
                <w:tab/>
              </w:r>
              <w:r w:rsidRPr="00067A21">
                <w:rPr>
                  <w:rFonts w:ascii="Arial" w:eastAsia="Arial" w:hAnsi="Arial" w:cs="Arial"/>
                  <w:color w:val="000000" w:themeColor="text1"/>
                  <w:rPrChange w:id="49" w:author="Zehui Bai" w:date="2022-03-11T15:16:00Z">
                    <w:rPr>
                      <w:rFonts w:ascii="Times New Roman" w:eastAsia="Arial" w:hAnsi="Times New Roman" w:cs="Times New Roman"/>
                      <w:color w:val="000000" w:themeColor="text1"/>
                    </w:rPr>
                  </w:rPrChange>
                </w:rPr>
                <w:t xml:space="preserve">31. </w:t>
              </w:r>
              <w:r w:rsidRPr="00067A21">
                <w:rPr>
                  <w:rFonts w:ascii="Arial" w:eastAsia="Arial" w:hAnsi="Arial" w:cs="Arial"/>
                  <w:color w:val="000000" w:themeColor="text1"/>
                  <w:lang w:val="en-GB"/>
                  <w:rPrChange w:id="50" w:author="Zehui Bai" w:date="2022-03-11T15:16:00Z">
                    <w:rPr>
                      <w:rFonts w:ascii="Times New Roman" w:eastAsia="Arial" w:hAnsi="Times New Roman" w:cs="Times New Roman"/>
                      <w:color w:val="000000" w:themeColor="text1"/>
                      <w:lang w:val="en-GB"/>
                    </w:rPr>
                  </w:rPrChange>
                </w:rPr>
                <w:t>March 2022</w:t>
              </w:r>
              <w:r w:rsidRPr="00067A21">
                <w:rPr>
                  <w:rFonts w:ascii="Arial" w:hAnsi="Arial" w:cs="Arial"/>
                  <w:b/>
                  <w:bCs/>
                  <w:caps/>
                  <w:sz w:val="24"/>
                  <w:szCs w:val="24"/>
                  <w:lang w:val="en-GB"/>
                  <w:rPrChange w:id="51" w:author="Zehui Bai" w:date="2022-03-11T15:16:00Z">
                    <w:rPr>
                      <w:rFonts w:cstheme="majorHAnsi"/>
                      <w:b/>
                      <w:bCs/>
                      <w:caps/>
                      <w:sz w:val="24"/>
                      <w:szCs w:val="24"/>
                      <w:lang w:val="en-GB"/>
                    </w:rPr>
                  </w:rPrChange>
                </w:rPr>
                <w:br w:type="page"/>
              </w:r>
            </w:p>
            <w:p w14:paraId="2B347720" w14:textId="77777777" w:rsidR="00E7406A" w:rsidRPr="00067A21" w:rsidRDefault="00E7406A">
              <w:pPr>
                <w:pStyle w:val="Heading1"/>
                <w:rPr>
                  <w:rFonts w:ascii="Arial" w:hAnsi="Arial" w:cs="Arial"/>
                  <w:b/>
                  <w:bCs/>
                  <w:lang w:val="en-US"/>
                  <w:rPrChange w:id="52" w:author="Zehui Bai" w:date="2022-03-11T15:16:00Z">
                    <w:rPr>
                      <w:rFonts w:ascii="Times New Roman" w:eastAsia="Cambria" w:hAnsi="Times New Roman" w:cs="Times New Roman"/>
                      <w:b/>
                      <w:color w:val="auto"/>
                      <w:sz w:val="24"/>
                      <w:szCs w:val="24"/>
                      <w:lang w:val="en-US"/>
                    </w:rPr>
                  </w:rPrChange>
                </w:rPr>
                <w:pPrChange w:id="53" w:author="Zehui Bai" w:date="2022-03-11T13:56:00Z">
                  <w:pPr>
                    <w:pStyle w:val="Heading1"/>
                    <w:keepNext w:val="0"/>
                    <w:keepLines w:val="0"/>
                    <w:tabs>
                      <w:tab w:val="num" w:pos="567"/>
                    </w:tabs>
                    <w:spacing w:after="240" w:line="240" w:lineRule="auto"/>
                    <w:ind w:left="567" w:hanging="567"/>
                  </w:pPr>
                </w:pPrChange>
              </w:pPr>
              <w:bookmarkStart w:id="54" w:name="_Toc96935513"/>
              <w:r w:rsidRPr="00A60F12">
                <w:rPr>
                  <w:rFonts w:ascii="Arial" w:hAnsi="Arial" w:cs="Arial"/>
                  <w:b/>
                  <w:bCs/>
                  <w:lang w:val="en-GB"/>
                  <w:rPrChange w:id="55" w:author="Zehui Bai" w:date="2022-03-13T11:11:00Z">
                    <w:rPr>
                      <w:rFonts w:ascii="Times New Roman" w:eastAsia="Cambria" w:hAnsi="Times New Roman" w:cs="Times New Roman"/>
                      <w:b/>
                      <w:color w:val="auto"/>
                      <w:sz w:val="24"/>
                      <w:szCs w:val="24"/>
                      <w:lang w:val="en-US"/>
                    </w:rPr>
                  </w:rPrChange>
                </w:rPr>
                <w:lastRenderedPageBreak/>
                <w:t>Summary</w:t>
              </w:r>
              <w:bookmarkEnd w:id="54"/>
            </w:p>
            <w:p w14:paraId="16CAC232" w14:textId="77777777" w:rsidR="00E7406A" w:rsidRPr="00067A21" w:rsidRDefault="00E7406A">
              <w:pPr>
                <w:spacing w:line="360" w:lineRule="auto"/>
                <w:jc w:val="both"/>
                <w:rPr>
                  <w:rFonts w:ascii="Arial" w:hAnsi="Arial" w:cs="Arial"/>
                  <w:sz w:val="24"/>
                  <w:szCs w:val="24"/>
                  <w:lang w:val="en-GB"/>
                  <w:rPrChange w:id="56" w:author="Zehui Bai" w:date="2022-03-11T15:16:00Z">
                    <w:rPr>
                      <w:rFonts w:ascii="Times New Roman" w:hAnsi="Times New Roman" w:cs="Times New Roman"/>
                      <w:sz w:val="24"/>
                      <w:szCs w:val="24"/>
                      <w:lang w:val="en-GB"/>
                    </w:rPr>
                  </w:rPrChange>
                </w:rPr>
                <w:pPrChange w:id="57" w:author="Zehui Bai" w:date="2022-03-11T13:57:00Z">
                  <w:pPr>
                    <w:spacing w:line="360" w:lineRule="auto"/>
                  </w:pPr>
                </w:pPrChange>
              </w:pPr>
              <w:r w:rsidRPr="00067A21">
                <w:rPr>
                  <w:rFonts w:ascii="Arial" w:hAnsi="Arial" w:cs="Arial"/>
                  <w:sz w:val="24"/>
                  <w:szCs w:val="24"/>
                  <w:lang w:val="en-GB"/>
                  <w:rPrChange w:id="58" w:author="Zehui Bai" w:date="2022-03-11T15:16:00Z">
                    <w:rPr>
                      <w:rFonts w:ascii="Times New Roman" w:hAnsi="Times New Roman" w:cs="Times New Roman"/>
                      <w:sz w:val="24"/>
                      <w:szCs w:val="24"/>
                      <w:lang w:val="en-GB"/>
                    </w:rPr>
                  </w:rPrChange>
                </w:rPr>
                <w:t xml:space="preserve">The article presented here was prepared in the form of a original research manuscript, which follows the manuscript formatting guidelines in the journal </w:t>
              </w:r>
              <w:r w:rsidRPr="00067A21">
                <w:rPr>
                  <w:rFonts w:ascii="Arial" w:hAnsi="Arial" w:cs="Arial"/>
                  <w:i/>
                  <w:iCs/>
                  <w:sz w:val="24"/>
                  <w:szCs w:val="24"/>
                  <w:lang w:val="en-GB"/>
                  <w:rPrChange w:id="59" w:author="Zehui Bai" w:date="2022-03-11T15:16:00Z">
                    <w:rPr>
                      <w:rFonts w:ascii="Times New Roman" w:hAnsi="Times New Roman" w:cs="Times New Roman"/>
                      <w:i/>
                      <w:iCs/>
                      <w:sz w:val="24"/>
                      <w:szCs w:val="24"/>
                      <w:lang w:val="en-GB"/>
                    </w:rPr>
                  </w:rPrChange>
                </w:rPr>
                <w:t>Frontiers of Public Health</w:t>
              </w:r>
              <w:r w:rsidRPr="00067A21">
                <w:rPr>
                  <w:rFonts w:ascii="Arial" w:hAnsi="Arial" w:cs="Arial"/>
                  <w:sz w:val="24"/>
                  <w:szCs w:val="24"/>
                  <w:lang w:val="en-GB"/>
                  <w:rPrChange w:id="60" w:author="Zehui Bai" w:date="2022-03-11T15:16:00Z">
                    <w:rPr>
                      <w:rFonts w:ascii="Times New Roman" w:hAnsi="Times New Roman" w:cs="Times New Roman"/>
                      <w:sz w:val="24"/>
                      <w:szCs w:val="24"/>
                      <w:lang w:val="en-GB"/>
                    </w:rPr>
                  </w:rPrChange>
                </w:rPr>
                <w:t xml:space="preserve">. </w:t>
              </w:r>
            </w:p>
            <w:p w14:paraId="7B88BB26" w14:textId="77777777" w:rsidR="00E7406A" w:rsidRPr="00067A21" w:rsidRDefault="00E7406A">
              <w:pPr>
                <w:spacing w:line="360" w:lineRule="auto"/>
                <w:jc w:val="both"/>
                <w:rPr>
                  <w:rFonts w:ascii="Arial" w:hAnsi="Arial" w:cs="Arial"/>
                  <w:b/>
                  <w:bCs/>
                  <w:caps/>
                  <w:sz w:val="24"/>
                  <w:szCs w:val="24"/>
                  <w:lang w:val="en-GB"/>
                  <w:rPrChange w:id="61" w:author="Zehui Bai" w:date="2022-03-11T15:16:00Z">
                    <w:rPr>
                      <w:rFonts w:cstheme="majorHAnsi"/>
                      <w:b/>
                      <w:bCs/>
                      <w:caps/>
                      <w:sz w:val="24"/>
                      <w:szCs w:val="24"/>
                      <w:lang w:val="en-GB"/>
                    </w:rPr>
                  </w:rPrChange>
                </w:rPr>
                <w:pPrChange w:id="62" w:author="Zehui Bai" w:date="2022-03-11T13:57:00Z">
                  <w:pPr>
                    <w:spacing w:line="360" w:lineRule="auto"/>
                  </w:pPr>
                </w:pPrChange>
              </w:pPr>
              <w:r w:rsidRPr="00067A21">
                <w:rPr>
                  <w:rFonts w:ascii="Arial" w:hAnsi="Arial" w:cs="Arial"/>
                  <w:sz w:val="24"/>
                  <w:szCs w:val="24"/>
                  <w:lang w:val="en-GB"/>
                  <w:rPrChange w:id="63" w:author="Zehui Bai" w:date="2022-03-11T15:16:00Z">
                    <w:rPr>
                      <w:rFonts w:ascii="Times New Roman" w:hAnsi="Times New Roman" w:cs="Times New Roman"/>
                      <w:sz w:val="24"/>
                      <w:szCs w:val="24"/>
                      <w:lang w:val="en-GB"/>
                    </w:rPr>
                  </w:rPrChange>
                </w:rPr>
                <w:t>Supplementary material can be found in the appendix. The educational questionnaire, (see Appendix A), the questionnaire (see Appendix B) and a listing of places and platforms where the questionnaire was shared (see Appendix C). In addition, a case number calculation was done to estimate the number of cases needed (see Appendix D) and a directed acyclic grah (DAG) was created prior to data collection based on current literature (see Appendix E) to identify possible confounders.</w:t>
              </w:r>
              <w:r w:rsidRPr="00067A21">
                <w:rPr>
                  <w:rFonts w:ascii="Arial" w:hAnsi="Arial" w:cs="Arial"/>
                  <w:sz w:val="24"/>
                  <w:szCs w:val="24"/>
                  <w:lang w:val="en-GB"/>
                  <w:rPrChange w:id="64" w:author="Zehui Bai" w:date="2022-03-11T15:16:00Z">
                    <w:rPr>
                      <w:sz w:val="24"/>
                      <w:szCs w:val="24"/>
                      <w:lang w:val="en-GB"/>
                    </w:rPr>
                  </w:rPrChange>
                </w:rPr>
                <w:t xml:space="preserve">  </w:t>
              </w:r>
              <w:r w:rsidRPr="00067A21">
                <w:rPr>
                  <w:rFonts w:ascii="Arial" w:hAnsi="Arial" w:cs="Arial"/>
                  <w:lang w:val="en-GB"/>
                  <w:rPrChange w:id="65" w:author="Zehui Bai" w:date="2022-03-11T15:16:00Z">
                    <w:rPr>
                      <w:lang w:val="en-GB"/>
                    </w:rPr>
                  </w:rPrChange>
                </w:rPr>
                <w:br w:type="page"/>
              </w:r>
            </w:p>
          </w:sdtContent>
        </w:sdt>
        <w:p w14:paraId="3A7BAF78" w14:textId="77777777" w:rsidR="007A0B2F" w:rsidRPr="00067A21" w:rsidRDefault="0040533D" w:rsidP="007A0B2F">
          <w:pPr>
            <w:rPr>
              <w:rFonts w:ascii="Arial" w:hAnsi="Arial" w:cs="Arial"/>
              <w:b/>
              <w:bCs/>
              <w:caps/>
              <w:sz w:val="24"/>
              <w:szCs w:val="24"/>
              <w:rPrChange w:id="66" w:author="Zehui Bai" w:date="2022-03-11T15:16:00Z">
                <w:rPr>
                  <w:rFonts w:cstheme="majorHAnsi"/>
                  <w:b/>
                  <w:bCs/>
                  <w:caps/>
                  <w:sz w:val="24"/>
                  <w:szCs w:val="24"/>
                </w:rPr>
              </w:rPrChange>
            </w:rPr>
          </w:pPr>
        </w:p>
      </w:sdtContent>
    </w:sdt>
    <w:p w14:paraId="0D98AE48" w14:textId="53F0084F" w:rsidR="0032143F" w:rsidRPr="00067A21" w:rsidRDefault="00EE173F" w:rsidP="007A0B2F">
      <w:pPr>
        <w:rPr>
          <w:rFonts w:ascii="Arial" w:hAnsi="Arial" w:cs="Arial"/>
          <w:b/>
          <w:bCs/>
          <w:caps/>
          <w:sz w:val="24"/>
          <w:szCs w:val="24"/>
          <w:rPrChange w:id="67" w:author="Zehui Bai" w:date="2022-03-11T15:16:00Z">
            <w:rPr>
              <w:rFonts w:cstheme="majorHAnsi"/>
              <w:b/>
              <w:bCs/>
              <w:caps/>
              <w:sz w:val="24"/>
              <w:szCs w:val="24"/>
            </w:rPr>
          </w:rPrChange>
        </w:rPr>
      </w:pPr>
      <w:r w:rsidRPr="00067A21">
        <w:rPr>
          <w:rFonts w:ascii="Arial" w:eastAsia="Cambria" w:hAnsi="Arial" w:cs="Arial"/>
          <w:b/>
          <w:sz w:val="24"/>
          <w:szCs w:val="24"/>
          <w:lang w:val="en-US"/>
          <w:rPrChange w:id="68" w:author="Zehui Bai" w:date="2022-03-11T15:16:00Z">
            <w:rPr>
              <w:rFonts w:ascii="Times New Roman" w:eastAsia="Cambria" w:hAnsi="Times New Roman" w:cs="Times New Roman"/>
              <w:b/>
              <w:sz w:val="24"/>
              <w:szCs w:val="24"/>
              <w:lang w:val="en-US"/>
            </w:rPr>
          </w:rPrChange>
        </w:rPr>
        <w:t>Content</w:t>
      </w:r>
    </w:p>
    <w:sdt>
      <w:sdtPr>
        <w:rPr>
          <w:rFonts w:ascii="Arial" w:hAnsi="Arial" w:cs="Arial"/>
          <w:b w:val="0"/>
          <w:bCs w:val="0"/>
          <w:caps w:val="0"/>
          <w:sz w:val="22"/>
          <w:szCs w:val="22"/>
        </w:rPr>
        <w:id w:val="-577364645"/>
        <w:docPartObj>
          <w:docPartGallery w:val="Table of Contents"/>
          <w:docPartUnique/>
        </w:docPartObj>
      </w:sdtPr>
      <w:sdtEndPr/>
      <w:sdtContent>
        <w:p w14:paraId="2E4C0B72" w14:textId="03418FAF" w:rsidR="006B4B5E" w:rsidRPr="00067A21" w:rsidRDefault="00CE186C">
          <w:pPr>
            <w:pStyle w:val="TOC1"/>
            <w:tabs>
              <w:tab w:val="right" w:leader="dot" w:pos="9062"/>
            </w:tabs>
            <w:rPr>
              <w:rFonts w:ascii="Arial" w:eastAsiaTheme="minorEastAsia" w:hAnsi="Arial" w:cs="Arial"/>
              <w:b w:val="0"/>
              <w:bCs w:val="0"/>
              <w:caps w:val="0"/>
              <w:noProof/>
              <w:sz w:val="22"/>
              <w:szCs w:val="22"/>
              <w:lang w:eastAsia="zh-CN"/>
              <w:rPrChange w:id="69"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b w:val="0"/>
              <w:bCs w:val="0"/>
              <w:rPrChange w:id="70" w:author="Zehui Bai" w:date="2022-03-11T15:16:00Z">
                <w:rPr>
                  <w:b w:val="0"/>
                  <w:bCs w:val="0"/>
                </w:rPr>
              </w:rPrChange>
            </w:rPr>
            <w:fldChar w:fldCharType="begin"/>
          </w:r>
          <w:r w:rsidRPr="00067A21">
            <w:rPr>
              <w:rFonts w:ascii="Arial" w:hAnsi="Arial" w:cs="Arial"/>
              <w:b w:val="0"/>
              <w:bCs w:val="0"/>
              <w:rPrChange w:id="71" w:author="Zehui Bai" w:date="2022-03-11T15:16:00Z">
                <w:rPr>
                  <w:b w:val="0"/>
                  <w:bCs w:val="0"/>
                </w:rPr>
              </w:rPrChange>
            </w:rPr>
            <w:instrText xml:space="preserve"> TOC \o "1-3" \h \z \u </w:instrText>
          </w:r>
          <w:r w:rsidRPr="00067A21">
            <w:rPr>
              <w:rFonts w:ascii="Arial" w:hAnsi="Arial" w:cs="Arial"/>
              <w:b w:val="0"/>
              <w:bCs w:val="0"/>
              <w:rPrChange w:id="72" w:author="Zehui Bai" w:date="2022-03-11T15:16:00Z">
                <w:rPr>
                  <w:rFonts w:asciiTheme="minorHAnsi" w:hAnsiTheme="minorHAnsi" w:cstheme="minorBidi"/>
                  <w:b w:val="0"/>
                  <w:bCs w:val="0"/>
                  <w:caps w:val="0"/>
                  <w:sz w:val="22"/>
                  <w:szCs w:val="22"/>
                </w:rPr>
              </w:rPrChange>
            </w:rPr>
            <w:fldChar w:fldCharType="separate"/>
          </w:r>
          <w:r w:rsidR="00047349" w:rsidRPr="00067A21">
            <w:rPr>
              <w:rFonts w:ascii="Arial" w:hAnsi="Arial" w:cs="Arial"/>
              <w:rPrChange w:id="73" w:author="Zehui Bai" w:date="2022-03-11T15:16:00Z">
                <w:rPr/>
              </w:rPrChange>
            </w:rPr>
            <w:fldChar w:fldCharType="begin"/>
          </w:r>
          <w:r w:rsidR="00047349" w:rsidRPr="00067A21">
            <w:rPr>
              <w:rFonts w:ascii="Arial" w:hAnsi="Arial" w:cs="Arial"/>
              <w:rPrChange w:id="74" w:author="Zehui Bai" w:date="2022-03-11T15:16:00Z">
                <w:rPr/>
              </w:rPrChange>
            </w:rPr>
            <w:instrText xml:space="preserve"> HYPERLINK \l "_Toc96935513" </w:instrText>
          </w:r>
          <w:r w:rsidR="00047349" w:rsidRPr="00067A21">
            <w:rPr>
              <w:rFonts w:ascii="Arial" w:hAnsi="Arial" w:cs="Arial"/>
              <w:rPrChange w:id="75" w:author="Zehui Bai" w:date="2022-03-11T15:16:00Z">
                <w:rPr>
                  <w:noProof/>
                </w:rPr>
              </w:rPrChange>
            </w:rPr>
            <w:fldChar w:fldCharType="separate"/>
          </w:r>
          <w:r w:rsidR="006B4B5E" w:rsidRPr="00067A21">
            <w:rPr>
              <w:rStyle w:val="Hyperlink"/>
              <w:rFonts w:ascii="Arial" w:eastAsia="Cambria" w:hAnsi="Arial" w:cs="Arial"/>
              <w:noProof/>
              <w:lang w:val="en-US"/>
              <w:rPrChange w:id="76" w:author="Zehui Bai" w:date="2022-03-11T15:16:00Z">
                <w:rPr>
                  <w:rStyle w:val="Hyperlink"/>
                  <w:rFonts w:ascii="Times New Roman" w:eastAsia="Cambria" w:hAnsi="Times New Roman" w:cs="Times New Roman"/>
                  <w:noProof/>
                  <w:lang w:val="en-US"/>
                </w:rPr>
              </w:rPrChange>
            </w:rPr>
            <w:t>Summary</w:t>
          </w:r>
          <w:r w:rsidR="006B4B5E" w:rsidRPr="00067A21">
            <w:rPr>
              <w:rFonts w:ascii="Arial" w:hAnsi="Arial" w:cs="Arial"/>
              <w:noProof/>
              <w:webHidden/>
              <w:rPrChange w:id="77" w:author="Zehui Bai" w:date="2022-03-11T15:16:00Z">
                <w:rPr>
                  <w:noProof/>
                  <w:webHidden/>
                </w:rPr>
              </w:rPrChange>
            </w:rPr>
            <w:tab/>
          </w:r>
          <w:r w:rsidR="006B4B5E" w:rsidRPr="00067A21">
            <w:rPr>
              <w:rFonts w:ascii="Arial" w:hAnsi="Arial" w:cs="Arial"/>
              <w:noProof/>
              <w:webHidden/>
              <w:rPrChange w:id="78" w:author="Zehui Bai" w:date="2022-03-11T15:16:00Z">
                <w:rPr>
                  <w:noProof/>
                  <w:webHidden/>
                </w:rPr>
              </w:rPrChange>
            </w:rPr>
            <w:fldChar w:fldCharType="begin"/>
          </w:r>
          <w:r w:rsidR="006B4B5E" w:rsidRPr="00067A21">
            <w:rPr>
              <w:rFonts w:ascii="Arial" w:hAnsi="Arial" w:cs="Arial"/>
              <w:noProof/>
              <w:webHidden/>
              <w:rPrChange w:id="79" w:author="Zehui Bai" w:date="2022-03-11T15:16:00Z">
                <w:rPr>
                  <w:noProof/>
                  <w:webHidden/>
                </w:rPr>
              </w:rPrChange>
            </w:rPr>
            <w:instrText xml:space="preserve"> PAGEREF _Toc96935513 \h </w:instrText>
          </w:r>
          <w:r w:rsidR="006B4B5E" w:rsidRPr="00507161">
            <w:rPr>
              <w:rFonts w:ascii="Arial" w:hAnsi="Arial" w:cs="Arial"/>
              <w:noProof/>
              <w:webHidden/>
            </w:rPr>
          </w:r>
          <w:r w:rsidR="006B4B5E" w:rsidRPr="00067A21">
            <w:rPr>
              <w:rFonts w:ascii="Arial" w:hAnsi="Arial" w:cs="Arial"/>
              <w:noProof/>
              <w:webHidden/>
              <w:rPrChange w:id="80" w:author="Zehui Bai" w:date="2022-03-11T15:16:00Z">
                <w:rPr>
                  <w:noProof/>
                  <w:webHidden/>
                </w:rPr>
              </w:rPrChange>
            </w:rPr>
            <w:fldChar w:fldCharType="separate"/>
          </w:r>
          <w:r w:rsidR="006B4B5E" w:rsidRPr="00067A21">
            <w:rPr>
              <w:rFonts w:ascii="Arial" w:hAnsi="Arial" w:cs="Arial"/>
              <w:noProof/>
              <w:webHidden/>
              <w:rPrChange w:id="81" w:author="Zehui Bai" w:date="2022-03-11T15:16:00Z">
                <w:rPr>
                  <w:noProof/>
                  <w:webHidden/>
                </w:rPr>
              </w:rPrChange>
            </w:rPr>
            <w:t>1</w:t>
          </w:r>
          <w:r w:rsidR="006B4B5E" w:rsidRPr="00067A21">
            <w:rPr>
              <w:rFonts w:ascii="Arial" w:hAnsi="Arial" w:cs="Arial"/>
              <w:noProof/>
              <w:webHidden/>
              <w:rPrChange w:id="82" w:author="Zehui Bai" w:date="2022-03-11T15:16:00Z">
                <w:rPr>
                  <w:noProof/>
                  <w:webHidden/>
                </w:rPr>
              </w:rPrChange>
            </w:rPr>
            <w:fldChar w:fldCharType="end"/>
          </w:r>
          <w:r w:rsidR="00047349" w:rsidRPr="00067A21">
            <w:rPr>
              <w:rFonts w:ascii="Arial" w:hAnsi="Arial" w:cs="Arial"/>
              <w:noProof/>
              <w:rPrChange w:id="83" w:author="Zehui Bai" w:date="2022-03-11T15:16:00Z">
                <w:rPr>
                  <w:noProof/>
                </w:rPr>
              </w:rPrChange>
            </w:rPr>
            <w:fldChar w:fldCharType="end"/>
          </w:r>
        </w:p>
        <w:p w14:paraId="365FF30D" w14:textId="702BD916"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84"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85" w:author="Zehui Bai" w:date="2022-03-11T15:16:00Z">
                <w:rPr/>
              </w:rPrChange>
            </w:rPr>
            <w:fldChar w:fldCharType="begin"/>
          </w:r>
          <w:r w:rsidRPr="00067A21">
            <w:rPr>
              <w:rFonts w:ascii="Arial" w:hAnsi="Arial" w:cs="Arial"/>
              <w:rPrChange w:id="86" w:author="Zehui Bai" w:date="2022-03-11T15:16:00Z">
                <w:rPr/>
              </w:rPrChange>
            </w:rPr>
            <w:instrText xml:space="preserve"> HYPERLINK \l "_Toc96935514" </w:instrText>
          </w:r>
          <w:r w:rsidRPr="00067A21">
            <w:rPr>
              <w:rFonts w:ascii="Arial" w:hAnsi="Arial" w:cs="Arial"/>
              <w:rPrChange w:id="87" w:author="Zehui Bai" w:date="2022-03-11T15:16:00Z">
                <w:rPr>
                  <w:noProof/>
                </w:rPr>
              </w:rPrChange>
            </w:rPr>
            <w:fldChar w:fldCharType="separate"/>
          </w:r>
          <w:r w:rsidR="006B4B5E" w:rsidRPr="00067A21">
            <w:rPr>
              <w:rStyle w:val="Hyperlink"/>
              <w:rFonts w:ascii="Arial" w:eastAsia="Cambria" w:hAnsi="Arial" w:cs="Arial"/>
              <w:noProof/>
              <w:lang w:val="en-US"/>
              <w:rPrChange w:id="88" w:author="Zehui Bai" w:date="2022-03-11T15:16:00Z">
                <w:rPr>
                  <w:rStyle w:val="Hyperlink"/>
                  <w:rFonts w:ascii="Times New Roman" w:eastAsia="Cambria" w:hAnsi="Times New Roman" w:cs="Times New Roman"/>
                  <w:noProof/>
                  <w:lang w:val="en-US"/>
                </w:rPr>
              </w:rPrChange>
            </w:rPr>
            <w:t>Abstract</w:t>
          </w:r>
          <w:r w:rsidR="006B4B5E" w:rsidRPr="00067A21">
            <w:rPr>
              <w:rFonts w:ascii="Arial" w:hAnsi="Arial" w:cs="Arial"/>
              <w:noProof/>
              <w:webHidden/>
              <w:rPrChange w:id="89" w:author="Zehui Bai" w:date="2022-03-11T15:16:00Z">
                <w:rPr>
                  <w:noProof/>
                  <w:webHidden/>
                </w:rPr>
              </w:rPrChange>
            </w:rPr>
            <w:tab/>
          </w:r>
          <w:r w:rsidR="006B4B5E" w:rsidRPr="00067A21">
            <w:rPr>
              <w:rFonts w:ascii="Arial" w:hAnsi="Arial" w:cs="Arial"/>
              <w:noProof/>
              <w:webHidden/>
              <w:rPrChange w:id="90" w:author="Zehui Bai" w:date="2022-03-11T15:16:00Z">
                <w:rPr>
                  <w:noProof/>
                  <w:webHidden/>
                </w:rPr>
              </w:rPrChange>
            </w:rPr>
            <w:fldChar w:fldCharType="begin"/>
          </w:r>
          <w:r w:rsidR="006B4B5E" w:rsidRPr="00067A21">
            <w:rPr>
              <w:rFonts w:ascii="Arial" w:hAnsi="Arial" w:cs="Arial"/>
              <w:noProof/>
              <w:webHidden/>
              <w:rPrChange w:id="91" w:author="Zehui Bai" w:date="2022-03-11T15:16:00Z">
                <w:rPr>
                  <w:noProof/>
                  <w:webHidden/>
                </w:rPr>
              </w:rPrChange>
            </w:rPr>
            <w:instrText xml:space="preserve"> PAGEREF _Toc96935514 \h </w:instrText>
          </w:r>
          <w:r w:rsidR="006B4B5E" w:rsidRPr="00507161">
            <w:rPr>
              <w:rFonts w:ascii="Arial" w:hAnsi="Arial" w:cs="Arial"/>
              <w:noProof/>
              <w:webHidden/>
            </w:rPr>
          </w:r>
          <w:r w:rsidR="006B4B5E" w:rsidRPr="00067A21">
            <w:rPr>
              <w:rFonts w:ascii="Arial" w:hAnsi="Arial" w:cs="Arial"/>
              <w:noProof/>
              <w:webHidden/>
              <w:rPrChange w:id="92" w:author="Zehui Bai" w:date="2022-03-11T15:16:00Z">
                <w:rPr>
                  <w:noProof/>
                  <w:webHidden/>
                </w:rPr>
              </w:rPrChange>
            </w:rPr>
            <w:fldChar w:fldCharType="separate"/>
          </w:r>
          <w:r w:rsidR="006B4B5E" w:rsidRPr="00067A21">
            <w:rPr>
              <w:rFonts w:ascii="Arial" w:hAnsi="Arial" w:cs="Arial"/>
              <w:noProof/>
              <w:webHidden/>
              <w:rPrChange w:id="93" w:author="Zehui Bai" w:date="2022-03-11T15:16:00Z">
                <w:rPr>
                  <w:noProof/>
                  <w:webHidden/>
                </w:rPr>
              </w:rPrChange>
            </w:rPr>
            <w:t>3</w:t>
          </w:r>
          <w:r w:rsidR="006B4B5E" w:rsidRPr="00067A21">
            <w:rPr>
              <w:rFonts w:ascii="Arial" w:hAnsi="Arial" w:cs="Arial"/>
              <w:noProof/>
              <w:webHidden/>
              <w:rPrChange w:id="94" w:author="Zehui Bai" w:date="2022-03-11T15:16:00Z">
                <w:rPr>
                  <w:noProof/>
                  <w:webHidden/>
                </w:rPr>
              </w:rPrChange>
            </w:rPr>
            <w:fldChar w:fldCharType="end"/>
          </w:r>
          <w:r w:rsidRPr="00067A21">
            <w:rPr>
              <w:rFonts w:ascii="Arial" w:hAnsi="Arial" w:cs="Arial"/>
              <w:noProof/>
              <w:rPrChange w:id="95" w:author="Zehui Bai" w:date="2022-03-11T15:16:00Z">
                <w:rPr>
                  <w:noProof/>
                </w:rPr>
              </w:rPrChange>
            </w:rPr>
            <w:fldChar w:fldCharType="end"/>
          </w:r>
        </w:p>
        <w:p w14:paraId="19FBFD03" w14:textId="67FF4F61"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96"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97" w:author="Zehui Bai" w:date="2022-03-11T15:16:00Z">
                <w:rPr/>
              </w:rPrChange>
            </w:rPr>
            <w:fldChar w:fldCharType="begin"/>
          </w:r>
          <w:r w:rsidRPr="00067A21">
            <w:rPr>
              <w:rFonts w:ascii="Arial" w:hAnsi="Arial" w:cs="Arial"/>
              <w:rPrChange w:id="98" w:author="Zehui Bai" w:date="2022-03-11T15:16:00Z">
                <w:rPr/>
              </w:rPrChange>
            </w:rPr>
            <w:instrText xml:space="preserve"> HYPERLINK \l "_Toc96935515" </w:instrText>
          </w:r>
          <w:r w:rsidRPr="00067A21">
            <w:rPr>
              <w:rFonts w:ascii="Arial" w:hAnsi="Arial" w:cs="Arial"/>
              <w:rPrChange w:id="99" w:author="Zehui Bai" w:date="2022-03-11T15:16:00Z">
                <w:rPr>
                  <w:noProof/>
                </w:rPr>
              </w:rPrChange>
            </w:rPr>
            <w:fldChar w:fldCharType="separate"/>
          </w:r>
          <w:r w:rsidR="006B4B5E" w:rsidRPr="00067A21">
            <w:rPr>
              <w:rStyle w:val="Hyperlink"/>
              <w:rFonts w:ascii="Arial" w:eastAsia="Cambria" w:hAnsi="Arial" w:cs="Arial"/>
              <w:noProof/>
              <w:lang w:val="en-US"/>
              <w:rPrChange w:id="100" w:author="Zehui Bai" w:date="2022-03-11T15:16:00Z">
                <w:rPr>
                  <w:rStyle w:val="Hyperlink"/>
                  <w:rFonts w:ascii="Times New Roman" w:eastAsia="Cambria" w:hAnsi="Times New Roman" w:cs="Times New Roman"/>
                  <w:noProof/>
                  <w:lang w:val="en-US"/>
                </w:rPr>
              </w:rPrChange>
            </w:rPr>
            <w:t>Introduction</w:t>
          </w:r>
          <w:r w:rsidR="006B4B5E" w:rsidRPr="00067A21">
            <w:rPr>
              <w:rFonts w:ascii="Arial" w:hAnsi="Arial" w:cs="Arial"/>
              <w:noProof/>
              <w:webHidden/>
              <w:rPrChange w:id="101" w:author="Zehui Bai" w:date="2022-03-11T15:16:00Z">
                <w:rPr>
                  <w:noProof/>
                  <w:webHidden/>
                </w:rPr>
              </w:rPrChange>
            </w:rPr>
            <w:tab/>
          </w:r>
          <w:r w:rsidR="006B4B5E" w:rsidRPr="00067A21">
            <w:rPr>
              <w:rFonts w:ascii="Arial" w:hAnsi="Arial" w:cs="Arial"/>
              <w:noProof/>
              <w:webHidden/>
              <w:rPrChange w:id="102" w:author="Zehui Bai" w:date="2022-03-11T15:16:00Z">
                <w:rPr>
                  <w:noProof/>
                  <w:webHidden/>
                </w:rPr>
              </w:rPrChange>
            </w:rPr>
            <w:fldChar w:fldCharType="begin"/>
          </w:r>
          <w:r w:rsidR="006B4B5E" w:rsidRPr="00067A21">
            <w:rPr>
              <w:rFonts w:ascii="Arial" w:hAnsi="Arial" w:cs="Arial"/>
              <w:noProof/>
              <w:webHidden/>
              <w:rPrChange w:id="103" w:author="Zehui Bai" w:date="2022-03-11T15:16:00Z">
                <w:rPr>
                  <w:noProof/>
                  <w:webHidden/>
                </w:rPr>
              </w:rPrChange>
            </w:rPr>
            <w:instrText xml:space="preserve"> PAGEREF _Toc96935515 \h </w:instrText>
          </w:r>
          <w:r w:rsidR="006B4B5E" w:rsidRPr="00507161">
            <w:rPr>
              <w:rFonts w:ascii="Arial" w:hAnsi="Arial" w:cs="Arial"/>
              <w:noProof/>
              <w:webHidden/>
            </w:rPr>
          </w:r>
          <w:r w:rsidR="006B4B5E" w:rsidRPr="00067A21">
            <w:rPr>
              <w:rFonts w:ascii="Arial" w:hAnsi="Arial" w:cs="Arial"/>
              <w:noProof/>
              <w:webHidden/>
              <w:rPrChange w:id="104" w:author="Zehui Bai" w:date="2022-03-11T15:16:00Z">
                <w:rPr>
                  <w:noProof/>
                  <w:webHidden/>
                </w:rPr>
              </w:rPrChange>
            </w:rPr>
            <w:fldChar w:fldCharType="separate"/>
          </w:r>
          <w:r w:rsidR="006B4B5E" w:rsidRPr="00067A21">
            <w:rPr>
              <w:rFonts w:ascii="Arial" w:hAnsi="Arial" w:cs="Arial"/>
              <w:noProof/>
              <w:webHidden/>
              <w:rPrChange w:id="105" w:author="Zehui Bai" w:date="2022-03-11T15:16:00Z">
                <w:rPr>
                  <w:noProof/>
                  <w:webHidden/>
                </w:rPr>
              </w:rPrChange>
            </w:rPr>
            <w:t>3</w:t>
          </w:r>
          <w:r w:rsidR="006B4B5E" w:rsidRPr="00067A21">
            <w:rPr>
              <w:rFonts w:ascii="Arial" w:hAnsi="Arial" w:cs="Arial"/>
              <w:noProof/>
              <w:webHidden/>
              <w:rPrChange w:id="106" w:author="Zehui Bai" w:date="2022-03-11T15:16:00Z">
                <w:rPr>
                  <w:noProof/>
                  <w:webHidden/>
                </w:rPr>
              </w:rPrChange>
            </w:rPr>
            <w:fldChar w:fldCharType="end"/>
          </w:r>
          <w:r w:rsidRPr="00067A21">
            <w:rPr>
              <w:rFonts w:ascii="Arial" w:hAnsi="Arial" w:cs="Arial"/>
              <w:noProof/>
              <w:rPrChange w:id="107" w:author="Zehui Bai" w:date="2022-03-11T15:16:00Z">
                <w:rPr>
                  <w:noProof/>
                </w:rPr>
              </w:rPrChange>
            </w:rPr>
            <w:fldChar w:fldCharType="end"/>
          </w:r>
        </w:p>
        <w:p w14:paraId="732613E9" w14:textId="3384CF72"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108"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109" w:author="Zehui Bai" w:date="2022-03-11T15:16:00Z">
                <w:rPr/>
              </w:rPrChange>
            </w:rPr>
            <w:fldChar w:fldCharType="begin"/>
          </w:r>
          <w:r w:rsidRPr="00067A21">
            <w:rPr>
              <w:rFonts w:ascii="Arial" w:hAnsi="Arial" w:cs="Arial"/>
              <w:rPrChange w:id="110" w:author="Zehui Bai" w:date="2022-03-11T15:16:00Z">
                <w:rPr/>
              </w:rPrChange>
            </w:rPr>
            <w:instrText xml:space="preserve"> HYPERLINK \l "_Toc96935516" </w:instrText>
          </w:r>
          <w:r w:rsidRPr="00067A21">
            <w:rPr>
              <w:rFonts w:ascii="Arial" w:hAnsi="Arial" w:cs="Arial"/>
              <w:rPrChange w:id="111" w:author="Zehui Bai" w:date="2022-03-11T15:16:00Z">
                <w:rPr>
                  <w:noProof/>
                </w:rPr>
              </w:rPrChange>
            </w:rPr>
            <w:fldChar w:fldCharType="separate"/>
          </w:r>
          <w:r w:rsidR="006B4B5E" w:rsidRPr="00067A21">
            <w:rPr>
              <w:rStyle w:val="Hyperlink"/>
              <w:rFonts w:ascii="Arial" w:eastAsia="Cambria" w:hAnsi="Arial" w:cs="Arial"/>
              <w:noProof/>
              <w:lang w:val="en-US"/>
              <w:rPrChange w:id="112" w:author="Zehui Bai" w:date="2022-03-11T15:16:00Z">
                <w:rPr>
                  <w:rStyle w:val="Hyperlink"/>
                  <w:rFonts w:ascii="Times New Roman" w:eastAsia="Cambria" w:hAnsi="Times New Roman" w:cs="Times New Roman"/>
                  <w:noProof/>
                  <w:lang w:val="en-US"/>
                </w:rPr>
              </w:rPrChange>
            </w:rPr>
            <w:t>Methods</w:t>
          </w:r>
          <w:r w:rsidR="006B4B5E" w:rsidRPr="00067A21">
            <w:rPr>
              <w:rFonts w:ascii="Arial" w:hAnsi="Arial" w:cs="Arial"/>
              <w:noProof/>
              <w:webHidden/>
              <w:rPrChange w:id="113" w:author="Zehui Bai" w:date="2022-03-11T15:16:00Z">
                <w:rPr>
                  <w:noProof/>
                  <w:webHidden/>
                </w:rPr>
              </w:rPrChange>
            </w:rPr>
            <w:tab/>
          </w:r>
          <w:r w:rsidR="006B4B5E" w:rsidRPr="00067A21">
            <w:rPr>
              <w:rFonts w:ascii="Arial" w:hAnsi="Arial" w:cs="Arial"/>
              <w:noProof/>
              <w:webHidden/>
              <w:rPrChange w:id="114" w:author="Zehui Bai" w:date="2022-03-11T15:16:00Z">
                <w:rPr>
                  <w:noProof/>
                  <w:webHidden/>
                </w:rPr>
              </w:rPrChange>
            </w:rPr>
            <w:fldChar w:fldCharType="begin"/>
          </w:r>
          <w:r w:rsidR="006B4B5E" w:rsidRPr="00067A21">
            <w:rPr>
              <w:rFonts w:ascii="Arial" w:hAnsi="Arial" w:cs="Arial"/>
              <w:noProof/>
              <w:webHidden/>
              <w:rPrChange w:id="115" w:author="Zehui Bai" w:date="2022-03-11T15:16:00Z">
                <w:rPr>
                  <w:noProof/>
                  <w:webHidden/>
                </w:rPr>
              </w:rPrChange>
            </w:rPr>
            <w:instrText xml:space="preserve"> PAGEREF _Toc96935516 \h </w:instrText>
          </w:r>
          <w:r w:rsidR="006B4B5E" w:rsidRPr="00507161">
            <w:rPr>
              <w:rFonts w:ascii="Arial" w:hAnsi="Arial" w:cs="Arial"/>
              <w:noProof/>
              <w:webHidden/>
            </w:rPr>
          </w:r>
          <w:r w:rsidR="006B4B5E" w:rsidRPr="00067A21">
            <w:rPr>
              <w:rFonts w:ascii="Arial" w:hAnsi="Arial" w:cs="Arial"/>
              <w:noProof/>
              <w:webHidden/>
              <w:rPrChange w:id="116" w:author="Zehui Bai" w:date="2022-03-11T15:16:00Z">
                <w:rPr>
                  <w:noProof/>
                  <w:webHidden/>
                </w:rPr>
              </w:rPrChange>
            </w:rPr>
            <w:fldChar w:fldCharType="separate"/>
          </w:r>
          <w:r w:rsidR="006B4B5E" w:rsidRPr="00067A21">
            <w:rPr>
              <w:rFonts w:ascii="Arial" w:hAnsi="Arial" w:cs="Arial"/>
              <w:noProof/>
              <w:webHidden/>
              <w:rPrChange w:id="117" w:author="Zehui Bai" w:date="2022-03-11T15:16:00Z">
                <w:rPr>
                  <w:noProof/>
                  <w:webHidden/>
                </w:rPr>
              </w:rPrChange>
            </w:rPr>
            <w:t>5</w:t>
          </w:r>
          <w:r w:rsidR="006B4B5E" w:rsidRPr="00067A21">
            <w:rPr>
              <w:rFonts w:ascii="Arial" w:hAnsi="Arial" w:cs="Arial"/>
              <w:noProof/>
              <w:webHidden/>
              <w:rPrChange w:id="118" w:author="Zehui Bai" w:date="2022-03-11T15:16:00Z">
                <w:rPr>
                  <w:noProof/>
                  <w:webHidden/>
                </w:rPr>
              </w:rPrChange>
            </w:rPr>
            <w:fldChar w:fldCharType="end"/>
          </w:r>
          <w:r w:rsidRPr="00067A21">
            <w:rPr>
              <w:rFonts w:ascii="Arial" w:hAnsi="Arial" w:cs="Arial"/>
              <w:noProof/>
              <w:rPrChange w:id="119" w:author="Zehui Bai" w:date="2022-03-11T15:16:00Z">
                <w:rPr>
                  <w:noProof/>
                </w:rPr>
              </w:rPrChange>
            </w:rPr>
            <w:fldChar w:fldCharType="end"/>
          </w:r>
        </w:p>
        <w:p w14:paraId="16D6B7D9" w14:textId="506DC204"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20" w:author="Zehui Bai" w:date="2022-03-11T15:16:00Z">
                <w:rPr>
                  <w:rFonts w:eastAsiaTheme="minorEastAsia" w:cstheme="minorBidi"/>
                  <w:b w:val="0"/>
                  <w:bCs w:val="0"/>
                  <w:noProof/>
                  <w:sz w:val="22"/>
                  <w:szCs w:val="22"/>
                  <w:lang w:eastAsia="zh-CN"/>
                </w:rPr>
              </w:rPrChange>
            </w:rPr>
          </w:pPr>
          <w:r w:rsidRPr="00067A21">
            <w:rPr>
              <w:rFonts w:ascii="Arial" w:hAnsi="Arial" w:cs="Arial"/>
              <w:rPrChange w:id="121" w:author="Zehui Bai" w:date="2022-03-11T15:16:00Z">
                <w:rPr/>
              </w:rPrChange>
            </w:rPr>
            <w:fldChar w:fldCharType="begin"/>
          </w:r>
          <w:r w:rsidRPr="00067A21">
            <w:rPr>
              <w:rFonts w:ascii="Arial" w:hAnsi="Arial" w:cs="Arial"/>
              <w:rPrChange w:id="122" w:author="Zehui Bai" w:date="2022-03-11T15:16:00Z">
                <w:rPr/>
              </w:rPrChange>
            </w:rPr>
            <w:instrText xml:space="preserve"> HYPERLINK \l "_Toc96935517" </w:instrText>
          </w:r>
          <w:r w:rsidRPr="00067A21">
            <w:rPr>
              <w:rFonts w:ascii="Arial" w:hAnsi="Arial" w:cs="Arial"/>
              <w:rPrChange w:id="123" w:author="Zehui Bai" w:date="2022-03-11T15:16:00Z">
                <w:rPr>
                  <w:noProof/>
                </w:rPr>
              </w:rPrChange>
            </w:rPr>
            <w:fldChar w:fldCharType="separate"/>
          </w:r>
          <w:r w:rsidR="006B4B5E" w:rsidRPr="00067A21">
            <w:rPr>
              <w:rStyle w:val="Hyperlink"/>
              <w:rFonts w:ascii="Arial" w:eastAsia="Cambria" w:hAnsi="Arial" w:cs="Arial"/>
              <w:noProof/>
              <w:lang w:val="en-US"/>
              <w:rPrChange w:id="124" w:author="Zehui Bai" w:date="2022-03-11T15:16:00Z">
                <w:rPr>
                  <w:rStyle w:val="Hyperlink"/>
                  <w:rFonts w:ascii="Times New Roman" w:eastAsia="Cambria" w:hAnsi="Times New Roman" w:cs="Times New Roman"/>
                  <w:noProof/>
                  <w:lang w:val="en-US"/>
                </w:rPr>
              </w:rPrChange>
            </w:rPr>
            <w:t>Study Design and Setting</w:t>
          </w:r>
          <w:r w:rsidR="006B4B5E" w:rsidRPr="00067A21">
            <w:rPr>
              <w:rFonts w:ascii="Arial" w:hAnsi="Arial" w:cs="Arial"/>
              <w:noProof/>
              <w:webHidden/>
              <w:rPrChange w:id="125" w:author="Zehui Bai" w:date="2022-03-11T15:16:00Z">
                <w:rPr>
                  <w:noProof/>
                  <w:webHidden/>
                </w:rPr>
              </w:rPrChange>
            </w:rPr>
            <w:tab/>
          </w:r>
          <w:r w:rsidR="006B4B5E" w:rsidRPr="00067A21">
            <w:rPr>
              <w:rFonts w:ascii="Arial" w:hAnsi="Arial" w:cs="Arial"/>
              <w:noProof/>
              <w:webHidden/>
              <w:rPrChange w:id="126" w:author="Zehui Bai" w:date="2022-03-11T15:16:00Z">
                <w:rPr>
                  <w:noProof/>
                  <w:webHidden/>
                </w:rPr>
              </w:rPrChange>
            </w:rPr>
            <w:fldChar w:fldCharType="begin"/>
          </w:r>
          <w:r w:rsidR="006B4B5E" w:rsidRPr="00067A21">
            <w:rPr>
              <w:rFonts w:ascii="Arial" w:hAnsi="Arial" w:cs="Arial"/>
              <w:noProof/>
              <w:webHidden/>
              <w:rPrChange w:id="127" w:author="Zehui Bai" w:date="2022-03-11T15:16:00Z">
                <w:rPr>
                  <w:noProof/>
                  <w:webHidden/>
                </w:rPr>
              </w:rPrChange>
            </w:rPr>
            <w:instrText xml:space="preserve"> PAGEREF _Toc96935517 \h </w:instrText>
          </w:r>
          <w:r w:rsidR="006B4B5E" w:rsidRPr="00507161">
            <w:rPr>
              <w:rFonts w:ascii="Arial" w:hAnsi="Arial" w:cs="Arial"/>
              <w:noProof/>
              <w:webHidden/>
            </w:rPr>
          </w:r>
          <w:r w:rsidR="006B4B5E" w:rsidRPr="00067A21">
            <w:rPr>
              <w:rFonts w:ascii="Arial" w:hAnsi="Arial" w:cs="Arial"/>
              <w:noProof/>
              <w:webHidden/>
              <w:rPrChange w:id="128" w:author="Zehui Bai" w:date="2022-03-11T15:16:00Z">
                <w:rPr>
                  <w:noProof/>
                  <w:webHidden/>
                </w:rPr>
              </w:rPrChange>
            </w:rPr>
            <w:fldChar w:fldCharType="separate"/>
          </w:r>
          <w:r w:rsidR="006B4B5E" w:rsidRPr="00067A21">
            <w:rPr>
              <w:rFonts w:ascii="Arial" w:hAnsi="Arial" w:cs="Arial"/>
              <w:noProof/>
              <w:webHidden/>
              <w:rPrChange w:id="129" w:author="Zehui Bai" w:date="2022-03-11T15:16:00Z">
                <w:rPr>
                  <w:noProof/>
                  <w:webHidden/>
                </w:rPr>
              </w:rPrChange>
            </w:rPr>
            <w:t>6</w:t>
          </w:r>
          <w:r w:rsidR="006B4B5E" w:rsidRPr="00067A21">
            <w:rPr>
              <w:rFonts w:ascii="Arial" w:hAnsi="Arial" w:cs="Arial"/>
              <w:noProof/>
              <w:webHidden/>
              <w:rPrChange w:id="130" w:author="Zehui Bai" w:date="2022-03-11T15:16:00Z">
                <w:rPr>
                  <w:noProof/>
                  <w:webHidden/>
                </w:rPr>
              </w:rPrChange>
            </w:rPr>
            <w:fldChar w:fldCharType="end"/>
          </w:r>
          <w:r w:rsidRPr="00067A21">
            <w:rPr>
              <w:rFonts w:ascii="Arial" w:hAnsi="Arial" w:cs="Arial"/>
              <w:noProof/>
              <w:rPrChange w:id="131" w:author="Zehui Bai" w:date="2022-03-11T15:16:00Z">
                <w:rPr>
                  <w:noProof/>
                </w:rPr>
              </w:rPrChange>
            </w:rPr>
            <w:fldChar w:fldCharType="end"/>
          </w:r>
        </w:p>
        <w:p w14:paraId="4657D061" w14:textId="0C43E06F"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32" w:author="Zehui Bai" w:date="2022-03-11T15:16:00Z">
                <w:rPr>
                  <w:rFonts w:eastAsiaTheme="minorEastAsia" w:cstheme="minorBidi"/>
                  <w:b w:val="0"/>
                  <w:bCs w:val="0"/>
                  <w:noProof/>
                  <w:sz w:val="22"/>
                  <w:szCs w:val="22"/>
                  <w:lang w:eastAsia="zh-CN"/>
                </w:rPr>
              </w:rPrChange>
            </w:rPr>
          </w:pPr>
          <w:r w:rsidRPr="00067A21">
            <w:rPr>
              <w:rFonts w:ascii="Arial" w:hAnsi="Arial" w:cs="Arial"/>
              <w:rPrChange w:id="133" w:author="Zehui Bai" w:date="2022-03-11T15:16:00Z">
                <w:rPr/>
              </w:rPrChange>
            </w:rPr>
            <w:fldChar w:fldCharType="begin"/>
          </w:r>
          <w:r w:rsidRPr="00067A21">
            <w:rPr>
              <w:rFonts w:ascii="Arial" w:hAnsi="Arial" w:cs="Arial"/>
              <w:rPrChange w:id="134" w:author="Zehui Bai" w:date="2022-03-11T15:16:00Z">
                <w:rPr/>
              </w:rPrChange>
            </w:rPr>
            <w:instrText xml:space="preserve"> HYPERLINK \l "_Toc96935518" </w:instrText>
          </w:r>
          <w:r w:rsidRPr="00067A21">
            <w:rPr>
              <w:rFonts w:ascii="Arial" w:hAnsi="Arial" w:cs="Arial"/>
              <w:rPrChange w:id="135" w:author="Zehui Bai" w:date="2022-03-11T15:16:00Z">
                <w:rPr>
                  <w:noProof/>
                </w:rPr>
              </w:rPrChange>
            </w:rPr>
            <w:fldChar w:fldCharType="separate"/>
          </w:r>
          <w:r w:rsidR="006B4B5E" w:rsidRPr="00067A21">
            <w:rPr>
              <w:rStyle w:val="Hyperlink"/>
              <w:rFonts w:ascii="Arial" w:eastAsia="Cambria" w:hAnsi="Arial" w:cs="Arial"/>
              <w:noProof/>
              <w:lang w:val="en-US"/>
              <w:rPrChange w:id="136" w:author="Zehui Bai" w:date="2022-03-11T15:16:00Z">
                <w:rPr>
                  <w:rStyle w:val="Hyperlink"/>
                  <w:rFonts w:ascii="Times New Roman" w:eastAsia="Cambria" w:hAnsi="Times New Roman" w:cs="Times New Roman"/>
                  <w:noProof/>
                  <w:lang w:val="en-US"/>
                </w:rPr>
              </w:rPrChange>
            </w:rPr>
            <w:t>Study Variables</w:t>
          </w:r>
          <w:r w:rsidR="006B4B5E" w:rsidRPr="00067A21">
            <w:rPr>
              <w:rFonts w:ascii="Arial" w:hAnsi="Arial" w:cs="Arial"/>
              <w:noProof/>
              <w:webHidden/>
              <w:rPrChange w:id="137" w:author="Zehui Bai" w:date="2022-03-11T15:16:00Z">
                <w:rPr>
                  <w:noProof/>
                  <w:webHidden/>
                </w:rPr>
              </w:rPrChange>
            </w:rPr>
            <w:tab/>
          </w:r>
          <w:r w:rsidR="006B4B5E" w:rsidRPr="00067A21">
            <w:rPr>
              <w:rFonts w:ascii="Arial" w:hAnsi="Arial" w:cs="Arial"/>
              <w:noProof/>
              <w:webHidden/>
              <w:rPrChange w:id="138" w:author="Zehui Bai" w:date="2022-03-11T15:16:00Z">
                <w:rPr>
                  <w:noProof/>
                  <w:webHidden/>
                </w:rPr>
              </w:rPrChange>
            </w:rPr>
            <w:fldChar w:fldCharType="begin"/>
          </w:r>
          <w:r w:rsidR="006B4B5E" w:rsidRPr="00067A21">
            <w:rPr>
              <w:rFonts w:ascii="Arial" w:hAnsi="Arial" w:cs="Arial"/>
              <w:noProof/>
              <w:webHidden/>
              <w:rPrChange w:id="139" w:author="Zehui Bai" w:date="2022-03-11T15:16:00Z">
                <w:rPr>
                  <w:noProof/>
                  <w:webHidden/>
                </w:rPr>
              </w:rPrChange>
            </w:rPr>
            <w:instrText xml:space="preserve"> PAGEREF _Toc96935518 \h </w:instrText>
          </w:r>
          <w:r w:rsidR="006B4B5E" w:rsidRPr="00507161">
            <w:rPr>
              <w:rFonts w:ascii="Arial" w:hAnsi="Arial" w:cs="Arial"/>
              <w:noProof/>
              <w:webHidden/>
            </w:rPr>
          </w:r>
          <w:r w:rsidR="006B4B5E" w:rsidRPr="00067A21">
            <w:rPr>
              <w:rFonts w:ascii="Arial" w:hAnsi="Arial" w:cs="Arial"/>
              <w:noProof/>
              <w:webHidden/>
              <w:rPrChange w:id="140" w:author="Zehui Bai" w:date="2022-03-11T15:16:00Z">
                <w:rPr>
                  <w:noProof/>
                  <w:webHidden/>
                </w:rPr>
              </w:rPrChange>
            </w:rPr>
            <w:fldChar w:fldCharType="separate"/>
          </w:r>
          <w:r w:rsidR="006B4B5E" w:rsidRPr="00067A21">
            <w:rPr>
              <w:rFonts w:ascii="Arial" w:hAnsi="Arial" w:cs="Arial"/>
              <w:noProof/>
              <w:webHidden/>
              <w:rPrChange w:id="141" w:author="Zehui Bai" w:date="2022-03-11T15:16:00Z">
                <w:rPr>
                  <w:noProof/>
                  <w:webHidden/>
                </w:rPr>
              </w:rPrChange>
            </w:rPr>
            <w:t>6</w:t>
          </w:r>
          <w:r w:rsidR="006B4B5E" w:rsidRPr="00067A21">
            <w:rPr>
              <w:rFonts w:ascii="Arial" w:hAnsi="Arial" w:cs="Arial"/>
              <w:noProof/>
              <w:webHidden/>
              <w:rPrChange w:id="142" w:author="Zehui Bai" w:date="2022-03-11T15:16:00Z">
                <w:rPr>
                  <w:noProof/>
                  <w:webHidden/>
                </w:rPr>
              </w:rPrChange>
            </w:rPr>
            <w:fldChar w:fldCharType="end"/>
          </w:r>
          <w:r w:rsidRPr="00067A21">
            <w:rPr>
              <w:rFonts w:ascii="Arial" w:hAnsi="Arial" w:cs="Arial"/>
              <w:noProof/>
              <w:rPrChange w:id="143" w:author="Zehui Bai" w:date="2022-03-11T15:16:00Z">
                <w:rPr>
                  <w:noProof/>
                </w:rPr>
              </w:rPrChange>
            </w:rPr>
            <w:fldChar w:fldCharType="end"/>
          </w:r>
        </w:p>
        <w:p w14:paraId="31E1FD32" w14:textId="005905B4"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44" w:author="Zehui Bai" w:date="2022-03-11T15:16:00Z">
                <w:rPr>
                  <w:rFonts w:eastAsiaTheme="minorEastAsia" w:cstheme="minorBidi"/>
                  <w:b w:val="0"/>
                  <w:bCs w:val="0"/>
                  <w:noProof/>
                  <w:sz w:val="22"/>
                  <w:szCs w:val="22"/>
                  <w:lang w:eastAsia="zh-CN"/>
                </w:rPr>
              </w:rPrChange>
            </w:rPr>
          </w:pPr>
          <w:r w:rsidRPr="00067A21">
            <w:rPr>
              <w:rFonts w:ascii="Arial" w:hAnsi="Arial" w:cs="Arial"/>
              <w:rPrChange w:id="145" w:author="Zehui Bai" w:date="2022-03-11T15:16:00Z">
                <w:rPr/>
              </w:rPrChange>
            </w:rPr>
            <w:fldChar w:fldCharType="begin"/>
          </w:r>
          <w:r w:rsidRPr="00067A21">
            <w:rPr>
              <w:rFonts w:ascii="Arial" w:hAnsi="Arial" w:cs="Arial"/>
              <w:rPrChange w:id="146" w:author="Zehui Bai" w:date="2022-03-11T15:16:00Z">
                <w:rPr/>
              </w:rPrChange>
            </w:rPr>
            <w:instrText xml:space="preserve"> HYPERLINK \l "_Toc96935519" </w:instrText>
          </w:r>
          <w:r w:rsidRPr="00067A21">
            <w:rPr>
              <w:rFonts w:ascii="Arial" w:hAnsi="Arial" w:cs="Arial"/>
              <w:rPrChange w:id="147" w:author="Zehui Bai" w:date="2022-03-11T15:16:00Z">
                <w:rPr>
                  <w:noProof/>
                </w:rPr>
              </w:rPrChange>
            </w:rPr>
            <w:fldChar w:fldCharType="separate"/>
          </w:r>
          <w:r w:rsidR="006B4B5E" w:rsidRPr="00067A21">
            <w:rPr>
              <w:rStyle w:val="Hyperlink"/>
              <w:rFonts w:ascii="Arial" w:eastAsia="Cambria" w:hAnsi="Arial" w:cs="Arial"/>
              <w:noProof/>
              <w:lang w:val="en-US"/>
              <w:rPrChange w:id="148" w:author="Zehui Bai" w:date="2022-03-11T15:16:00Z">
                <w:rPr>
                  <w:rStyle w:val="Hyperlink"/>
                  <w:rFonts w:ascii="Times New Roman" w:eastAsia="Cambria" w:hAnsi="Times New Roman" w:cs="Times New Roman"/>
                  <w:noProof/>
                  <w:lang w:val="en-US"/>
                </w:rPr>
              </w:rPrChange>
            </w:rPr>
            <w:t>Statistical Analysis</w:t>
          </w:r>
          <w:r w:rsidR="006B4B5E" w:rsidRPr="00067A21">
            <w:rPr>
              <w:rFonts w:ascii="Arial" w:hAnsi="Arial" w:cs="Arial"/>
              <w:noProof/>
              <w:webHidden/>
              <w:rPrChange w:id="149" w:author="Zehui Bai" w:date="2022-03-11T15:16:00Z">
                <w:rPr>
                  <w:noProof/>
                  <w:webHidden/>
                </w:rPr>
              </w:rPrChange>
            </w:rPr>
            <w:tab/>
          </w:r>
          <w:r w:rsidR="006B4B5E" w:rsidRPr="00067A21">
            <w:rPr>
              <w:rFonts w:ascii="Arial" w:hAnsi="Arial" w:cs="Arial"/>
              <w:noProof/>
              <w:webHidden/>
              <w:rPrChange w:id="150" w:author="Zehui Bai" w:date="2022-03-11T15:16:00Z">
                <w:rPr>
                  <w:noProof/>
                  <w:webHidden/>
                </w:rPr>
              </w:rPrChange>
            </w:rPr>
            <w:fldChar w:fldCharType="begin"/>
          </w:r>
          <w:r w:rsidR="006B4B5E" w:rsidRPr="00067A21">
            <w:rPr>
              <w:rFonts w:ascii="Arial" w:hAnsi="Arial" w:cs="Arial"/>
              <w:noProof/>
              <w:webHidden/>
              <w:rPrChange w:id="151" w:author="Zehui Bai" w:date="2022-03-11T15:16:00Z">
                <w:rPr>
                  <w:noProof/>
                  <w:webHidden/>
                </w:rPr>
              </w:rPrChange>
            </w:rPr>
            <w:instrText xml:space="preserve"> PAGEREF _Toc96935519 \h </w:instrText>
          </w:r>
          <w:r w:rsidR="006B4B5E" w:rsidRPr="00507161">
            <w:rPr>
              <w:rFonts w:ascii="Arial" w:hAnsi="Arial" w:cs="Arial"/>
              <w:noProof/>
              <w:webHidden/>
            </w:rPr>
          </w:r>
          <w:r w:rsidR="006B4B5E" w:rsidRPr="00067A21">
            <w:rPr>
              <w:rFonts w:ascii="Arial" w:hAnsi="Arial" w:cs="Arial"/>
              <w:noProof/>
              <w:webHidden/>
              <w:rPrChange w:id="152" w:author="Zehui Bai" w:date="2022-03-11T15:16:00Z">
                <w:rPr>
                  <w:noProof/>
                  <w:webHidden/>
                </w:rPr>
              </w:rPrChange>
            </w:rPr>
            <w:fldChar w:fldCharType="separate"/>
          </w:r>
          <w:r w:rsidR="006B4B5E" w:rsidRPr="00067A21">
            <w:rPr>
              <w:rFonts w:ascii="Arial" w:hAnsi="Arial" w:cs="Arial"/>
              <w:noProof/>
              <w:webHidden/>
              <w:rPrChange w:id="153" w:author="Zehui Bai" w:date="2022-03-11T15:16:00Z">
                <w:rPr>
                  <w:noProof/>
                  <w:webHidden/>
                </w:rPr>
              </w:rPrChange>
            </w:rPr>
            <w:t>7</w:t>
          </w:r>
          <w:r w:rsidR="006B4B5E" w:rsidRPr="00067A21">
            <w:rPr>
              <w:rFonts w:ascii="Arial" w:hAnsi="Arial" w:cs="Arial"/>
              <w:noProof/>
              <w:webHidden/>
              <w:rPrChange w:id="154" w:author="Zehui Bai" w:date="2022-03-11T15:16:00Z">
                <w:rPr>
                  <w:noProof/>
                  <w:webHidden/>
                </w:rPr>
              </w:rPrChange>
            </w:rPr>
            <w:fldChar w:fldCharType="end"/>
          </w:r>
          <w:r w:rsidRPr="00067A21">
            <w:rPr>
              <w:rFonts w:ascii="Arial" w:hAnsi="Arial" w:cs="Arial"/>
              <w:noProof/>
              <w:rPrChange w:id="155" w:author="Zehui Bai" w:date="2022-03-11T15:16:00Z">
                <w:rPr>
                  <w:noProof/>
                </w:rPr>
              </w:rPrChange>
            </w:rPr>
            <w:fldChar w:fldCharType="end"/>
          </w:r>
        </w:p>
        <w:p w14:paraId="45BB267A" w14:textId="67121F29"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56" w:author="Zehui Bai" w:date="2022-03-11T15:16:00Z">
                <w:rPr>
                  <w:rFonts w:eastAsiaTheme="minorEastAsia" w:cstheme="minorBidi"/>
                  <w:b w:val="0"/>
                  <w:bCs w:val="0"/>
                  <w:noProof/>
                  <w:sz w:val="22"/>
                  <w:szCs w:val="22"/>
                  <w:lang w:eastAsia="zh-CN"/>
                </w:rPr>
              </w:rPrChange>
            </w:rPr>
          </w:pPr>
          <w:r w:rsidRPr="00067A21">
            <w:rPr>
              <w:rFonts w:ascii="Arial" w:hAnsi="Arial" w:cs="Arial"/>
              <w:rPrChange w:id="157" w:author="Zehui Bai" w:date="2022-03-11T15:16:00Z">
                <w:rPr/>
              </w:rPrChange>
            </w:rPr>
            <w:fldChar w:fldCharType="begin"/>
          </w:r>
          <w:r w:rsidRPr="00067A21">
            <w:rPr>
              <w:rFonts w:ascii="Arial" w:hAnsi="Arial" w:cs="Arial"/>
              <w:rPrChange w:id="158" w:author="Zehui Bai" w:date="2022-03-11T15:16:00Z">
                <w:rPr/>
              </w:rPrChange>
            </w:rPr>
            <w:instrText xml:space="preserve"> HYPERLINK \l "_Toc96935520" </w:instrText>
          </w:r>
          <w:r w:rsidRPr="00067A21">
            <w:rPr>
              <w:rFonts w:ascii="Arial" w:hAnsi="Arial" w:cs="Arial"/>
              <w:rPrChange w:id="159" w:author="Zehui Bai" w:date="2022-03-11T15:16:00Z">
                <w:rPr>
                  <w:noProof/>
                </w:rPr>
              </w:rPrChange>
            </w:rPr>
            <w:fldChar w:fldCharType="separate"/>
          </w:r>
          <w:r w:rsidR="006B4B5E" w:rsidRPr="00067A21">
            <w:rPr>
              <w:rStyle w:val="Hyperlink"/>
              <w:rFonts w:ascii="Arial" w:eastAsia="Cambria" w:hAnsi="Arial" w:cs="Arial"/>
              <w:noProof/>
              <w:lang w:val="en-US"/>
              <w:rPrChange w:id="160" w:author="Zehui Bai" w:date="2022-03-11T15:16:00Z">
                <w:rPr>
                  <w:rStyle w:val="Hyperlink"/>
                  <w:rFonts w:ascii="Times New Roman" w:eastAsia="Cambria" w:hAnsi="Times New Roman" w:cs="Times New Roman"/>
                  <w:noProof/>
                  <w:lang w:val="en-US"/>
                </w:rPr>
              </w:rPrChange>
            </w:rPr>
            <w:t>Ethical Approval</w:t>
          </w:r>
          <w:r w:rsidR="006B4B5E" w:rsidRPr="00067A21">
            <w:rPr>
              <w:rFonts w:ascii="Arial" w:hAnsi="Arial" w:cs="Arial"/>
              <w:noProof/>
              <w:webHidden/>
              <w:rPrChange w:id="161" w:author="Zehui Bai" w:date="2022-03-11T15:16:00Z">
                <w:rPr>
                  <w:noProof/>
                  <w:webHidden/>
                </w:rPr>
              </w:rPrChange>
            </w:rPr>
            <w:tab/>
          </w:r>
          <w:r w:rsidR="006B4B5E" w:rsidRPr="00067A21">
            <w:rPr>
              <w:rFonts w:ascii="Arial" w:hAnsi="Arial" w:cs="Arial"/>
              <w:noProof/>
              <w:webHidden/>
              <w:rPrChange w:id="162" w:author="Zehui Bai" w:date="2022-03-11T15:16:00Z">
                <w:rPr>
                  <w:noProof/>
                  <w:webHidden/>
                </w:rPr>
              </w:rPrChange>
            </w:rPr>
            <w:fldChar w:fldCharType="begin"/>
          </w:r>
          <w:r w:rsidR="006B4B5E" w:rsidRPr="00067A21">
            <w:rPr>
              <w:rFonts w:ascii="Arial" w:hAnsi="Arial" w:cs="Arial"/>
              <w:noProof/>
              <w:webHidden/>
              <w:rPrChange w:id="163" w:author="Zehui Bai" w:date="2022-03-11T15:16:00Z">
                <w:rPr>
                  <w:noProof/>
                  <w:webHidden/>
                </w:rPr>
              </w:rPrChange>
            </w:rPr>
            <w:instrText xml:space="preserve"> PAGEREF _Toc96935520 \h </w:instrText>
          </w:r>
          <w:r w:rsidR="006B4B5E" w:rsidRPr="00507161">
            <w:rPr>
              <w:rFonts w:ascii="Arial" w:hAnsi="Arial" w:cs="Arial"/>
              <w:noProof/>
              <w:webHidden/>
            </w:rPr>
          </w:r>
          <w:r w:rsidR="006B4B5E" w:rsidRPr="00067A21">
            <w:rPr>
              <w:rFonts w:ascii="Arial" w:hAnsi="Arial" w:cs="Arial"/>
              <w:noProof/>
              <w:webHidden/>
              <w:rPrChange w:id="164" w:author="Zehui Bai" w:date="2022-03-11T15:16:00Z">
                <w:rPr>
                  <w:noProof/>
                  <w:webHidden/>
                </w:rPr>
              </w:rPrChange>
            </w:rPr>
            <w:fldChar w:fldCharType="separate"/>
          </w:r>
          <w:r w:rsidR="006B4B5E" w:rsidRPr="00067A21">
            <w:rPr>
              <w:rFonts w:ascii="Arial" w:hAnsi="Arial" w:cs="Arial"/>
              <w:noProof/>
              <w:webHidden/>
              <w:rPrChange w:id="165" w:author="Zehui Bai" w:date="2022-03-11T15:16:00Z">
                <w:rPr>
                  <w:noProof/>
                  <w:webHidden/>
                </w:rPr>
              </w:rPrChange>
            </w:rPr>
            <w:t>7</w:t>
          </w:r>
          <w:r w:rsidR="006B4B5E" w:rsidRPr="00067A21">
            <w:rPr>
              <w:rFonts w:ascii="Arial" w:hAnsi="Arial" w:cs="Arial"/>
              <w:noProof/>
              <w:webHidden/>
              <w:rPrChange w:id="166" w:author="Zehui Bai" w:date="2022-03-11T15:16:00Z">
                <w:rPr>
                  <w:noProof/>
                  <w:webHidden/>
                </w:rPr>
              </w:rPrChange>
            </w:rPr>
            <w:fldChar w:fldCharType="end"/>
          </w:r>
          <w:r w:rsidRPr="00067A21">
            <w:rPr>
              <w:rFonts w:ascii="Arial" w:hAnsi="Arial" w:cs="Arial"/>
              <w:noProof/>
              <w:rPrChange w:id="167" w:author="Zehui Bai" w:date="2022-03-11T15:16:00Z">
                <w:rPr>
                  <w:noProof/>
                </w:rPr>
              </w:rPrChange>
            </w:rPr>
            <w:fldChar w:fldCharType="end"/>
          </w:r>
        </w:p>
        <w:p w14:paraId="37C002D1" w14:textId="32DA10A7"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168"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169" w:author="Zehui Bai" w:date="2022-03-11T15:16:00Z">
                <w:rPr/>
              </w:rPrChange>
            </w:rPr>
            <w:fldChar w:fldCharType="begin"/>
          </w:r>
          <w:r w:rsidRPr="00067A21">
            <w:rPr>
              <w:rFonts w:ascii="Arial" w:hAnsi="Arial" w:cs="Arial"/>
              <w:rPrChange w:id="170" w:author="Zehui Bai" w:date="2022-03-11T15:16:00Z">
                <w:rPr/>
              </w:rPrChange>
            </w:rPr>
            <w:instrText xml:space="preserve"> HYPERLINK \l "_Toc96935521" </w:instrText>
          </w:r>
          <w:r w:rsidRPr="00067A21">
            <w:rPr>
              <w:rFonts w:ascii="Arial" w:hAnsi="Arial" w:cs="Arial"/>
              <w:rPrChange w:id="171" w:author="Zehui Bai" w:date="2022-03-11T15:16:00Z">
                <w:rPr>
                  <w:noProof/>
                </w:rPr>
              </w:rPrChange>
            </w:rPr>
            <w:fldChar w:fldCharType="separate"/>
          </w:r>
          <w:r w:rsidR="006B4B5E" w:rsidRPr="00067A21">
            <w:rPr>
              <w:rStyle w:val="Hyperlink"/>
              <w:rFonts w:ascii="Arial" w:eastAsia="Cambria" w:hAnsi="Arial" w:cs="Arial"/>
              <w:noProof/>
              <w:lang w:val="en-US"/>
              <w:rPrChange w:id="172" w:author="Zehui Bai" w:date="2022-03-11T15:16:00Z">
                <w:rPr>
                  <w:rStyle w:val="Hyperlink"/>
                  <w:rFonts w:ascii="Times New Roman" w:eastAsia="Cambria" w:hAnsi="Times New Roman" w:cs="Times New Roman"/>
                  <w:noProof/>
                  <w:lang w:val="en-US"/>
                </w:rPr>
              </w:rPrChange>
            </w:rPr>
            <w:t>Results</w:t>
          </w:r>
          <w:r w:rsidR="006B4B5E" w:rsidRPr="00067A21">
            <w:rPr>
              <w:rFonts w:ascii="Arial" w:hAnsi="Arial" w:cs="Arial"/>
              <w:noProof/>
              <w:webHidden/>
              <w:rPrChange w:id="173" w:author="Zehui Bai" w:date="2022-03-11T15:16:00Z">
                <w:rPr>
                  <w:noProof/>
                  <w:webHidden/>
                </w:rPr>
              </w:rPrChange>
            </w:rPr>
            <w:tab/>
          </w:r>
          <w:r w:rsidR="006B4B5E" w:rsidRPr="00067A21">
            <w:rPr>
              <w:rFonts w:ascii="Arial" w:hAnsi="Arial" w:cs="Arial"/>
              <w:noProof/>
              <w:webHidden/>
              <w:rPrChange w:id="174" w:author="Zehui Bai" w:date="2022-03-11T15:16:00Z">
                <w:rPr>
                  <w:noProof/>
                  <w:webHidden/>
                </w:rPr>
              </w:rPrChange>
            </w:rPr>
            <w:fldChar w:fldCharType="begin"/>
          </w:r>
          <w:r w:rsidR="006B4B5E" w:rsidRPr="00067A21">
            <w:rPr>
              <w:rFonts w:ascii="Arial" w:hAnsi="Arial" w:cs="Arial"/>
              <w:noProof/>
              <w:webHidden/>
              <w:rPrChange w:id="175" w:author="Zehui Bai" w:date="2022-03-11T15:16:00Z">
                <w:rPr>
                  <w:noProof/>
                  <w:webHidden/>
                </w:rPr>
              </w:rPrChange>
            </w:rPr>
            <w:instrText xml:space="preserve"> PAGEREF _Toc96935521 \h </w:instrText>
          </w:r>
          <w:r w:rsidR="006B4B5E" w:rsidRPr="00507161">
            <w:rPr>
              <w:rFonts w:ascii="Arial" w:hAnsi="Arial" w:cs="Arial"/>
              <w:noProof/>
              <w:webHidden/>
            </w:rPr>
          </w:r>
          <w:r w:rsidR="006B4B5E" w:rsidRPr="00067A21">
            <w:rPr>
              <w:rFonts w:ascii="Arial" w:hAnsi="Arial" w:cs="Arial"/>
              <w:noProof/>
              <w:webHidden/>
              <w:rPrChange w:id="176" w:author="Zehui Bai" w:date="2022-03-11T15:16:00Z">
                <w:rPr>
                  <w:noProof/>
                  <w:webHidden/>
                </w:rPr>
              </w:rPrChange>
            </w:rPr>
            <w:fldChar w:fldCharType="separate"/>
          </w:r>
          <w:r w:rsidR="006B4B5E" w:rsidRPr="00067A21">
            <w:rPr>
              <w:rFonts w:ascii="Arial" w:hAnsi="Arial" w:cs="Arial"/>
              <w:noProof/>
              <w:webHidden/>
              <w:rPrChange w:id="177" w:author="Zehui Bai" w:date="2022-03-11T15:16:00Z">
                <w:rPr>
                  <w:noProof/>
                  <w:webHidden/>
                </w:rPr>
              </w:rPrChange>
            </w:rPr>
            <w:t>7</w:t>
          </w:r>
          <w:r w:rsidR="006B4B5E" w:rsidRPr="00067A21">
            <w:rPr>
              <w:rFonts w:ascii="Arial" w:hAnsi="Arial" w:cs="Arial"/>
              <w:noProof/>
              <w:webHidden/>
              <w:rPrChange w:id="178" w:author="Zehui Bai" w:date="2022-03-11T15:16:00Z">
                <w:rPr>
                  <w:noProof/>
                  <w:webHidden/>
                </w:rPr>
              </w:rPrChange>
            </w:rPr>
            <w:fldChar w:fldCharType="end"/>
          </w:r>
          <w:r w:rsidRPr="00067A21">
            <w:rPr>
              <w:rFonts w:ascii="Arial" w:hAnsi="Arial" w:cs="Arial"/>
              <w:noProof/>
              <w:rPrChange w:id="179" w:author="Zehui Bai" w:date="2022-03-11T15:16:00Z">
                <w:rPr>
                  <w:noProof/>
                </w:rPr>
              </w:rPrChange>
            </w:rPr>
            <w:fldChar w:fldCharType="end"/>
          </w:r>
        </w:p>
        <w:p w14:paraId="5C38E65D" w14:textId="7ADC7A7B"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80" w:author="Zehui Bai" w:date="2022-03-11T15:16:00Z">
                <w:rPr>
                  <w:rFonts w:eastAsiaTheme="minorEastAsia" w:cstheme="minorBidi"/>
                  <w:b w:val="0"/>
                  <w:bCs w:val="0"/>
                  <w:noProof/>
                  <w:sz w:val="22"/>
                  <w:szCs w:val="22"/>
                  <w:lang w:eastAsia="zh-CN"/>
                </w:rPr>
              </w:rPrChange>
            </w:rPr>
          </w:pPr>
          <w:r w:rsidRPr="00067A21">
            <w:rPr>
              <w:rFonts w:ascii="Arial" w:hAnsi="Arial" w:cs="Arial"/>
              <w:rPrChange w:id="181" w:author="Zehui Bai" w:date="2022-03-11T15:16:00Z">
                <w:rPr/>
              </w:rPrChange>
            </w:rPr>
            <w:fldChar w:fldCharType="begin"/>
          </w:r>
          <w:r w:rsidRPr="00067A21">
            <w:rPr>
              <w:rFonts w:ascii="Arial" w:hAnsi="Arial" w:cs="Arial"/>
              <w:rPrChange w:id="182" w:author="Zehui Bai" w:date="2022-03-11T15:16:00Z">
                <w:rPr/>
              </w:rPrChange>
            </w:rPr>
            <w:instrText xml:space="preserve"> HYPERLINK \l "_Toc96935522" </w:instrText>
          </w:r>
          <w:r w:rsidRPr="00067A21">
            <w:rPr>
              <w:rFonts w:ascii="Arial" w:hAnsi="Arial" w:cs="Arial"/>
              <w:rPrChange w:id="183" w:author="Zehui Bai" w:date="2022-03-11T15:16:00Z">
                <w:rPr>
                  <w:noProof/>
                </w:rPr>
              </w:rPrChange>
            </w:rPr>
            <w:fldChar w:fldCharType="separate"/>
          </w:r>
          <w:r w:rsidR="006B4B5E" w:rsidRPr="00067A21">
            <w:rPr>
              <w:rStyle w:val="Hyperlink"/>
              <w:rFonts w:ascii="Arial" w:eastAsia="Cambria" w:hAnsi="Arial" w:cs="Arial"/>
              <w:noProof/>
              <w:lang w:val="en-US"/>
              <w:rPrChange w:id="184" w:author="Zehui Bai" w:date="2022-03-11T15:16:00Z">
                <w:rPr>
                  <w:rStyle w:val="Hyperlink"/>
                  <w:rFonts w:ascii="Times New Roman" w:eastAsia="Cambria" w:hAnsi="Times New Roman" w:cs="Times New Roman"/>
                  <w:noProof/>
                  <w:lang w:val="en-US"/>
                </w:rPr>
              </w:rPrChange>
            </w:rPr>
            <w:t>Demographic Characteristics</w:t>
          </w:r>
          <w:r w:rsidR="006B4B5E" w:rsidRPr="00067A21">
            <w:rPr>
              <w:rFonts w:ascii="Arial" w:hAnsi="Arial" w:cs="Arial"/>
              <w:noProof/>
              <w:webHidden/>
              <w:rPrChange w:id="185" w:author="Zehui Bai" w:date="2022-03-11T15:16:00Z">
                <w:rPr>
                  <w:noProof/>
                  <w:webHidden/>
                </w:rPr>
              </w:rPrChange>
            </w:rPr>
            <w:tab/>
          </w:r>
          <w:r w:rsidR="006B4B5E" w:rsidRPr="00067A21">
            <w:rPr>
              <w:rFonts w:ascii="Arial" w:hAnsi="Arial" w:cs="Arial"/>
              <w:noProof/>
              <w:webHidden/>
              <w:rPrChange w:id="186" w:author="Zehui Bai" w:date="2022-03-11T15:16:00Z">
                <w:rPr>
                  <w:noProof/>
                  <w:webHidden/>
                </w:rPr>
              </w:rPrChange>
            </w:rPr>
            <w:fldChar w:fldCharType="begin"/>
          </w:r>
          <w:r w:rsidR="006B4B5E" w:rsidRPr="00067A21">
            <w:rPr>
              <w:rFonts w:ascii="Arial" w:hAnsi="Arial" w:cs="Arial"/>
              <w:noProof/>
              <w:webHidden/>
              <w:rPrChange w:id="187" w:author="Zehui Bai" w:date="2022-03-11T15:16:00Z">
                <w:rPr>
                  <w:noProof/>
                  <w:webHidden/>
                </w:rPr>
              </w:rPrChange>
            </w:rPr>
            <w:instrText xml:space="preserve"> PAGEREF _Toc96935522 \h </w:instrText>
          </w:r>
          <w:r w:rsidR="006B4B5E" w:rsidRPr="00507161">
            <w:rPr>
              <w:rFonts w:ascii="Arial" w:hAnsi="Arial" w:cs="Arial"/>
              <w:noProof/>
              <w:webHidden/>
            </w:rPr>
          </w:r>
          <w:r w:rsidR="006B4B5E" w:rsidRPr="00067A21">
            <w:rPr>
              <w:rFonts w:ascii="Arial" w:hAnsi="Arial" w:cs="Arial"/>
              <w:noProof/>
              <w:webHidden/>
              <w:rPrChange w:id="188" w:author="Zehui Bai" w:date="2022-03-11T15:16:00Z">
                <w:rPr>
                  <w:noProof/>
                  <w:webHidden/>
                </w:rPr>
              </w:rPrChange>
            </w:rPr>
            <w:fldChar w:fldCharType="separate"/>
          </w:r>
          <w:r w:rsidR="006B4B5E" w:rsidRPr="00067A21">
            <w:rPr>
              <w:rFonts w:ascii="Arial" w:hAnsi="Arial" w:cs="Arial"/>
              <w:noProof/>
              <w:webHidden/>
              <w:rPrChange w:id="189" w:author="Zehui Bai" w:date="2022-03-11T15:16:00Z">
                <w:rPr>
                  <w:noProof/>
                  <w:webHidden/>
                </w:rPr>
              </w:rPrChange>
            </w:rPr>
            <w:t>7</w:t>
          </w:r>
          <w:r w:rsidR="006B4B5E" w:rsidRPr="00067A21">
            <w:rPr>
              <w:rFonts w:ascii="Arial" w:hAnsi="Arial" w:cs="Arial"/>
              <w:noProof/>
              <w:webHidden/>
              <w:rPrChange w:id="190" w:author="Zehui Bai" w:date="2022-03-11T15:16:00Z">
                <w:rPr>
                  <w:noProof/>
                  <w:webHidden/>
                </w:rPr>
              </w:rPrChange>
            </w:rPr>
            <w:fldChar w:fldCharType="end"/>
          </w:r>
          <w:r w:rsidRPr="00067A21">
            <w:rPr>
              <w:rFonts w:ascii="Arial" w:hAnsi="Arial" w:cs="Arial"/>
              <w:noProof/>
              <w:rPrChange w:id="191" w:author="Zehui Bai" w:date="2022-03-11T15:16:00Z">
                <w:rPr>
                  <w:noProof/>
                </w:rPr>
              </w:rPrChange>
            </w:rPr>
            <w:fldChar w:fldCharType="end"/>
          </w:r>
        </w:p>
        <w:p w14:paraId="0DEA60D8" w14:textId="0AC475E7" w:rsidR="006B4B5E" w:rsidRPr="00067A21" w:rsidRDefault="00047349">
          <w:pPr>
            <w:pStyle w:val="TOC2"/>
            <w:tabs>
              <w:tab w:val="right" w:leader="dot" w:pos="9062"/>
            </w:tabs>
            <w:rPr>
              <w:rFonts w:ascii="Arial" w:eastAsiaTheme="minorEastAsia" w:hAnsi="Arial" w:cs="Arial"/>
              <w:b w:val="0"/>
              <w:bCs w:val="0"/>
              <w:noProof/>
              <w:sz w:val="22"/>
              <w:szCs w:val="22"/>
              <w:lang w:eastAsia="zh-CN"/>
              <w:rPrChange w:id="192" w:author="Zehui Bai" w:date="2022-03-11T15:16:00Z">
                <w:rPr>
                  <w:rFonts w:eastAsiaTheme="minorEastAsia" w:cstheme="minorBidi"/>
                  <w:b w:val="0"/>
                  <w:bCs w:val="0"/>
                  <w:noProof/>
                  <w:sz w:val="22"/>
                  <w:szCs w:val="22"/>
                  <w:lang w:eastAsia="zh-CN"/>
                </w:rPr>
              </w:rPrChange>
            </w:rPr>
          </w:pPr>
          <w:r w:rsidRPr="00067A21">
            <w:rPr>
              <w:rFonts w:ascii="Arial" w:hAnsi="Arial" w:cs="Arial"/>
              <w:rPrChange w:id="193" w:author="Zehui Bai" w:date="2022-03-11T15:16:00Z">
                <w:rPr/>
              </w:rPrChange>
            </w:rPr>
            <w:fldChar w:fldCharType="begin"/>
          </w:r>
          <w:r w:rsidRPr="00067A21">
            <w:rPr>
              <w:rFonts w:ascii="Arial" w:hAnsi="Arial" w:cs="Arial"/>
              <w:rPrChange w:id="194" w:author="Zehui Bai" w:date="2022-03-11T15:16:00Z">
                <w:rPr/>
              </w:rPrChange>
            </w:rPr>
            <w:instrText xml:space="preserve"> HYPERLINK \l "_Toc96935523" </w:instrText>
          </w:r>
          <w:r w:rsidRPr="00067A21">
            <w:rPr>
              <w:rFonts w:ascii="Arial" w:hAnsi="Arial" w:cs="Arial"/>
              <w:rPrChange w:id="195" w:author="Zehui Bai" w:date="2022-03-11T15:16:00Z">
                <w:rPr>
                  <w:noProof/>
                </w:rPr>
              </w:rPrChange>
            </w:rPr>
            <w:fldChar w:fldCharType="separate"/>
          </w:r>
          <w:r w:rsidR="006B4B5E" w:rsidRPr="00067A21">
            <w:rPr>
              <w:rStyle w:val="Hyperlink"/>
              <w:rFonts w:ascii="Arial" w:eastAsia="Cambria" w:hAnsi="Arial" w:cs="Arial"/>
              <w:noProof/>
              <w:lang w:val="en-US"/>
              <w:rPrChange w:id="196" w:author="Zehui Bai" w:date="2022-03-11T15:16:00Z">
                <w:rPr>
                  <w:rStyle w:val="Hyperlink"/>
                  <w:rFonts w:ascii="Times New Roman" w:eastAsia="Cambria" w:hAnsi="Times New Roman" w:cs="Times New Roman"/>
                  <w:noProof/>
                  <w:lang w:val="en-US"/>
                </w:rPr>
              </w:rPrChange>
            </w:rPr>
            <w:t>Acceptance of COVID-19 Vaccine and Associated Variables</w:t>
          </w:r>
          <w:r w:rsidR="006B4B5E" w:rsidRPr="00067A21">
            <w:rPr>
              <w:rFonts w:ascii="Arial" w:hAnsi="Arial" w:cs="Arial"/>
              <w:noProof/>
              <w:webHidden/>
              <w:rPrChange w:id="197" w:author="Zehui Bai" w:date="2022-03-11T15:16:00Z">
                <w:rPr>
                  <w:noProof/>
                  <w:webHidden/>
                </w:rPr>
              </w:rPrChange>
            </w:rPr>
            <w:tab/>
          </w:r>
          <w:r w:rsidR="006B4B5E" w:rsidRPr="00067A21">
            <w:rPr>
              <w:rFonts w:ascii="Arial" w:hAnsi="Arial" w:cs="Arial"/>
              <w:noProof/>
              <w:webHidden/>
              <w:rPrChange w:id="198" w:author="Zehui Bai" w:date="2022-03-11T15:16:00Z">
                <w:rPr>
                  <w:noProof/>
                  <w:webHidden/>
                </w:rPr>
              </w:rPrChange>
            </w:rPr>
            <w:fldChar w:fldCharType="begin"/>
          </w:r>
          <w:r w:rsidR="006B4B5E" w:rsidRPr="00067A21">
            <w:rPr>
              <w:rFonts w:ascii="Arial" w:hAnsi="Arial" w:cs="Arial"/>
              <w:noProof/>
              <w:webHidden/>
              <w:rPrChange w:id="199" w:author="Zehui Bai" w:date="2022-03-11T15:16:00Z">
                <w:rPr>
                  <w:noProof/>
                  <w:webHidden/>
                </w:rPr>
              </w:rPrChange>
            </w:rPr>
            <w:instrText xml:space="preserve"> PAGEREF _Toc96935523 \h </w:instrText>
          </w:r>
          <w:r w:rsidR="006B4B5E" w:rsidRPr="00507161">
            <w:rPr>
              <w:rFonts w:ascii="Arial" w:hAnsi="Arial" w:cs="Arial"/>
              <w:noProof/>
              <w:webHidden/>
            </w:rPr>
          </w:r>
          <w:r w:rsidR="006B4B5E" w:rsidRPr="00067A21">
            <w:rPr>
              <w:rFonts w:ascii="Arial" w:hAnsi="Arial" w:cs="Arial"/>
              <w:noProof/>
              <w:webHidden/>
              <w:rPrChange w:id="200" w:author="Zehui Bai" w:date="2022-03-11T15:16:00Z">
                <w:rPr>
                  <w:noProof/>
                  <w:webHidden/>
                </w:rPr>
              </w:rPrChange>
            </w:rPr>
            <w:fldChar w:fldCharType="separate"/>
          </w:r>
          <w:r w:rsidR="006B4B5E" w:rsidRPr="00067A21">
            <w:rPr>
              <w:rFonts w:ascii="Arial" w:hAnsi="Arial" w:cs="Arial"/>
              <w:noProof/>
              <w:webHidden/>
              <w:rPrChange w:id="201" w:author="Zehui Bai" w:date="2022-03-11T15:16:00Z">
                <w:rPr>
                  <w:noProof/>
                  <w:webHidden/>
                </w:rPr>
              </w:rPrChange>
            </w:rPr>
            <w:t>8</w:t>
          </w:r>
          <w:r w:rsidR="006B4B5E" w:rsidRPr="00067A21">
            <w:rPr>
              <w:rFonts w:ascii="Arial" w:hAnsi="Arial" w:cs="Arial"/>
              <w:noProof/>
              <w:webHidden/>
              <w:rPrChange w:id="202" w:author="Zehui Bai" w:date="2022-03-11T15:16:00Z">
                <w:rPr>
                  <w:noProof/>
                  <w:webHidden/>
                </w:rPr>
              </w:rPrChange>
            </w:rPr>
            <w:fldChar w:fldCharType="end"/>
          </w:r>
          <w:r w:rsidRPr="00067A21">
            <w:rPr>
              <w:rFonts w:ascii="Arial" w:hAnsi="Arial" w:cs="Arial"/>
              <w:noProof/>
              <w:rPrChange w:id="203" w:author="Zehui Bai" w:date="2022-03-11T15:16:00Z">
                <w:rPr>
                  <w:noProof/>
                </w:rPr>
              </w:rPrChange>
            </w:rPr>
            <w:fldChar w:fldCharType="end"/>
          </w:r>
        </w:p>
        <w:p w14:paraId="7391F6E3" w14:textId="7BF02B64"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204"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205" w:author="Zehui Bai" w:date="2022-03-11T15:16:00Z">
                <w:rPr/>
              </w:rPrChange>
            </w:rPr>
            <w:fldChar w:fldCharType="begin"/>
          </w:r>
          <w:r w:rsidRPr="00067A21">
            <w:rPr>
              <w:rFonts w:ascii="Arial" w:hAnsi="Arial" w:cs="Arial"/>
              <w:rPrChange w:id="206" w:author="Zehui Bai" w:date="2022-03-11T15:16:00Z">
                <w:rPr/>
              </w:rPrChange>
            </w:rPr>
            <w:instrText xml:space="preserve"> HYPERLINK \l "_Toc96935524" </w:instrText>
          </w:r>
          <w:r w:rsidRPr="00067A21">
            <w:rPr>
              <w:rFonts w:ascii="Arial" w:hAnsi="Arial" w:cs="Arial"/>
              <w:rPrChange w:id="207" w:author="Zehui Bai" w:date="2022-03-11T15:16:00Z">
                <w:rPr>
                  <w:noProof/>
                </w:rPr>
              </w:rPrChange>
            </w:rPr>
            <w:fldChar w:fldCharType="separate"/>
          </w:r>
          <w:r w:rsidR="006B4B5E" w:rsidRPr="00067A21">
            <w:rPr>
              <w:rStyle w:val="Hyperlink"/>
              <w:rFonts w:ascii="Arial" w:eastAsia="Cambria" w:hAnsi="Arial" w:cs="Arial"/>
              <w:noProof/>
              <w:lang w:val="en-US"/>
              <w:rPrChange w:id="208" w:author="Zehui Bai" w:date="2022-03-11T15:16:00Z">
                <w:rPr>
                  <w:rStyle w:val="Hyperlink"/>
                  <w:rFonts w:ascii="Times New Roman" w:eastAsia="Cambria" w:hAnsi="Times New Roman" w:cs="Times New Roman"/>
                  <w:noProof/>
                  <w:lang w:val="en-US"/>
                </w:rPr>
              </w:rPrChange>
            </w:rPr>
            <w:t xml:space="preserve">Discussion </w:t>
          </w:r>
          <w:r w:rsidR="006B4B5E" w:rsidRPr="00067A21">
            <w:rPr>
              <w:rFonts w:ascii="Arial" w:hAnsi="Arial" w:cs="Arial"/>
              <w:noProof/>
              <w:webHidden/>
              <w:rPrChange w:id="209" w:author="Zehui Bai" w:date="2022-03-11T15:16:00Z">
                <w:rPr>
                  <w:noProof/>
                  <w:webHidden/>
                </w:rPr>
              </w:rPrChange>
            </w:rPr>
            <w:tab/>
          </w:r>
          <w:r w:rsidR="006B4B5E" w:rsidRPr="00067A21">
            <w:rPr>
              <w:rFonts w:ascii="Arial" w:hAnsi="Arial" w:cs="Arial"/>
              <w:noProof/>
              <w:webHidden/>
              <w:rPrChange w:id="210" w:author="Zehui Bai" w:date="2022-03-11T15:16:00Z">
                <w:rPr>
                  <w:noProof/>
                  <w:webHidden/>
                </w:rPr>
              </w:rPrChange>
            </w:rPr>
            <w:fldChar w:fldCharType="begin"/>
          </w:r>
          <w:r w:rsidR="006B4B5E" w:rsidRPr="00067A21">
            <w:rPr>
              <w:rFonts w:ascii="Arial" w:hAnsi="Arial" w:cs="Arial"/>
              <w:noProof/>
              <w:webHidden/>
              <w:rPrChange w:id="211" w:author="Zehui Bai" w:date="2022-03-11T15:16:00Z">
                <w:rPr>
                  <w:noProof/>
                  <w:webHidden/>
                </w:rPr>
              </w:rPrChange>
            </w:rPr>
            <w:instrText xml:space="preserve"> PAGEREF _Toc96935524 \h </w:instrText>
          </w:r>
          <w:r w:rsidR="006B4B5E" w:rsidRPr="00507161">
            <w:rPr>
              <w:rFonts w:ascii="Arial" w:hAnsi="Arial" w:cs="Arial"/>
              <w:noProof/>
              <w:webHidden/>
            </w:rPr>
          </w:r>
          <w:r w:rsidR="006B4B5E" w:rsidRPr="00067A21">
            <w:rPr>
              <w:rFonts w:ascii="Arial" w:hAnsi="Arial" w:cs="Arial"/>
              <w:noProof/>
              <w:webHidden/>
              <w:rPrChange w:id="212" w:author="Zehui Bai" w:date="2022-03-11T15:16:00Z">
                <w:rPr>
                  <w:noProof/>
                  <w:webHidden/>
                </w:rPr>
              </w:rPrChange>
            </w:rPr>
            <w:fldChar w:fldCharType="separate"/>
          </w:r>
          <w:r w:rsidR="006B4B5E" w:rsidRPr="00067A21">
            <w:rPr>
              <w:rFonts w:ascii="Arial" w:hAnsi="Arial" w:cs="Arial"/>
              <w:noProof/>
              <w:webHidden/>
              <w:rPrChange w:id="213" w:author="Zehui Bai" w:date="2022-03-11T15:16:00Z">
                <w:rPr>
                  <w:noProof/>
                  <w:webHidden/>
                </w:rPr>
              </w:rPrChange>
            </w:rPr>
            <w:t>9</w:t>
          </w:r>
          <w:r w:rsidR="006B4B5E" w:rsidRPr="00067A21">
            <w:rPr>
              <w:rFonts w:ascii="Arial" w:hAnsi="Arial" w:cs="Arial"/>
              <w:noProof/>
              <w:webHidden/>
              <w:rPrChange w:id="214" w:author="Zehui Bai" w:date="2022-03-11T15:16:00Z">
                <w:rPr>
                  <w:noProof/>
                  <w:webHidden/>
                </w:rPr>
              </w:rPrChange>
            </w:rPr>
            <w:fldChar w:fldCharType="end"/>
          </w:r>
          <w:r w:rsidRPr="00067A21">
            <w:rPr>
              <w:rFonts w:ascii="Arial" w:hAnsi="Arial" w:cs="Arial"/>
              <w:noProof/>
              <w:rPrChange w:id="215" w:author="Zehui Bai" w:date="2022-03-11T15:16:00Z">
                <w:rPr>
                  <w:noProof/>
                </w:rPr>
              </w:rPrChange>
            </w:rPr>
            <w:fldChar w:fldCharType="end"/>
          </w:r>
        </w:p>
        <w:p w14:paraId="41B95A0D" w14:textId="05BCBD10"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216"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217" w:author="Zehui Bai" w:date="2022-03-11T15:16:00Z">
                <w:rPr/>
              </w:rPrChange>
            </w:rPr>
            <w:fldChar w:fldCharType="begin"/>
          </w:r>
          <w:r w:rsidRPr="00067A21">
            <w:rPr>
              <w:rFonts w:ascii="Arial" w:hAnsi="Arial" w:cs="Arial"/>
              <w:rPrChange w:id="218" w:author="Zehui Bai" w:date="2022-03-11T15:16:00Z">
                <w:rPr/>
              </w:rPrChange>
            </w:rPr>
            <w:instrText xml:space="preserve"> HYPERLINK \l "_Toc96935525" </w:instrText>
          </w:r>
          <w:r w:rsidRPr="00067A21">
            <w:rPr>
              <w:rFonts w:ascii="Arial" w:hAnsi="Arial" w:cs="Arial"/>
              <w:rPrChange w:id="219" w:author="Zehui Bai" w:date="2022-03-11T15:16:00Z">
                <w:rPr>
                  <w:noProof/>
                </w:rPr>
              </w:rPrChange>
            </w:rPr>
            <w:fldChar w:fldCharType="separate"/>
          </w:r>
          <w:r w:rsidR="006B4B5E" w:rsidRPr="00067A21">
            <w:rPr>
              <w:rStyle w:val="Hyperlink"/>
              <w:rFonts w:ascii="Arial" w:eastAsia="Cambria" w:hAnsi="Arial" w:cs="Arial"/>
              <w:noProof/>
              <w:lang w:val="en-US"/>
              <w:rPrChange w:id="220" w:author="Zehui Bai" w:date="2022-03-11T15:16:00Z">
                <w:rPr>
                  <w:rStyle w:val="Hyperlink"/>
                  <w:rFonts w:ascii="Times New Roman" w:eastAsia="Cambria" w:hAnsi="Times New Roman" w:cs="Times New Roman"/>
                  <w:noProof/>
                  <w:lang w:val="en-US"/>
                </w:rPr>
              </w:rPrChange>
            </w:rPr>
            <w:t>Conclusion</w:t>
          </w:r>
          <w:r w:rsidR="006B4B5E" w:rsidRPr="00067A21">
            <w:rPr>
              <w:rFonts w:ascii="Arial" w:hAnsi="Arial" w:cs="Arial"/>
              <w:noProof/>
              <w:webHidden/>
              <w:rPrChange w:id="221" w:author="Zehui Bai" w:date="2022-03-11T15:16:00Z">
                <w:rPr>
                  <w:noProof/>
                  <w:webHidden/>
                </w:rPr>
              </w:rPrChange>
            </w:rPr>
            <w:tab/>
          </w:r>
          <w:r w:rsidR="006B4B5E" w:rsidRPr="00067A21">
            <w:rPr>
              <w:rFonts w:ascii="Arial" w:hAnsi="Arial" w:cs="Arial"/>
              <w:noProof/>
              <w:webHidden/>
              <w:rPrChange w:id="222" w:author="Zehui Bai" w:date="2022-03-11T15:16:00Z">
                <w:rPr>
                  <w:noProof/>
                  <w:webHidden/>
                </w:rPr>
              </w:rPrChange>
            </w:rPr>
            <w:fldChar w:fldCharType="begin"/>
          </w:r>
          <w:r w:rsidR="006B4B5E" w:rsidRPr="00067A21">
            <w:rPr>
              <w:rFonts w:ascii="Arial" w:hAnsi="Arial" w:cs="Arial"/>
              <w:noProof/>
              <w:webHidden/>
              <w:rPrChange w:id="223" w:author="Zehui Bai" w:date="2022-03-11T15:16:00Z">
                <w:rPr>
                  <w:noProof/>
                  <w:webHidden/>
                </w:rPr>
              </w:rPrChange>
            </w:rPr>
            <w:instrText xml:space="preserve"> PAGEREF _Toc96935525 \h </w:instrText>
          </w:r>
          <w:r w:rsidR="006B4B5E" w:rsidRPr="00507161">
            <w:rPr>
              <w:rFonts w:ascii="Arial" w:hAnsi="Arial" w:cs="Arial"/>
              <w:noProof/>
              <w:webHidden/>
            </w:rPr>
          </w:r>
          <w:r w:rsidR="006B4B5E" w:rsidRPr="00067A21">
            <w:rPr>
              <w:rFonts w:ascii="Arial" w:hAnsi="Arial" w:cs="Arial"/>
              <w:noProof/>
              <w:webHidden/>
              <w:rPrChange w:id="224" w:author="Zehui Bai" w:date="2022-03-11T15:16:00Z">
                <w:rPr>
                  <w:noProof/>
                  <w:webHidden/>
                </w:rPr>
              </w:rPrChange>
            </w:rPr>
            <w:fldChar w:fldCharType="separate"/>
          </w:r>
          <w:r w:rsidR="006B4B5E" w:rsidRPr="00067A21">
            <w:rPr>
              <w:rFonts w:ascii="Arial" w:hAnsi="Arial" w:cs="Arial"/>
              <w:noProof/>
              <w:webHidden/>
              <w:rPrChange w:id="225" w:author="Zehui Bai" w:date="2022-03-11T15:16:00Z">
                <w:rPr>
                  <w:noProof/>
                  <w:webHidden/>
                </w:rPr>
              </w:rPrChange>
            </w:rPr>
            <w:t>9</w:t>
          </w:r>
          <w:r w:rsidR="006B4B5E" w:rsidRPr="00067A21">
            <w:rPr>
              <w:rFonts w:ascii="Arial" w:hAnsi="Arial" w:cs="Arial"/>
              <w:noProof/>
              <w:webHidden/>
              <w:rPrChange w:id="226" w:author="Zehui Bai" w:date="2022-03-11T15:16:00Z">
                <w:rPr>
                  <w:noProof/>
                  <w:webHidden/>
                </w:rPr>
              </w:rPrChange>
            </w:rPr>
            <w:fldChar w:fldCharType="end"/>
          </w:r>
          <w:r w:rsidRPr="00067A21">
            <w:rPr>
              <w:rFonts w:ascii="Arial" w:hAnsi="Arial" w:cs="Arial"/>
              <w:noProof/>
              <w:rPrChange w:id="227" w:author="Zehui Bai" w:date="2022-03-11T15:16:00Z">
                <w:rPr>
                  <w:noProof/>
                </w:rPr>
              </w:rPrChange>
            </w:rPr>
            <w:fldChar w:fldCharType="end"/>
          </w:r>
        </w:p>
        <w:p w14:paraId="7EC07AA9" w14:textId="766C9672"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228"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229" w:author="Zehui Bai" w:date="2022-03-11T15:16:00Z">
                <w:rPr/>
              </w:rPrChange>
            </w:rPr>
            <w:fldChar w:fldCharType="begin"/>
          </w:r>
          <w:r w:rsidRPr="00067A21">
            <w:rPr>
              <w:rFonts w:ascii="Arial" w:hAnsi="Arial" w:cs="Arial"/>
              <w:rPrChange w:id="230" w:author="Zehui Bai" w:date="2022-03-11T15:16:00Z">
                <w:rPr/>
              </w:rPrChange>
            </w:rPr>
            <w:instrText xml:space="preserve"> HYPERLINK \l "_Toc96935526" </w:instrText>
          </w:r>
          <w:r w:rsidRPr="00067A21">
            <w:rPr>
              <w:rFonts w:ascii="Arial" w:hAnsi="Arial" w:cs="Arial"/>
              <w:rPrChange w:id="231" w:author="Zehui Bai" w:date="2022-03-11T15:16:00Z">
                <w:rPr>
                  <w:noProof/>
                </w:rPr>
              </w:rPrChange>
            </w:rPr>
            <w:fldChar w:fldCharType="separate"/>
          </w:r>
          <w:r w:rsidR="006B4B5E" w:rsidRPr="00067A21">
            <w:rPr>
              <w:rStyle w:val="Hyperlink"/>
              <w:rFonts w:ascii="Arial" w:eastAsia="Cambria" w:hAnsi="Arial" w:cs="Arial"/>
              <w:noProof/>
              <w:lang w:val="en-US"/>
              <w:rPrChange w:id="232" w:author="Zehui Bai" w:date="2022-03-11T15:16:00Z">
                <w:rPr>
                  <w:rStyle w:val="Hyperlink"/>
                  <w:rFonts w:ascii="Times New Roman" w:eastAsia="Cambria" w:hAnsi="Times New Roman" w:cs="Times New Roman"/>
                  <w:noProof/>
                  <w:lang w:val="en-US"/>
                </w:rPr>
              </w:rPrChange>
            </w:rPr>
            <w:t>Conflict of Interest</w:t>
          </w:r>
          <w:r w:rsidR="006B4B5E" w:rsidRPr="00067A21">
            <w:rPr>
              <w:rFonts w:ascii="Arial" w:hAnsi="Arial" w:cs="Arial"/>
              <w:noProof/>
              <w:webHidden/>
              <w:rPrChange w:id="233" w:author="Zehui Bai" w:date="2022-03-11T15:16:00Z">
                <w:rPr>
                  <w:noProof/>
                  <w:webHidden/>
                </w:rPr>
              </w:rPrChange>
            </w:rPr>
            <w:tab/>
          </w:r>
          <w:r w:rsidR="006B4B5E" w:rsidRPr="00067A21">
            <w:rPr>
              <w:rFonts w:ascii="Arial" w:hAnsi="Arial" w:cs="Arial"/>
              <w:noProof/>
              <w:webHidden/>
              <w:rPrChange w:id="234" w:author="Zehui Bai" w:date="2022-03-11T15:16:00Z">
                <w:rPr>
                  <w:noProof/>
                  <w:webHidden/>
                </w:rPr>
              </w:rPrChange>
            </w:rPr>
            <w:fldChar w:fldCharType="begin"/>
          </w:r>
          <w:r w:rsidR="006B4B5E" w:rsidRPr="00067A21">
            <w:rPr>
              <w:rFonts w:ascii="Arial" w:hAnsi="Arial" w:cs="Arial"/>
              <w:noProof/>
              <w:webHidden/>
              <w:rPrChange w:id="235" w:author="Zehui Bai" w:date="2022-03-11T15:16:00Z">
                <w:rPr>
                  <w:noProof/>
                  <w:webHidden/>
                </w:rPr>
              </w:rPrChange>
            </w:rPr>
            <w:instrText xml:space="preserve"> PAGEREF _Toc96935526 \h </w:instrText>
          </w:r>
          <w:r w:rsidR="006B4B5E" w:rsidRPr="00507161">
            <w:rPr>
              <w:rFonts w:ascii="Arial" w:hAnsi="Arial" w:cs="Arial"/>
              <w:noProof/>
              <w:webHidden/>
            </w:rPr>
          </w:r>
          <w:r w:rsidR="006B4B5E" w:rsidRPr="00067A21">
            <w:rPr>
              <w:rFonts w:ascii="Arial" w:hAnsi="Arial" w:cs="Arial"/>
              <w:noProof/>
              <w:webHidden/>
              <w:rPrChange w:id="236" w:author="Zehui Bai" w:date="2022-03-11T15:16:00Z">
                <w:rPr>
                  <w:noProof/>
                  <w:webHidden/>
                </w:rPr>
              </w:rPrChange>
            </w:rPr>
            <w:fldChar w:fldCharType="separate"/>
          </w:r>
          <w:r w:rsidR="006B4B5E" w:rsidRPr="00067A21">
            <w:rPr>
              <w:rFonts w:ascii="Arial" w:hAnsi="Arial" w:cs="Arial"/>
              <w:noProof/>
              <w:webHidden/>
              <w:rPrChange w:id="237" w:author="Zehui Bai" w:date="2022-03-11T15:16:00Z">
                <w:rPr>
                  <w:noProof/>
                  <w:webHidden/>
                </w:rPr>
              </w:rPrChange>
            </w:rPr>
            <w:t>10</w:t>
          </w:r>
          <w:r w:rsidR="006B4B5E" w:rsidRPr="00067A21">
            <w:rPr>
              <w:rFonts w:ascii="Arial" w:hAnsi="Arial" w:cs="Arial"/>
              <w:noProof/>
              <w:webHidden/>
              <w:rPrChange w:id="238" w:author="Zehui Bai" w:date="2022-03-11T15:16:00Z">
                <w:rPr>
                  <w:noProof/>
                  <w:webHidden/>
                </w:rPr>
              </w:rPrChange>
            </w:rPr>
            <w:fldChar w:fldCharType="end"/>
          </w:r>
          <w:r w:rsidRPr="00067A21">
            <w:rPr>
              <w:rFonts w:ascii="Arial" w:hAnsi="Arial" w:cs="Arial"/>
              <w:noProof/>
              <w:rPrChange w:id="239" w:author="Zehui Bai" w:date="2022-03-11T15:16:00Z">
                <w:rPr>
                  <w:noProof/>
                </w:rPr>
              </w:rPrChange>
            </w:rPr>
            <w:fldChar w:fldCharType="end"/>
          </w:r>
        </w:p>
        <w:p w14:paraId="392EB2B6" w14:textId="4EDE4F80"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240"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241" w:author="Zehui Bai" w:date="2022-03-11T15:16:00Z">
                <w:rPr/>
              </w:rPrChange>
            </w:rPr>
            <w:fldChar w:fldCharType="begin"/>
          </w:r>
          <w:r w:rsidRPr="00067A21">
            <w:rPr>
              <w:rFonts w:ascii="Arial" w:hAnsi="Arial" w:cs="Arial"/>
              <w:rPrChange w:id="242" w:author="Zehui Bai" w:date="2022-03-11T15:16:00Z">
                <w:rPr/>
              </w:rPrChange>
            </w:rPr>
            <w:instrText xml:space="preserve"> HYPERLINK \l "_Toc96935527" </w:instrText>
          </w:r>
          <w:r w:rsidRPr="00067A21">
            <w:rPr>
              <w:rFonts w:ascii="Arial" w:hAnsi="Arial" w:cs="Arial"/>
              <w:rPrChange w:id="243" w:author="Zehui Bai" w:date="2022-03-11T15:16:00Z">
                <w:rPr>
                  <w:noProof/>
                </w:rPr>
              </w:rPrChange>
            </w:rPr>
            <w:fldChar w:fldCharType="separate"/>
          </w:r>
          <w:r w:rsidR="006B4B5E" w:rsidRPr="00067A21">
            <w:rPr>
              <w:rStyle w:val="Hyperlink"/>
              <w:rFonts w:ascii="Arial" w:eastAsia="Cambria" w:hAnsi="Arial" w:cs="Arial"/>
              <w:noProof/>
              <w:lang w:val="en-US"/>
              <w:rPrChange w:id="244" w:author="Zehui Bai" w:date="2022-03-11T15:16:00Z">
                <w:rPr>
                  <w:rStyle w:val="Hyperlink"/>
                  <w:rFonts w:ascii="Times New Roman" w:eastAsia="Cambria" w:hAnsi="Times New Roman" w:cs="Times New Roman"/>
                  <w:noProof/>
                  <w:lang w:val="en-US"/>
                </w:rPr>
              </w:rPrChange>
            </w:rPr>
            <w:t>References</w:t>
          </w:r>
          <w:r w:rsidR="006B4B5E" w:rsidRPr="00067A21">
            <w:rPr>
              <w:rFonts w:ascii="Arial" w:hAnsi="Arial" w:cs="Arial"/>
              <w:noProof/>
              <w:webHidden/>
              <w:rPrChange w:id="245" w:author="Zehui Bai" w:date="2022-03-11T15:16:00Z">
                <w:rPr>
                  <w:noProof/>
                  <w:webHidden/>
                </w:rPr>
              </w:rPrChange>
            </w:rPr>
            <w:tab/>
          </w:r>
          <w:r w:rsidR="006B4B5E" w:rsidRPr="00067A21">
            <w:rPr>
              <w:rFonts w:ascii="Arial" w:hAnsi="Arial" w:cs="Arial"/>
              <w:noProof/>
              <w:webHidden/>
              <w:rPrChange w:id="246" w:author="Zehui Bai" w:date="2022-03-11T15:16:00Z">
                <w:rPr>
                  <w:noProof/>
                  <w:webHidden/>
                </w:rPr>
              </w:rPrChange>
            </w:rPr>
            <w:fldChar w:fldCharType="begin"/>
          </w:r>
          <w:r w:rsidR="006B4B5E" w:rsidRPr="00067A21">
            <w:rPr>
              <w:rFonts w:ascii="Arial" w:hAnsi="Arial" w:cs="Arial"/>
              <w:noProof/>
              <w:webHidden/>
              <w:rPrChange w:id="247" w:author="Zehui Bai" w:date="2022-03-11T15:16:00Z">
                <w:rPr>
                  <w:noProof/>
                  <w:webHidden/>
                </w:rPr>
              </w:rPrChange>
            </w:rPr>
            <w:instrText xml:space="preserve"> PAGEREF _Toc96935527 \h </w:instrText>
          </w:r>
          <w:r w:rsidR="006B4B5E" w:rsidRPr="00507161">
            <w:rPr>
              <w:rFonts w:ascii="Arial" w:hAnsi="Arial" w:cs="Arial"/>
              <w:noProof/>
              <w:webHidden/>
            </w:rPr>
          </w:r>
          <w:r w:rsidR="006B4B5E" w:rsidRPr="00067A21">
            <w:rPr>
              <w:rFonts w:ascii="Arial" w:hAnsi="Arial" w:cs="Arial"/>
              <w:noProof/>
              <w:webHidden/>
              <w:rPrChange w:id="248" w:author="Zehui Bai" w:date="2022-03-11T15:16:00Z">
                <w:rPr>
                  <w:noProof/>
                  <w:webHidden/>
                </w:rPr>
              </w:rPrChange>
            </w:rPr>
            <w:fldChar w:fldCharType="separate"/>
          </w:r>
          <w:r w:rsidR="006B4B5E" w:rsidRPr="00067A21">
            <w:rPr>
              <w:rFonts w:ascii="Arial" w:hAnsi="Arial" w:cs="Arial"/>
              <w:noProof/>
              <w:webHidden/>
              <w:rPrChange w:id="249" w:author="Zehui Bai" w:date="2022-03-11T15:16:00Z">
                <w:rPr>
                  <w:noProof/>
                  <w:webHidden/>
                </w:rPr>
              </w:rPrChange>
            </w:rPr>
            <w:t>11</w:t>
          </w:r>
          <w:r w:rsidR="006B4B5E" w:rsidRPr="00067A21">
            <w:rPr>
              <w:rFonts w:ascii="Arial" w:hAnsi="Arial" w:cs="Arial"/>
              <w:noProof/>
              <w:webHidden/>
              <w:rPrChange w:id="250" w:author="Zehui Bai" w:date="2022-03-11T15:16:00Z">
                <w:rPr>
                  <w:noProof/>
                  <w:webHidden/>
                </w:rPr>
              </w:rPrChange>
            </w:rPr>
            <w:fldChar w:fldCharType="end"/>
          </w:r>
          <w:r w:rsidRPr="00067A21">
            <w:rPr>
              <w:rFonts w:ascii="Arial" w:hAnsi="Arial" w:cs="Arial"/>
              <w:noProof/>
              <w:rPrChange w:id="251" w:author="Zehui Bai" w:date="2022-03-11T15:16:00Z">
                <w:rPr>
                  <w:noProof/>
                </w:rPr>
              </w:rPrChange>
            </w:rPr>
            <w:fldChar w:fldCharType="end"/>
          </w:r>
        </w:p>
        <w:p w14:paraId="4F8AB9C5" w14:textId="32BD9A79" w:rsidR="006B4B5E" w:rsidRPr="00067A21" w:rsidRDefault="00047349">
          <w:pPr>
            <w:pStyle w:val="TOC1"/>
            <w:tabs>
              <w:tab w:val="right" w:leader="dot" w:pos="9062"/>
            </w:tabs>
            <w:rPr>
              <w:rFonts w:ascii="Arial" w:eastAsiaTheme="minorEastAsia" w:hAnsi="Arial" w:cs="Arial"/>
              <w:b w:val="0"/>
              <w:bCs w:val="0"/>
              <w:caps w:val="0"/>
              <w:noProof/>
              <w:sz w:val="22"/>
              <w:szCs w:val="22"/>
              <w:lang w:eastAsia="zh-CN"/>
              <w:rPrChange w:id="252" w:author="Zehui Bai" w:date="2022-03-11T15:16:00Z">
                <w:rPr>
                  <w:rFonts w:asciiTheme="minorHAnsi" w:eastAsiaTheme="minorEastAsia" w:hAnsiTheme="minorHAnsi" w:cstheme="minorBidi"/>
                  <w:b w:val="0"/>
                  <w:bCs w:val="0"/>
                  <w:caps w:val="0"/>
                  <w:noProof/>
                  <w:sz w:val="22"/>
                  <w:szCs w:val="22"/>
                  <w:lang w:eastAsia="zh-CN"/>
                </w:rPr>
              </w:rPrChange>
            </w:rPr>
          </w:pPr>
          <w:r w:rsidRPr="00067A21">
            <w:rPr>
              <w:rFonts w:ascii="Arial" w:hAnsi="Arial" w:cs="Arial"/>
              <w:rPrChange w:id="253" w:author="Zehui Bai" w:date="2022-03-11T15:16:00Z">
                <w:rPr/>
              </w:rPrChange>
            </w:rPr>
            <w:fldChar w:fldCharType="begin"/>
          </w:r>
          <w:r w:rsidRPr="00067A21">
            <w:rPr>
              <w:rFonts w:ascii="Arial" w:hAnsi="Arial" w:cs="Arial"/>
              <w:rPrChange w:id="254" w:author="Zehui Bai" w:date="2022-03-11T15:16:00Z">
                <w:rPr/>
              </w:rPrChange>
            </w:rPr>
            <w:instrText xml:space="preserve"> HYPERLINK \l "_Toc96935528" </w:instrText>
          </w:r>
          <w:r w:rsidRPr="00067A21">
            <w:rPr>
              <w:rFonts w:ascii="Arial" w:hAnsi="Arial" w:cs="Arial"/>
              <w:rPrChange w:id="255" w:author="Zehui Bai" w:date="2022-03-11T15:16:00Z">
                <w:rPr>
                  <w:noProof/>
                </w:rPr>
              </w:rPrChange>
            </w:rPr>
            <w:fldChar w:fldCharType="separate"/>
          </w:r>
          <w:r w:rsidR="006B4B5E" w:rsidRPr="00067A21">
            <w:rPr>
              <w:rStyle w:val="Hyperlink"/>
              <w:rFonts w:ascii="Arial" w:eastAsia="Cambria" w:hAnsi="Arial" w:cs="Arial"/>
              <w:noProof/>
              <w:lang w:val="en-US"/>
              <w:rPrChange w:id="256" w:author="Zehui Bai" w:date="2022-03-11T15:16:00Z">
                <w:rPr>
                  <w:rStyle w:val="Hyperlink"/>
                  <w:rFonts w:ascii="Times New Roman" w:eastAsia="Cambria" w:hAnsi="Times New Roman" w:cs="Times New Roman"/>
                  <w:noProof/>
                  <w:lang w:val="en-US"/>
                </w:rPr>
              </w:rPrChange>
            </w:rPr>
            <w:t>Appendix</w:t>
          </w:r>
          <w:r w:rsidR="006B4B5E" w:rsidRPr="00067A21">
            <w:rPr>
              <w:rFonts w:ascii="Arial" w:hAnsi="Arial" w:cs="Arial"/>
              <w:noProof/>
              <w:webHidden/>
              <w:rPrChange w:id="257" w:author="Zehui Bai" w:date="2022-03-11T15:16:00Z">
                <w:rPr>
                  <w:noProof/>
                  <w:webHidden/>
                </w:rPr>
              </w:rPrChange>
            </w:rPr>
            <w:tab/>
          </w:r>
          <w:r w:rsidR="006B4B5E" w:rsidRPr="00067A21">
            <w:rPr>
              <w:rFonts w:ascii="Arial" w:hAnsi="Arial" w:cs="Arial"/>
              <w:noProof/>
              <w:webHidden/>
              <w:rPrChange w:id="258" w:author="Zehui Bai" w:date="2022-03-11T15:16:00Z">
                <w:rPr>
                  <w:noProof/>
                  <w:webHidden/>
                </w:rPr>
              </w:rPrChange>
            </w:rPr>
            <w:fldChar w:fldCharType="begin"/>
          </w:r>
          <w:r w:rsidR="006B4B5E" w:rsidRPr="00067A21">
            <w:rPr>
              <w:rFonts w:ascii="Arial" w:hAnsi="Arial" w:cs="Arial"/>
              <w:noProof/>
              <w:webHidden/>
              <w:rPrChange w:id="259" w:author="Zehui Bai" w:date="2022-03-11T15:16:00Z">
                <w:rPr>
                  <w:noProof/>
                  <w:webHidden/>
                </w:rPr>
              </w:rPrChange>
            </w:rPr>
            <w:instrText xml:space="preserve"> PAGEREF _Toc96935528 \h </w:instrText>
          </w:r>
          <w:r w:rsidR="006B4B5E" w:rsidRPr="00507161">
            <w:rPr>
              <w:rFonts w:ascii="Arial" w:hAnsi="Arial" w:cs="Arial"/>
              <w:noProof/>
              <w:webHidden/>
            </w:rPr>
          </w:r>
          <w:r w:rsidR="006B4B5E" w:rsidRPr="00067A21">
            <w:rPr>
              <w:rFonts w:ascii="Arial" w:hAnsi="Arial" w:cs="Arial"/>
              <w:noProof/>
              <w:webHidden/>
              <w:rPrChange w:id="260" w:author="Zehui Bai" w:date="2022-03-11T15:16:00Z">
                <w:rPr>
                  <w:noProof/>
                  <w:webHidden/>
                </w:rPr>
              </w:rPrChange>
            </w:rPr>
            <w:fldChar w:fldCharType="separate"/>
          </w:r>
          <w:r w:rsidR="006B4B5E" w:rsidRPr="00067A21">
            <w:rPr>
              <w:rFonts w:ascii="Arial" w:hAnsi="Arial" w:cs="Arial"/>
              <w:noProof/>
              <w:webHidden/>
              <w:rPrChange w:id="261" w:author="Zehui Bai" w:date="2022-03-11T15:16:00Z">
                <w:rPr>
                  <w:noProof/>
                  <w:webHidden/>
                </w:rPr>
              </w:rPrChange>
            </w:rPr>
            <w:t>11</w:t>
          </w:r>
          <w:r w:rsidR="006B4B5E" w:rsidRPr="00067A21">
            <w:rPr>
              <w:rFonts w:ascii="Arial" w:hAnsi="Arial" w:cs="Arial"/>
              <w:noProof/>
              <w:webHidden/>
              <w:rPrChange w:id="262" w:author="Zehui Bai" w:date="2022-03-11T15:16:00Z">
                <w:rPr>
                  <w:noProof/>
                  <w:webHidden/>
                </w:rPr>
              </w:rPrChange>
            </w:rPr>
            <w:fldChar w:fldCharType="end"/>
          </w:r>
          <w:r w:rsidRPr="00067A21">
            <w:rPr>
              <w:rFonts w:ascii="Arial" w:hAnsi="Arial" w:cs="Arial"/>
              <w:noProof/>
              <w:rPrChange w:id="263" w:author="Zehui Bai" w:date="2022-03-11T15:16:00Z">
                <w:rPr>
                  <w:noProof/>
                </w:rPr>
              </w:rPrChange>
            </w:rPr>
            <w:fldChar w:fldCharType="end"/>
          </w:r>
        </w:p>
        <w:p w14:paraId="012B4EBB" w14:textId="1805A99D" w:rsidR="00CE186C" w:rsidRPr="00067A21" w:rsidRDefault="00CE186C">
          <w:pPr>
            <w:rPr>
              <w:rFonts w:ascii="Arial" w:hAnsi="Arial" w:cs="Arial"/>
              <w:rPrChange w:id="264" w:author="Zehui Bai" w:date="2022-03-11T15:16:00Z">
                <w:rPr/>
              </w:rPrChange>
            </w:rPr>
          </w:pPr>
          <w:r w:rsidRPr="00067A21">
            <w:rPr>
              <w:rFonts w:ascii="Arial" w:hAnsi="Arial" w:cs="Arial"/>
              <w:rPrChange w:id="265" w:author="Zehui Bai" w:date="2022-03-11T15:16:00Z">
                <w:rPr/>
              </w:rPrChange>
            </w:rPr>
            <w:fldChar w:fldCharType="end"/>
          </w:r>
        </w:p>
      </w:sdtContent>
    </w:sdt>
    <w:p w14:paraId="3F9AD3E7" w14:textId="51D3E99F" w:rsidR="00D358CE" w:rsidRPr="00067A21" w:rsidRDefault="00D358CE" w:rsidP="00CE186C">
      <w:pPr>
        <w:pStyle w:val="TOCHeading"/>
        <w:rPr>
          <w:rFonts w:ascii="Arial" w:hAnsi="Arial" w:cs="Arial"/>
          <w:rPrChange w:id="266" w:author="Zehui Bai" w:date="2022-03-11T15:16:00Z">
            <w:rPr/>
          </w:rPrChange>
        </w:rPr>
      </w:pPr>
    </w:p>
    <w:p w14:paraId="39B4F387" w14:textId="0C2617E6" w:rsidR="00001D1A" w:rsidRPr="00067A21" w:rsidRDefault="00001D1A">
      <w:pPr>
        <w:rPr>
          <w:rFonts w:ascii="Arial" w:hAnsi="Arial" w:cs="Arial"/>
          <w:rPrChange w:id="267" w:author="Zehui Bai" w:date="2022-03-11T15:16:00Z">
            <w:rPr/>
          </w:rPrChange>
        </w:rPr>
      </w:pPr>
    </w:p>
    <w:p w14:paraId="04AF190E" w14:textId="74FCEB98" w:rsidR="00FB49F8" w:rsidRPr="00067A21" w:rsidRDefault="00FB49F8" w:rsidP="5F89A86D">
      <w:pPr>
        <w:rPr>
          <w:rFonts w:ascii="Arial" w:eastAsia="Calibri" w:hAnsi="Arial" w:cs="Arial"/>
          <w:b/>
          <w:bCs/>
          <w:sz w:val="28"/>
          <w:szCs w:val="28"/>
          <w:rPrChange w:id="268" w:author="Zehui Bai" w:date="2022-03-11T15:16:00Z">
            <w:rPr>
              <w:rFonts w:ascii="Calibri" w:eastAsia="Calibri" w:hAnsi="Calibri" w:cs="Calibri"/>
              <w:b/>
              <w:bCs/>
              <w:sz w:val="28"/>
              <w:szCs w:val="28"/>
            </w:rPr>
          </w:rPrChange>
        </w:rPr>
        <w:sectPr w:rsidR="00FB49F8" w:rsidRPr="00067A21" w:rsidSect="00EE173F">
          <w:headerReference w:type="default" r:id="rId9"/>
          <w:footerReference w:type="even" r:id="rId10"/>
          <w:footerReference w:type="default" r:id="rId11"/>
          <w:pgSz w:w="11906" w:h="16838"/>
          <w:pgMar w:top="1417" w:right="1417" w:bottom="1134" w:left="1417" w:header="708" w:footer="708" w:gutter="0"/>
          <w:pgNumType w:start="0"/>
          <w:cols w:space="708"/>
          <w:titlePg/>
          <w:docGrid w:linePitch="360"/>
        </w:sectPr>
      </w:pPr>
    </w:p>
    <w:p w14:paraId="278BBBFA" w14:textId="4B5BC4CB" w:rsidR="00B2265B" w:rsidRPr="00067A21" w:rsidRDefault="00B2265B" w:rsidP="00B2265B">
      <w:pPr>
        <w:suppressLineNumbers/>
        <w:spacing w:before="240" w:after="360" w:line="240" w:lineRule="auto"/>
        <w:jc w:val="center"/>
        <w:rPr>
          <w:rFonts w:ascii="Arial" w:eastAsiaTheme="minorHAnsi" w:hAnsi="Arial" w:cs="Arial"/>
          <w:b/>
          <w:sz w:val="32"/>
          <w:szCs w:val="32"/>
          <w:lang w:val="en-US"/>
          <w:rPrChange w:id="269" w:author="Zehui Bai" w:date="2022-03-11T15:16:00Z">
            <w:rPr>
              <w:rFonts w:ascii="Times New Roman" w:eastAsiaTheme="minorHAnsi" w:hAnsi="Times New Roman" w:cs="Times New Roman"/>
              <w:b/>
              <w:sz w:val="32"/>
              <w:szCs w:val="32"/>
              <w:lang w:val="en-US"/>
            </w:rPr>
          </w:rPrChange>
        </w:rPr>
      </w:pPr>
      <w:bookmarkStart w:id="270" w:name="_Toc83038768"/>
      <w:bookmarkStart w:id="271" w:name="_Toc83762639"/>
      <w:bookmarkStart w:id="272" w:name="_Toc83828828"/>
      <w:r w:rsidRPr="00067A21">
        <w:rPr>
          <w:rFonts w:ascii="Arial" w:eastAsiaTheme="minorHAnsi" w:hAnsi="Arial" w:cs="Arial"/>
          <w:b/>
          <w:sz w:val="32"/>
          <w:szCs w:val="32"/>
          <w:lang w:val="en-US"/>
          <w:rPrChange w:id="273" w:author="Zehui Bai" w:date="2022-03-11T15:16:00Z">
            <w:rPr>
              <w:rFonts w:ascii="Times New Roman" w:eastAsiaTheme="minorHAnsi" w:hAnsi="Times New Roman" w:cs="Times New Roman"/>
              <w:b/>
              <w:sz w:val="32"/>
              <w:szCs w:val="32"/>
              <w:lang w:val="en-US"/>
            </w:rPr>
          </w:rPrChange>
        </w:rPr>
        <w:lastRenderedPageBreak/>
        <w:t xml:space="preserve">Impact of Trust in Healthcare Professionals and Agencies on </w:t>
      </w:r>
      <w:r w:rsidR="00705E1A" w:rsidRPr="00067A21">
        <w:rPr>
          <w:rFonts w:ascii="Arial" w:eastAsiaTheme="minorHAnsi" w:hAnsi="Arial" w:cs="Arial"/>
          <w:b/>
          <w:sz w:val="32"/>
          <w:szCs w:val="32"/>
          <w:lang w:val="en-US"/>
          <w:rPrChange w:id="274" w:author="Zehui Bai" w:date="2022-03-11T15:16:00Z">
            <w:rPr>
              <w:rFonts w:ascii="Times New Roman" w:eastAsiaTheme="minorHAnsi" w:hAnsi="Times New Roman" w:cs="Times New Roman"/>
              <w:b/>
              <w:sz w:val="32"/>
              <w:szCs w:val="32"/>
              <w:lang w:val="en-US"/>
            </w:rPr>
          </w:rPrChange>
        </w:rPr>
        <w:t>COVID-19</w:t>
      </w:r>
      <w:r w:rsidRPr="00067A21">
        <w:rPr>
          <w:rFonts w:ascii="Arial" w:eastAsiaTheme="minorHAnsi" w:hAnsi="Arial" w:cs="Arial"/>
          <w:b/>
          <w:sz w:val="32"/>
          <w:szCs w:val="32"/>
          <w:lang w:val="en-US"/>
          <w:rPrChange w:id="275" w:author="Zehui Bai" w:date="2022-03-11T15:16:00Z">
            <w:rPr>
              <w:rFonts w:ascii="Times New Roman" w:eastAsiaTheme="minorHAnsi" w:hAnsi="Times New Roman" w:cs="Times New Roman"/>
              <w:b/>
              <w:sz w:val="32"/>
              <w:szCs w:val="32"/>
              <w:lang w:val="en-US"/>
            </w:rPr>
          </w:rPrChange>
        </w:rPr>
        <w:t xml:space="preserve"> Vaccine Acceptance in Germany</w:t>
      </w:r>
    </w:p>
    <w:p w14:paraId="36B72164" w14:textId="77777777" w:rsidR="00B2265B" w:rsidRPr="00067A21" w:rsidRDefault="00B2265B" w:rsidP="00B2265B">
      <w:pPr>
        <w:spacing w:before="240" w:after="240" w:line="240" w:lineRule="auto"/>
        <w:rPr>
          <w:rFonts w:ascii="Arial" w:eastAsiaTheme="minorHAnsi" w:hAnsi="Arial" w:cs="Arial"/>
          <w:b/>
          <w:sz w:val="24"/>
          <w:szCs w:val="24"/>
          <w:lang w:val="en-US"/>
          <w:rPrChange w:id="276" w:author="Zehui Bai" w:date="2022-03-11T15:16:00Z">
            <w:rPr>
              <w:rFonts w:ascii="Times New Roman" w:eastAsiaTheme="minorHAnsi" w:hAnsi="Times New Roman" w:cs="Times New Roman"/>
              <w:b/>
              <w:sz w:val="24"/>
              <w:szCs w:val="24"/>
              <w:lang w:val="en-US"/>
            </w:rPr>
          </w:rPrChange>
        </w:rPr>
      </w:pPr>
      <w:r w:rsidRPr="00067A21">
        <w:rPr>
          <w:rFonts w:ascii="Arial" w:eastAsiaTheme="minorHAnsi" w:hAnsi="Arial" w:cs="Arial"/>
          <w:b/>
          <w:sz w:val="24"/>
          <w:szCs w:val="24"/>
          <w:lang w:val="en-US"/>
          <w:rPrChange w:id="277" w:author="Zehui Bai" w:date="2022-03-11T15:16:00Z">
            <w:rPr>
              <w:rFonts w:ascii="Times New Roman" w:eastAsiaTheme="minorHAnsi" w:hAnsi="Times New Roman" w:cs="Times New Roman"/>
              <w:b/>
              <w:sz w:val="24"/>
              <w:szCs w:val="24"/>
              <w:lang w:val="en-US"/>
            </w:rPr>
          </w:rPrChange>
        </w:rPr>
        <w:t>Yimeng Zheng</w:t>
      </w:r>
      <w:r w:rsidRPr="00067A21">
        <w:rPr>
          <w:rFonts w:ascii="Arial" w:eastAsiaTheme="minorHAnsi" w:hAnsi="Arial" w:cs="Arial"/>
          <w:b/>
          <w:sz w:val="24"/>
          <w:szCs w:val="24"/>
          <w:vertAlign w:val="superscript"/>
          <w:lang w:val="en-US"/>
          <w:rPrChange w:id="278" w:author="Zehui Bai" w:date="2022-03-11T15:16:00Z">
            <w:rPr>
              <w:rFonts w:ascii="Times New Roman" w:eastAsiaTheme="minorHAnsi" w:hAnsi="Times New Roman" w:cs="Times New Roman"/>
              <w:b/>
              <w:sz w:val="24"/>
              <w:szCs w:val="24"/>
              <w:vertAlign w:val="superscript"/>
              <w:lang w:val="en-US"/>
            </w:rPr>
          </w:rPrChange>
        </w:rPr>
        <w:t>1</w:t>
      </w:r>
    </w:p>
    <w:p w14:paraId="2A88BC51" w14:textId="77777777" w:rsidR="00B2265B" w:rsidRPr="00067A21" w:rsidRDefault="00B2265B" w:rsidP="00B2265B">
      <w:pPr>
        <w:spacing w:before="240" w:after="0"/>
        <w:rPr>
          <w:rFonts w:ascii="Arial" w:eastAsia="Calibri" w:hAnsi="Arial" w:cs="Arial"/>
          <w:b/>
          <w:sz w:val="24"/>
          <w:szCs w:val="24"/>
          <w:lang w:val="en-US"/>
          <w:rPrChange w:id="279" w:author="Zehui Bai" w:date="2022-03-11T15:16:00Z">
            <w:rPr>
              <w:rFonts w:ascii="Times New Roman" w:eastAsia="Calibri" w:hAnsi="Times New Roman" w:cs="Times New Roman"/>
              <w:b/>
              <w:sz w:val="24"/>
              <w:szCs w:val="24"/>
              <w:lang w:val="en-US"/>
            </w:rPr>
          </w:rPrChange>
        </w:rPr>
      </w:pPr>
      <w:r w:rsidRPr="00067A21">
        <w:rPr>
          <w:rFonts w:ascii="Arial" w:eastAsia="Calibri" w:hAnsi="Arial" w:cs="Arial"/>
          <w:sz w:val="24"/>
          <w:szCs w:val="24"/>
          <w:vertAlign w:val="superscript"/>
          <w:lang w:val="en-US"/>
          <w:rPrChange w:id="280" w:author="Zehui Bai" w:date="2022-03-11T15:16:00Z">
            <w:rPr>
              <w:rFonts w:ascii="Times New Roman" w:eastAsia="Calibri" w:hAnsi="Times New Roman" w:cs="Times New Roman"/>
              <w:sz w:val="24"/>
              <w:szCs w:val="24"/>
              <w:vertAlign w:val="superscript"/>
              <w:lang w:val="en-US"/>
            </w:rPr>
          </w:rPrChange>
        </w:rPr>
        <w:t>1</w:t>
      </w:r>
      <w:r w:rsidRPr="00067A21">
        <w:rPr>
          <w:rFonts w:ascii="Arial" w:eastAsia="Calibri" w:hAnsi="Arial" w:cs="Arial"/>
          <w:sz w:val="24"/>
          <w:szCs w:val="24"/>
          <w:lang w:val="en-US"/>
          <w:rPrChange w:id="281" w:author="Zehui Bai" w:date="2022-03-11T15:16:00Z">
            <w:rPr>
              <w:rFonts w:ascii="Times New Roman" w:eastAsia="Calibri" w:hAnsi="Times New Roman" w:cs="Times New Roman"/>
              <w:sz w:val="24"/>
              <w:szCs w:val="24"/>
              <w:lang w:val="en-US"/>
            </w:rPr>
          </w:rPrChange>
        </w:rPr>
        <w:t>Faculty of Human and Health Sciences, University of Bremen, Bremen, Germany</w:t>
      </w:r>
    </w:p>
    <w:p w14:paraId="6719423E" w14:textId="10D26B1B" w:rsidR="00560E5A" w:rsidRPr="00067A21" w:rsidRDefault="00B2265B" w:rsidP="00B2265B">
      <w:pPr>
        <w:spacing w:before="240" w:after="240" w:line="240" w:lineRule="auto"/>
        <w:rPr>
          <w:rFonts w:ascii="Arial" w:eastAsiaTheme="minorHAnsi" w:hAnsi="Arial" w:cs="Arial"/>
          <w:b/>
          <w:sz w:val="24"/>
          <w:szCs w:val="24"/>
          <w:lang w:val="en-US"/>
          <w:rPrChange w:id="282" w:author="Zehui Bai" w:date="2022-03-11T15:16:00Z">
            <w:rPr>
              <w:rFonts w:ascii="Times New Roman" w:eastAsiaTheme="minorHAnsi" w:hAnsi="Times New Roman" w:cs="Times New Roman"/>
              <w:b/>
              <w:sz w:val="24"/>
              <w:szCs w:val="24"/>
              <w:lang w:val="en-US"/>
            </w:rPr>
          </w:rPrChange>
        </w:rPr>
      </w:pPr>
      <w:r w:rsidRPr="00067A21">
        <w:rPr>
          <w:rFonts w:ascii="Arial" w:eastAsiaTheme="minorHAnsi" w:hAnsi="Arial" w:cs="Arial"/>
          <w:b/>
          <w:sz w:val="24"/>
          <w:szCs w:val="24"/>
          <w:lang w:val="en-US"/>
          <w:rPrChange w:id="283" w:author="Zehui Bai" w:date="2022-03-11T15:16:00Z">
            <w:rPr>
              <w:rFonts w:ascii="Times New Roman" w:eastAsiaTheme="minorHAnsi" w:hAnsi="Times New Roman" w:cs="Times New Roman"/>
              <w:b/>
              <w:sz w:val="24"/>
              <w:szCs w:val="24"/>
              <w:lang w:val="en-US"/>
            </w:rPr>
          </w:rPrChange>
        </w:rPr>
        <w:t>Keywords:</w:t>
      </w:r>
      <w:r w:rsidR="00705E1A" w:rsidRPr="00067A21">
        <w:rPr>
          <w:rFonts w:ascii="Arial" w:eastAsiaTheme="minorHAnsi" w:hAnsi="Arial" w:cs="Arial"/>
          <w:b/>
          <w:sz w:val="24"/>
          <w:szCs w:val="24"/>
          <w:lang w:val="en-US"/>
          <w:rPrChange w:id="284" w:author="Zehui Bai" w:date="2022-03-11T15:16:00Z">
            <w:rPr>
              <w:rFonts w:ascii="Times New Roman" w:eastAsiaTheme="minorHAnsi" w:hAnsi="Times New Roman" w:cs="Times New Roman"/>
              <w:b/>
              <w:sz w:val="24"/>
              <w:szCs w:val="24"/>
              <w:lang w:val="en-US"/>
            </w:rPr>
          </w:rPrChange>
        </w:rPr>
        <w:t xml:space="preserve"> </w:t>
      </w:r>
      <w:r w:rsidRPr="00067A21">
        <w:rPr>
          <w:rFonts w:ascii="Arial" w:eastAsiaTheme="minorHAnsi" w:hAnsi="Arial" w:cs="Arial"/>
          <w:b/>
          <w:sz w:val="24"/>
          <w:szCs w:val="24"/>
          <w:lang w:val="en-US"/>
          <w:rPrChange w:id="285" w:author="Zehui Bai" w:date="2022-03-11T15:16:00Z">
            <w:rPr>
              <w:rFonts w:ascii="Times New Roman" w:eastAsiaTheme="minorHAnsi" w:hAnsi="Times New Roman" w:cs="Times New Roman"/>
              <w:b/>
              <w:sz w:val="24"/>
              <w:szCs w:val="24"/>
              <w:lang w:val="en-US"/>
            </w:rPr>
          </w:rPrChange>
        </w:rPr>
        <w:t xml:space="preserve">COVID-19, </w:t>
      </w:r>
      <w:r w:rsidR="00705E1A" w:rsidRPr="00067A21">
        <w:rPr>
          <w:rFonts w:ascii="Arial" w:eastAsiaTheme="minorHAnsi" w:hAnsi="Arial" w:cs="Arial"/>
          <w:b/>
          <w:sz w:val="24"/>
          <w:szCs w:val="24"/>
          <w:lang w:val="en-US"/>
          <w:rPrChange w:id="286" w:author="Zehui Bai" w:date="2022-03-11T15:16:00Z">
            <w:rPr>
              <w:rFonts w:ascii="Times New Roman" w:eastAsiaTheme="minorHAnsi" w:hAnsi="Times New Roman" w:cs="Times New Roman"/>
              <w:b/>
              <w:sz w:val="24"/>
              <w:szCs w:val="24"/>
              <w:lang w:val="en-US"/>
            </w:rPr>
          </w:rPrChange>
        </w:rPr>
        <w:t xml:space="preserve">SARS-CoV-2, </w:t>
      </w:r>
      <w:r w:rsidR="00427FD4" w:rsidRPr="00067A21">
        <w:rPr>
          <w:rFonts w:ascii="Arial" w:eastAsiaTheme="minorHAnsi" w:hAnsi="Arial" w:cs="Arial"/>
          <w:b/>
          <w:sz w:val="24"/>
          <w:szCs w:val="24"/>
          <w:lang w:val="en-US"/>
          <w:rPrChange w:id="287" w:author="Zehui Bai" w:date="2022-03-11T15:16:00Z">
            <w:rPr>
              <w:rFonts w:ascii="Times New Roman" w:eastAsiaTheme="minorHAnsi" w:hAnsi="Times New Roman" w:cs="Times New Roman"/>
              <w:b/>
              <w:sz w:val="24"/>
              <w:szCs w:val="24"/>
              <w:lang w:val="en-US"/>
            </w:rPr>
          </w:rPrChange>
        </w:rPr>
        <w:t>V</w:t>
      </w:r>
      <w:r w:rsidRPr="00067A21">
        <w:rPr>
          <w:rFonts w:ascii="Arial" w:eastAsiaTheme="minorHAnsi" w:hAnsi="Arial" w:cs="Arial"/>
          <w:b/>
          <w:sz w:val="24"/>
          <w:szCs w:val="24"/>
          <w:lang w:val="en-US"/>
          <w:rPrChange w:id="288" w:author="Zehui Bai" w:date="2022-03-11T15:16:00Z">
            <w:rPr>
              <w:rFonts w:ascii="Times New Roman" w:eastAsiaTheme="minorHAnsi" w:hAnsi="Times New Roman" w:cs="Times New Roman"/>
              <w:b/>
              <w:sz w:val="24"/>
              <w:szCs w:val="24"/>
              <w:lang w:val="en-US"/>
            </w:rPr>
          </w:rPrChange>
        </w:rPr>
        <w:t>accin</w:t>
      </w:r>
      <w:r w:rsidR="00D50B81" w:rsidRPr="00067A21">
        <w:rPr>
          <w:rFonts w:ascii="Arial" w:eastAsiaTheme="minorHAnsi" w:hAnsi="Arial" w:cs="Arial"/>
          <w:b/>
          <w:sz w:val="24"/>
          <w:szCs w:val="24"/>
          <w:lang w:val="en-US"/>
          <w:rPrChange w:id="289" w:author="Zehui Bai" w:date="2022-03-11T15:16:00Z">
            <w:rPr>
              <w:rFonts w:ascii="Times New Roman" w:eastAsiaTheme="minorHAnsi" w:hAnsi="Times New Roman" w:cs="Times New Roman"/>
              <w:b/>
              <w:sz w:val="24"/>
              <w:szCs w:val="24"/>
              <w:lang w:val="en-US"/>
            </w:rPr>
          </w:rPrChange>
        </w:rPr>
        <w:t>e</w:t>
      </w:r>
      <w:r w:rsidRPr="00067A21">
        <w:rPr>
          <w:rFonts w:ascii="Arial" w:eastAsiaTheme="minorHAnsi" w:hAnsi="Arial" w:cs="Arial"/>
          <w:b/>
          <w:sz w:val="24"/>
          <w:szCs w:val="24"/>
          <w:lang w:val="en-US"/>
          <w:rPrChange w:id="290" w:author="Zehui Bai" w:date="2022-03-11T15:16:00Z">
            <w:rPr>
              <w:rFonts w:ascii="Times New Roman" w:eastAsiaTheme="minorHAnsi" w:hAnsi="Times New Roman" w:cs="Times New Roman"/>
              <w:b/>
              <w:sz w:val="24"/>
              <w:szCs w:val="24"/>
              <w:lang w:val="en-US"/>
            </w:rPr>
          </w:rPrChange>
        </w:rPr>
        <w:t xml:space="preserve"> acceptance, </w:t>
      </w:r>
      <w:r w:rsidR="00D94337" w:rsidRPr="00067A21">
        <w:rPr>
          <w:rFonts w:ascii="Arial" w:eastAsiaTheme="minorHAnsi" w:hAnsi="Arial" w:cs="Arial"/>
          <w:b/>
          <w:sz w:val="24"/>
          <w:szCs w:val="24"/>
          <w:lang w:val="en-US"/>
          <w:rPrChange w:id="291" w:author="Zehui Bai" w:date="2022-03-11T15:16:00Z">
            <w:rPr>
              <w:rFonts w:ascii="Times New Roman" w:eastAsiaTheme="minorHAnsi" w:hAnsi="Times New Roman" w:cs="Times New Roman"/>
              <w:b/>
              <w:sz w:val="24"/>
              <w:szCs w:val="24"/>
              <w:lang w:val="en-US"/>
            </w:rPr>
          </w:rPrChange>
        </w:rPr>
        <w:t>T</w:t>
      </w:r>
      <w:r w:rsidRPr="00067A21">
        <w:rPr>
          <w:rFonts w:ascii="Arial" w:eastAsiaTheme="minorHAnsi" w:hAnsi="Arial" w:cs="Arial"/>
          <w:b/>
          <w:sz w:val="24"/>
          <w:szCs w:val="24"/>
          <w:lang w:val="en-US"/>
          <w:rPrChange w:id="292" w:author="Zehui Bai" w:date="2022-03-11T15:16:00Z">
            <w:rPr>
              <w:rFonts w:ascii="Times New Roman" w:eastAsiaTheme="minorHAnsi" w:hAnsi="Times New Roman" w:cs="Times New Roman"/>
              <w:b/>
              <w:sz w:val="24"/>
              <w:szCs w:val="24"/>
              <w:lang w:val="en-US"/>
            </w:rPr>
          </w:rPrChange>
        </w:rPr>
        <w:t xml:space="preserve">rust, </w:t>
      </w:r>
      <w:r w:rsidR="009C4523" w:rsidRPr="00067A21">
        <w:rPr>
          <w:rFonts w:ascii="Arial" w:eastAsiaTheme="minorHAnsi" w:hAnsi="Arial" w:cs="Arial"/>
          <w:b/>
          <w:sz w:val="24"/>
          <w:szCs w:val="24"/>
          <w:lang w:val="en-US"/>
          <w:rPrChange w:id="293" w:author="Zehui Bai" w:date="2022-03-11T15:16:00Z">
            <w:rPr>
              <w:rFonts w:ascii="Times New Roman" w:eastAsiaTheme="minorHAnsi" w:hAnsi="Times New Roman" w:cs="Times New Roman"/>
              <w:b/>
              <w:sz w:val="24"/>
              <w:szCs w:val="24"/>
              <w:lang w:val="en-US"/>
            </w:rPr>
          </w:rPrChange>
        </w:rPr>
        <w:t>HCPs</w:t>
      </w:r>
    </w:p>
    <w:p w14:paraId="7AFE3EFF" w14:textId="0215AD3C" w:rsidR="229E7C1F" w:rsidRPr="00067A21" w:rsidRDefault="229E7C1F">
      <w:pPr>
        <w:pStyle w:val="Heading1"/>
        <w:rPr>
          <w:rFonts w:ascii="Arial" w:hAnsi="Arial" w:cs="Arial"/>
          <w:b/>
          <w:bCs/>
          <w:lang w:val="en-US"/>
          <w:rPrChange w:id="294" w:author="Zehui Bai" w:date="2022-03-11T15:16:00Z">
            <w:rPr>
              <w:rFonts w:ascii="Times New Roman" w:eastAsia="Cambria" w:hAnsi="Times New Roman" w:cs="Times New Roman"/>
              <w:b/>
              <w:color w:val="auto"/>
              <w:sz w:val="24"/>
              <w:szCs w:val="24"/>
              <w:lang w:val="en-US"/>
            </w:rPr>
          </w:rPrChange>
        </w:rPr>
        <w:pPrChange w:id="295" w:author="Zehui Bai" w:date="2022-03-11T13:56:00Z">
          <w:pPr>
            <w:pStyle w:val="Heading1"/>
            <w:keepNext w:val="0"/>
            <w:keepLines w:val="0"/>
            <w:tabs>
              <w:tab w:val="num" w:pos="567"/>
            </w:tabs>
            <w:spacing w:after="240" w:line="240" w:lineRule="auto"/>
            <w:ind w:left="567" w:hanging="567"/>
          </w:pPr>
        </w:pPrChange>
      </w:pPr>
      <w:bookmarkStart w:id="296" w:name="_Toc96935514"/>
      <w:r w:rsidRPr="00586436">
        <w:rPr>
          <w:rFonts w:ascii="Arial" w:hAnsi="Arial" w:cs="Arial"/>
          <w:b/>
          <w:bCs/>
          <w:lang w:val="en-GB"/>
          <w:rPrChange w:id="297" w:author="Zehui Bai" w:date="2022-03-12T15:48:00Z">
            <w:rPr>
              <w:rFonts w:ascii="Times New Roman" w:eastAsia="Cambria" w:hAnsi="Times New Roman" w:cs="Times New Roman"/>
              <w:b/>
              <w:color w:val="auto"/>
              <w:sz w:val="24"/>
              <w:szCs w:val="24"/>
              <w:lang w:val="en-US"/>
            </w:rPr>
          </w:rPrChange>
        </w:rPr>
        <w:t>Abstract</w:t>
      </w:r>
      <w:bookmarkEnd w:id="270"/>
      <w:bookmarkEnd w:id="271"/>
      <w:bookmarkEnd w:id="272"/>
      <w:bookmarkEnd w:id="296"/>
    </w:p>
    <w:p w14:paraId="284516F9" w14:textId="320FBF4B" w:rsidR="002860DF" w:rsidRPr="00067A21" w:rsidRDefault="6BD7FD16">
      <w:pPr>
        <w:spacing w:before="120" w:after="240" w:line="240" w:lineRule="auto"/>
        <w:jc w:val="both"/>
        <w:rPr>
          <w:rFonts w:ascii="Arial" w:eastAsiaTheme="minorEastAsia" w:hAnsi="Arial" w:cs="Arial"/>
          <w:sz w:val="24"/>
          <w:szCs w:val="24"/>
          <w:lang w:val="en-US"/>
          <w:rPrChange w:id="298" w:author="Zehui Bai" w:date="2022-03-11T15:16:00Z">
            <w:rPr>
              <w:rFonts w:ascii="Times New Roman" w:eastAsiaTheme="minorEastAsia" w:hAnsi="Times New Roman" w:cs="Times New Roman"/>
              <w:sz w:val="24"/>
              <w:szCs w:val="24"/>
              <w:lang w:val="en-US"/>
            </w:rPr>
          </w:rPrChange>
        </w:rPr>
        <w:pPrChange w:id="299" w:author="Zehui Bai" w:date="2022-03-11T13:57:00Z">
          <w:pPr>
            <w:spacing w:before="120" w:after="240" w:line="240" w:lineRule="auto"/>
          </w:pPr>
        </w:pPrChange>
      </w:pPr>
      <w:r w:rsidRPr="00067A21">
        <w:rPr>
          <w:rFonts w:ascii="Arial" w:eastAsiaTheme="minorEastAsia" w:hAnsi="Arial" w:cs="Arial"/>
          <w:b/>
          <w:bCs/>
          <w:sz w:val="24"/>
          <w:szCs w:val="24"/>
          <w:lang w:val="en-US"/>
          <w:rPrChange w:id="300" w:author="Zehui Bai" w:date="2022-03-11T15:16:00Z">
            <w:rPr>
              <w:rFonts w:ascii="Times New Roman" w:eastAsiaTheme="minorEastAsia" w:hAnsi="Times New Roman" w:cs="Times New Roman"/>
              <w:b/>
              <w:bCs/>
              <w:sz w:val="24"/>
              <w:szCs w:val="24"/>
              <w:lang w:val="en-US"/>
            </w:rPr>
          </w:rPrChange>
        </w:rPr>
        <w:t xml:space="preserve">Introduction: </w:t>
      </w:r>
      <w:r w:rsidR="008427AE" w:rsidRPr="00067A21">
        <w:rPr>
          <w:rFonts w:ascii="Arial" w:eastAsiaTheme="minorEastAsia" w:hAnsi="Arial" w:cs="Arial"/>
          <w:sz w:val="24"/>
          <w:szCs w:val="24"/>
          <w:lang w:val="en-GB"/>
          <w:rPrChange w:id="301" w:author="Zehui Bai" w:date="2022-03-11T15:16:00Z">
            <w:rPr>
              <w:rFonts w:ascii="Times New Roman" w:eastAsiaTheme="minorEastAsia" w:hAnsi="Times New Roman" w:cs="Times New Roman"/>
              <w:sz w:val="24"/>
              <w:szCs w:val="24"/>
              <w:lang w:val="en-GB"/>
            </w:rPr>
          </w:rPrChange>
        </w:rPr>
        <w:t xml:space="preserve">High acceptance of </w:t>
      </w:r>
      <w:r w:rsidR="003917B1" w:rsidRPr="00067A21">
        <w:rPr>
          <w:rFonts w:ascii="Arial" w:eastAsia="DengXian" w:hAnsi="Arial" w:cs="Arial"/>
          <w:sz w:val="24"/>
          <w:szCs w:val="24"/>
          <w:lang w:val="en-GB" w:eastAsia="zh-CN"/>
          <w:rPrChange w:id="302" w:author="Zehui Bai" w:date="2022-03-11T15:16:00Z">
            <w:rPr>
              <w:rFonts w:ascii="Times New Roman" w:eastAsia="DengXian" w:hAnsi="Times New Roman" w:cs="Times New Roman"/>
              <w:sz w:val="24"/>
              <w:szCs w:val="24"/>
              <w:lang w:val="en-GB" w:eastAsia="zh-CN"/>
            </w:rPr>
          </w:rPrChange>
        </w:rPr>
        <w:t>COVID-19</w:t>
      </w:r>
      <w:r w:rsidR="008427AE" w:rsidRPr="00067A21">
        <w:rPr>
          <w:rFonts w:ascii="Arial" w:eastAsiaTheme="minorEastAsia" w:hAnsi="Arial" w:cs="Arial"/>
          <w:sz w:val="24"/>
          <w:szCs w:val="24"/>
          <w:lang w:val="en-GB"/>
          <w:rPrChange w:id="303" w:author="Zehui Bai" w:date="2022-03-11T15:16:00Z">
            <w:rPr>
              <w:rFonts w:ascii="Times New Roman" w:eastAsiaTheme="minorEastAsia" w:hAnsi="Times New Roman" w:cs="Times New Roman"/>
              <w:sz w:val="24"/>
              <w:szCs w:val="24"/>
              <w:lang w:val="en-GB"/>
            </w:rPr>
          </w:rPrChange>
        </w:rPr>
        <w:t xml:space="preserve"> vaccines is instrumental to ending the pandemic</w:t>
      </w:r>
      <w:r w:rsidR="007D212B" w:rsidRPr="00067A21">
        <w:rPr>
          <w:rFonts w:ascii="Arial" w:eastAsiaTheme="minorEastAsia" w:hAnsi="Arial" w:cs="Arial"/>
          <w:sz w:val="24"/>
          <w:szCs w:val="24"/>
          <w:lang w:val="en-US"/>
          <w:rPrChange w:id="304" w:author="Zehui Bai" w:date="2022-03-11T15:16:00Z">
            <w:rPr>
              <w:rFonts w:ascii="Times New Roman" w:eastAsiaTheme="minorEastAsia" w:hAnsi="Times New Roman" w:cs="Times New Roman"/>
              <w:sz w:val="24"/>
              <w:szCs w:val="24"/>
              <w:lang w:val="en-US"/>
            </w:rPr>
          </w:rPrChange>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sidRPr="00067A21">
        <w:rPr>
          <w:rFonts w:ascii="Arial" w:eastAsiaTheme="minorEastAsia" w:hAnsi="Arial" w:cs="Arial"/>
          <w:sz w:val="24"/>
          <w:szCs w:val="24"/>
          <w:lang w:val="en-US"/>
          <w:rPrChange w:id="305" w:author="Zehui Bai" w:date="2022-03-11T15:16:00Z">
            <w:rPr>
              <w:rFonts w:ascii="Times New Roman" w:eastAsiaTheme="minorEastAsia" w:hAnsi="Times New Roman" w:cs="Times New Roman"/>
              <w:sz w:val="24"/>
              <w:szCs w:val="24"/>
              <w:lang w:val="en-US"/>
            </w:rPr>
          </w:rPrChange>
        </w:rPr>
        <w:instrText xml:space="preserve"> ADDIN EN.CITE </w:instrText>
      </w:r>
      <w:r w:rsidR="0084080E" w:rsidRPr="00067A21">
        <w:rPr>
          <w:rFonts w:ascii="Arial" w:eastAsiaTheme="minorEastAsia" w:hAnsi="Arial" w:cs="Arial"/>
          <w:sz w:val="24"/>
          <w:szCs w:val="24"/>
          <w:lang w:val="en-US"/>
          <w:rPrChange w:id="306" w:author="Zehui Bai" w:date="2022-03-11T15:16:00Z">
            <w:rPr>
              <w:rFonts w:ascii="Times New Roman" w:eastAsiaTheme="minorEastAsia" w:hAnsi="Times New Roman" w:cs="Times New Roman"/>
              <w:sz w:val="24"/>
              <w:szCs w:val="24"/>
              <w:lang w:val="en-US"/>
            </w:rPr>
          </w:rPrChange>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sidRPr="00067A21">
        <w:rPr>
          <w:rFonts w:ascii="Arial" w:eastAsiaTheme="minorEastAsia" w:hAnsi="Arial" w:cs="Arial"/>
          <w:sz w:val="24"/>
          <w:szCs w:val="24"/>
          <w:lang w:val="en-US"/>
          <w:rPrChange w:id="307" w:author="Zehui Bai" w:date="2022-03-11T15:16:00Z">
            <w:rPr>
              <w:rFonts w:ascii="Times New Roman" w:eastAsiaTheme="minorEastAsia" w:hAnsi="Times New Roman" w:cs="Times New Roman"/>
              <w:sz w:val="24"/>
              <w:szCs w:val="24"/>
              <w:lang w:val="en-US"/>
            </w:rPr>
          </w:rPrChange>
        </w:rPr>
        <w:instrText xml:space="preserve"> ADDIN EN.CITE.DATA </w:instrText>
      </w:r>
      <w:r w:rsidR="0084080E" w:rsidRPr="00507161">
        <w:rPr>
          <w:rFonts w:ascii="Arial" w:eastAsiaTheme="minorEastAsia" w:hAnsi="Arial" w:cs="Arial"/>
          <w:sz w:val="24"/>
          <w:szCs w:val="24"/>
          <w:lang w:val="en-US"/>
        </w:rPr>
      </w:r>
      <w:r w:rsidR="0084080E" w:rsidRPr="00067A21">
        <w:rPr>
          <w:rFonts w:ascii="Arial" w:eastAsiaTheme="minorEastAsia" w:hAnsi="Arial" w:cs="Arial"/>
          <w:sz w:val="24"/>
          <w:szCs w:val="24"/>
          <w:lang w:val="en-US"/>
          <w:rPrChange w:id="308" w:author="Zehui Bai" w:date="2022-03-11T15:16:00Z">
            <w:rPr>
              <w:rFonts w:ascii="Times New Roman" w:eastAsiaTheme="minorEastAsia" w:hAnsi="Times New Roman" w:cs="Times New Roman"/>
              <w:sz w:val="24"/>
              <w:szCs w:val="24"/>
              <w:lang w:val="en-US"/>
            </w:rPr>
          </w:rPrChange>
        </w:rPr>
        <w:fldChar w:fldCharType="end"/>
      </w:r>
      <w:r w:rsidR="007D212B" w:rsidRPr="00507161">
        <w:rPr>
          <w:rFonts w:ascii="Arial" w:eastAsiaTheme="minorEastAsia" w:hAnsi="Arial" w:cs="Arial"/>
          <w:sz w:val="24"/>
          <w:szCs w:val="24"/>
          <w:lang w:val="en-US"/>
        </w:rPr>
      </w:r>
      <w:r w:rsidR="007D212B" w:rsidRPr="00067A21">
        <w:rPr>
          <w:rFonts w:ascii="Arial" w:eastAsiaTheme="minorEastAsia" w:hAnsi="Arial" w:cs="Arial"/>
          <w:sz w:val="24"/>
          <w:szCs w:val="24"/>
          <w:lang w:val="en-US"/>
          <w:rPrChange w:id="309" w:author="Zehui Bai" w:date="2022-03-11T15:16:00Z">
            <w:rPr>
              <w:rFonts w:ascii="Times New Roman" w:eastAsiaTheme="minorEastAsia" w:hAnsi="Times New Roman" w:cs="Times New Roman"/>
              <w:sz w:val="24"/>
              <w:szCs w:val="24"/>
              <w:lang w:val="en-US"/>
            </w:rPr>
          </w:rPrChange>
        </w:rPr>
        <w:fldChar w:fldCharType="separate"/>
      </w:r>
      <w:r w:rsidR="00A653DE" w:rsidRPr="00067A21">
        <w:rPr>
          <w:rFonts w:ascii="Arial" w:eastAsiaTheme="minorEastAsia" w:hAnsi="Arial" w:cs="Arial"/>
          <w:noProof/>
          <w:sz w:val="24"/>
          <w:szCs w:val="24"/>
          <w:lang w:val="en-US"/>
          <w:rPrChange w:id="310" w:author="Zehui Bai" w:date="2022-03-11T15:16:00Z">
            <w:rPr>
              <w:rFonts w:ascii="Times New Roman" w:eastAsiaTheme="minorEastAsia" w:hAnsi="Times New Roman" w:cs="Times New Roman"/>
              <w:noProof/>
              <w:sz w:val="24"/>
              <w:szCs w:val="24"/>
              <w:lang w:val="en-US"/>
            </w:rPr>
          </w:rPrChange>
        </w:rPr>
        <w:t>(1, 2)</w:t>
      </w:r>
      <w:r w:rsidR="007D212B" w:rsidRPr="00067A21">
        <w:rPr>
          <w:rFonts w:ascii="Arial" w:eastAsiaTheme="minorEastAsia" w:hAnsi="Arial" w:cs="Arial"/>
          <w:sz w:val="24"/>
          <w:szCs w:val="24"/>
          <w:lang w:val="en-US"/>
          <w:rPrChange w:id="311" w:author="Zehui Bai" w:date="2022-03-11T15:16:00Z">
            <w:rPr>
              <w:rFonts w:ascii="Times New Roman" w:eastAsiaTheme="minorEastAsia" w:hAnsi="Times New Roman" w:cs="Times New Roman"/>
              <w:sz w:val="24"/>
              <w:szCs w:val="24"/>
              <w:lang w:val="en-US"/>
            </w:rPr>
          </w:rPrChange>
        </w:rPr>
        <w:fldChar w:fldCharType="end"/>
      </w:r>
      <w:r w:rsidR="00380EF6" w:rsidRPr="00067A21">
        <w:rPr>
          <w:rFonts w:ascii="Arial" w:eastAsiaTheme="minorEastAsia" w:hAnsi="Arial" w:cs="Arial"/>
          <w:sz w:val="24"/>
          <w:szCs w:val="24"/>
          <w:lang w:val="en-US"/>
          <w:rPrChange w:id="312" w:author="Zehui Bai" w:date="2022-03-11T15:16:00Z">
            <w:rPr>
              <w:rFonts w:ascii="Times New Roman" w:eastAsiaTheme="minorEastAsia" w:hAnsi="Times New Roman" w:cs="Times New Roman"/>
              <w:sz w:val="24"/>
              <w:szCs w:val="24"/>
              <w:lang w:val="en-US"/>
            </w:rPr>
          </w:rPrChange>
        </w:rPr>
        <w:t>.</w:t>
      </w:r>
      <w:r w:rsidRPr="00067A21">
        <w:rPr>
          <w:rFonts w:ascii="Arial" w:eastAsiaTheme="minorEastAsia" w:hAnsi="Arial" w:cs="Arial"/>
          <w:sz w:val="24"/>
          <w:szCs w:val="24"/>
          <w:lang w:val="en-US"/>
          <w:rPrChange w:id="313" w:author="Zehui Bai" w:date="2022-03-11T15:16:00Z">
            <w:rPr>
              <w:rFonts w:ascii="Times New Roman" w:eastAsiaTheme="minorEastAsia" w:hAnsi="Times New Roman" w:cs="Times New Roman"/>
              <w:sz w:val="24"/>
              <w:szCs w:val="24"/>
              <w:lang w:val="en-US"/>
            </w:rPr>
          </w:rPrChange>
        </w:rPr>
        <w:t xml:space="preserve"> </w:t>
      </w:r>
      <w:r w:rsidR="004E0EAD" w:rsidRPr="00067A21">
        <w:rPr>
          <w:rFonts w:ascii="Arial" w:eastAsiaTheme="minorEastAsia" w:hAnsi="Arial" w:cs="Arial"/>
          <w:sz w:val="24"/>
          <w:szCs w:val="24"/>
          <w:lang w:val="en-US"/>
          <w:rPrChange w:id="314" w:author="Zehui Bai" w:date="2022-03-11T15:16:00Z">
            <w:rPr>
              <w:rFonts w:ascii="Times New Roman" w:eastAsiaTheme="minorEastAsia" w:hAnsi="Times New Roman" w:cs="Times New Roman"/>
              <w:sz w:val="24"/>
              <w:szCs w:val="24"/>
              <w:lang w:val="en-US"/>
            </w:rPr>
          </w:rPrChange>
        </w:rPr>
        <w:t>T</w:t>
      </w:r>
      <w:r w:rsidR="00116AF3" w:rsidRPr="00067A21">
        <w:rPr>
          <w:rFonts w:ascii="Arial" w:eastAsiaTheme="minorEastAsia" w:hAnsi="Arial" w:cs="Arial"/>
          <w:sz w:val="24"/>
          <w:szCs w:val="24"/>
          <w:lang w:val="en-US"/>
          <w:rPrChange w:id="315" w:author="Zehui Bai" w:date="2022-03-11T15:16:00Z">
            <w:rPr>
              <w:rFonts w:ascii="Times New Roman" w:eastAsiaTheme="minorEastAsia" w:hAnsi="Times New Roman" w:cs="Times New Roman"/>
              <w:sz w:val="24"/>
              <w:szCs w:val="24"/>
              <w:lang w:val="en-US"/>
            </w:rPr>
          </w:rPrChange>
        </w:rPr>
        <w:t>his</w:t>
      </w:r>
      <w:r w:rsidR="004E0EAD" w:rsidRPr="00067A21">
        <w:rPr>
          <w:rFonts w:ascii="Arial" w:eastAsiaTheme="minorEastAsia" w:hAnsi="Arial" w:cs="Arial"/>
          <w:sz w:val="24"/>
          <w:szCs w:val="24"/>
          <w:lang w:val="en-US"/>
          <w:rPrChange w:id="316" w:author="Zehui Bai" w:date="2022-03-11T15:16:00Z">
            <w:rPr>
              <w:rFonts w:ascii="Times New Roman" w:eastAsiaTheme="minorEastAsia" w:hAnsi="Times New Roman" w:cs="Times New Roman"/>
              <w:sz w:val="24"/>
              <w:szCs w:val="24"/>
              <w:lang w:val="en-US"/>
            </w:rPr>
          </w:rPrChange>
        </w:rPr>
        <w:t xml:space="preserve"> study </w:t>
      </w:r>
      <w:r w:rsidR="00116AF3" w:rsidRPr="00067A21">
        <w:rPr>
          <w:rFonts w:ascii="Arial" w:eastAsiaTheme="minorEastAsia" w:hAnsi="Arial" w:cs="Arial"/>
          <w:sz w:val="24"/>
          <w:szCs w:val="24"/>
          <w:lang w:val="en-US"/>
          <w:rPrChange w:id="317" w:author="Zehui Bai" w:date="2022-03-11T15:16:00Z">
            <w:rPr>
              <w:rFonts w:ascii="Times New Roman" w:eastAsiaTheme="minorEastAsia" w:hAnsi="Times New Roman" w:cs="Times New Roman"/>
              <w:sz w:val="24"/>
              <w:szCs w:val="24"/>
              <w:lang w:val="en-US"/>
            </w:rPr>
          </w:rPrChange>
        </w:rPr>
        <w:t>aim</w:t>
      </w:r>
      <w:r w:rsidR="008415A8" w:rsidRPr="00067A21">
        <w:rPr>
          <w:rFonts w:ascii="Arial" w:eastAsiaTheme="minorEastAsia" w:hAnsi="Arial" w:cs="Arial"/>
          <w:sz w:val="24"/>
          <w:szCs w:val="24"/>
          <w:lang w:val="en-US"/>
          <w:rPrChange w:id="318" w:author="Zehui Bai" w:date="2022-03-11T15:16:00Z">
            <w:rPr>
              <w:rFonts w:ascii="Times New Roman" w:eastAsiaTheme="minorEastAsia" w:hAnsi="Times New Roman" w:cs="Times New Roman"/>
              <w:sz w:val="24"/>
              <w:szCs w:val="24"/>
              <w:lang w:val="en-US"/>
            </w:rPr>
          </w:rPrChange>
        </w:rPr>
        <w:t>s</w:t>
      </w:r>
      <w:r w:rsidR="004E0EAD" w:rsidRPr="00067A21">
        <w:rPr>
          <w:rFonts w:ascii="Arial" w:eastAsiaTheme="minorEastAsia" w:hAnsi="Arial" w:cs="Arial"/>
          <w:sz w:val="24"/>
          <w:szCs w:val="24"/>
          <w:lang w:val="en-US"/>
          <w:rPrChange w:id="319" w:author="Zehui Bai" w:date="2022-03-11T15:16:00Z">
            <w:rPr>
              <w:rFonts w:ascii="Times New Roman" w:eastAsiaTheme="minorEastAsia" w:hAnsi="Times New Roman" w:cs="Times New Roman"/>
              <w:sz w:val="24"/>
              <w:szCs w:val="24"/>
              <w:lang w:val="en-US"/>
            </w:rPr>
          </w:rPrChange>
        </w:rPr>
        <w:t xml:space="preserve"> to determine whether trust in healthcare professionals </w:t>
      </w:r>
      <w:r w:rsidR="006D30D4" w:rsidRPr="00067A21">
        <w:rPr>
          <w:rFonts w:ascii="Arial" w:eastAsiaTheme="minorEastAsia" w:hAnsi="Arial" w:cs="Arial"/>
          <w:sz w:val="24"/>
          <w:szCs w:val="24"/>
          <w:lang w:val="en-US"/>
          <w:rPrChange w:id="320" w:author="Zehui Bai" w:date="2022-03-11T15:16:00Z">
            <w:rPr>
              <w:rFonts w:ascii="Times New Roman" w:eastAsiaTheme="minorEastAsia" w:hAnsi="Times New Roman" w:cs="Times New Roman"/>
              <w:sz w:val="24"/>
              <w:szCs w:val="24"/>
              <w:lang w:val="en-US"/>
            </w:rPr>
          </w:rPrChange>
        </w:rPr>
        <w:t xml:space="preserve">(HCPs) </w:t>
      </w:r>
      <w:r w:rsidR="004E0EAD" w:rsidRPr="00067A21">
        <w:rPr>
          <w:rFonts w:ascii="Arial" w:eastAsiaTheme="minorEastAsia" w:hAnsi="Arial" w:cs="Arial"/>
          <w:sz w:val="24"/>
          <w:szCs w:val="24"/>
          <w:lang w:val="en-US"/>
          <w:rPrChange w:id="321" w:author="Zehui Bai" w:date="2022-03-11T15:16:00Z">
            <w:rPr>
              <w:rFonts w:ascii="Times New Roman" w:eastAsiaTheme="minorEastAsia" w:hAnsi="Times New Roman" w:cs="Times New Roman"/>
              <w:sz w:val="24"/>
              <w:szCs w:val="24"/>
              <w:lang w:val="en-US"/>
            </w:rPr>
          </w:rPrChange>
        </w:rPr>
        <w:t>and agencies has an impact on vaccin</w:t>
      </w:r>
      <w:r w:rsidR="00F742D4" w:rsidRPr="00067A21">
        <w:rPr>
          <w:rFonts w:ascii="Arial" w:eastAsiaTheme="minorEastAsia" w:hAnsi="Arial" w:cs="Arial"/>
          <w:sz w:val="24"/>
          <w:szCs w:val="24"/>
          <w:lang w:val="en-US"/>
          <w:rPrChange w:id="322" w:author="Zehui Bai" w:date="2022-03-11T15:16:00Z">
            <w:rPr>
              <w:rFonts w:ascii="Times New Roman" w:eastAsiaTheme="minorEastAsia" w:hAnsi="Times New Roman" w:cs="Times New Roman"/>
              <w:sz w:val="24"/>
              <w:szCs w:val="24"/>
              <w:lang w:val="en-US"/>
            </w:rPr>
          </w:rPrChange>
        </w:rPr>
        <w:t>e</w:t>
      </w:r>
      <w:r w:rsidR="004E0EAD" w:rsidRPr="00067A21">
        <w:rPr>
          <w:rFonts w:ascii="Arial" w:eastAsiaTheme="minorEastAsia" w:hAnsi="Arial" w:cs="Arial"/>
          <w:sz w:val="24"/>
          <w:szCs w:val="24"/>
          <w:lang w:val="en-US"/>
          <w:rPrChange w:id="323" w:author="Zehui Bai" w:date="2022-03-11T15:16:00Z">
            <w:rPr>
              <w:rFonts w:ascii="Times New Roman" w:eastAsiaTheme="minorEastAsia" w:hAnsi="Times New Roman" w:cs="Times New Roman"/>
              <w:sz w:val="24"/>
              <w:szCs w:val="24"/>
              <w:lang w:val="en-US"/>
            </w:rPr>
          </w:rPrChange>
        </w:rPr>
        <w:t xml:space="preserve"> uptake</w:t>
      </w:r>
      <w:r w:rsidRPr="00067A21">
        <w:rPr>
          <w:rFonts w:ascii="Arial" w:eastAsiaTheme="minorEastAsia" w:hAnsi="Arial" w:cs="Arial"/>
          <w:sz w:val="24"/>
          <w:szCs w:val="24"/>
          <w:lang w:val="en-US"/>
          <w:rPrChange w:id="324" w:author="Zehui Bai" w:date="2022-03-11T15:16:00Z">
            <w:rPr>
              <w:rFonts w:ascii="Times New Roman" w:eastAsiaTheme="minorEastAsia" w:hAnsi="Times New Roman" w:cs="Times New Roman"/>
              <w:sz w:val="24"/>
              <w:szCs w:val="24"/>
              <w:lang w:val="en-US"/>
            </w:rPr>
          </w:rPrChange>
        </w:rPr>
        <w:t xml:space="preserve"> of the German public during the pandemic</w:t>
      </w:r>
      <w:r w:rsidR="000A1EB0" w:rsidRPr="00067A21">
        <w:rPr>
          <w:rFonts w:ascii="Arial" w:eastAsiaTheme="minorEastAsia" w:hAnsi="Arial" w:cs="Arial"/>
          <w:sz w:val="24"/>
          <w:szCs w:val="24"/>
          <w:lang w:val="en-US"/>
          <w:rPrChange w:id="325" w:author="Zehui Bai" w:date="2022-03-11T15:16:00Z">
            <w:rPr>
              <w:rFonts w:ascii="Times New Roman" w:eastAsiaTheme="minorEastAsia" w:hAnsi="Times New Roman" w:cs="Times New Roman"/>
              <w:sz w:val="24"/>
              <w:szCs w:val="24"/>
              <w:lang w:val="en-US"/>
            </w:rPr>
          </w:rPrChange>
        </w:rPr>
        <w:t xml:space="preserve"> as well as</w:t>
      </w:r>
      <w:r w:rsidRPr="00067A21">
        <w:rPr>
          <w:rFonts w:ascii="Arial" w:eastAsiaTheme="minorEastAsia" w:hAnsi="Arial" w:cs="Arial"/>
          <w:sz w:val="24"/>
          <w:szCs w:val="24"/>
          <w:lang w:val="en-US"/>
          <w:rPrChange w:id="326" w:author="Zehui Bai" w:date="2022-03-11T15:16:00Z">
            <w:rPr>
              <w:rFonts w:ascii="Times New Roman" w:eastAsiaTheme="minorEastAsia" w:hAnsi="Times New Roman" w:cs="Times New Roman"/>
              <w:sz w:val="24"/>
              <w:szCs w:val="24"/>
              <w:lang w:val="en-US"/>
            </w:rPr>
          </w:rPrChange>
        </w:rPr>
        <w:t xml:space="preserve"> to provide evidence that </w:t>
      </w:r>
      <w:r w:rsidR="00C405FD" w:rsidRPr="00067A21">
        <w:rPr>
          <w:rFonts w:ascii="Arial" w:eastAsiaTheme="minorEastAsia" w:hAnsi="Arial" w:cs="Arial"/>
          <w:sz w:val="24"/>
          <w:szCs w:val="24"/>
          <w:lang w:val="en-US"/>
          <w:rPrChange w:id="327" w:author="Zehui Bai" w:date="2022-03-11T15:16:00Z">
            <w:rPr>
              <w:rFonts w:ascii="Times New Roman" w:eastAsiaTheme="minorEastAsia" w:hAnsi="Times New Roman" w:cs="Times New Roman"/>
              <w:sz w:val="24"/>
              <w:szCs w:val="24"/>
              <w:lang w:val="en-US"/>
            </w:rPr>
          </w:rPrChange>
        </w:rPr>
        <w:t xml:space="preserve">could possibly </w:t>
      </w:r>
      <w:r w:rsidRPr="00067A21">
        <w:rPr>
          <w:rFonts w:ascii="Arial" w:eastAsiaTheme="minorEastAsia" w:hAnsi="Arial" w:cs="Arial"/>
          <w:sz w:val="24"/>
          <w:szCs w:val="24"/>
          <w:lang w:val="en-US"/>
          <w:rPrChange w:id="328" w:author="Zehui Bai" w:date="2022-03-11T15:16:00Z">
            <w:rPr>
              <w:rFonts w:ascii="Times New Roman" w:eastAsiaTheme="minorEastAsia" w:hAnsi="Times New Roman" w:cs="Times New Roman"/>
              <w:sz w:val="24"/>
              <w:szCs w:val="24"/>
              <w:lang w:val="en-US"/>
            </w:rPr>
          </w:rPrChange>
        </w:rPr>
        <w:t>be used to ultimately remove obstacles preventing</w:t>
      </w:r>
      <w:r w:rsidR="002209AD" w:rsidRPr="00067A21">
        <w:rPr>
          <w:rFonts w:ascii="Arial" w:eastAsiaTheme="minorEastAsia" w:hAnsi="Arial" w:cs="Arial"/>
          <w:sz w:val="24"/>
          <w:szCs w:val="24"/>
          <w:lang w:val="en-US"/>
          <w:rPrChange w:id="329" w:author="Zehui Bai" w:date="2022-03-11T15:16:00Z">
            <w:rPr>
              <w:rFonts w:ascii="Times New Roman" w:eastAsiaTheme="minorEastAsia" w:hAnsi="Times New Roman" w:cs="Times New Roman"/>
              <w:sz w:val="24"/>
              <w:szCs w:val="24"/>
              <w:lang w:val="en-US"/>
            </w:rPr>
          </w:rPrChange>
        </w:rPr>
        <w:t xml:space="preserve"> </w:t>
      </w:r>
      <w:r w:rsidRPr="00067A21">
        <w:rPr>
          <w:rFonts w:ascii="Arial" w:eastAsiaTheme="minorEastAsia" w:hAnsi="Arial" w:cs="Arial"/>
          <w:sz w:val="24"/>
          <w:szCs w:val="24"/>
          <w:lang w:val="en-US"/>
          <w:rPrChange w:id="330" w:author="Zehui Bai" w:date="2022-03-11T15:16:00Z">
            <w:rPr>
              <w:rFonts w:ascii="Times New Roman" w:eastAsiaTheme="minorEastAsia" w:hAnsi="Times New Roman" w:cs="Times New Roman"/>
              <w:sz w:val="24"/>
              <w:szCs w:val="24"/>
              <w:lang w:val="en-US"/>
            </w:rPr>
          </w:rPrChange>
        </w:rPr>
        <w:t>high vaccination coverage.</w:t>
      </w:r>
      <w:r w:rsidRPr="00067A21">
        <w:rPr>
          <w:rFonts w:ascii="Arial" w:eastAsiaTheme="minorEastAsia" w:hAnsi="Arial" w:cs="Arial"/>
          <w:b/>
          <w:bCs/>
          <w:sz w:val="24"/>
          <w:szCs w:val="24"/>
          <w:lang w:val="en-US"/>
          <w:rPrChange w:id="331" w:author="Zehui Bai" w:date="2022-03-11T15:16:00Z">
            <w:rPr>
              <w:rFonts w:ascii="Times New Roman" w:eastAsiaTheme="minorEastAsia" w:hAnsi="Times New Roman" w:cs="Times New Roman"/>
              <w:b/>
              <w:bCs/>
              <w:sz w:val="24"/>
              <w:szCs w:val="24"/>
              <w:lang w:val="en-US"/>
            </w:rPr>
          </w:rPrChange>
        </w:rPr>
        <w:t xml:space="preserve"> </w:t>
      </w:r>
    </w:p>
    <w:p w14:paraId="71232E73" w14:textId="5999E3E5" w:rsidR="001E14F7" w:rsidRPr="00067A21" w:rsidRDefault="2D7448AE">
      <w:pPr>
        <w:spacing w:before="120" w:after="240" w:line="240" w:lineRule="auto"/>
        <w:jc w:val="both"/>
        <w:rPr>
          <w:rFonts w:ascii="Arial" w:eastAsiaTheme="minorEastAsia" w:hAnsi="Arial" w:cs="Arial"/>
          <w:sz w:val="24"/>
          <w:szCs w:val="24"/>
          <w:lang w:val="en-US"/>
          <w:rPrChange w:id="332" w:author="Zehui Bai" w:date="2022-03-11T15:16:00Z">
            <w:rPr>
              <w:rFonts w:ascii="Times New Roman" w:eastAsiaTheme="minorEastAsia" w:hAnsi="Times New Roman" w:cs="Times New Roman"/>
              <w:sz w:val="24"/>
              <w:szCs w:val="24"/>
              <w:lang w:val="en-US"/>
            </w:rPr>
          </w:rPrChange>
        </w:rPr>
        <w:pPrChange w:id="333" w:author="Zehui Bai" w:date="2022-03-11T13:57:00Z">
          <w:pPr>
            <w:spacing w:before="120" w:after="240" w:line="240" w:lineRule="auto"/>
          </w:pPr>
        </w:pPrChange>
      </w:pPr>
      <w:r w:rsidRPr="00067A21">
        <w:rPr>
          <w:rFonts w:ascii="Arial" w:eastAsiaTheme="minorEastAsia" w:hAnsi="Arial" w:cs="Arial"/>
          <w:b/>
          <w:bCs/>
          <w:sz w:val="24"/>
          <w:szCs w:val="24"/>
          <w:lang w:val="en-US"/>
          <w:rPrChange w:id="334" w:author="Zehui Bai" w:date="2022-03-11T15:16:00Z">
            <w:rPr>
              <w:rFonts w:ascii="Times New Roman" w:eastAsiaTheme="minorEastAsia" w:hAnsi="Times New Roman" w:cs="Times New Roman"/>
              <w:b/>
              <w:bCs/>
              <w:sz w:val="24"/>
              <w:szCs w:val="24"/>
              <w:lang w:val="en-US"/>
            </w:rPr>
          </w:rPrChange>
        </w:rPr>
        <w:t>Methods:</w:t>
      </w:r>
      <w:r w:rsidRPr="00067A21">
        <w:rPr>
          <w:rFonts w:ascii="Arial" w:eastAsia="Calibri" w:hAnsi="Arial" w:cs="Arial"/>
          <w:sz w:val="24"/>
          <w:szCs w:val="24"/>
          <w:lang w:val="en-US"/>
          <w:rPrChange w:id="335" w:author="Zehui Bai" w:date="2022-03-11T15:16:00Z">
            <w:rPr>
              <w:rFonts w:ascii="Times New Roman" w:eastAsia="Calibri" w:hAnsi="Times New Roman" w:cs="Times New Roman"/>
              <w:sz w:val="24"/>
              <w:szCs w:val="24"/>
              <w:lang w:val="en-US"/>
            </w:rPr>
          </w:rPrChange>
        </w:rPr>
        <w:t xml:space="preserve"> </w:t>
      </w:r>
      <w:r w:rsidR="003A4757" w:rsidRPr="00067A21">
        <w:rPr>
          <w:rFonts w:ascii="Arial" w:eastAsiaTheme="minorEastAsia" w:hAnsi="Arial" w:cs="Arial"/>
          <w:sz w:val="24"/>
          <w:szCs w:val="24"/>
          <w:lang w:val="en-US"/>
          <w:rPrChange w:id="336" w:author="Zehui Bai" w:date="2022-03-11T15:16:00Z">
            <w:rPr>
              <w:rFonts w:ascii="Times New Roman" w:eastAsiaTheme="minorEastAsia" w:hAnsi="Times New Roman" w:cs="Times New Roman"/>
              <w:sz w:val="24"/>
              <w:szCs w:val="24"/>
              <w:lang w:val="en-US"/>
            </w:rPr>
          </w:rPrChange>
        </w:rPr>
        <w:t>This</w:t>
      </w:r>
      <w:r w:rsidR="001E14F7" w:rsidRPr="00067A21">
        <w:rPr>
          <w:rFonts w:ascii="Arial" w:eastAsiaTheme="minorEastAsia" w:hAnsi="Arial" w:cs="Arial"/>
          <w:sz w:val="24"/>
          <w:szCs w:val="24"/>
          <w:lang w:val="en-US"/>
          <w:rPrChange w:id="337" w:author="Zehui Bai" w:date="2022-03-11T15:16:00Z">
            <w:rPr>
              <w:rFonts w:ascii="Times New Roman" w:eastAsiaTheme="minorEastAsia" w:hAnsi="Times New Roman" w:cs="Times New Roman"/>
              <w:sz w:val="24"/>
              <w:szCs w:val="24"/>
              <w:lang w:val="en-US"/>
            </w:rPr>
          </w:rPrChange>
        </w:rPr>
        <w:t xml:space="preserve"> study </w:t>
      </w:r>
      <w:r w:rsidR="003A4757" w:rsidRPr="00067A21">
        <w:rPr>
          <w:rFonts w:ascii="Arial" w:eastAsiaTheme="minorEastAsia" w:hAnsi="Arial" w:cs="Arial"/>
          <w:sz w:val="24"/>
          <w:szCs w:val="24"/>
          <w:lang w:val="en-US"/>
          <w:rPrChange w:id="338" w:author="Zehui Bai" w:date="2022-03-11T15:16:00Z">
            <w:rPr>
              <w:rFonts w:ascii="Times New Roman" w:eastAsiaTheme="minorEastAsia" w:hAnsi="Times New Roman" w:cs="Times New Roman"/>
              <w:sz w:val="24"/>
              <w:szCs w:val="24"/>
              <w:lang w:val="en-US"/>
            </w:rPr>
          </w:rPrChange>
        </w:rPr>
        <w:t>based on</w:t>
      </w:r>
      <w:r w:rsidR="001E14F7" w:rsidRPr="00067A21">
        <w:rPr>
          <w:rFonts w:ascii="Arial" w:eastAsiaTheme="minorEastAsia" w:hAnsi="Arial" w:cs="Arial"/>
          <w:sz w:val="24"/>
          <w:szCs w:val="24"/>
          <w:lang w:val="en-US"/>
          <w:rPrChange w:id="339" w:author="Zehui Bai" w:date="2022-03-11T15:16:00Z">
            <w:rPr>
              <w:rFonts w:ascii="Times New Roman" w:eastAsiaTheme="minorEastAsia" w:hAnsi="Times New Roman" w:cs="Times New Roman"/>
              <w:sz w:val="24"/>
              <w:szCs w:val="24"/>
              <w:lang w:val="en-US"/>
            </w:rPr>
          </w:rPrChange>
        </w:rPr>
        <w:t xml:space="preserve"> a cross-sectional online survey</w:t>
      </w:r>
      <w:r w:rsidR="00621242" w:rsidRPr="00067A21">
        <w:rPr>
          <w:rFonts w:ascii="Arial" w:eastAsiaTheme="minorEastAsia" w:hAnsi="Arial" w:cs="Arial"/>
          <w:sz w:val="24"/>
          <w:szCs w:val="24"/>
          <w:lang w:val="en-US"/>
          <w:rPrChange w:id="340" w:author="Zehui Bai" w:date="2022-03-11T15:16:00Z">
            <w:rPr>
              <w:rFonts w:ascii="Times New Roman" w:eastAsiaTheme="minorEastAsia" w:hAnsi="Times New Roman" w:cs="Times New Roman"/>
              <w:sz w:val="24"/>
              <w:szCs w:val="24"/>
              <w:lang w:val="en-US"/>
            </w:rPr>
          </w:rPrChange>
        </w:rPr>
        <w:t xml:space="preserve"> between August 1 and November 1, 2021</w:t>
      </w:r>
      <w:r w:rsidR="003A4757" w:rsidRPr="00067A21">
        <w:rPr>
          <w:rFonts w:ascii="Arial" w:eastAsiaTheme="minorEastAsia" w:hAnsi="Arial" w:cs="Arial"/>
          <w:sz w:val="24"/>
          <w:szCs w:val="24"/>
          <w:lang w:val="en-US"/>
          <w:rPrChange w:id="341" w:author="Zehui Bai" w:date="2022-03-11T15:16:00Z">
            <w:rPr>
              <w:rFonts w:ascii="Times New Roman" w:eastAsiaTheme="minorEastAsia" w:hAnsi="Times New Roman" w:cs="Times New Roman"/>
              <w:sz w:val="24"/>
              <w:szCs w:val="24"/>
              <w:lang w:val="en-US"/>
            </w:rPr>
          </w:rPrChange>
        </w:rPr>
        <w:t xml:space="preserve"> </w:t>
      </w:r>
      <w:r w:rsidR="00C926CD" w:rsidRPr="00067A21">
        <w:rPr>
          <w:rFonts w:ascii="Arial" w:eastAsiaTheme="minorEastAsia" w:hAnsi="Arial" w:cs="Arial"/>
          <w:sz w:val="24"/>
          <w:szCs w:val="24"/>
          <w:lang w:val="en-US"/>
          <w:rPrChange w:id="342" w:author="Zehui Bai" w:date="2022-03-11T15:16:00Z">
            <w:rPr>
              <w:rFonts w:ascii="Times New Roman" w:eastAsiaTheme="minorEastAsia" w:hAnsi="Times New Roman" w:cs="Times New Roman"/>
              <w:sz w:val="24"/>
              <w:szCs w:val="24"/>
              <w:lang w:val="en-US"/>
            </w:rPr>
          </w:rPrChange>
        </w:rPr>
        <w:t>in Germany</w:t>
      </w:r>
      <w:r w:rsidR="001E14F7" w:rsidRPr="00067A21">
        <w:rPr>
          <w:rFonts w:ascii="Arial" w:eastAsiaTheme="minorEastAsia" w:hAnsi="Arial" w:cs="Arial"/>
          <w:sz w:val="24"/>
          <w:szCs w:val="24"/>
          <w:lang w:val="en-US"/>
          <w:rPrChange w:id="343" w:author="Zehui Bai" w:date="2022-03-11T15:16:00Z">
            <w:rPr>
              <w:rFonts w:ascii="Times New Roman" w:eastAsiaTheme="minorEastAsia" w:hAnsi="Times New Roman" w:cs="Times New Roman"/>
              <w:sz w:val="24"/>
              <w:szCs w:val="24"/>
              <w:lang w:val="en-US"/>
            </w:rPr>
          </w:rPrChange>
        </w:rPr>
        <w:t xml:space="preserve">. Participants' demographic information, vaccination status and attitudes toward </w:t>
      </w:r>
      <w:r w:rsidR="006D30D4" w:rsidRPr="00067A21">
        <w:rPr>
          <w:rFonts w:ascii="Arial" w:eastAsiaTheme="minorEastAsia" w:hAnsi="Arial" w:cs="Arial"/>
          <w:sz w:val="24"/>
          <w:szCs w:val="24"/>
          <w:lang w:val="en-US"/>
          <w:rPrChange w:id="344" w:author="Zehui Bai" w:date="2022-03-11T15:16:00Z">
            <w:rPr>
              <w:rFonts w:ascii="Times New Roman" w:eastAsiaTheme="minorEastAsia" w:hAnsi="Times New Roman" w:cs="Times New Roman"/>
              <w:sz w:val="24"/>
              <w:szCs w:val="24"/>
              <w:lang w:val="en-US"/>
            </w:rPr>
          </w:rPrChange>
        </w:rPr>
        <w:t>HCPs</w:t>
      </w:r>
      <w:r w:rsidR="001E14F7" w:rsidRPr="00067A21">
        <w:rPr>
          <w:rFonts w:ascii="Arial" w:eastAsiaTheme="minorEastAsia" w:hAnsi="Arial" w:cs="Arial"/>
          <w:sz w:val="24"/>
          <w:szCs w:val="24"/>
          <w:lang w:val="en-US"/>
          <w:rPrChange w:id="345" w:author="Zehui Bai" w:date="2022-03-11T15:16:00Z">
            <w:rPr>
              <w:rFonts w:ascii="Times New Roman" w:eastAsiaTheme="minorEastAsia" w:hAnsi="Times New Roman" w:cs="Times New Roman"/>
              <w:sz w:val="24"/>
              <w:szCs w:val="24"/>
              <w:lang w:val="en-US"/>
            </w:rPr>
          </w:rPrChange>
        </w:rPr>
        <w:t xml:space="preserve"> and institutions were </w:t>
      </w:r>
      <w:r w:rsidR="00525C63" w:rsidRPr="00067A21">
        <w:rPr>
          <w:rFonts w:ascii="Arial" w:eastAsiaTheme="minorEastAsia" w:hAnsi="Arial" w:cs="Arial"/>
          <w:sz w:val="24"/>
          <w:szCs w:val="24"/>
          <w:lang w:val="en-US"/>
          <w:rPrChange w:id="346" w:author="Zehui Bai" w:date="2022-03-11T15:16:00Z">
            <w:rPr>
              <w:rFonts w:ascii="Times New Roman" w:eastAsiaTheme="minorEastAsia" w:hAnsi="Times New Roman" w:cs="Times New Roman"/>
              <w:sz w:val="24"/>
              <w:szCs w:val="24"/>
              <w:lang w:val="en-US"/>
            </w:rPr>
          </w:rPrChange>
        </w:rPr>
        <w:t xml:space="preserve">focus </w:t>
      </w:r>
      <w:r w:rsidR="001E14F7" w:rsidRPr="00067A21">
        <w:rPr>
          <w:rFonts w:ascii="Arial" w:eastAsiaTheme="minorEastAsia" w:hAnsi="Arial" w:cs="Arial"/>
          <w:sz w:val="24"/>
          <w:szCs w:val="24"/>
          <w:lang w:val="en-US"/>
          <w:rPrChange w:id="347" w:author="Zehui Bai" w:date="2022-03-11T15:16:00Z">
            <w:rPr>
              <w:rFonts w:ascii="Times New Roman" w:eastAsiaTheme="minorEastAsia" w:hAnsi="Times New Roman" w:cs="Times New Roman"/>
              <w:sz w:val="24"/>
              <w:szCs w:val="24"/>
              <w:lang w:val="en-US"/>
            </w:rPr>
          </w:rPrChange>
        </w:rPr>
        <w:t>analys</w:t>
      </w:r>
      <w:r w:rsidR="00253DE2" w:rsidRPr="00067A21">
        <w:rPr>
          <w:rFonts w:ascii="Arial" w:eastAsiaTheme="minorEastAsia" w:hAnsi="Arial" w:cs="Arial"/>
          <w:sz w:val="24"/>
          <w:szCs w:val="24"/>
          <w:lang w:val="en-US"/>
          <w:rPrChange w:id="348" w:author="Zehui Bai" w:date="2022-03-11T15:16:00Z">
            <w:rPr>
              <w:rFonts w:ascii="Times New Roman" w:eastAsiaTheme="minorEastAsia" w:hAnsi="Times New Roman" w:cs="Times New Roman"/>
              <w:sz w:val="24"/>
              <w:szCs w:val="24"/>
              <w:lang w:val="en-US"/>
            </w:rPr>
          </w:rPrChange>
        </w:rPr>
        <w:t>ed</w:t>
      </w:r>
      <w:r w:rsidR="001E14F7" w:rsidRPr="00067A21">
        <w:rPr>
          <w:rFonts w:ascii="Arial" w:eastAsiaTheme="minorEastAsia" w:hAnsi="Arial" w:cs="Arial"/>
          <w:sz w:val="24"/>
          <w:szCs w:val="24"/>
          <w:lang w:val="en-US"/>
          <w:rPrChange w:id="349" w:author="Zehui Bai" w:date="2022-03-11T15:16:00Z">
            <w:rPr>
              <w:rFonts w:ascii="Times New Roman" w:eastAsiaTheme="minorEastAsia" w:hAnsi="Times New Roman" w:cs="Times New Roman"/>
              <w:sz w:val="24"/>
              <w:szCs w:val="24"/>
              <w:lang w:val="en-US"/>
            </w:rPr>
          </w:rPrChange>
        </w:rPr>
        <w:t xml:space="preserve"> in this study. Descriptive analysis and logistic regression were used to </w:t>
      </w:r>
      <w:r w:rsidR="0070745E" w:rsidRPr="00067A21">
        <w:rPr>
          <w:rFonts w:ascii="Arial" w:eastAsiaTheme="minorEastAsia" w:hAnsi="Arial" w:cs="Arial"/>
          <w:sz w:val="24"/>
          <w:szCs w:val="24"/>
          <w:lang w:val="en-US"/>
          <w:rPrChange w:id="350" w:author="Zehui Bai" w:date="2022-03-11T15:16:00Z">
            <w:rPr>
              <w:rFonts w:ascii="Times New Roman" w:eastAsiaTheme="minorEastAsia" w:hAnsi="Times New Roman" w:cs="Times New Roman"/>
              <w:sz w:val="24"/>
              <w:szCs w:val="24"/>
              <w:lang w:val="en-US"/>
            </w:rPr>
          </w:rPrChange>
        </w:rPr>
        <w:t>detect</w:t>
      </w:r>
      <w:r w:rsidR="001E14F7" w:rsidRPr="00067A21">
        <w:rPr>
          <w:rFonts w:ascii="Arial" w:eastAsiaTheme="minorEastAsia" w:hAnsi="Arial" w:cs="Arial"/>
          <w:sz w:val="24"/>
          <w:szCs w:val="24"/>
          <w:lang w:val="en-US"/>
          <w:rPrChange w:id="351" w:author="Zehui Bai" w:date="2022-03-11T15:16:00Z">
            <w:rPr>
              <w:rFonts w:ascii="Times New Roman" w:eastAsiaTheme="minorEastAsia" w:hAnsi="Times New Roman" w:cs="Times New Roman"/>
              <w:sz w:val="24"/>
              <w:szCs w:val="24"/>
              <w:lang w:val="en-US"/>
            </w:rPr>
          </w:rPrChange>
        </w:rPr>
        <w:t xml:space="preserve"> </w:t>
      </w:r>
      <w:r w:rsidR="00E73B4A" w:rsidRPr="00067A21">
        <w:rPr>
          <w:rFonts w:ascii="Arial" w:eastAsiaTheme="minorEastAsia" w:hAnsi="Arial" w:cs="Arial"/>
          <w:sz w:val="24"/>
          <w:szCs w:val="24"/>
          <w:lang w:val="en-US"/>
          <w:rPrChange w:id="352" w:author="Zehui Bai" w:date="2022-03-11T15:16:00Z">
            <w:rPr>
              <w:rFonts w:ascii="Times New Roman" w:eastAsiaTheme="minorEastAsia" w:hAnsi="Times New Roman" w:cs="Times New Roman"/>
              <w:sz w:val="24"/>
              <w:szCs w:val="24"/>
              <w:lang w:val="en-US"/>
            </w:rPr>
          </w:rPrChange>
        </w:rPr>
        <w:t xml:space="preserve">the association of </w:t>
      </w:r>
      <w:r w:rsidR="00B26B9F" w:rsidRPr="00067A21">
        <w:rPr>
          <w:rFonts w:ascii="Arial" w:eastAsia="DengXian" w:hAnsi="Arial" w:cs="Arial"/>
          <w:sz w:val="24"/>
          <w:szCs w:val="24"/>
          <w:lang w:val="en-US" w:eastAsia="zh-CN"/>
          <w:rPrChange w:id="353" w:author="Zehui Bai" w:date="2022-03-11T15:16:00Z">
            <w:rPr>
              <w:rFonts w:ascii="Times New Roman" w:eastAsia="DengXian" w:hAnsi="Times New Roman" w:cs="Times New Roman"/>
              <w:sz w:val="24"/>
              <w:szCs w:val="24"/>
              <w:lang w:val="en-US" w:eastAsia="zh-CN"/>
            </w:rPr>
          </w:rPrChange>
        </w:rPr>
        <w:t xml:space="preserve">people`s </w:t>
      </w:r>
      <w:r w:rsidR="001E14F7" w:rsidRPr="00067A21">
        <w:rPr>
          <w:rFonts w:ascii="Arial" w:eastAsiaTheme="minorEastAsia" w:hAnsi="Arial" w:cs="Arial"/>
          <w:sz w:val="24"/>
          <w:szCs w:val="24"/>
          <w:lang w:val="en-US"/>
          <w:rPrChange w:id="354" w:author="Zehui Bai" w:date="2022-03-11T15:16:00Z">
            <w:rPr>
              <w:rFonts w:ascii="Times New Roman" w:eastAsiaTheme="minorEastAsia" w:hAnsi="Times New Roman" w:cs="Times New Roman"/>
              <w:sz w:val="24"/>
              <w:szCs w:val="24"/>
              <w:lang w:val="en-US"/>
            </w:rPr>
          </w:rPrChange>
        </w:rPr>
        <w:t xml:space="preserve">attitudes toward </w:t>
      </w:r>
      <w:r w:rsidR="0070745E" w:rsidRPr="00067A21">
        <w:rPr>
          <w:rFonts w:ascii="Arial" w:eastAsiaTheme="minorEastAsia" w:hAnsi="Arial" w:cs="Arial"/>
          <w:sz w:val="24"/>
          <w:szCs w:val="24"/>
          <w:lang w:val="en-US"/>
          <w:rPrChange w:id="355" w:author="Zehui Bai" w:date="2022-03-11T15:16:00Z">
            <w:rPr>
              <w:rFonts w:ascii="Times New Roman" w:eastAsiaTheme="minorEastAsia" w:hAnsi="Times New Roman" w:cs="Times New Roman"/>
              <w:sz w:val="24"/>
              <w:szCs w:val="24"/>
              <w:lang w:val="en-US"/>
            </w:rPr>
          </w:rPrChange>
        </w:rPr>
        <w:t>HCPs</w:t>
      </w:r>
      <w:r w:rsidR="001E14F7" w:rsidRPr="00067A21">
        <w:rPr>
          <w:rFonts w:ascii="Arial" w:eastAsiaTheme="minorEastAsia" w:hAnsi="Arial" w:cs="Arial"/>
          <w:sz w:val="24"/>
          <w:szCs w:val="24"/>
          <w:lang w:val="en-US"/>
          <w:rPrChange w:id="356" w:author="Zehui Bai" w:date="2022-03-11T15:16:00Z">
            <w:rPr>
              <w:rFonts w:ascii="Times New Roman" w:eastAsiaTheme="minorEastAsia" w:hAnsi="Times New Roman" w:cs="Times New Roman"/>
              <w:sz w:val="24"/>
              <w:szCs w:val="24"/>
              <w:lang w:val="en-US"/>
            </w:rPr>
          </w:rPrChange>
        </w:rPr>
        <w:t xml:space="preserve"> and agencies (including government departments) with </w:t>
      </w:r>
      <w:r w:rsidR="00163AA6" w:rsidRPr="00067A21">
        <w:rPr>
          <w:rFonts w:ascii="Arial" w:eastAsiaTheme="minorEastAsia" w:hAnsi="Arial" w:cs="Arial"/>
          <w:sz w:val="24"/>
          <w:szCs w:val="24"/>
          <w:lang w:val="en-US"/>
          <w:rPrChange w:id="357" w:author="Zehui Bai" w:date="2022-03-11T15:16:00Z">
            <w:rPr>
              <w:rFonts w:ascii="Times New Roman" w:eastAsiaTheme="minorEastAsia" w:hAnsi="Times New Roman" w:cs="Times New Roman"/>
              <w:sz w:val="24"/>
              <w:szCs w:val="24"/>
              <w:lang w:val="en-US"/>
            </w:rPr>
          </w:rPrChange>
        </w:rPr>
        <w:t>acceptance of COVID-19 vaccines</w:t>
      </w:r>
      <w:r w:rsidR="001E14F7" w:rsidRPr="00067A21">
        <w:rPr>
          <w:rFonts w:ascii="Arial" w:eastAsiaTheme="minorEastAsia" w:hAnsi="Arial" w:cs="Arial"/>
          <w:sz w:val="24"/>
          <w:szCs w:val="24"/>
          <w:lang w:val="en-US"/>
          <w:rPrChange w:id="358" w:author="Zehui Bai" w:date="2022-03-11T15:16:00Z">
            <w:rPr>
              <w:rFonts w:ascii="Times New Roman" w:eastAsiaTheme="minorEastAsia" w:hAnsi="Times New Roman" w:cs="Times New Roman"/>
              <w:sz w:val="24"/>
              <w:szCs w:val="24"/>
              <w:lang w:val="en-US"/>
            </w:rPr>
          </w:rPrChange>
        </w:rPr>
        <w:t>.</w:t>
      </w:r>
    </w:p>
    <w:p w14:paraId="41DE836D" w14:textId="602C8AB5" w:rsidR="0072465C" w:rsidRPr="00067A21" w:rsidRDefault="36413D35">
      <w:pPr>
        <w:spacing w:before="120" w:after="240" w:line="240" w:lineRule="auto"/>
        <w:jc w:val="both"/>
        <w:rPr>
          <w:rFonts w:ascii="Arial" w:eastAsiaTheme="minorEastAsia" w:hAnsi="Arial" w:cs="Arial"/>
          <w:sz w:val="24"/>
          <w:szCs w:val="24"/>
          <w:lang w:val="en-US"/>
          <w:rPrChange w:id="359" w:author="Zehui Bai" w:date="2022-03-11T15:16:00Z">
            <w:rPr>
              <w:rFonts w:ascii="Times New Roman" w:eastAsiaTheme="minorEastAsia" w:hAnsi="Times New Roman" w:cs="Times New Roman"/>
              <w:sz w:val="24"/>
              <w:szCs w:val="24"/>
              <w:lang w:val="en-US"/>
            </w:rPr>
          </w:rPrChange>
        </w:rPr>
        <w:pPrChange w:id="360" w:author="Zehui Bai" w:date="2022-03-11T13:57:00Z">
          <w:pPr>
            <w:spacing w:before="120" w:after="240" w:line="240" w:lineRule="auto"/>
          </w:pPr>
        </w:pPrChange>
      </w:pPr>
      <w:r w:rsidRPr="00067A21">
        <w:rPr>
          <w:rFonts w:ascii="Arial" w:eastAsiaTheme="minorEastAsia" w:hAnsi="Arial" w:cs="Arial"/>
          <w:b/>
          <w:bCs/>
          <w:sz w:val="24"/>
          <w:szCs w:val="24"/>
          <w:lang w:val="en-US"/>
          <w:rPrChange w:id="361" w:author="Zehui Bai" w:date="2022-03-11T15:16:00Z">
            <w:rPr>
              <w:rFonts w:ascii="Times New Roman" w:eastAsiaTheme="minorEastAsia" w:hAnsi="Times New Roman" w:cs="Times New Roman"/>
              <w:b/>
              <w:bCs/>
              <w:sz w:val="24"/>
              <w:szCs w:val="24"/>
              <w:lang w:val="en-US"/>
            </w:rPr>
          </w:rPrChange>
        </w:rPr>
        <w:t>Results:</w:t>
      </w:r>
      <w:r w:rsidRPr="00067A21">
        <w:rPr>
          <w:rFonts w:ascii="Arial" w:eastAsia="Calibri" w:hAnsi="Arial" w:cs="Arial"/>
          <w:b/>
          <w:bCs/>
          <w:sz w:val="24"/>
          <w:szCs w:val="24"/>
          <w:lang w:val="en-US"/>
          <w:rPrChange w:id="362" w:author="Zehui Bai" w:date="2022-03-11T15:16:00Z">
            <w:rPr>
              <w:rFonts w:ascii="Times New Roman" w:eastAsia="Calibri" w:hAnsi="Times New Roman" w:cs="Times New Roman"/>
              <w:b/>
              <w:bCs/>
              <w:sz w:val="24"/>
              <w:szCs w:val="24"/>
              <w:lang w:val="en-US"/>
            </w:rPr>
          </w:rPrChange>
        </w:rPr>
        <w:t xml:space="preserve"> </w:t>
      </w:r>
      <w:r w:rsidR="00FC3F2B" w:rsidRPr="00067A21">
        <w:rPr>
          <w:rFonts w:ascii="Arial" w:eastAsiaTheme="minorEastAsia" w:hAnsi="Arial" w:cs="Arial"/>
          <w:sz w:val="24"/>
          <w:szCs w:val="24"/>
          <w:lang w:val="en-US"/>
          <w:rPrChange w:id="363" w:author="Zehui Bai" w:date="2022-03-11T15:16:00Z">
            <w:rPr>
              <w:rFonts w:ascii="Times New Roman" w:eastAsiaTheme="minorEastAsia" w:hAnsi="Times New Roman" w:cs="Times New Roman"/>
              <w:sz w:val="24"/>
              <w:szCs w:val="24"/>
              <w:lang w:val="en-US"/>
            </w:rPr>
          </w:rPrChange>
        </w:rPr>
        <w:t xml:space="preserve">Among 828 respondents, 85.7% of them </w:t>
      </w:r>
      <w:r w:rsidR="007E38A3" w:rsidRPr="00067A21">
        <w:rPr>
          <w:rFonts w:ascii="Arial" w:eastAsiaTheme="minorEastAsia" w:hAnsi="Arial" w:cs="Arial"/>
          <w:sz w:val="24"/>
          <w:szCs w:val="24"/>
          <w:lang w:val="en-GB"/>
          <w:rPrChange w:id="364" w:author="Zehui Bai" w:date="2022-03-11T15:16:00Z">
            <w:rPr>
              <w:rFonts w:ascii="Times New Roman" w:eastAsiaTheme="minorEastAsia" w:hAnsi="Times New Roman" w:cs="Times New Roman"/>
              <w:sz w:val="24"/>
              <w:szCs w:val="24"/>
              <w:lang w:val="en-GB"/>
            </w:rPr>
          </w:rPrChange>
        </w:rPr>
        <w:t>(</w:t>
      </w:r>
      <w:r w:rsidR="003E36CB" w:rsidRPr="00067A21">
        <w:rPr>
          <w:rFonts w:ascii="Arial" w:eastAsiaTheme="minorEastAsia" w:hAnsi="Arial" w:cs="Arial"/>
          <w:sz w:val="24"/>
          <w:szCs w:val="24"/>
          <w:lang w:val="en-GB"/>
          <w:rPrChange w:id="365" w:author="Zehui Bai" w:date="2022-03-11T15:16:00Z">
            <w:rPr>
              <w:rFonts w:ascii="Times New Roman" w:eastAsiaTheme="minorEastAsia" w:hAnsi="Times New Roman" w:cs="Times New Roman"/>
              <w:sz w:val="24"/>
              <w:szCs w:val="24"/>
              <w:lang w:val="en-GB"/>
            </w:rPr>
          </w:rPrChange>
        </w:rPr>
        <w:t>71</w:t>
      </w:r>
      <w:r w:rsidR="009B0578" w:rsidRPr="00067A21">
        <w:rPr>
          <w:rFonts w:ascii="Arial" w:eastAsiaTheme="minorEastAsia" w:hAnsi="Arial" w:cs="Arial"/>
          <w:sz w:val="24"/>
          <w:szCs w:val="24"/>
          <w:lang w:val="en-GB"/>
          <w:rPrChange w:id="366" w:author="Zehui Bai" w:date="2022-03-11T15:16:00Z">
            <w:rPr>
              <w:rFonts w:ascii="Times New Roman" w:eastAsiaTheme="minorEastAsia" w:hAnsi="Times New Roman" w:cs="Times New Roman"/>
              <w:sz w:val="24"/>
              <w:szCs w:val="24"/>
              <w:lang w:val="en-GB"/>
            </w:rPr>
          </w:rPrChange>
        </w:rPr>
        <w:t>0/828</w:t>
      </w:r>
      <w:r w:rsidR="007E38A3" w:rsidRPr="00067A21">
        <w:rPr>
          <w:rFonts w:ascii="Arial" w:eastAsiaTheme="minorEastAsia" w:hAnsi="Arial" w:cs="Arial"/>
          <w:sz w:val="24"/>
          <w:szCs w:val="24"/>
          <w:lang w:val="en-GB"/>
          <w:rPrChange w:id="367" w:author="Zehui Bai" w:date="2022-03-11T15:16:00Z">
            <w:rPr>
              <w:rFonts w:ascii="Times New Roman" w:eastAsiaTheme="minorEastAsia" w:hAnsi="Times New Roman" w:cs="Times New Roman"/>
              <w:sz w:val="24"/>
              <w:szCs w:val="24"/>
              <w:lang w:val="en-GB"/>
            </w:rPr>
          </w:rPrChange>
        </w:rPr>
        <w:t>)</w:t>
      </w:r>
      <w:r w:rsidR="009B0578" w:rsidRPr="00067A21">
        <w:rPr>
          <w:rFonts w:ascii="Arial" w:eastAsiaTheme="minorEastAsia" w:hAnsi="Arial" w:cs="Arial"/>
          <w:sz w:val="24"/>
          <w:szCs w:val="24"/>
          <w:lang w:val="en-GB"/>
          <w:rPrChange w:id="368" w:author="Zehui Bai" w:date="2022-03-11T15:16:00Z">
            <w:rPr>
              <w:rFonts w:ascii="Times New Roman" w:eastAsiaTheme="minorEastAsia" w:hAnsi="Times New Roman" w:cs="Times New Roman"/>
              <w:sz w:val="24"/>
              <w:szCs w:val="24"/>
              <w:lang w:val="en-GB"/>
            </w:rPr>
          </w:rPrChange>
        </w:rPr>
        <w:t xml:space="preserve"> </w:t>
      </w:r>
      <w:r w:rsidR="00FC3F2B" w:rsidRPr="00067A21">
        <w:rPr>
          <w:rFonts w:ascii="Arial" w:eastAsiaTheme="minorEastAsia" w:hAnsi="Arial" w:cs="Arial"/>
          <w:sz w:val="24"/>
          <w:szCs w:val="24"/>
          <w:lang w:val="en-US"/>
          <w:rPrChange w:id="369" w:author="Zehui Bai" w:date="2022-03-11T15:16:00Z">
            <w:rPr>
              <w:rFonts w:ascii="Times New Roman" w:eastAsiaTheme="minorEastAsia" w:hAnsi="Times New Roman" w:cs="Times New Roman"/>
              <w:sz w:val="24"/>
              <w:szCs w:val="24"/>
              <w:lang w:val="en-US"/>
            </w:rPr>
          </w:rPrChange>
        </w:rPr>
        <w:t xml:space="preserve">received at least 1 vaccination. </w:t>
      </w:r>
      <w:r w:rsidR="00281331" w:rsidRPr="00067A21">
        <w:rPr>
          <w:rFonts w:ascii="Arial" w:eastAsiaTheme="minorEastAsia" w:hAnsi="Arial" w:cs="Arial"/>
          <w:sz w:val="24"/>
          <w:szCs w:val="24"/>
          <w:lang w:val="en-US"/>
          <w:rPrChange w:id="370" w:author="Zehui Bai" w:date="2022-03-11T15:16:00Z">
            <w:rPr>
              <w:rFonts w:ascii="Times New Roman" w:eastAsiaTheme="minorEastAsia" w:hAnsi="Times New Roman" w:cs="Times New Roman"/>
              <w:sz w:val="24"/>
              <w:szCs w:val="24"/>
              <w:lang w:val="en-US"/>
            </w:rPr>
          </w:rPrChange>
        </w:rPr>
        <w:t>Vaccine acceptance was slightly influenced by age</w:t>
      </w:r>
      <w:r w:rsidR="00A30434" w:rsidRPr="00067A21">
        <w:rPr>
          <w:rFonts w:ascii="Arial" w:eastAsiaTheme="minorEastAsia" w:hAnsi="Arial" w:cs="Arial"/>
          <w:color w:val="000000"/>
          <w:kern w:val="24"/>
          <w:sz w:val="40"/>
          <w:szCs w:val="40"/>
          <w:lang w:val="en-GB"/>
          <w:rPrChange w:id="371" w:author="Zehui Bai" w:date="2022-03-11T15:16:00Z">
            <w:rPr>
              <w:rFonts w:ascii="Times New Roman" w:eastAsiaTheme="minorEastAsia" w:hAnsi="Times New Roman" w:cs="Times New Roman"/>
              <w:color w:val="000000"/>
              <w:kern w:val="24"/>
              <w:sz w:val="40"/>
              <w:szCs w:val="40"/>
              <w:lang w:val="en-GB"/>
            </w:rPr>
          </w:rPrChange>
        </w:rPr>
        <w:t xml:space="preserve"> </w:t>
      </w:r>
      <w:r w:rsidR="00A30434" w:rsidRPr="00067A21">
        <w:rPr>
          <w:rFonts w:ascii="Arial" w:eastAsiaTheme="minorEastAsia" w:hAnsi="Arial" w:cs="Arial"/>
          <w:sz w:val="24"/>
          <w:szCs w:val="24"/>
          <w:lang w:val="en-GB"/>
          <w:rPrChange w:id="372" w:author="Zehui Bai" w:date="2022-03-11T15:16:00Z">
            <w:rPr>
              <w:rFonts w:ascii="Times New Roman" w:eastAsiaTheme="minorEastAsia" w:hAnsi="Times New Roman" w:cs="Times New Roman"/>
              <w:sz w:val="24"/>
              <w:szCs w:val="24"/>
              <w:lang w:val="en-GB"/>
            </w:rPr>
          </w:rPrChange>
        </w:rPr>
        <w:t>(</w:t>
      </w:r>
      <w:r w:rsidR="00A30434" w:rsidRPr="00067A21">
        <w:rPr>
          <w:rFonts w:ascii="Arial" w:eastAsiaTheme="minorEastAsia" w:hAnsi="Arial" w:cs="Arial"/>
          <w:sz w:val="24"/>
          <w:szCs w:val="24"/>
          <w:lang w:val="en-US"/>
          <w:rPrChange w:id="373" w:author="Zehui Bai" w:date="2022-03-11T15:16:00Z">
            <w:rPr>
              <w:rFonts w:ascii="Times New Roman" w:eastAsiaTheme="minorEastAsia" w:hAnsi="Times New Roman" w:cs="Times New Roman"/>
              <w:sz w:val="24"/>
              <w:szCs w:val="24"/>
              <w:lang w:val="en-US"/>
            </w:rPr>
          </w:rPrChange>
        </w:rPr>
        <w:t>OR: 0.97)</w:t>
      </w:r>
      <w:r w:rsidR="00FC3F2B" w:rsidRPr="00067A21">
        <w:rPr>
          <w:rFonts w:ascii="Arial" w:eastAsiaTheme="minorEastAsia" w:hAnsi="Arial" w:cs="Arial"/>
          <w:sz w:val="24"/>
          <w:szCs w:val="24"/>
          <w:lang w:val="en-US"/>
          <w:rPrChange w:id="374" w:author="Zehui Bai" w:date="2022-03-11T15:16:00Z">
            <w:rPr>
              <w:rFonts w:ascii="Times New Roman" w:eastAsiaTheme="minorEastAsia" w:hAnsi="Times New Roman" w:cs="Times New Roman"/>
              <w:sz w:val="24"/>
              <w:szCs w:val="24"/>
              <w:lang w:val="en-US"/>
            </w:rPr>
          </w:rPrChange>
        </w:rPr>
        <w:t xml:space="preserve">. </w:t>
      </w:r>
      <w:r w:rsidR="00EA3E0F" w:rsidRPr="00067A21">
        <w:rPr>
          <w:rFonts w:ascii="Arial" w:eastAsiaTheme="minorEastAsia" w:hAnsi="Arial" w:cs="Arial"/>
          <w:sz w:val="24"/>
          <w:szCs w:val="24"/>
          <w:lang w:val="en-US"/>
          <w:rPrChange w:id="375" w:author="Zehui Bai" w:date="2022-03-11T15:16:00Z">
            <w:rPr>
              <w:rFonts w:ascii="Times New Roman" w:eastAsiaTheme="minorEastAsia" w:hAnsi="Times New Roman" w:cs="Times New Roman"/>
              <w:sz w:val="24"/>
              <w:szCs w:val="24"/>
              <w:lang w:val="en-US"/>
            </w:rPr>
          </w:rPrChange>
        </w:rPr>
        <w:t xml:space="preserve">High evaluation of doctors </w:t>
      </w:r>
      <w:r w:rsidR="00C15584" w:rsidRPr="00067A21">
        <w:rPr>
          <w:rFonts w:ascii="Arial" w:eastAsiaTheme="minorEastAsia" w:hAnsi="Arial" w:cs="Arial"/>
          <w:sz w:val="24"/>
          <w:szCs w:val="24"/>
          <w:lang w:val="en-US"/>
          <w:rPrChange w:id="376" w:author="Zehui Bai" w:date="2022-03-11T15:16:00Z">
            <w:rPr>
              <w:rFonts w:ascii="Times New Roman" w:eastAsiaTheme="minorEastAsia" w:hAnsi="Times New Roman" w:cs="Times New Roman"/>
              <w:sz w:val="24"/>
              <w:szCs w:val="24"/>
              <w:lang w:val="en-US"/>
            </w:rPr>
          </w:rPrChange>
        </w:rPr>
        <w:t>was</w:t>
      </w:r>
      <w:r w:rsidR="00EA3E0F" w:rsidRPr="00067A21">
        <w:rPr>
          <w:rFonts w:ascii="Arial" w:eastAsiaTheme="minorEastAsia" w:hAnsi="Arial" w:cs="Arial"/>
          <w:sz w:val="24"/>
          <w:szCs w:val="24"/>
          <w:lang w:val="en-US"/>
          <w:rPrChange w:id="377" w:author="Zehui Bai" w:date="2022-03-11T15:16:00Z">
            <w:rPr>
              <w:rFonts w:ascii="Times New Roman" w:eastAsiaTheme="minorEastAsia" w:hAnsi="Times New Roman" w:cs="Times New Roman"/>
              <w:sz w:val="24"/>
              <w:szCs w:val="24"/>
              <w:lang w:val="en-US"/>
            </w:rPr>
          </w:rPrChange>
        </w:rPr>
        <w:t xml:space="preserve"> associated with </w:t>
      </w:r>
      <w:r w:rsidR="00E15074" w:rsidRPr="00067A21">
        <w:rPr>
          <w:rFonts w:ascii="Arial" w:eastAsiaTheme="minorEastAsia" w:hAnsi="Arial" w:cs="Arial"/>
          <w:sz w:val="24"/>
          <w:szCs w:val="24"/>
          <w:lang w:val="en-US"/>
          <w:rPrChange w:id="378" w:author="Zehui Bai" w:date="2022-03-11T15:16:00Z">
            <w:rPr>
              <w:rFonts w:ascii="Times New Roman" w:eastAsiaTheme="minorEastAsia" w:hAnsi="Times New Roman" w:cs="Times New Roman"/>
              <w:sz w:val="24"/>
              <w:szCs w:val="24"/>
              <w:lang w:val="en-US"/>
            </w:rPr>
          </w:rPrChange>
        </w:rPr>
        <w:t xml:space="preserve">higher </w:t>
      </w:r>
      <w:r w:rsidR="00EA3E0F" w:rsidRPr="00067A21">
        <w:rPr>
          <w:rFonts w:ascii="Arial" w:eastAsiaTheme="minorEastAsia" w:hAnsi="Arial" w:cs="Arial"/>
          <w:sz w:val="24"/>
          <w:szCs w:val="24"/>
          <w:lang w:val="en-US"/>
          <w:rPrChange w:id="379" w:author="Zehui Bai" w:date="2022-03-11T15:16:00Z">
            <w:rPr>
              <w:rFonts w:ascii="Times New Roman" w:eastAsiaTheme="minorEastAsia" w:hAnsi="Times New Roman" w:cs="Times New Roman"/>
              <w:sz w:val="24"/>
              <w:szCs w:val="24"/>
              <w:lang w:val="en-US"/>
            </w:rPr>
          </w:rPrChange>
        </w:rPr>
        <w:t>vaccine acceptance</w:t>
      </w:r>
      <w:r w:rsidR="00FC3F2B" w:rsidRPr="00067A21">
        <w:rPr>
          <w:rFonts w:ascii="Arial" w:eastAsiaTheme="minorEastAsia" w:hAnsi="Arial" w:cs="Arial"/>
          <w:sz w:val="24"/>
          <w:szCs w:val="24"/>
          <w:lang w:val="en-US"/>
          <w:rPrChange w:id="380" w:author="Zehui Bai" w:date="2022-03-11T15:16:00Z">
            <w:rPr>
              <w:rFonts w:ascii="Times New Roman" w:eastAsiaTheme="minorEastAsia" w:hAnsi="Times New Roman" w:cs="Times New Roman"/>
              <w:sz w:val="24"/>
              <w:szCs w:val="24"/>
              <w:lang w:val="en-US"/>
            </w:rPr>
          </w:rPrChange>
        </w:rPr>
        <w:t xml:space="preserve"> (OR: 2.53, CI: 1.11, 5.82). The lack of explanation of vaccine information </w:t>
      </w:r>
      <w:r w:rsidR="003D7548" w:rsidRPr="00067A21">
        <w:rPr>
          <w:rFonts w:ascii="Arial" w:eastAsiaTheme="minorEastAsia" w:hAnsi="Arial" w:cs="Arial"/>
          <w:sz w:val="24"/>
          <w:szCs w:val="24"/>
          <w:lang w:val="en-US"/>
          <w:rPrChange w:id="381" w:author="Zehui Bai" w:date="2022-03-11T15:16:00Z">
            <w:rPr>
              <w:rFonts w:ascii="Times New Roman" w:eastAsiaTheme="minorEastAsia" w:hAnsi="Times New Roman" w:cs="Times New Roman"/>
              <w:sz w:val="24"/>
              <w:szCs w:val="24"/>
              <w:lang w:val="en-US"/>
            </w:rPr>
          </w:rPrChange>
        </w:rPr>
        <w:t xml:space="preserve">was </w:t>
      </w:r>
      <w:r w:rsidR="00090CA0" w:rsidRPr="00067A21">
        <w:rPr>
          <w:rFonts w:ascii="Arial" w:eastAsiaTheme="minorEastAsia" w:hAnsi="Arial" w:cs="Arial"/>
          <w:sz w:val="24"/>
          <w:szCs w:val="24"/>
          <w:lang w:val="en-US"/>
          <w:rPrChange w:id="382" w:author="Zehui Bai" w:date="2022-03-11T15:16:00Z">
            <w:rPr>
              <w:rFonts w:ascii="Times New Roman" w:eastAsiaTheme="minorEastAsia" w:hAnsi="Times New Roman" w:cs="Times New Roman"/>
              <w:sz w:val="24"/>
              <w:szCs w:val="24"/>
              <w:lang w:val="en-US"/>
            </w:rPr>
          </w:rPrChange>
        </w:rPr>
        <w:t>associated</w:t>
      </w:r>
      <w:r w:rsidR="00851223" w:rsidRPr="00067A21">
        <w:rPr>
          <w:rFonts w:ascii="Arial" w:eastAsiaTheme="minorEastAsia" w:hAnsi="Arial" w:cs="Arial"/>
          <w:sz w:val="24"/>
          <w:szCs w:val="24"/>
          <w:lang w:val="en-US"/>
          <w:rPrChange w:id="383" w:author="Zehui Bai" w:date="2022-03-11T15:16:00Z">
            <w:rPr>
              <w:rFonts w:ascii="Times New Roman" w:eastAsiaTheme="minorEastAsia" w:hAnsi="Times New Roman" w:cs="Times New Roman"/>
              <w:sz w:val="24"/>
              <w:szCs w:val="24"/>
              <w:lang w:val="en-US"/>
            </w:rPr>
          </w:rPrChange>
        </w:rPr>
        <w:t xml:space="preserve"> </w:t>
      </w:r>
      <w:r w:rsidR="00090CA0" w:rsidRPr="00067A21">
        <w:rPr>
          <w:rFonts w:ascii="Arial" w:eastAsiaTheme="minorEastAsia" w:hAnsi="Arial" w:cs="Arial"/>
          <w:sz w:val="24"/>
          <w:szCs w:val="24"/>
          <w:lang w:val="en-US"/>
          <w:rPrChange w:id="384" w:author="Zehui Bai" w:date="2022-03-11T15:16:00Z">
            <w:rPr>
              <w:rFonts w:ascii="Times New Roman" w:eastAsiaTheme="minorEastAsia" w:hAnsi="Times New Roman" w:cs="Times New Roman"/>
              <w:sz w:val="24"/>
              <w:szCs w:val="24"/>
              <w:lang w:val="en-US"/>
            </w:rPr>
          </w:rPrChange>
        </w:rPr>
        <w:t>with less</w:t>
      </w:r>
      <w:r w:rsidR="00FC3F2B" w:rsidRPr="00067A21">
        <w:rPr>
          <w:rFonts w:ascii="Arial" w:eastAsiaTheme="minorEastAsia" w:hAnsi="Arial" w:cs="Arial"/>
          <w:sz w:val="24"/>
          <w:szCs w:val="24"/>
          <w:lang w:val="en-US"/>
          <w:rPrChange w:id="385" w:author="Zehui Bai" w:date="2022-03-11T15:16:00Z">
            <w:rPr>
              <w:rFonts w:ascii="Times New Roman" w:eastAsiaTheme="minorEastAsia" w:hAnsi="Times New Roman" w:cs="Times New Roman"/>
              <w:sz w:val="24"/>
              <w:szCs w:val="24"/>
              <w:lang w:val="en-US"/>
            </w:rPr>
          </w:rPrChange>
        </w:rPr>
        <w:t xml:space="preserve"> acceptance (OR: 0.22, CI: 0.12, 0.37). </w:t>
      </w:r>
      <w:r w:rsidR="00C503B6" w:rsidRPr="00067A21">
        <w:rPr>
          <w:rFonts w:ascii="Arial" w:eastAsiaTheme="minorEastAsia" w:hAnsi="Arial" w:cs="Arial"/>
          <w:sz w:val="24"/>
          <w:szCs w:val="24"/>
          <w:lang w:val="en-US"/>
          <w:rPrChange w:id="386" w:author="Zehui Bai" w:date="2022-03-11T15:16:00Z">
            <w:rPr>
              <w:rFonts w:ascii="Times New Roman" w:eastAsiaTheme="minorEastAsia" w:hAnsi="Times New Roman" w:cs="Times New Roman"/>
              <w:sz w:val="24"/>
              <w:szCs w:val="24"/>
              <w:lang w:val="en-US"/>
            </w:rPr>
          </w:rPrChange>
        </w:rPr>
        <w:t>High levels of satisfaction with government and official institutions were also associated with high levels of vaccine acceptance</w:t>
      </w:r>
      <w:r w:rsidR="00FC3F2B" w:rsidRPr="00067A21">
        <w:rPr>
          <w:rFonts w:ascii="Arial" w:eastAsiaTheme="minorEastAsia" w:hAnsi="Arial" w:cs="Arial"/>
          <w:sz w:val="24"/>
          <w:szCs w:val="24"/>
          <w:lang w:val="en-US"/>
          <w:rPrChange w:id="387" w:author="Zehui Bai" w:date="2022-03-11T15:16:00Z">
            <w:rPr>
              <w:rFonts w:ascii="Times New Roman" w:eastAsiaTheme="minorEastAsia" w:hAnsi="Times New Roman" w:cs="Times New Roman"/>
              <w:sz w:val="24"/>
              <w:szCs w:val="24"/>
              <w:lang w:val="en-US"/>
            </w:rPr>
          </w:rPrChange>
        </w:rPr>
        <w:t xml:space="preserve"> (OR: 1.08, CI:1.06, 1.09).</w:t>
      </w:r>
    </w:p>
    <w:p w14:paraId="7484822F" w14:textId="01730159" w:rsidR="00DC7E70" w:rsidRPr="00067A21" w:rsidRDefault="36413D35">
      <w:pPr>
        <w:spacing w:before="120" w:after="240" w:line="240" w:lineRule="auto"/>
        <w:jc w:val="both"/>
        <w:rPr>
          <w:rFonts w:ascii="Arial" w:eastAsia="Calibri" w:hAnsi="Arial" w:cs="Arial"/>
          <w:b/>
          <w:bCs/>
          <w:sz w:val="24"/>
          <w:szCs w:val="24"/>
          <w:lang w:val="en-US"/>
          <w:rPrChange w:id="388" w:author="Zehui Bai" w:date="2022-03-11T15:16:00Z">
            <w:rPr>
              <w:rFonts w:ascii="Times New Roman" w:eastAsia="Calibri" w:hAnsi="Times New Roman" w:cs="Times New Roman"/>
              <w:b/>
              <w:bCs/>
              <w:sz w:val="24"/>
              <w:szCs w:val="24"/>
              <w:lang w:val="en-US"/>
            </w:rPr>
          </w:rPrChange>
        </w:rPr>
        <w:pPrChange w:id="389" w:author="Zehui Bai" w:date="2022-03-11T13:57:00Z">
          <w:pPr>
            <w:spacing w:before="120" w:after="240" w:line="240" w:lineRule="auto"/>
          </w:pPr>
        </w:pPrChange>
      </w:pPr>
      <w:r w:rsidRPr="00067A21">
        <w:rPr>
          <w:rFonts w:ascii="Arial" w:eastAsiaTheme="minorEastAsia" w:hAnsi="Arial" w:cs="Arial"/>
          <w:b/>
          <w:bCs/>
          <w:sz w:val="24"/>
          <w:szCs w:val="24"/>
          <w:lang w:val="en-US"/>
          <w:rPrChange w:id="390" w:author="Zehui Bai" w:date="2022-03-11T15:16:00Z">
            <w:rPr>
              <w:rFonts w:ascii="Times New Roman" w:eastAsiaTheme="minorEastAsia" w:hAnsi="Times New Roman" w:cs="Times New Roman"/>
              <w:b/>
              <w:bCs/>
              <w:sz w:val="24"/>
              <w:szCs w:val="24"/>
              <w:lang w:val="en-US"/>
            </w:rPr>
          </w:rPrChange>
        </w:rPr>
        <w:t>Discussion:</w:t>
      </w:r>
      <w:r w:rsidRPr="00067A21">
        <w:rPr>
          <w:rFonts w:ascii="Arial" w:eastAsia="Calibri" w:hAnsi="Arial" w:cs="Arial"/>
          <w:sz w:val="24"/>
          <w:szCs w:val="24"/>
          <w:lang w:val="en-US"/>
          <w:rPrChange w:id="391" w:author="Zehui Bai" w:date="2022-03-11T15:16:00Z">
            <w:rPr>
              <w:rFonts w:ascii="Times New Roman" w:eastAsia="Calibri" w:hAnsi="Times New Roman" w:cs="Times New Roman"/>
              <w:sz w:val="24"/>
              <w:szCs w:val="24"/>
              <w:lang w:val="en-US"/>
            </w:rPr>
          </w:rPrChange>
        </w:rPr>
        <w:t xml:space="preserve"> </w:t>
      </w:r>
      <w:r w:rsidR="00337A3E" w:rsidRPr="00067A21">
        <w:rPr>
          <w:rFonts w:ascii="Arial" w:eastAsia="Calibri" w:hAnsi="Arial" w:cs="Arial"/>
          <w:sz w:val="24"/>
          <w:szCs w:val="24"/>
          <w:lang w:val="en-US"/>
          <w:rPrChange w:id="392" w:author="Zehui Bai" w:date="2022-03-11T15:16:00Z">
            <w:rPr>
              <w:rFonts w:ascii="Times New Roman" w:eastAsia="Calibri" w:hAnsi="Times New Roman" w:cs="Times New Roman"/>
              <w:sz w:val="24"/>
              <w:szCs w:val="24"/>
              <w:lang w:val="en-US"/>
            </w:rPr>
          </w:rPrChange>
        </w:rPr>
        <w:t>H</w:t>
      </w:r>
      <w:r w:rsidR="001A4990" w:rsidRPr="00067A21">
        <w:rPr>
          <w:rFonts w:ascii="Arial" w:eastAsia="Calibri" w:hAnsi="Arial" w:cs="Arial"/>
          <w:sz w:val="24"/>
          <w:szCs w:val="24"/>
          <w:lang w:val="en-US"/>
          <w:rPrChange w:id="393" w:author="Zehui Bai" w:date="2022-03-11T15:16:00Z">
            <w:rPr>
              <w:rFonts w:ascii="Times New Roman" w:eastAsia="Calibri" w:hAnsi="Times New Roman" w:cs="Times New Roman"/>
              <w:sz w:val="24"/>
              <w:szCs w:val="24"/>
              <w:lang w:val="en-US"/>
            </w:rPr>
          </w:rPrChange>
        </w:rPr>
        <w:t xml:space="preserve">igh evaluation of doctor's treatment and detailed information on vaccines from the doctor were associated with high </w:t>
      </w:r>
      <w:r w:rsidR="00041804" w:rsidRPr="00067A21">
        <w:rPr>
          <w:rFonts w:ascii="Arial" w:eastAsia="Calibri" w:hAnsi="Arial" w:cs="Arial"/>
          <w:sz w:val="24"/>
          <w:szCs w:val="24"/>
          <w:lang w:val="en-US"/>
          <w:rPrChange w:id="394" w:author="Zehui Bai" w:date="2022-03-11T15:16:00Z">
            <w:rPr>
              <w:rFonts w:ascii="Times New Roman" w:eastAsia="Calibri" w:hAnsi="Times New Roman" w:cs="Times New Roman"/>
              <w:sz w:val="24"/>
              <w:szCs w:val="24"/>
              <w:lang w:val="en-US"/>
            </w:rPr>
          </w:rPrChange>
        </w:rPr>
        <w:t>COVID-19</w:t>
      </w:r>
      <w:r w:rsidR="001A4990" w:rsidRPr="00067A21">
        <w:rPr>
          <w:rFonts w:ascii="Arial" w:eastAsia="Calibri" w:hAnsi="Arial" w:cs="Arial"/>
          <w:sz w:val="24"/>
          <w:szCs w:val="24"/>
          <w:lang w:val="en-US"/>
          <w:rPrChange w:id="395" w:author="Zehui Bai" w:date="2022-03-11T15:16:00Z">
            <w:rPr>
              <w:rFonts w:ascii="Times New Roman" w:eastAsia="Calibri" w:hAnsi="Times New Roman" w:cs="Times New Roman"/>
              <w:sz w:val="24"/>
              <w:szCs w:val="24"/>
              <w:lang w:val="en-US"/>
            </w:rPr>
          </w:rPrChange>
        </w:rPr>
        <w:t xml:space="preserve"> vaccine acceptance. </w:t>
      </w:r>
      <w:r w:rsidR="00041804" w:rsidRPr="00067A21">
        <w:rPr>
          <w:rFonts w:ascii="Arial" w:eastAsia="Calibri" w:hAnsi="Arial" w:cs="Arial"/>
          <w:sz w:val="24"/>
          <w:szCs w:val="24"/>
          <w:lang w:val="en-US"/>
          <w:rPrChange w:id="396" w:author="Zehui Bai" w:date="2022-03-11T15:16:00Z">
            <w:rPr>
              <w:rFonts w:ascii="Times New Roman" w:eastAsia="Calibri" w:hAnsi="Times New Roman" w:cs="Times New Roman"/>
              <w:sz w:val="24"/>
              <w:szCs w:val="24"/>
              <w:lang w:val="en-US"/>
            </w:rPr>
          </w:rPrChange>
        </w:rPr>
        <w:t>H</w:t>
      </w:r>
      <w:r w:rsidR="00832A25" w:rsidRPr="00067A21">
        <w:rPr>
          <w:rFonts w:ascii="Arial" w:eastAsia="Calibri" w:hAnsi="Arial" w:cs="Arial"/>
          <w:sz w:val="24"/>
          <w:szCs w:val="24"/>
          <w:lang w:val="en-US"/>
          <w:rPrChange w:id="397" w:author="Zehui Bai" w:date="2022-03-11T15:16:00Z">
            <w:rPr>
              <w:rFonts w:ascii="Times New Roman" w:eastAsia="Calibri" w:hAnsi="Times New Roman" w:cs="Times New Roman"/>
              <w:sz w:val="24"/>
              <w:szCs w:val="24"/>
              <w:lang w:val="en-US"/>
            </w:rPr>
          </w:rPrChange>
        </w:rPr>
        <w:t xml:space="preserve">igh levels of satisfaction and trust in </w:t>
      </w:r>
      <w:r w:rsidR="000630CB" w:rsidRPr="00067A21">
        <w:rPr>
          <w:rFonts w:ascii="Arial" w:eastAsia="Calibri" w:hAnsi="Arial" w:cs="Arial"/>
          <w:sz w:val="24"/>
          <w:szCs w:val="24"/>
          <w:lang w:val="en-US"/>
          <w:rPrChange w:id="398" w:author="Zehui Bai" w:date="2022-03-11T15:16:00Z">
            <w:rPr>
              <w:rFonts w:ascii="Times New Roman" w:eastAsia="Calibri" w:hAnsi="Times New Roman" w:cs="Times New Roman"/>
              <w:sz w:val="24"/>
              <w:szCs w:val="24"/>
              <w:lang w:val="en-US"/>
            </w:rPr>
          </w:rPrChange>
        </w:rPr>
        <w:t xml:space="preserve">national and </w:t>
      </w:r>
      <w:r w:rsidR="00832A25" w:rsidRPr="00067A21">
        <w:rPr>
          <w:rFonts w:ascii="Arial" w:eastAsia="Calibri" w:hAnsi="Arial" w:cs="Arial"/>
          <w:sz w:val="24"/>
          <w:szCs w:val="24"/>
          <w:lang w:val="en-US"/>
          <w:rPrChange w:id="399" w:author="Zehui Bai" w:date="2022-03-11T15:16:00Z">
            <w:rPr>
              <w:rFonts w:ascii="Times New Roman" w:eastAsia="Calibri" w:hAnsi="Times New Roman" w:cs="Times New Roman"/>
              <w:sz w:val="24"/>
              <w:szCs w:val="24"/>
              <w:lang w:val="en-US"/>
            </w:rPr>
          </w:rPrChange>
        </w:rPr>
        <w:t>official institutions</w:t>
      </w:r>
      <w:r w:rsidR="000630CB" w:rsidRPr="00067A21">
        <w:rPr>
          <w:rFonts w:ascii="Arial" w:eastAsia="Calibri" w:hAnsi="Arial" w:cs="Arial"/>
          <w:sz w:val="24"/>
          <w:szCs w:val="24"/>
          <w:lang w:val="en-US"/>
          <w:rPrChange w:id="400" w:author="Zehui Bai" w:date="2022-03-11T15:16:00Z">
            <w:rPr>
              <w:rFonts w:ascii="Times New Roman" w:eastAsia="Calibri" w:hAnsi="Times New Roman" w:cs="Times New Roman"/>
              <w:sz w:val="24"/>
              <w:szCs w:val="24"/>
              <w:lang w:val="en-US"/>
            </w:rPr>
          </w:rPrChange>
        </w:rPr>
        <w:t xml:space="preserve"> (</w:t>
      </w:r>
      <w:r w:rsidR="00832A25" w:rsidRPr="00067A21">
        <w:rPr>
          <w:rFonts w:ascii="Arial" w:eastAsia="Calibri" w:hAnsi="Arial" w:cs="Arial"/>
          <w:sz w:val="24"/>
          <w:szCs w:val="24"/>
          <w:lang w:val="en-US"/>
          <w:rPrChange w:id="401" w:author="Zehui Bai" w:date="2022-03-11T15:16:00Z">
            <w:rPr>
              <w:rFonts w:ascii="Times New Roman" w:eastAsia="Calibri" w:hAnsi="Times New Roman" w:cs="Times New Roman"/>
              <w:sz w:val="24"/>
              <w:szCs w:val="24"/>
              <w:lang w:val="en-US"/>
            </w:rPr>
          </w:rPrChange>
        </w:rPr>
        <w:t>including government</w:t>
      </w:r>
      <w:r w:rsidR="000630CB" w:rsidRPr="00067A21">
        <w:rPr>
          <w:rFonts w:ascii="Arial" w:eastAsia="Calibri" w:hAnsi="Arial" w:cs="Arial"/>
          <w:sz w:val="24"/>
          <w:szCs w:val="24"/>
          <w:lang w:val="en-US"/>
          <w:rPrChange w:id="402" w:author="Zehui Bai" w:date="2022-03-11T15:16:00Z">
            <w:rPr>
              <w:rFonts w:ascii="Times New Roman" w:eastAsia="Calibri" w:hAnsi="Times New Roman" w:cs="Times New Roman"/>
              <w:sz w:val="24"/>
              <w:szCs w:val="24"/>
              <w:lang w:val="en-US"/>
            </w:rPr>
          </w:rPrChange>
        </w:rPr>
        <w:t xml:space="preserve">) </w:t>
      </w:r>
      <w:r w:rsidR="00832A25" w:rsidRPr="00067A21">
        <w:rPr>
          <w:rFonts w:ascii="Arial" w:eastAsia="Calibri" w:hAnsi="Arial" w:cs="Arial"/>
          <w:sz w:val="24"/>
          <w:szCs w:val="24"/>
          <w:lang w:val="en-US"/>
          <w:rPrChange w:id="403" w:author="Zehui Bai" w:date="2022-03-11T15:16:00Z">
            <w:rPr>
              <w:rFonts w:ascii="Times New Roman" w:eastAsia="Calibri" w:hAnsi="Times New Roman" w:cs="Times New Roman"/>
              <w:sz w:val="24"/>
              <w:szCs w:val="24"/>
              <w:lang w:val="en-US"/>
            </w:rPr>
          </w:rPrChange>
        </w:rPr>
        <w:t xml:space="preserve">may be a particularly important factor in influencing people's willingness to be vaccinated. </w:t>
      </w:r>
      <w:r w:rsidR="0023321A" w:rsidRPr="00067A21">
        <w:rPr>
          <w:rFonts w:ascii="Arial" w:eastAsia="Calibri" w:hAnsi="Arial" w:cs="Arial"/>
          <w:sz w:val="24"/>
          <w:szCs w:val="24"/>
          <w:lang w:val="en-US"/>
          <w:rPrChange w:id="404" w:author="Zehui Bai" w:date="2022-03-11T15:16:00Z">
            <w:rPr>
              <w:rFonts w:ascii="Times New Roman" w:eastAsia="Calibri" w:hAnsi="Times New Roman" w:cs="Times New Roman"/>
              <w:sz w:val="24"/>
              <w:szCs w:val="24"/>
              <w:lang w:val="en-US"/>
            </w:rPr>
          </w:rPrChange>
        </w:rPr>
        <w:t xml:space="preserve">Vaccine acceptance may decline with increasing age. </w:t>
      </w:r>
      <w:r w:rsidR="008E7D33" w:rsidRPr="00067A21">
        <w:rPr>
          <w:rFonts w:ascii="Arial" w:eastAsia="Calibri" w:hAnsi="Arial" w:cs="Arial"/>
          <w:sz w:val="24"/>
          <w:szCs w:val="24"/>
          <w:lang w:val="en-US"/>
          <w:rPrChange w:id="405" w:author="Zehui Bai" w:date="2022-03-11T15:16:00Z">
            <w:rPr>
              <w:rFonts w:ascii="Times New Roman" w:eastAsia="Calibri" w:hAnsi="Times New Roman" w:cs="Times New Roman"/>
              <w:sz w:val="24"/>
              <w:szCs w:val="24"/>
              <w:lang w:val="en-US"/>
            </w:rPr>
          </w:rPrChange>
        </w:rPr>
        <w:t xml:space="preserve">The number of male participants in this study was less than 1∕3  of the total number of participants, the difference between the number of male and female participants was too large to draw conclusions about the effect of gender on vaccine uptake. </w:t>
      </w:r>
      <w:r w:rsidR="000D370C" w:rsidRPr="00067A21">
        <w:rPr>
          <w:rFonts w:ascii="Arial" w:eastAsia="Calibri" w:hAnsi="Arial" w:cs="Arial"/>
          <w:sz w:val="24"/>
          <w:szCs w:val="24"/>
          <w:lang w:val="en-US"/>
          <w:rPrChange w:id="406" w:author="Zehui Bai" w:date="2022-03-11T15:16:00Z">
            <w:rPr>
              <w:rFonts w:ascii="Times New Roman" w:eastAsia="Calibri" w:hAnsi="Times New Roman" w:cs="Times New Roman"/>
              <w:sz w:val="24"/>
              <w:szCs w:val="24"/>
              <w:lang w:val="en-US"/>
            </w:rPr>
          </w:rPrChange>
        </w:rPr>
        <w:t>there was no association between high school diploma and previous vaccination history and covid-19 vaccine uptake.</w:t>
      </w:r>
      <w:r w:rsidR="0007168A" w:rsidRPr="00067A21">
        <w:rPr>
          <w:rFonts w:ascii="Arial" w:eastAsia="Calibri" w:hAnsi="Arial" w:cs="Arial"/>
          <w:sz w:val="24"/>
          <w:szCs w:val="24"/>
          <w:lang w:val="en-US"/>
          <w:rPrChange w:id="407" w:author="Zehui Bai" w:date="2022-03-11T15:16:00Z">
            <w:rPr>
              <w:rFonts w:ascii="Times New Roman" w:eastAsia="Calibri" w:hAnsi="Times New Roman" w:cs="Times New Roman"/>
              <w:sz w:val="24"/>
              <w:szCs w:val="24"/>
              <w:lang w:val="en-US"/>
            </w:rPr>
          </w:rPrChange>
        </w:rPr>
        <w:t xml:space="preserve"> There was no significant evidence to suggest that socioeconomic factors influenced vaccine uptake in this study.</w:t>
      </w:r>
    </w:p>
    <w:p w14:paraId="53C8861B" w14:textId="47A928A5" w:rsidR="002860DF" w:rsidRPr="00067A21" w:rsidRDefault="54237CE2">
      <w:pPr>
        <w:pStyle w:val="Heading1"/>
        <w:jc w:val="both"/>
        <w:rPr>
          <w:rFonts w:ascii="Arial" w:hAnsi="Arial" w:cs="Arial"/>
          <w:b/>
          <w:bCs/>
          <w:lang w:val="en-US"/>
          <w:rPrChange w:id="408" w:author="Zehui Bai" w:date="2022-03-11T15:16:00Z">
            <w:rPr>
              <w:rFonts w:ascii="Times New Roman" w:eastAsia="Cambria" w:hAnsi="Times New Roman" w:cs="Times New Roman"/>
              <w:b/>
              <w:color w:val="auto"/>
              <w:sz w:val="24"/>
              <w:szCs w:val="24"/>
              <w:lang w:val="en-US"/>
            </w:rPr>
          </w:rPrChange>
        </w:rPr>
        <w:pPrChange w:id="409" w:author="Zehui Bai" w:date="2022-03-11T13:57:00Z">
          <w:pPr>
            <w:pStyle w:val="Heading1"/>
            <w:keepNext w:val="0"/>
            <w:keepLines w:val="0"/>
            <w:tabs>
              <w:tab w:val="num" w:pos="567"/>
            </w:tabs>
            <w:spacing w:after="240" w:line="240" w:lineRule="auto"/>
            <w:ind w:left="567" w:hanging="567"/>
          </w:pPr>
        </w:pPrChange>
      </w:pPr>
      <w:bookmarkStart w:id="410" w:name="_Toc83038769"/>
      <w:bookmarkStart w:id="411" w:name="_Toc83762640"/>
      <w:bookmarkStart w:id="412" w:name="_Toc83828829"/>
      <w:bookmarkStart w:id="413" w:name="_Toc96935515"/>
      <w:commentRangeStart w:id="414"/>
      <w:r w:rsidRPr="00A60F12">
        <w:rPr>
          <w:rFonts w:ascii="Arial" w:hAnsi="Arial" w:cs="Arial"/>
          <w:b/>
          <w:bCs/>
          <w:lang w:val="en-GB"/>
          <w:rPrChange w:id="415" w:author="Zehui Bai" w:date="2022-03-13T11:11:00Z">
            <w:rPr>
              <w:rFonts w:ascii="Times New Roman" w:eastAsia="Cambria" w:hAnsi="Times New Roman" w:cs="Times New Roman"/>
              <w:b/>
              <w:color w:val="auto"/>
              <w:sz w:val="24"/>
              <w:szCs w:val="24"/>
              <w:lang w:val="en-US"/>
            </w:rPr>
          </w:rPrChange>
        </w:rPr>
        <w:t>Introduction</w:t>
      </w:r>
      <w:bookmarkEnd w:id="410"/>
      <w:bookmarkEnd w:id="411"/>
      <w:bookmarkEnd w:id="412"/>
      <w:commentRangeEnd w:id="414"/>
      <w:r w:rsidR="007B76F1" w:rsidRPr="00067A21">
        <w:rPr>
          <w:rStyle w:val="CommentReference"/>
          <w:rFonts w:ascii="Arial" w:hAnsi="Arial" w:cs="Arial"/>
          <w:b/>
          <w:bCs/>
          <w:sz w:val="32"/>
          <w:szCs w:val="32"/>
          <w:rPrChange w:id="416" w:author="Zehui Bai" w:date="2022-03-11T15:16:00Z">
            <w:rPr>
              <w:rStyle w:val="CommentReference"/>
              <w:rFonts w:asciiTheme="minorHAnsi" w:eastAsia="SimSun" w:hAnsiTheme="minorHAnsi" w:cstheme="minorBidi"/>
              <w:color w:val="auto"/>
            </w:rPr>
          </w:rPrChange>
        </w:rPr>
        <w:commentReference w:id="414"/>
      </w:r>
      <w:bookmarkEnd w:id="413"/>
    </w:p>
    <w:p w14:paraId="49CBCD61" w14:textId="7EF3A136" w:rsidR="002860DF" w:rsidRPr="00067A21" w:rsidRDefault="36413D35">
      <w:pPr>
        <w:spacing w:before="120" w:after="240" w:line="240" w:lineRule="auto"/>
        <w:jc w:val="both"/>
        <w:rPr>
          <w:rFonts w:ascii="Arial" w:eastAsia="Calibri" w:hAnsi="Arial" w:cs="Arial"/>
          <w:sz w:val="24"/>
          <w:szCs w:val="24"/>
          <w:lang w:val="en-US"/>
          <w:rPrChange w:id="417" w:author="Zehui Bai" w:date="2022-03-11T15:16:00Z">
            <w:rPr>
              <w:rFonts w:ascii="Times New Roman" w:eastAsia="Calibri" w:hAnsi="Times New Roman" w:cs="Times New Roman"/>
              <w:sz w:val="24"/>
              <w:szCs w:val="24"/>
              <w:lang w:val="en-US"/>
            </w:rPr>
          </w:rPrChange>
        </w:rPr>
        <w:pPrChange w:id="418" w:author="Zehui Bai" w:date="2022-03-11T13:57:00Z">
          <w:pPr>
            <w:spacing w:before="120" w:after="240" w:line="240" w:lineRule="auto"/>
          </w:pPr>
        </w:pPrChange>
      </w:pPr>
      <w:r w:rsidRPr="00067A21">
        <w:rPr>
          <w:rFonts w:ascii="Arial" w:eastAsia="Calibri" w:hAnsi="Arial" w:cs="Arial"/>
          <w:sz w:val="24"/>
          <w:szCs w:val="24"/>
          <w:lang w:val="en-US"/>
          <w:rPrChange w:id="419" w:author="Zehui Bai" w:date="2022-03-11T15:16:00Z">
            <w:rPr>
              <w:rFonts w:ascii="Times New Roman" w:eastAsia="Calibri" w:hAnsi="Times New Roman" w:cs="Times New Roman"/>
              <w:sz w:val="24"/>
              <w:szCs w:val="24"/>
              <w:lang w:val="en-US"/>
            </w:rPr>
          </w:rPrChange>
        </w:rPr>
        <w:t>The current 2019 coronavirus pandemic (COVID-19) caused by severe acute respiratory syndrome coronavirus 2 (SARS-CoV-2) threatens and affects lives worldwide</w:t>
      </w:r>
      <w:r w:rsidR="0084080E" w:rsidRPr="00067A21">
        <w:rPr>
          <w:rFonts w:ascii="Arial" w:eastAsia="Calibri" w:hAnsi="Arial" w:cs="Arial"/>
          <w:sz w:val="24"/>
          <w:szCs w:val="24"/>
          <w:lang w:val="en-US"/>
          <w:rPrChange w:id="420"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421" w:author="Zehui Bai" w:date="2022-03-11T15:16:00Z">
            <w:rPr>
              <w:rFonts w:ascii="Times New Roman" w:eastAsia="Calibri" w:hAnsi="Times New Roman" w:cs="Times New Roman"/>
              <w:sz w:val="24"/>
              <w:szCs w:val="24"/>
              <w:lang w:val="en-US"/>
            </w:rPr>
          </w:rPrChange>
        </w:rPr>
        <w:instrText xml:space="preserve"> ADDIN EN.CITE &lt;EndNote&gt;&lt;Cite&gt;&lt;Author&gt;Harapan&lt;/Author&gt;&lt;Year&gt;2020&lt;/Year&gt;&lt;RecNum&gt;26&lt;/RecNum&gt;&lt;DisplayText&gt;(3)&lt;/DisplayText&gt;&lt;record&gt;&lt;rec-number&gt;26&lt;/rec-number&gt;&lt;foreign-keys&gt;&lt;key app="EN" db-id="aze2va55ie5tawerp2avfr55wx2eadezzfpw" timestamp="1646045360"&gt;26&lt;/key&gt;&lt;/foreign-keys&gt;&lt;ref-type name="Journal Article"&gt;17&lt;/ref-type&gt;&lt;contributors&gt;&lt;authors&gt;&lt;author&gt;Harapan,Harapan&lt;/author&gt;&lt;author&gt;Wagner,Abram L.&lt;/author&gt;&lt;author&gt;Yufika,Amanda&lt;/author&gt;&lt;author&gt;Winardi,Wira&lt;/author&gt;&lt;author&gt;Anwar,Samsul&lt;/author&gt;&lt;author&gt;Gan,Alex Kurniawan&lt;/author&gt;&lt;author&gt;Setiawan,Abdul Malik&lt;/author&gt;&lt;author&gt;Rajamoorthy,Yogambigai&lt;/author&gt;&lt;author&gt;Sofyan,Hizir&lt;/author&gt;&lt;author&gt;Mudatsir,Mudatsir&lt;/author&gt;&lt;/authors&gt;&lt;/contributors&gt;&lt;titles&gt;&lt;title&gt;Acceptance of a COVID-19 Vaccine in Southeast Asia: A Cross-Sectional Study in Indonesia&lt;/title&gt;&lt;secondary-title&gt;Frontiers in Public Health&lt;/secondary-title&gt;&lt;short-title&gt;Acceptance for a COVID-19 vaccine&lt;/short-title&gt;&lt;/titles&gt;&lt;periodical&gt;&lt;full-title&gt;Frontiers in Public Health&lt;/full-title&gt;&lt;/periodical&gt;&lt;volume&gt;8&lt;/volume&gt;&lt;keywords&gt;&lt;keyword&gt;COVID-19,SARS-CoV-2,Vaccine,Vaccination,acceptance&lt;/keyword&gt;&lt;/keywords&gt;&lt;dates&gt;&lt;year&gt;2020&lt;/year&gt;&lt;pub-dates&gt;&lt;date&gt;2020-July-14&lt;/date&gt;&lt;/pub-dates&gt;&lt;/dates&gt;&lt;isbn&gt;2296-2565&lt;/isbn&gt;&lt;work-type&gt;Original Research&lt;/work-type&gt;&lt;urls&gt;&lt;related-urls&gt;&lt;url&gt;https://www.frontiersin.org/article/10.3389/fpubh.2020.00381&lt;/url&gt;&lt;/related-urls&gt;&lt;/urls&gt;&lt;electronic-resource-num&gt;10.3389/fpubh.2020.00381&lt;/electronic-resource-num&gt;&lt;language&gt;English&lt;/language&gt;&lt;/record&gt;&lt;/Cite&gt;&lt;/EndNote&gt;</w:instrText>
      </w:r>
      <w:r w:rsidR="0084080E" w:rsidRPr="00067A21">
        <w:rPr>
          <w:rFonts w:ascii="Arial" w:eastAsia="Calibri" w:hAnsi="Arial" w:cs="Arial"/>
          <w:sz w:val="24"/>
          <w:szCs w:val="24"/>
          <w:lang w:val="en-US"/>
          <w:rPrChange w:id="422"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423" w:author="Zehui Bai" w:date="2022-03-11T15:16:00Z">
            <w:rPr>
              <w:rFonts w:ascii="Times New Roman" w:eastAsia="Calibri" w:hAnsi="Times New Roman" w:cs="Times New Roman"/>
              <w:noProof/>
              <w:sz w:val="24"/>
              <w:szCs w:val="24"/>
              <w:lang w:val="en-US"/>
            </w:rPr>
          </w:rPrChange>
        </w:rPr>
        <w:t>(3)</w:t>
      </w:r>
      <w:r w:rsidR="0084080E" w:rsidRPr="00067A21">
        <w:rPr>
          <w:rFonts w:ascii="Arial" w:eastAsia="Calibri" w:hAnsi="Arial" w:cs="Arial"/>
          <w:sz w:val="24"/>
          <w:szCs w:val="24"/>
          <w:lang w:val="en-US"/>
          <w:rPrChange w:id="424"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425" w:author="Zehui Bai" w:date="2022-03-11T15:16:00Z">
            <w:rPr>
              <w:rFonts w:ascii="Times New Roman" w:eastAsia="Calibri" w:hAnsi="Times New Roman" w:cs="Times New Roman"/>
              <w:sz w:val="24"/>
              <w:szCs w:val="24"/>
              <w:lang w:val="en-US"/>
            </w:rPr>
          </w:rPrChange>
        </w:rPr>
        <w:t xml:space="preserve">. In the context of the SARS-CoV-2 pandemic, vaccination is being discussed as essential in the effort to contain the </w:t>
      </w:r>
      <w:r w:rsidRPr="00067A21" w:rsidDel="004D787D">
        <w:rPr>
          <w:rFonts w:ascii="Arial" w:eastAsia="Calibri" w:hAnsi="Arial" w:cs="Arial"/>
          <w:sz w:val="24"/>
          <w:szCs w:val="24"/>
          <w:lang w:val="en-US"/>
          <w:rPrChange w:id="426" w:author="Zehui Bai" w:date="2022-03-11T15:16:00Z">
            <w:rPr>
              <w:rFonts w:ascii="Times New Roman" w:eastAsia="Calibri" w:hAnsi="Times New Roman" w:cs="Times New Roman"/>
              <w:sz w:val="24"/>
              <w:szCs w:val="24"/>
              <w:lang w:val="en-US"/>
            </w:rPr>
          </w:rPrChange>
        </w:rPr>
        <w:t>incidence of infection</w:t>
      </w:r>
      <w:r w:rsidR="002A347C" w:rsidRPr="00067A21" w:rsidDel="004D787D">
        <w:rPr>
          <w:rFonts w:ascii="Arial" w:eastAsia="Calibri" w:hAnsi="Arial" w:cs="Arial"/>
          <w:sz w:val="24"/>
          <w:szCs w:val="24"/>
          <w:lang w:val="en-US"/>
          <w:rPrChange w:id="427" w:author="Zehui Bai" w:date="2022-03-11T15:16:00Z">
            <w:rPr>
              <w:rFonts w:ascii="Times New Roman" w:eastAsia="Calibri" w:hAnsi="Times New Roman" w:cs="Times New Roman"/>
              <w:sz w:val="24"/>
              <w:szCs w:val="24"/>
              <w:lang w:val="en-US"/>
            </w:rPr>
          </w:rPrChange>
        </w:rPr>
        <w:t xml:space="preserve"> </w:t>
      </w:r>
      <w:r w:rsidR="009E12A9" w:rsidRPr="00067A21">
        <w:rPr>
          <w:rFonts w:ascii="Arial" w:eastAsia="Calibri" w:hAnsi="Arial" w:cs="Arial"/>
          <w:sz w:val="24"/>
          <w:szCs w:val="24"/>
          <w:lang w:val="en-US"/>
          <w:rPrChange w:id="428"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429" w:author="Zehui Bai" w:date="2022-03-11T15:16:00Z">
            <w:rPr>
              <w:rFonts w:ascii="Times New Roman" w:eastAsia="Calibri" w:hAnsi="Times New Roman" w:cs="Times New Roman"/>
              <w:sz w:val="24"/>
              <w:szCs w:val="24"/>
              <w:lang w:val="en-US"/>
            </w:rPr>
          </w:rPrChange>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009E12A9" w:rsidRPr="00067A21">
        <w:rPr>
          <w:rFonts w:ascii="Arial" w:eastAsia="Calibri" w:hAnsi="Arial" w:cs="Arial"/>
          <w:sz w:val="24"/>
          <w:szCs w:val="24"/>
          <w:lang w:val="en-US"/>
          <w:rPrChange w:id="430"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431" w:author="Zehui Bai" w:date="2022-03-11T15:16:00Z">
            <w:rPr>
              <w:rFonts w:ascii="Times New Roman" w:eastAsia="Calibri" w:hAnsi="Times New Roman" w:cs="Times New Roman"/>
              <w:noProof/>
              <w:sz w:val="24"/>
              <w:szCs w:val="24"/>
              <w:lang w:val="en-US"/>
            </w:rPr>
          </w:rPrChange>
        </w:rPr>
        <w:t>(4)</w:t>
      </w:r>
      <w:r w:rsidR="009E12A9" w:rsidRPr="00067A21">
        <w:rPr>
          <w:rFonts w:ascii="Arial" w:eastAsia="Calibri" w:hAnsi="Arial" w:cs="Arial"/>
          <w:sz w:val="24"/>
          <w:szCs w:val="24"/>
          <w:lang w:val="en-US"/>
          <w:rPrChange w:id="432"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433" w:author="Zehui Bai" w:date="2022-03-11T15:16:00Z">
            <w:rPr>
              <w:rFonts w:ascii="Times New Roman" w:eastAsia="Calibri" w:hAnsi="Times New Roman" w:cs="Times New Roman"/>
              <w:sz w:val="24"/>
              <w:szCs w:val="24"/>
              <w:lang w:val="en-US"/>
            </w:rPr>
          </w:rPrChange>
        </w:rPr>
        <w:t xml:space="preserve">. The status as of 09/28/2021 shows that nationwide 64% of the </w:t>
      </w:r>
      <w:r w:rsidR="00804A3F" w:rsidRPr="00067A21">
        <w:rPr>
          <w:rFonts w:ascii="Arial" w:eastAsia="Calibri" w:hAnsi="Arial" w:cs="Arial"/>
          <w:sz w:val="24"/>
          <w:szCs w:val="24"/>
          <w:lang w:val="en-US"/>
          <w:rPrChange w:id="434" w:author="Zehui Bai" w:date="2022-03-11T15:16:00Z">
            <w:rPr>
              <w:rFonts w:ascii="Times New Roman" w:eastAsia="Calibri" w:hAnsi="Times New Roman" w:cs="Times New Roman"/>
              <w:sz w:val="24"/>
              <w:szCs w:val="24"/>
              <w:lang w:val="en-US"/>
            </w:rPr>
          </w:rPrChange>
        </w:rPr>
        <w:t>German</w:t>
      </w:r>
      <w:r w:rsidRPr="00067A21">
        <w:rPr>
          <w:rFonts w:ascii="Arial" w:eastAsia="Calibri" w:hAnsi="Arial" w:cs="Arial"/>
          <w:sz w:val="24"/>
          <w:szCs w:val="24"/>
          <w:lang w:val="en-US"/>
          <w:rPrChange w:id="435" w:author="Zehui Bai" w:date="2022-03-11T15:16:00Z">
            <w:rPr>
              <w:rFonts w:ascii="Times New Roman" w:eastAsia="Calibri" w:hAnsi="Times New Roman" w:cs="Times New Roman"/>
              <w:sz w:val="24"/>
              <w:szCs w:val="24"/>
              <w:lang w:val="en-US"/>
            </w:rPr>
          </w:rPrChange>
        </w:rPr>
        <w:t xml:space="preserve"> population are fully </w:t>
      </w:r>
      <w:r w:rsidRPr="00067A21">
        <w:rPr>
          <w:rFonts w:ascii="Arial" w:eastAsia="Calibri" w:hAnsi="Arial" w:cs="Arial"/>
          <w:sz w:val="24"/>
          <w:szCs w:val="24"/>
          <w:lang w:val="en-US"/>
          <w:rPrChange w:id="436" w:author="Zehui Bai" w:date="2022-03-11T15:16:00Z">
            <w:rPr>
              <w:rFonts w:ascii="Times New Roman" w:eastAsia="Calibri" w:hAnsi="Times New Roman" w:cs="Times New Roman"/>
              <w:sz w:val="24"/>
              <w:szCs w:val="24"/>
              <w:lang w:val="en-US"/>
            </w:rPr>
          </w:rPrChange>
        </w:rPr>
        <w:lastRenderedPageBreak/>
        <w:t>vaccinated</w:t>
      </w:r>
      <w:r w:rsidR="00DF59CB" w:rsidRPr="00067A21">
        <w:rPr>
          <w:rFonts w:ascii="Arial" w:eastAsia="Calibri" w:hAnsi="Arial" w:cs="Arial"/>
          <w:sz w:val="24"/>
          <w:szCs w:val="24"/>
          <w:lang w:val="en-US"/>
          <w:rPrChange w:id="437" w:author="Zehui Bai" w:date="2022-03-11T15:16:00Z">
            <w:rPr>
              <w:rFonts w:ascii="Times New Roman" w:eastAsia="Calibri" w:hAnsi="Times New Roman" w:cs="Times New Roman"/>
              <w:sz w:val="24"/>
              <w:szCs w:val="24"/>
              <w:lang w:val="en-US"/>
            </w:rPr>
          </w:rPrChange>
        </w:rPr>
        <w:t xml:space="preserve"> </w:t>
      </w:r>
      <w:r w:rsidR="002729B3" w:rsidRPr="00067A21">
        <w:rPr>
          <w:rFonts w:ascii="Arial" w:eastAsia="Calibri" w:hAnsi="Arial" w:cs="Arial"/>
          <w:sz w:val="24"/>
          <w:szCs w:val="24"/>
          <w:lang w:val="en-US"/>
          <w:rPrChange w:id="438"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439" w:author="Zehui Bai" w:date="2022-03-11T15:16:00Z">
            <w:rPr>
              <w:rFonts w:ascii="Times New Roman" w:eastAsia="Calibri" w:hAnsi="Times New Roman" w:cs="Times New Roman"/>
              <w:sz w:val="24"/>
              <w:szCs w:val="24"/>
              <w:lang w:val="en-US"/>
            </w:rPr>
          </w:rPrChange>
        </w:rPr>
        <w:instrText xml:space="preserve"> ADDIN EN.CITE &lt;EndNote&gt;&lt;Cite&gt;&lt;Author&gt;Gesundheit&lt;/Author&gt;&lt;Year&gt;2021&lt;/Year&gt;&lt;RecNum&gt;4&lt;/RecNum&gt;&lt;DisplayText&gt;(5)&lt;/DisplayText&gt;&lt;record&gt;&lt;rec-number&gt;4&lt;/rec-number&gt;&lt;foreign-keys&gt;&lt;key app="EN" db-id="2spd0sdzoeaxzoese9bprr28rwprzpz5zwrv" timestamp="1645976897"&gt;4&lt;/key&gt;&lt;/foreign-keys&gt;&lt;ref-type name="Online Database"&gt;45&lt;/ref-type&gt;&lt;contributors&gt;&lt;authors&gt;&lt;author&gt;Bundesministerium für Gesundheit &lt;/author&gt;&lt;/authors&gt;&lt;/contributors&gt;&lt;titles&gt;&lt;title&gt;Zusammen gegen Corona&lt;/title&gt;&lt;/titles&gt;&lt;dates&gt;&lt;year&gt;2021&lt;/year&gt;&lt;/dates&gt;&lt;publisher&gt;Bundeszentrale für gesundheitliche Aufklärung&lt;/publisher&gt;&lt;urls&gt;&lt;related-urls&gt;&lt;url&gt;https://impfdashboard.de/&lt;/url&gt;&lt;/related-urls&gt;&lt;/urls&gt;&lt;/record&gt;&lt;/Cite&gt;&lt;/EndNote&gt;</w:instrText>
      </w:r>
      <w:r w:rsidR="002729B3" w:rsidRPr="00067A21">
        <w:rPr>
          <w:rFonts w:ascii="Arial" w:eastAsia="Calibri" w:hAnsi="Arial" w:cs="Arial"/>
          <w:sz w:val="24"/>
          <w:szCs w:val="24"/>
          <w:lang w:val="en-US"/>
          <w:rPrChange w:id="440"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441" w:author="Zehui Bai" w:date="2022-03-11T15:16:00Z">
            <w:rPr>
              <w:rFonts w:ascii="Times New Roman" w:eastAsia="Calibri" w:hAnsi="Times New Roman" w:cs="Times New Roman"/>
              <w:noProof/>
              <w:sz w:val="24"/>
              <w:szCs w:val="24"/>
              <w:lang w:val="en-US"/>
            </w:rPr>
          </w:rPrChange>
        </w:rPr>
        <w:t>(5)</w:t>
      </w:r>
      <w:r w:rsidR="002729B3" w:rsidRPr="00067A21">
        <w:rPr>
          <w:rFonts w:ascii="Arial" w:eastAsia="Calibri" w:hAnsi="Arial" w:cs="Arial"/>
          <w:sz w:val="24"/>
          <w:szCs w:val="24"/>
          <w:lang w:val="en-US"/>
          <w:rPrChange w:id="442"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443" w:author="Zehui Bai" w:date="2022-03-11T15:16:00Z">
            <w:rPr>
              <w:rFonts w:ascii="Times New Roman" w:eastAsia="Calibri" w:hAnsi="Times New Roman" w:cs="Times New Roman"/>
              <w:sz w:val="24"/>
              <w:szCs w:val="24"/>
              <w:lang w:val="en-US"/>
            </w:rPr>
          </w:rPrChange>
        </w:rPr>
        <w:t xml:space="preserve">. </w:t>
      </w:r>
      <w:r w:rsidR="5735C9EE" w:rsidRPr="00067A21">
        <w:rPr>
          <w:rFonts w:ascii="Arial" w:hAnsi="Arial" w:cs="Arial"/>
          <w:sz w:val="24"/>
          <w:szCs w:val="24"/>
          <w:lang w:val="en-US"/>
          <w:rPrChange w:id="444" w:author="Zehui Bai" w:date="2022-03-11T15:16:00Z">
            <w:rPr>
              <w:rFonts w:ascii="Times New Roman" w:hAnsi="Times New Roman" w:cs="Times New Roman"/>
              <w:sz w:val="24"/>
              <w:szCs w:val="24"/>
              <w:lang w:val="en-US"/>
            </w:rPr>
          </w:rPrChange>
        </w:rPr>
        <w:t xml:space="preserve">To achieve an effective </w:t>
      </w:r>
      <w:r w:rsidR="7AE9A0E5" w:rsidRPr="00067A21">
        <w:rPr>
          <w:rFonts w:ascii="Arial" w:hAnsi="Arial" w:cs="Arial"/>
          <w:sz w:val="24"/>
          <w:szCs w:val="24"/>
          <w:lang w:val="en-US"/>
          <w:rPrChange w:id="445" w:author="Zehui Bai" w:date="2022-03-11T15:16:00Z">
            <w:rPr>
              <w:rFonts w:ascii="Times New Roman" w:hAnsi="Times New Roman" w:cs="Times New Roman"/>
              <w:sz w:val="24"/>
              <w:szCs w:val="24"/>
              <w:lang w:val="en-US"/>
            </w:rPr>
          </w:rPrChange>
        </w:rPr>
        <w:t xml:space="preserve">coverage </w:t>
      </w:r>
      <w:r w:rsidR="5735C9EE" w:rsidRPr="00067A21">
        <w:rPr>
          <w:rFonts w:ascii="Arial" w:hAnsi="Arial" w:cs="Arial"/>
          <w:sz w:val="24"/>
          <w:szCs w:val="24"/>
          <w:lang w:val="en-US"/>
          <w:rPrChange w:id="446" w:author="Zehui Bai" w:date="2022-03-11T15:16:00Z">
            <w:rPr>
              <w:rFonts w:ascii="Times New Roman" w:hAnsi="Times New Roman" w:cs="Times New Roman"/>
              <w:sz w:val="24"/>
              <w:szCs w:val="24"/>
              <w:lang w:val="en-US"/>
            </w:rPr>
          </w:rPrChange>
        </w:rPr>
        <w:t xml:space="preserve">of vaccination in Germany, at least 85% of </w:t>
      </w:r>
      <w:r w:rsidR="004D787D" w:rsidRPr="00067A21">
        <w:rPr>
          <w:rFonts w:ascii="Arial" w:hAnsi="Arial" w:cs="Arial"/>
          <w:sz w:val="24"/>
          <w:szCs w:val="24"/>
          <w:lang w:val="en-US"/>
          <w:rPrChange w:id="447" w:author="Zehui Bai" w:date="2022-03-11T15:16:00Z">
            <w:rPr>
              <w:rFonts w:ascii="Times New Roman" w:hAnsi="Times New Roman" w:cs="Times New Roman"/>
              <w:sz w:val="24"/>
              <w:szCs w:val="24"/>
              <w:lang w:val="en-US"/>
            </w:rPr>
          </w:rPrChange>
        </w:rPr>
        <w:t xml:space="preserve">the population aged </w:t>
      </w:r>
      <w:r w:rsidR="5735C9EE" w:rsidRPr="00067A21">
        <w:rPr>
          <w:rFonts w:ascii="Arial" w:hAnsi="Arial" w:cs="Arial"/>
          <w:sz w:val="24"/>
          <w:szCs w:val="24"/>
          <w:lang w:val="en-US"/>
          <w:rPrChange w:id="448" w:author="Zehui Bai" w:date="2022-03-11T15:16:00Z">
            <w:rPr>
              <w:rFonts w:ascii="Times New Roman" w:hAnsi="Times New Roman" w:cs="Times New Roman"/>
              <w:sz w:val="24"/>
              <w:szCs w:val="24"/>
              <w:lang w:val="en-US"/>
            </w:rPr>
          </w:rPrChange>
        </w:rPr>
        <w:t>12</w:t>
      </w:r>
      <w:r w:rsidR="004D787D" w:rsidRPr="00067A21">
        <w:rPr>
          <w:rFonts w:ascii="Arial" w:hAnsi="Arial" w:cs="Arial"/>
          <w:sz w:val="24"/>
          <w:szCs w:val="24"/>
          <w:lang w:val="en-US"/>
          <w:rPrChange w:id="449" w:author="Zehui Bai" w:date="2022-03-11T15:16:00Z">
            <w:rPr>
              <w:rFonts w:ascii="Times New Roman" w:hAnsi="Times New Roman" w:cs="Times New Roman"/>
              <w:sz w:val="24"/>
              <w:szCs w:val="24"/>
              <w:lang w:val="en-US"/>
            </w:rPr>
          </w:rPrChange>
        </w:rPr>
        <w:t xml:space="preserve"> to </w:t>
      </w:r>
      <w:r w:rsidR="5735C9EE" w:rsidRPr="00067A21">
        <w:rPr>
          <w:rFonts w:ascii="Arial" w:hAnsi="Arial" w:cs="Arial"/>
          <w:sz w:val="24"/>
          <w:szCs w:val="24"/>
          <w:lang w:val="en-US"/>
          <w:rPrChange w:id="450" w:author="Zehui Bai" w:date="2022-03-11T15:16:00Z">
            <w:rPr>
              <w:rFonts w:ascii="Times New Roman" w:hAnsi="Times New Roman" w:cs="Times New Roman"/>
              <w:sz w:val="24"/>
              <w:szCs w:val="24"/>
              <w:lang w:val="en-US"/>
            </w:rPr>
          </w:rPrChange>
        </w:rPr>
        <w:t xml:space="preserve">59 </w:t>
      </w:r>
      <w:r w:rsidR="004D787D" w:rsidRPr="00067A21">
        <w:rPr>
          <w:rFonts w:ascii="Arial" w:hAnsi="Arial" w:cs="Arial"/>
          <w:sz w:val="24"/>
          <w:szCs w:val="24"/>
          <w:lang w:val="en-US"/>
          <w:rPrChange w:id="451" w:author="Zehui Bai" w:date="2022-03-11T15:16:00Z">
            <w:rPr>
              <w:rFonts w:ascii="Times New Roman" w:hAnsi="Times New Roman" w:cs="Times New Roman"/>
              <w:sz w:val="24"/>
              <w:szCs w:val="24"/>
              <w:lang w:val="en-US"/>
            </w:rPr>
          </w:rPrChange>
        </w:rPr>
        <w:t xml:space="preserve">as well as </w:t>
      </w:r>
      <w:r w:rsidR="5735C9EE" w:rsidRPr="00067A21">
        <w:rPr>
          <w:rFonts w:ascii="Arial" w:hAnsi="Arial" w:cs="Arial"/>
          <w:sz w:val="24"/>
          <w:szCs w:val="24"/>
          <w:lang w:val="en-US"/>
          <w:rPrChange w:id="452" w:author="Zehui Bai" w:date="2022-03-11T15:16:00Z">
            <w:rPr>
              <w:rFonts w:ascii="Times New Roman" w:hAnsi="Times New Roman" w:cs="Times New Roman"/>
              <w:sz w:val="24"/>
              <w:szCs w:val="24"/>
              <w:lang w:val="en-US"/>
            </w:rPr>
          </w:rPrChange>
        </w:rPr>
        <w:t xml:space="preserve">90% of </w:t>
      </w:r>
      <w:r w:rsidR="004D787D" w:rsidRPr="00067A21">
        <w:rPr>
          <w:rFonts w:ascii="Arial" w:hAnsi="Arial" w:cs="Arial"/>
          <w:sz w:val="24"/>
          <w:szCs w:val="24"/>
          <w:lang w:val="en-US"/>
          <w:rPrChange w:id="453" w:author="Zehui Bai" w:date="2022-03-11T15:16:00Z">
            <w:rPr>
              <w:rFonts w:ascii="Times New Roman" w:hAnsi="Times New Roman" w:cs="Times New Roman"/>
              <w:sz w:val="24"/>
              <w:szCs w:val="24"/>
              <w:lang w:val="en-US"/>
            </w:rPr>
          </w:rPrChange>
        </w:rPr>
        <w:t xml:space="preserve">the population aged </w:t>
      </w:r>
      <w:r w:rsidR="5735C9EE" w:rsidRPr="00067A21">
        <w:rPr>
          <w:rFonts w:ascii="Arial" w:hAnsi="Arial" w:cs="Arial"/>
          <w:sz w:val="24"/>
          <w:szCs w:val="24"/>
          <w:lang w:val="en-US"/>
          <w:rPrChange w:id="454" w:author="Zehui Bai" w:date="2022-03-11T15:16:00Z">
            <w:rPr>
              <w:rFonts w:ascii="Times New Roman" w:hAnsi="Times New Roman" w:cs="Times New Roman"/>
              <w:sz w:val="24"/>
              <w:szCs w:val="24"/>
              <w:lang w:val="en-US"/>
            </w:rPr>
          </w:rPrChange>
        </w:rPr>
        <w:t>60</w:t>
      </w:r>
      <w:r w:rsidR="004D787D" w:rsidRPr="00067A21">
        <w:rPr>
          <w:rFonts w:ascii="Arial" w:hAnsi="Arial" w:cs="Arial"/>
          <w:sz w:val="24"/>
          <w:szCs w:val="24"/>
          <w:lang w:val="en-US"/>
          <w:rPrChange w:id="455" w:author="Zehui Bai" w:date="2022-03-11T15:16:00Z">
            <w:rPr>
              <w:rFonts w:ascii="Times New Roman" w:hAnsi="Times New Roman" w:cs="Times New Roman"/>
              <w:sz w:val="24"/>
              <w:szCs w:val="24"/>
              <w:lang w:val="en-US"/>
            </w:rPr>
          </w:rPrChange>
        </w:rPr>
        <w:t xml:space="preserve"> and older</w:t>
      </w:r>
      <w:r w:rsidR="5735C9EE" w:rsidRPr="00067A21">
        <w:rPr>
          <w:rFonts w:ascii="Arial" w:hAnsi="Arial" w:cs="Arial"/>
          <w:sz w:val="24"/>
          <w:szCs w:val="24"/>
          <w:lang w:val="en-US"/>
          <w:rPrChange w:id="456" w:author="Zehui Bai" w:date="2022-03-11T15:16:00Z">
            <w:rPr>
              <w:rFonts w:ascii="Times New Roman" w:hAnsi="Times New Roman" w:cs="Times New Roman"/>
              <w:sz w:val="24"/>
              <w:szCs w:val="24"/>
              <w:lang w:val="en-US"/>
            </w:rPr>
          </w:rPrChange>
        </w:rPr>
        <w:t xml:space="preserve"> must be fully vaccinated against COVID-19</w:t>
      </w:r>
      <w:r w:rsidR="004F4159" w:rsidRPr="00067A21">
        <w:rPr>
          <w:rFonts w:ascii="Arial" w:eastAsia="Calibri" w:hAnsi="Arial" w:cs="Arial"/>
          <w:sz w:val="24"/>
          <w:szCs w:val="24"/>
          <w:lang w:val="en-US"/>
          <w:rPrChange w:id="457" w:author="Zehui Bai" w:date="2022-03-11T15:16:00Z">
            <w:rPr>
              <w:rFonts w:ascii="Times New Roman" w:eastAsia="Calibri" w:hAnsi="Times New Roman" w:cs="Times New Roman"/>
              <w:sz w:val="24"/>
              <w:szCs w:val="24"/>
              <w:lang w:val="en-US"/>
            </w:rPr>
          </w:rPrChange>
        </w:rPr>
        <w:t xml:space="preserve"> </w:t>
      </w:r>
      <w:r w:rsidR="00F73F44" w:rsidRPr="00067A21">
        <w:rPr>
          <w:rFonts w:ascii="Arial" w:eastAsia="Calibri" w:hAnsi="Arial" w:cs="Arial"/>
          <w:sz w:val="24"/>
          <w:szCs w:val="24"/>
          <w:lang w:val="en-US"/>
          <w:rPrChange w:id="458"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459" w:author="Zehui Bai" w:date="2022-03-11T15:16:00Z">
            <w:rPr>
              <w:rFonts w:ascii="Times New Roman" w:eastAsia="Calibri" w:hAnsi="Times New Roman" w:cs="Times New Roman"/>
              <w:sz w:val="24"/>
              <w:szCs w:val="24"/>
              <w:lang w:val="en-US"/>
            </w:rPr>
          </w:rPrChange>
        </w:rPr>
        <w:instrText xml:space="preserve"> ADDIN EN.CITE &lt;EndNote&gt;&lt;Cite&gt;&lt;Author&gt;Winkle&lt;/Author&gt;&lt;Year&gt;2021&lt;/Year&gt;&lt;RecNum&gt;5&lt;/RecNum&gt;&lt;DisplayText&gt;(6)&lt;/DisplayText&gt;&lt;record&gt;&lt;rec-number&gt;5&lt;/rec-number&gt;&lt;foreign-keys&gt;&lt;key app="EN" db-id="2spd0sdzoeaxzoese9bprr28rwprzpz5zwrv" timestamp="1645976897"&gt;5&lt;/key&gt;&lt;/foreign-keys&gt;&lt;ref-type name="Magazine Article"&gt;19&lt;/ref-type&gt;&lt;contributors&gt;&lt;authors&gt;&lt;author&gt;Jamela Seedat; Maren Winkle&lt;/author&gt;&lt;/authors&gt;&lt;/contributors&gt;&lt;titles&gt;&lt;title&gt;COVID-19-Zielimpfquote | STIKO: 8.Aktualisierung der COVID-19-Impfempfehlung |VRE-Jahresbericht&lt;/title&gt;&lt;secondary-title&gt;Epidemiologisches Bulletin&lt;/secondary-title&gt;&lt;/titles&gt;&lt;dates&gt;&lt;year&gt;2021&lt;/year&gt;&lt;/dates&gt;&lt;publisher&gt;Robert Koch-Institut&lt;/publisher&gt;&lt;isbn&gt;2569-5266&lt;/isbn&gt;&lt;urls&gt;&lt;related-urls&gt;&lt;url&gt;https://www.rki.de/DE/Content/Infekt/EpidBull/Archiv/2021/Ausgaben/27_21.pdf?__blob=publicationFile&lt;/url&gt;&lt;/related-urls&gt;&lt;/urls&gt;&lt;/record&gt;&lt;/Cite&gt;&lt;/EndNote&gt;</w:instrText>
      </w:r>
      <w:r w:rsidR="00F73F44" w:rsidRPr="00067A21">
        <w:rPr>
          <w:rFonts w:ascii="Arial" w:eastAsia="Calibri" w:hAnsi="Arial" w:cs="Arial"/>
          <w:sz w:val="24"/>
          <w:szCs w:val="24"/>
          <w:lang w:val="en-US"/>
          <w:rPrChange w:id="460"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461" w:author="Zehui Bai" w:date="2022-03-11T15:16:00Z">
            <w:rPr>
              <w:rFonts w:ascii="Times New Roman" w:eastAsia="Calibri" w:hAnsi="Times New Roman" w:cs="Times New Roman"/>
              <w:noProof/>
              <w:sz w:val="24"/>
              <w:szCs w:val="24"/>
              <w:lang w:val="en-US"/>
            </w:rPr>
          </w:rPrChange>
        </w:rPr>
        <w:t>(6)</w:t>
      </w:r>
      <w:r w:rsidR="00F73F44" w:rsidRPr="00067A21">
        <w:rPr>
          <w:rFonts w:ascii="Arial" w:eastAsia="Calibri" w:hAnsi="Arial" w:cs="Arial"/>
          <w:sz w:val="24"/>
          <w:szCs w:val="24"/>
          <w:lang w:val="en-US"/>
          <w:rPrChange w:id="462" w:author="Zehui Bai" w:date="2022-03-11T15:16:00Z">
            <w:rPr>
              <w:rFonts w:ascii="Times New Roman" w:eastAsia="Calibri" w:hAnsi="Times New Roman" w:cs="Times New Roman"/>
              <w:sz w:val="24"/>
              <w:szCs w:val="24"/>
              <w:lang w:val="en-US"/>
            </w:rPr>
          </w:rPrChange>
        </w:rPr>
        <w:fldChar w:fldCharType="end"/>
      </w:r>
      <w:r w:rsidR="5735C9EE" w:rsidRPr="00067A21">
        <w:rPr>
          <w:rFonts w:ascii="Arial" w:eastAsia="Calibri" w:hAnsi="Arial" w:cs="Arial"/>
          <w:sz w:val="24"/>
          <w:szCs w:val="24"/>
          <w:lang w:val="en-US"/>
          <w:rPrChange w:id="463" w:author="Zehui Bai" w:date="2022-03-11T15:16:00Z">
            <w:rPr>
              <w:rFonts w:ascii="Times New Roman" w:eastAsia="Calibri" w:hAnsi="Times New Roman" w:cs="Times New Roman"/>
              <w:sz w:val="24"/>
              <w:szCs w:val="24"/>
              <w:lang w:val="en-US"/>
            </w:rPr>
          </w:rPrChange>
        </w:rPr>
        <w:t xml:space="preserve">. </w:t>
      </w:r>
      <w:r w:rsidR="004D787D" w:rsidRPr="00067A21">
        <w:rPr>
          <w:rFonts w:ascii="Arial" w:eastAsia="Calibri" w:hAnsi="Arial" w:cs="Arial"/>
          <w:sz w:val="24"/>
          <w:szCs w:val="24"/>
          <w:lang w:val="en-US"/>
          <w:rPrChange w:id="464" w:author="Zehui Bai" w:date="2022-03-11T15:16:00Z">
            <w:rPr>
              <w:rFonts w:ascii="Times New Roman" w:eastAsia="Calibri" w:hAnsi="Times New Roman" w:cs="Times New Roman"/>
              <w:sz w:val="24"/>
              <w:szCs w:val="24"/>
              <w:lang w:val="en-US"/>
            </w:rPr>
          </w:rPrChange>
        </w:rPr>
        <w:t>Hence</w:t>
      </w:r>
      <w:r w:rsidR="5735C9EE" w:rsidRPr="00067A21">
        <w:rPr>
          <w:rFonts w:ascii="Arial" w:eastAsia="Calibri" w:hAnsi="Arial" w:cs="Arial"/>
          <w:sz w:val="24"/>
          <w:szCs w:val="24"/>
          <w:lang w:val="en-US"/>
          <w:rPrChange w:id="465" w:author="Zehui Bai" w:date="2022-03-11T15:16:00Z">
            <w:rPr>
              <w:rFonts w:ascii="Times New Roman" w:eastAsia="Calibri" w:hAnsi="Times New Roman" w:cs="Times New Roman"/>
              <w:sz w:val="24"/>
              <w:szCs w:val="24"/>
              <w:lang w:val="en-US"/>
            </w:rPr>
          </w:rPrChange>
        </w:rPr>
        <w:t xml:space="preserve">, there has been a growing interest in </w:t>
      </w:r>
      <w:r w:rsidR="407606D8" w:rsidRPr="00067A21">
        <w:rPr>
          <w:rFonts w:ascii="Arial" w:eastAsia="Calibri" w:hAnsi="Arial" w:cs="Arial"/>
          <w:sz w:val="24"/>
          <w:szCs w:val="24"/>
          <w:lang w:val="en-US"/>
          <w:rPrChange w:id="466" w:author="Zehui Bai" w:date="2022-03-11T15:16:00Z">
            <w:rPr>
              <w:rFonts w:ascii="Times New Roman" w:eastAsia="Calibri" w:hAnsi="Times New Roman" w:cs="Times New Roman"/>
              <w:sz w:val="24"/>
              <w:szCs w:val="24"/>
              <w:lang w:val="en-US"/>
            </w:rPr>
          </w:rPrChange>
        </w:rPr>
        <w:t xml:space="preserve">research surrounding the </w:t>
      </w:r>
      <w:r w:rsidR="5735C9EE" w:rsidRPr="00067A21">
        <w:rPr>
          <w:rFonts w:ascii="Arial" w:eastAsia="Calibri" w:hAnsi="Arial" w:cs="Arial"/>
          <w:sz w:val="24"/>
          <w:szCs w:val="24"/>
          <w:lang w:val="en-US"/>
          <w:rPrChange w:id="467" w:author="Zehui Bai" w:date="2022-03-11T15:16:00Z">
            <w:rPr>
              <w:rFonts w:ascii="Times New Roman" w:eastAsia="Calibri" w:hAnsi="Times New Roman" w:cs="Times New Roman"/>
              <w:sz w:val="24"/>
              <w:szCs w:val="24"/>
              <w:lang w:val="en-US"/>
            </w:rPr>
          </w:rPrChange>
        </w:rPr>
        <w:t xml:space="preserve">vaccination </w:t>
      </w:r>
      <w:r w:rsidR="5735C9EE" w:rsidRPr="00067A21" w:rsidDel="00C405FD">
        <w:rPr>
          <w:rFonts w:ascii="Arial" w:eastAsia="Calibri" w:hAnsi="Arial" w:cs="Arial"/>
          <w:sz w:val="24"/>
          <w:szCs w:val="24"/>
          <w:lang w:val="en-US"/>
          <w:rPrChange w:id="468" w:author="Zehui Bai" w:date="2022-03-11T15:16:00Z">
            <w:rPr>
              <w:rFonts w:ascii="Times New Roman" w:eastAsia="Calibri" w:hAnsi="Times New Roman" w:cs="Times New Roman"/>
              <w:sz w:val="24"/>
              <w:szCs w:val="24"/>
              <w:lang w:val="en-US"/>
            </w:rPr>
          </w:rPrChange>
        </w:rPr>
        <w:t>readiness</w:t>
      </w:r>
      <w:r w:rsidR="5735C9EE" w:rsidRPr="00067A21">
        <w:rPr>
          <w:rFonts w:ascii="Arial" w:eastAsia="Calibri" w:hAnsi="Arial" w:cs="Arial"/>
          <w:sz w:val="24"/>
          <w:szCs w:val="24"/>
          <w:lang w:val="en-US"/>
          <w:rPrChange w:id="469" w:author="Zehui Bai" w:date="2022-03-11T15:16:00Z">
            <w:rPr>
              <w:rFonts w:ascii="Times New Roman" w:eastAsia="Calibri" w:hAnsi="Times New Roman" w:cs="Times New Roman"/>
              <w:sz w:val="24"/>
              <w:szCs w:val="24"/>
              <w:lang w:val="en-US"/>
            </w:rPr>
          </w:rPrChange>
        </w:rPr>
        <w:t xml:space="preserve"> in the population in connection with the SARS-CoV-2 pandemic. </w:t>
      </w:r>
      <w:r w:rsidR="004D787D" w:rsidRPr="00067A21">
        <w:rPr>
          <w:rFonts w:ascii="Arial" w:eastAsia="Calibri" w:hAnsi="Arial" w:cs="Arial"/>
          <w:sz w:val="24"/>
          <w:szCs w:val="24"/>
          <w:lang w:val="en-US"/>
          <w:rPrChange w:id="470" w:author="Zehui Bai" w:date="2022-03-11T15:16:00Z">
            <w:rPr>
              <w:rFonts w:ascii="Times New Roman" w:eastAsia="Calibri" w:hAnsi="Times New Roman" w:cs="Times New Roman"/>
              <w:sz w:val="24"/>
              <w:szCs w:val="24"/>
              <w:lang w:val="en-US"/>
            </w:rPr>
          </w:rPrChange>
        </w:rPr>
        <w:t xml:space="preserve">Currently, </w:t>
      </w:r>
      <w:r w:rsidR="004D787D" w:rsidRPr="00067A21">
        <w:rPr>
          <w:rFonts w:ascii="Arial" w:hAnsi="Arial" w:cs="Arial"/>
          <w:sz w:val="24"/>
          <w:szCs w:val="24"/>
          <w:lang w:val="en-GB"/>
          <w:rPrChange w:id="471" w:author="Zehui Bai" w:date="2022-03-11T15:16:00Z">
            <w:rPr>
              <w:rFonts w:ascii="Times New Roman" w:hAnsi="Times New Roman" w:cs="Times New Roman"/>
              <w:sz w:val="24"/>
              <w:szCs w:val="24"/>
              <w:lang w:val="en-GB"/>
            </w:rPr>
          </w:rPrChange>
        </w:rPr>
        <w:t>t</w:t>
      </w:r>
      <w:r w:rsidR="00D818E4" w:rsidRPr="00067A21">
        <w:rPr>
          <w:rFonts w:ascii="Arial" w:hAnsi="Arial" w:cs="Arial"/>
          <w:sz w:val="24"/>
          <w:szCs w:val="24"/>
          <w:lang w:val="en-GB"/>
          <w:rPrChange w:id="472" w:author="Zehui Bai" w:date="2022-03-11T15:16:00Z">
            <w:rPr>
              <w:rFonts w:ascii="Times New Roman" w:hAnsi="Times New Roman" w:cs="Times New Roman"/>
              <w:sz w:val="24"/>
              <w:szCs w:val="24"/>
              <w:lang w:val="en-GB"/>
            </w:rPr>
          </w:rPrChange>
        </w:rPr>
        <w:t xml:space="preserve">here is very little research on eradication strategies for acute infectious diseases which rely heavily on high vaccination levels for control, such as </w:t>
      </w:r>
      <w:r w:rsidR="0041422E" w:rsidRPr="00067A21">
        <w:rPr>
          <w:rFonts w:ascii="Arial" w:hAnsi="Arial" w:cs="Arial"/>
          <w:sz w:val="24"/>
          <w:szCs w:val="24"/>
          <w:lang w:val="en-GB"/>
          <w:rPrChange w:id="473" w:author="Zehui Bai" w:date="2022-03-11T15:16:00Z">
            <w:rPr>
              <w:rFonts w:ascii="Times New Roman" w:hAnsi="Times New Roman" w:cs="Times New Roman"/>
              <w:sz w:val="24"/>
              <w:szCs w:val="24"/>
              <w:lang w:val="en-GB"/>
            </w:rPr>
          </w:rPrChange>
        </w:rPr>
        <w:t xml:space="preserve">measles and </w:t>
      </w:r>
      <w:r w:rsidR="00D818E4" w:rsidRPr="00067A21">
        <w:rPr>
          <w:rFonts w:ascii="Arial" w:hAnsi="Arial" w:cs="Arial"/>
          <w:sz w:val="24"/>
          <w:szCs w:val="24"/>
          <w:lang w:val="en-GB"/>
          <w:rPrChange w:id="474" w:author="Zehui Bai" w:date="2022-03-11T15:16:00Z">
            <w:rPr>
              <w:rFonts w:ascii="Times New Roman" w:hAnsi="Times New Roman" w:cs="Times New Roman"/>
              <w:sz w:val="24"/>
              <w:szCs w:val="24"/>
              <w:lang w:val="en-GB"/>
            </w:rPr>
          </w:rPrChange>
        </w:rPr>
        <w:t xml:space="preserve">COVID-19, and even less research on which </w:t>
      </w:r>
      <w:r w:rsidR="004D787D" w:rsidRPr="00067A21">
        <w:rPr>
          <w:rFonts w:ascii="Arial" w:hAnsi="Arial" w:cs="Arial"/>
          <w:sz w:val="24"/>
          <w:szCs w:val="24"/>
          <w:lang w:val="en-GB"/>
          <w:rPrChange w:id="475" w:author="Zehui Bai" w:date="2022-03-11T15:16:00Z">
            <w:rPr>
              <w:rFonts w:ascii="Times New Roman" w:hAnsi="Times New Roman" w:cs="Times New Roman"/>
              <w:sz w:val="24"/>
              <w:szCs w:val="24"/>
              <w:lang w:val="en-GB"/>
            </w:rPr>
          </w:rPrChange>
        </w:rPr>
        <w:t xml:space="preserve">factors </w:t>
      </w:r>
      <w:r w:rsidR="00D818E4" w:rsidRPr="00067A21">
        <w:rPr>
          <w:rFonts w:ascii="Arial" w:hAnsi="Arial" w:cs="Arial"/>
          <w:sz w:val="24"/>
          <w:szCs w:val="24"/>
          <w:lang w:val="en-GB"/>
          <w:rPrChange w:id="476" w:author="Zehui Bai" w:date="2022-03-11T15:16:00Z">
            <w:rPr>
              <w:rFonts w:ascii="Times New Roman" w:hAnsi="Times New Roman" w:cs="Times New Roman"/>
              <w:sz w:val="24"/>
              <w:szCs w:val="24"/>
              <w:lang w:val="en-GB"/>
            </w:rPr>
          </w:rPrChange>
        </w:rPr>
        <w:t>can influence vacci</w:t>
      </w:r>
      <w:r w:rsidR="004D787D" w:rsidRPr="00067A21">
        <w:rPr>
          <w:rFonts w:ascii="Arial" w:hAnsi="Arial" w:cs="Arial"/>
          <w:sz w:val="24"/>
          <w:szCs w:val="24"/>
          <w:lang w:val="en-GB"/>
          <w:rPrChange w:id="477" w:author="Zehui Bai" w:date="2022-03-11T15:16:00Z">
            <w:rPr>
              <w:rFonts w:ascii="Times New Roman" w:hAnsi="Times New Roman" w:cs="Times New Roman"/>
              <w:sz w:val="24"/>
              <w:szCs w:val="24"/>
              <w:lang w:val="en-GB"/>
            </w:rPr>
          </w:rPrChange>
        </w:rPr>
        <w:t>nation</w:t>
      </w:r>
      <w:r w:rsidR="00D818E4" w:rsidRPr="00067A21">
        <w:rPr>
          <w:rFonts w:ascii="Arial" w:hAnsi="Arial" w:cs="Arial"/>
          <w:sz w:val="24"/>
          <w:szCs w:val="24"/>
          <w:lang w:val="en-GB"/>
          <w:rPrChange w:id="478" w:author="Zehui Bai" w:date="2022-03-11T15:16:00Z">
            <w:rPr>
              <w:rFonts w:ascii="Times New Roman" w:hAnsi="Times New Roman" w:cs="Times New Roman"/>
              <w:sz w:val="24"/>
              <w:szCs w:val="24"/>
              <w:lang w:val="en-GB"/>
            </w:rPr>
          </w:rPrChange>
        </w:rPr>
        <w:t xml:space="preserve"> </w:t>
      </w:r>
      <w:r w:rsidR="00C405FD" w:rsidRPr="00067A21">
        <w:rPr>
          <w:rFonts w:ascii="Arial" w:hAnsi="Arial" w:cs="Arial"/>
          <w:sz w:val="24"/>
          <w:szCs w:val="24"/>
          <w:lang w:val="en-GB"/>
          <w:rPrChange w:id="479" w:author="Zehui Bai" w:date="2022-03-11T15:16:00Z">
            <w:rPr>
              <w:rFonts w:ascii="Times New Roman" w:hAnsi="Times New Roman" w:cs="Times New Roman"/>
              <w:sz w:val="24"/>
              <w:szCs w:val="24"/>
              <w:lang w:val="en-GB"/>
            </w:rPr>
          </w:rPrChange>
        </w:rPr>
        <w:t>willingness</w:t>
      </w:r>
      <w:r w:rsidR="00D818E4" w:rsidRPr="00067A21">
        <w:rPr>
          <w:rFonts w:ascii="Arial" w:hAnsi="Arial" w:cs="Arial"/>
          <w:sz w:val="24"/>
          <w:szCs w:val="24"/>
          <w:lang w:val="en-GB"/>
          <w:rPrChange w:id="480" w:author="Zehui Bai" w:date="2022-03-11T15:16:00Z">
            <w:rPr>
              <w:rFonts w:ascii="Times New Roman" w:hAnsi="Times New Roman" w:cs="Times New Roman"/>
              <w:sz w:val="24"/>
              <w:szCs w:val="24"/>
              <w:lang w:val="en-GB"/>
            </w:rPr>
          </w:rPrChange>
        </w:rPr>
        <w:t xml:space="preserve"> in the general public </w:t>
      </w:r>
      <w:r w:rsidR="0088015F" w:rsidRPr="00067A21">
        <w:rPr>
          <w:rFonts w:ascii="Arial" w:eastAsia="Calibri" w:hAnsi="Arial" w:cs="Arial"/>
          <w:sz w:val="24"/>
          <w:szCs w:val="24"/>
          <w:lang w:val="en-US"/>
          <w:rPrChange w:id="481" w:author="Zehui Bai" w:date="2022-03-11T15:16:00Z">
            <w:rPr>
              <w:rFonts w:ascii="Times New Roman" w:eastAsia="Calibri" w:hAnsi="Times New Roman" w:cs="Times New Roman"/>
              <w:sz w:val="24"/>
              <w:szCs w:val="24"/>
              <w:lang w:val="en-US"/>
            </w:rPr>
          </w:rPrChange>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sidRPr="00067A21">
        <w:rPr>
          <w:rFonts w:ascii="Arial" w:eastAsia="Calibri" w:hAnsi="Arial" w:cs="Arial"/>
          <w:sz w:val="24"/>
          <w:szCs w:val="24"/>
          <w:lang w:val="en-US"/>
          <w:rPrChange w:id="482"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483" w:author="Zehui Bai" w:date="2022-03-11T15:16:00Z">
            <w:rPr>
              <w:rFonts w:ascii="Times New Roman" w:eastAsia="Calibri" w:hAnsi="Times New Roman" w:cs="Times New Roman"/>
              <w:sz w:val="24"/>
              <w:szCs w:val="24"/>
              <w:lang w:val="en-US"/>
            </w:rPr>
          </w:rPrChange>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sidRPr="00067A21">
        <w:rPr>
          <w:rFonts w:ascii="Arial" w:eastAsia="Calibri" w:hAnsi="Arial" w:cs="Arial"/>
          <w:sz w:val="24"/>
          <w:szCs w:val="24"/>
          <w:lang w:val="en-US"/>
          <w:rPrChange w:id="484"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485" w:author="Zehui Bai" w:date="2022-03-11T15:16:00Z">
            <w:rPr>
              <w:rFonts w:ascii="Times New Roman" w:eastAsia="Calibri" w:hAnsi="Times New Roman" w:cs="Times New Roman"/>
              <w:sz w:val="24"/>
              <w:szCs w:val="24"/>
              <w:lang w:val="en-US"/>
            </w:rPr>
          </w:rPrChange>
        </w:rPr>
        <w:fldChar w:fldCharType="end"/>
      </w:r>
      <w:r w:rsidR="0088015F" w:rsidRPr="00507161">
        <w:rPr>
          <w:rFonts w:ascii="Arial" w:eastAsia="Calibri" w:hAnsi="Arial" w:cs="Arial"/>
          <w:sz w:val="24"/>
          <w:szCs w:val="24"/>
          <w:lang w:val="en-US"/>
        </w:rPr>
      </w:r>
      <w:r w:rsidR="0088015F" w:rsidRPr="00067A21">
        <w:rPr>
          <w:rFonts w:ascii="Arial" w:eastAsia="Calibri" w:hAnsi="Arial" w:cs="Arial"/>
          <w:sz w:val="24"/>
          <w:szCs w:val="24"/>
          <w:lang w:val="en-US"/>
          <w:rPrChange w:id="486"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487" w:author="Zehui Bai" w:date="2022-03-11T15:16:00Z">
            <w:rPr>
              <w:rFonts w:ascii="Times New Roman" w:eastAsia="Calibri" w:hAnsi="Times New Roman" w:cs="Times New Roman"/>
              <w:noProof/>
              <w:sz w:val="24"/>
              <w:szCs w:val="24"/>
              <w:lang w:val="en-US"/>
            </w:rPr>
          </w:rPrChange>
        </w:rPr>
        <w:t>(7-9)</w:t>
      </w:r>
      <w:r w:rsidR="0088015F" w:rsidRPr="00067A21">
        <w:rPr>
          <w:rFonts w:ascii="Arial" w:eastAsia="Calibri" w:hAnsi="Arial" w:cs="Arial"/>
          <w:sz w:val="24"/>
          <w:szCs w:val="24"/>
          <w:lang w:val="en-US"/>
          <w:rPrChange w:id="488" w:author="Zehui Bai" w:date="2022-03-11T15:16:00Z">
            <w:rPr>
              <w:rFonts w:ascii="Times New Roman" w:eastAsia="Calibri" w:hAnsi="Times New Roman" w:cs="Times New Roman"/>
              <w:sz w:val="24"/>
              <w:szCs w:val="24"/>
              <w:lang w:val="en-US"/>
            </w:rPr>
          </w:rPrChange>
        </w:rPr>
        <w:fldChar w:fldCharType="end"/>
      </w:r>
      <w:r w:rsidR="029D553C" w:rsidRPr="00067A21">
        <w:rPr>
          <w:rFonts w:ascii="Arial" w:eastAsia="Calibri" w:hAnsi="Arial" w:cs="Arial"/>
          <w:sz w:val="24"/>
          <w:szCs w:val="24"/>
          <w:lang w:val="en-US"/>
          <w:rPrChange w:id="489" w:author="Zehui Bai" w:date="2022-03-11T15:16:00Z">
            <w:rPr>
              <w:rFonts w:ascii="Times New Roman" w:eastAsia="Calibri" w:hAnsi="Times New Roman" w:cs="Times New Roman"/>
              <w:sz w:val="24"/>
              <w:szCs w:val="24"/>
              <w:lang w:val="en-US"/>
            </w:rPr>
          </w:rPrChange>
        </w:rPr>
        <w:t>.</w:t>
      </w:r>
      <w:r w:rsidR="25DE4962" w:rsidRPr="00067A21">
        <w:rPr>
          <w:rFonts w:ascii="Arial" w:eastAsia="Calibri" w:hAnsi="Arial" w:cs="Arial"/>
          <w:sz w:val="24"/>
          <w:szCs w:val="24"/>
          <w:lang w:val="en-US"/>
          <w:rPrChange w:id="490" w:author="Zehui Bai" w:date="2022-03-11T15:16:00Z">
            <w:rPr>
              <w:rFonts w:ascii="Times New Roman" w:eastAsia="Calibri" w:hAnsi="Times New Roman" w:cs="Times New Roman"/>
              <w:sz w:val="24"/>
              <w:szCs w:val="24"/>
              <w:lang w:val="en-US"/>
            </w:rPr>
          </w:rPrChange>
        </w:rPr>
        <w:t xml:space="preserve"> </w:t>
      </w:r>
      <w:r w:rsidR="0041422E" w:rsidRPr="00067A21">
        <w:rPr>
          <w:rFonts w:ascii="Arial" w:eastAsia="Calibri" w:hAnsi="Arial" w:cs="Arial"/>
          <w:sz w:val="24"/>
          <w:szCs w:val="24"/>
          <w:lang w:val="en-US"/>
          <w:rPrChange w:id="491" w:author="Zehui Bai" w:date="2022-03-11T15:16:00Z">
            <w:rPr>
              <w:rFonts w:ascii="Times New Roman" w:eastAsia="Calibri" w:hAnsi="Times New Roman" w:cs="Times New Roman"/>
              <w:sz w:val="24"/>
              <w:szCs w:val="24"/>
              <w:lang w:val="en-US"/>
            </w:rPr>
          </w:rPrChange>
        </w:rPr>
        <w:t xml:space="preserve">However, due to the recency of the topic, </w:t>
      </w:r>
      <w:r w:rsidR="00D462E0" w:rsidRPr="00067A21">
        <w:rPr>
          <w:rFonts w:ascii="Arial" w:eastAsia="Calibri" w:hAnsi="Arial" w:cs="Arial"/>
          <w:sz w:val="24"/>
          <w:szCs w:val="24"/>
          <w:lang w:val="en-US"/>
          <w:rPrChange w:id="492" w:author="Zehui Bai" w:date="2022-03-11T15:16:00Z">
            <w:rPr>
              <w:rFonts w:ascii="Times New Roman" w:eastAsia="Calibri" w:hAnsi="Times New Roman" w:cs="Times New Roman"/>
              <w:sz w:val="24"/>
              <w:szCs w:val="24"/>
              <w:lang w:val="en-US"/>
            </w:rPr>
          </w:rPrChange>
        </w:rPr>
        <w:t>eg</w:t>
      </w:r>
      <w:r w:rsidR="004D787D" w:rsidRPr="00067A21">
        <w:rPr>
          <w:rFonts w:ascii="Arial" w:eastAsia="Calibri" w:hAnsi="Arial" w:cs="Arial"/>
          <w:sz w:val="24"/>
          <w:szCs w:val="24"/>
          <w:lang w:val="en-US"/>
          <w:rPrChange w:id="493" w:author="Zehui Bai" w:date="2022-03-11T15:16:00Z">
            <w:rPr>
              <w:rFonts w:ascii="Times New Roman" w:eastAsia="Calibri" w:hAnsi="Times New Roman" w:cs="Times New Roman"/>
              <w:sz w:val="24"/>
              <w:szCs w:val="24"/>
              <w:lang w:val="en-US"/>
            </w:rPr>
          </w:rPrChange>
        </w:rPr>
        <w:t xml:space="preserve">., </w:t>
      </w:r>
      <w:r w:rsidR="0041422E" w:rsidRPr="00067A21">
        <w:rPr>
          <w:rFonts w:ascii="Arial" w:eastAsia="Calibri" w:hAnsi="Arial" w:cs="Arial"/>
          <w:sz w:val="24"/>
          <w:szCs w:val="24"/>
          <w:lang w:val="en-US"/>
          <w:rPrChange w:id="494" w:author="Zehui Bai" w:date="2022-03-11T15:16:00Z">
            <w:rPr>
              <w:rFonts w:ascii="Times New Roman" w:eastAsia="Calibri" w:hAnsi="Times New Roman" w:cs="Times New Roman"/>
              <w:sz w:val="24"/>
              <w:szCs w:val="24"/>
              <w:lang w:val="en-US"/>
            </w:rPr>
          </w:rPrChange>
        </w:rPr>
        <w:t>vaccine readiness in the SARS-CoV-2 pandemic, only a limited number of studies refer to SARS-CoV-2 and the effects linked to</w:t>
      </w:r>
      <w:r w:rsidR="004D787D" w:rsidRPr="00067A21">
        <w:rPr>
          <w:rFonts w:ascii="Arial" w:eastAsia="Calibri" w:hAnsi="Arial" w:cs="Arial"/>
          <w:sz w:val="24"/>
          <w:szCs w:val="24"/>
          <w:lang w:val="en-US"/>
          <w:rPrChange w:id="495" w:author="Zehui Bai" w:date="2022-03-11T15:16:00Z">
            <w:rPr>
              <w:rFonts w:ascii="Times New Roman" w:eastAsia="Calibri" w:hAnsi="Times New Roman" w:cs="Times New Roman"/>
              <w:sz w:val="24"/>
              <w:szCs w:val="24"/>
              <w:lang w:val="en-US"/>
            </w:rPr>
          </w:rPrChange>
        </w:rPr>
        <w:t xml:space="preserve"> the public’s</w:t>
      </w:r>
      <w:r w:rsidR="0041422E" w:rsidRPr="00067A21">
        <w:rPr>
          <w:rFonts w:ascii="Arial" w:eastAsia="Calibri" w:hAnsi="Arial" w:cs="Arial"/>
          <w:sz w:val="24"/>
          <w:szCs w:val="24"/>
          <w:lang w:val="en-US"/>
          <w:rPrChange w:id="496" w:author="Zehui Bai" w:date="2022-03-11T15:16:00Z">
            <w:rPr>
              <w:rFonts w:ascii="Times New Roman" w:eastAsia="Calibri" w:hAnsi="Times New Roman" w:cs="Times New Roman"/>
              <w:sz w:val="24"/>
              <w:szCs w:val="24"/>
              <w:lang w:val="en-US"/>
            </w:rPr>
          </w:rPrChange>
        </w:rPr>
        <w:t xml:space="preserve"> commitment to vaccination </w:t>
      </w:r>
      <w:r w:rsidR="00BE3C35" w:rsidRPr="00067A21">
        <w:rPr>
          <w:rFonts w:ascii="Arial" w:eastAsia="Calibri" w:hAnsi="Arial" w:cs="Arial"/>
          <w:sz w:val="24"/>
          <w:szCs w:val="24"/>
          <w:lang w:val="en-US"/>
          <w:rPrChange w:id="497"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498" w:author="Zehui Bai" w:date="2022-03-11T15:16:00Z">
            <w:rPr>
              <w:rFonts w:ascii="Times New Roman" w:eastAsia="Calibri" w:hAnsi="Times New Roman" w:cs="Times New Roman"/>
              <w:sz w:val="24"/>
              <w:szCs w:val="24"/>
              <w:lang w:val="en-US"/>
            </w:rPr>
          </w:rPrChange>
        </w:rPr>
        <w:instrText xml:space="preserve"> ADDIN EN.CITE &lt;EndNote&gt;&lt;Cite&gt;&lt;Author&gt;Univ.-Prof. Dr. med. Philipp Wild&lt;/Author&gt;&lt;Year&gt;2021&lt;/Year&gt;&lt;RecNum&gt;9&lt;/RecNum&gt;&lt;DisplayText&gt;(10, 11)&lt;/DisplayText&gt;&lt;record&gt;&lt;rec-number&gt;9&lt;/rec-number&gt;&lt;foreign-keys&gt;&lt;key app="EN" db-id="2spd0sdzoeaxzoese9bprr28rwprzpz5zwrv" timestamp="1645976897"&gt;9&lt;/key&gt;&lt;/foreign-keys&gt;&lt;ref-type name="Electronic Article"&gt;43&lt;/ref-type&gt;&lt;contributors&gt;&lt;authors&gt;&lt;author&gt;Univ.-Prof. Dr. med. Philipp Wild, M.Sc.&lt;/author&gt;&lt;/authors&gt;&lt;/contributors&gt;&lt;titles&gt;&lt;title&gt;Gutenberg COVID-19 Studie&lt;/title&gt;&lt;tertiary-title&gt;https://www.unimedizin-mainz.de/ghs/willkommen.html&lt;/tertiary-title&gt;&lt;/titles&gt;&lt;dates&gt;&lt;year&gt;2021&lt;/year&gt;&lt;/dates&gt;&lt;pub-location&gt;University Medical Center of Johannes Gutenberg University Mainz&lt;/pub-location&gt;&lt;publisher&gt;University Medical Center of Johannes Gutenberg University Mainz&lt;/publisher&gt;&lt;urls&gt;&lt;/urls&gt;&lt;/record&gt;&lt;/Cite&gt;&lt;Cite&gt;&lt;Author&gt;Prof. Dr. Cornelia Betsch&lt;/Author&gt;&lt;Year&gt;2021&lt;/Year&gt;&lt;RecNum&gt;10&lt;/RecNum&gt;&lt;record&gt;&lt;rec-number&gt;10&lt;/rec-number&gt;&lt;foreign-keys&gt;&lt;key app="EN" db-id="2spd0sdzoeaxzoese9bprr28rwprzpz5zwrv" timestamp="1645976897"&gt;10&lt;/key&gt;&lt;/foreign-keys&gt;&lt;ref-type name="Online Database"&gt;45&lt;/ref-type&gt;&lt;contributors&gt;&lt;authors&gt;&lt;author&gt;Prof. Dr. Cornelia Betsch, Sarah Eitze, Dr. Lars Korn, Philipp Sprengholz, Regina Siegers, Laura Goldhahn, Pia Ochel, Anna Seufert, Gesine Knauer, Frederike Taubert, Jule Schmitz, Paula Giesler, Lena Lehre&lt;/author&gt;&lt;/authors&gt;&lt;/contributors&gt;&lt;titles&gt;&lt;title&gt;Impfungen&lt;/title&gt;&lt;/titles&gt;&lt;dates&gt;&lt;year&gt;2021&lt;/year&gt;&lt;/dates&gt;&lt;publisher&gt;Universität Erfurt (UE), Robert Koch-Institut (RKI), Bundeszentrale für gesundheitliche Aufklärung (BZgA), Leibniz-Institut für Psychologie (ZPID), Science Media Center (SMC), Bernhard-Nocht-Institut für Tropenmedizin (BNITM), Yale Institute for Global Health (YIGH)&lt;/publisher&gt;&lt;urls&gt;&lt;related-urls&gt;&lt;url&gt;https://projekte.uni-erfurt.de/cosmo2020/web/topic/impfung/10-impfungen/#impfschutz-und-schutzverhalten&lt;/url&gt;&lt;/related-urls&gt;&lt;/urls&gt;&lt;/record&gt;&lt;/Cite&gt;&lt;/EndNote&gt;</w:instrText>
      </w:r>
      <w:r w:rsidR="00BE3C35" w:rsidRPr="00067A21">
        <w:rPr>
          <w:rFonts w:ascii="Arial" w:eastAsia="Calibri" w:hAnsi="Arial" w:cs="Arial"/>
          <w:sz w:val="24"/>
          <w:szCs w:val="24"/>
          <w:lang w:val="en-US"/>
          <w:rPrChange w:id="499"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500" w:author="Zehui Bai" w:date="2022-03-11T15:16:00Z">
            <w:rPr>
              <w:rFonts w:ascii="Times New Roman" w:eastAsia="Calibri" w:hAnsi="Times New Roman" w:cs="Times New Roman"/>
              <w:noProof/>
              <w:sz w:val="24"/>
              <w:szCs w:val="24"/>
              <w:lang w:val="en-US"/>
            </w:rPr>
          </w:rPrChange>
        </w:rPr>
        <w:t>(10, 11)</w:t>
      </w:r>
      <w:r w:rsidR="00BE3C35" w:rsidRPr="00067A21">
        <w:rPr>
          <w:rFonts w:ascii="Arial" w:eastAsia="Calibri" w:hAnsi="Arial" w:cs="Arial"/>
          <w:sz w:val="24"/>
          <w:szCs w:val="24"/>
          <w:lang w:val="en-US"/>
          <w:rPrChange w:id="501" w:author="Zehui Bai" w:date="2022-03-11T15:16:00Z">
            <w:rPr>
              <w:rFonts w:ascii="Times New Roman" w:eastAsia="Calibri" w:hAnsi="Times New Roman" w:cs="Times New Roman"/>
              <w:sz w:val="24"/>
              <w:szCs w:val="24"/>
              <w:lang w:val="en-US"/>
            </w:rPr>
          </w:rPrChange>
        </w:rPr>
        <w:fldChar w:fldCharType="end"/>
      </w:r>
      <w:r w:rsidR="029D553C" w:rsidRPr="00067A21">
        <w:rPr>
          <w:rFonts w:ascii="Arial" w:eastAsia="Calibri" w:hAnsi="Arial" w:cs="Arial"/>
          <w:sz w:val="24"/>
          <w:szCs w:val="24"/>
          <w:lang w:val="en-US"/>
          <w:rPrChange w:id="502" w:author="Zehui Bai" w:date="2022-03-11T15:16:00Z">
            <w:rPr>
              <w:rFonts w:ascii="Times New Roman" w:eastAsia="Calibri" w:hAnsi="Times New Roman" w:cs="Times New Roman"/>
              <w:sz w:val="24"/>
              <w:szCs w:val="24"/>
              <w:lang w:val="en-US"/>
            </w:rPr>
          </w:rPrChange>
        </w:rPr>
        <w:t xml:space="preserve">. </w:t>
      </w:r>
      <w:r w:rsidR="004D787D" w:rsidRPr="00067A21">
        <w:rPr>
          <w:rFonts w:ascii="Arial" w:eastAsia="Calibri" w:hAnsi="Arial" w:cs="Arial"/>
          <w:sz w:val="24"/>
          <w:szCs w:val="24"/>
          <w:lang w:val="en-US"/>
          <w:rPrChange w:id="503" w:author="Zehui Bai" w:date="2022-03-11T15:16:00Z">
            <w:rPr>
              <w:rFonts w:ascii="Times New Roman" w:eastAsia="Calibri" w:hAnsi="Times New Roman" w:cs="Times New Roman"/>
              <w:sz w:val="24"/>
              <w:szCs w:val="24"/>
              <w:lang w:val="en-US"/>
            </w:rPr>
          </w:rPrChange>
        </w:rPr>
        <w:t>Subsequently</w:t>
      </w:r>
      <w:r w:rsidR="25DE4962" w:rsidRPr="00067A21">
        <w:rPr>
          <w:rFonts w:ascii="Arial" w:eastAsia="Calibri" w:hAnsi="Arial" w:cs="Arial"/>
          <w:sz w:val="24"/>
          <w:szCs w:val="24"/>
          <w:lang w:val="en-US"/>
          <w:rPrChange w:id="504" w:author="Zehui Bai" w:date="2022-03-11T15:16:00Z">
            <w:rPr>
              <w:rFonts w:ascii="Times New Roman" w:eastAsia="Calibri" w:hAnsi="Times New Roman" w:cs="Times New Roman"/>
              <w:sz w:val="24"/>
              <w:szCs w:val="24"/>
              <w:lang w:val="en-US"/>
            </w:rPr>
          </w:rPrChange>
        </w:rPr>
        <w:t>,</w:t>
      </w:r>
      <w:r w:rsidR="029D553C" w:rsidRPr="00067A21">
        <w:rPr>
          <w:rFonts w:ascii="Arial" w:eastAsia="Calibri" w:hAnsi="Arial" w:cs="Arial"/>
          <w:sz w:val="24"/>
          <w:szCs w:val="24"/>
          <w:lang w:val="en-US"/>
          <w:rPrChange w:id="505" w:author="Zehui Bai" w:date="2022-03-11T15:16:00Z">
            <w:rPr>
              <w:rFonts w:ascii="Times New Roman" w:eastAsia="Calibri" w:hAnsi="Times New Roman" w:cs="Times New Roman"/>
              <w:sz w:val="24"/>
              <w:szCs w:val="24"/>
              <w:lang w:val="en-US"/>
            </w:rPr>
          </w:rPrChange>
        </w:rPr>
        <w:t xml:space="preserve"> it </w:t>
      </w:r>
      <w:r w:rsidR="004D787D" w:rsidRPr="00067A21">
        <w:rPr>
          <w:rFonts w:ascii="Arial" w:eastAsia="Calibri" w:hAnsi="Arial" w:cs="Arial"/>
          <w:sz w:val="24"/>
          <w:szCs w:val="24"/>
          <w:lang w:val="en-US"/>
          <w:rPrChange w:id="506" w:author="Zehui Bai" w:date="2022-03-11T15:16:00Z">
            <w:rPr>
              <w:rFonts w:ascii="Times New Roman" w:eastAsia="Calibri" w:hAnsi="Times New Roman" w:cs="Times New Roman"/>
              <w:sz w:val="24"/>
              <w:szCs w:val="24"/>
              <w:lang w:val="en-US"/>
            </w:rPr>
          </w:rPrChange>
        </w:rPr>
        <w:t xml:space="preserve">can </w:t>
      </w:r>
      <w:r w:rsidR="029D553C" w:rsidRPr="00067A21">
        <w:rPr>
          <w:rFonts w:ascii="Arial" w:eastAsia="Calibri" w:hAnsi="Arial" w:cs="Arial"/>
          <w:sz w:val="24"/>
          <w:szCs w:val="24"/>
          <w:lang w:val="en-US"/>
          <w:rPrChange w:id="507" w:author="Zehui Bai" w:date="2022-03-11T15:16:00Z">
            <w:rPr>
              <w:rFonts w:ascii="Times New Roman" w:eastAsia="Calibri" w:hAnsi="Times New Roman" w:cs="Times New Roman"/>
              <w:sz w:val="24"/>
              <w:szCs w:val="24"/>
              <w:lang w:val="en-US"/>
            </w:rPr>
          </w:rPrChange>
        </w:rPr>
        <w:t xml:space="preserve">be </w:t>
      </w:r>
      <w:r w:rsidRPr="00067A21">
        <w:rPr>
          <w:rFonts w:ascii="Arial" w:eastAsia="Calibri" w:hAnsi="Arial" w:cs="Arial"/>
          <w:sz w:val="24"/>
          <w:szCs w:val="24"/>
          <w:lang w:val="en-US"/>
          <w:rPrChange w:id="508" w:author="Zehui Bai" w:date="2022-03-11T15:16:00Z">
            <w:rPr>
              <w:rFonts w:ascii="Times New Roman" w:eastAsia="Calibri" w:hAnsi="Times New Roman" w:cs="Times New Roman"/>
              <w:sz w:val="24"/>
              <w:szCs w:val="24"/>
              <w:lang w:val="en-US"/>
            </w:rPr>
          </w:rPrChange>
        </w:rPr>
        <w:t xml:space="preserve">considered </w:t>
      </w:r>
      <w:r w:rsidR="029D553C" w:rsidRPr="00067A21">
        <w:rPr>
          <w:rFonts w:ascii="Arial" w:eastAsia="Calibri" w:hAnsi="Arial" w:cs="Arial"/>
          <w:sz w:val="24"/>
          <w:szCs w:val="24"/>
          <w:lang w:val="en-US"/>
          <w:rPrChange w:id="509" w:author="Zehui Bai" w:date="2022-03-11T15:16:00Z">
            <w:rPr>
              <w:rFonts w:ascii="Times New Roman" w:eastAsia="Calibri" w:hAnsi="Times New Roman" w:cs="Times New Roman"/>
              <w:sz w:val="24"/>
              <w:szCs w:val="24"/>
              <w:lang w:val="en-US"/>
            </w:rPr>
          </w:rPrChange>
        </w:rPr>
        <w:t>that factors influenc</w:t>
      </w:r>
      <w:r w:rsidR="004D787D" w:rsidRPr="00067A21">
        <w:rPr>
          <w:rFonts w:ascii="Arial" w:eastAsia="Calibri" w:hAnsi="Arial" w:cs="Arial"/>
          <w:sz w:val="24"/>
          <w:szCs w:val="24"/>
          <w:lang w:val="en-US"/>
          <w:rPrChange w:id="510" w:author="Zehui Bai" w:date="2022-03-11T15:16:00Z">
            <w:rPr>
              <w:rFonts w:ascii="Times New Roman" w:eastAsia="Calibri" w:hAnsi="Times New Roman" w:cs="Times New Roman"/>
              <w:sz w:val="24"/>
              <w:szCs w:val="24"/>
              <w:lang w:val="en-US"/>
            </w:rPr>
          </w:rPrChange>
        </w:rPr>
        <w:t>ing</w:t>
      </w:r>
      <w:r w:rsidR="029D553C" w:rsidRPr="00067A21">
        <w:rPr>
          <w:rFonts w:ascii="Arial" w:eastAsia="Calibri" w:hAnsi="Arial" w:cs="Arial"/>
          <w:sz w:val="24"/>
          <w:szCs w:val="24"/>
          <w:lang w:val="en-US"/>
          <w:rPrChange w:id="511" w:author="Zehui Bai" w:date="2022-03-11T15:16:00Z">
            <w:rPr>
              <w:rFonts w:ascii="Times New Roman" w:eastAsia="Calibri" w:hAnsi="Times New Roman" w:cs="Times New Roman"/>
              <w:sz w:val="24"/>
              <w:szCs w:val="24"/>
              <w:lang w:val="en-US"/>
            </w:rPr>
          </w:rPrChange>
        </w:rPr>
        <w:t xml:space="preserve"> vaccination </w:t>
      </w:r>
      <w:r w:rsidRPr="00067A21" w:rsidDel="23C3CBBB">
        <w:rPr>
          <w:rFonts w:ascii="Arial" w:eastAsia="Calibri" w:hAnsi="Arial" w:cs="Arial"/>
          <w:sz w:val="24"/>
          <w:szCs w:val="24"/>
          <w:lang w:val="en-US"/>
          <w:rPrChange w:id="512" w:author="Zehui Bai" w:date="2022-03-11T15:16:00Z">
            <w:rPr>
              <w:rFonts w:ascii="Times New Roman" w:eastAsia="Calibri" w:hAnsi="Times New Roman" w:cs="Times New Roman"/>
              <w:sz w:val="24"/>
              <w:szCs w:val="24"/>
              <w:lang w:val="en-US"/>
            </w:rPr>
          </w:rPrChange>
        </w:rPr>
        <w:t>readiness</w:t>
      </w:r>
      <w:r w:rsidR="23C3CBBB" w:rsidRPr="00067A21">
        <w:rPr>
          <w:rFonts w:ascii="Arial" w:eastAsia="Calibri" w:hAnsi="Arial" w:cs="Arial"/>
          <w:sz w:val="24"/>
          <w:szCs w:val="24"/>
          <w:lang w:val="en-US"/>
          <w:rPrChange w:id="513" w:author="Zehui Bai" w:date="2022-03-11T15:16:00Z">
            <w:rPr>
              <w:rFonts w:ascii="Times New Roman" w:eastAsia="Calibri" w:hAnsi="Times New Roman" w:cs="Times New Roman"/>
              <w:sz w:val="24"/>
              <w:szCs w:val="24"/>
              <w:lang w:val="en-US"/>
            </w:rPr>
          </w:rPrChange>
        </w:rPr>
        <w:t xml:space="preserve"> may be transferable from </w:t>
      </w:r>
      <w:r w:rsidR="029D553C" w:rsidRPr="00067A21">
        <w:rPr>
          <w:rFonts w:ascii="Arial" w:eastAsia="Calibri" w:hAnsi="Arial" w:cs="Arial"/>
          <w:sz w:val="24"/>
          <w:szCs w:val="24"/>
          <w:lang w:val="en-US"/>
          <w:rPrChange w:id="514" w:author="Zehui Bai" w:date="2022-03-11T15:16:00Z">
            <w:rPr>
              <w:rFonts w:ascii="Times New Roman" w:eastAsia="Calibri" w:hAnsi="Times New Roman" w:cs="Times New Roman"/>
              <w:sz w:val="24"/>
              <w:szCs w:val="24"/>
              <w:lang w:val="en-US"/>
            </w:rPr>
          </w:rPrChange>
        </w:rPr>
        <w:t xml:space="preserve">other infectious </w:t>
      </w:r>
      <w:r w:rsidR="23C3CBBB" w:rsidRPr="00067A21">
        <w:rPr>
          <w:rFonts w:ascii="Arial" w:eastAsia="Calibri" w:hAnsi="Arial" w:cs="Arial"/>
          <w:sz w:val="24"/>
          <w:szCs w:val="24"/>
          <w:lang w:val="en-US"/>
          <w:rPrChange w:id="515" w:author="Zehui Bai" w:date="2022-03-11T15:16:00Z">
            <w:rPr>
              <w:rFonts w:ascii="Times New Roman" w:eastAsia="Calibri" w:hAnsi="Times New Roman" w:cs="Times New Roman"/>
              <w:sz w:val="24"/>
              <w:szCs w:val="24"/>
              <w:lang w:val="en-US"/>
            </w:rPr>
          </w:rPrChange>
        </w:rPr>
        <w:t xml:space="preserve">diseases </w:t>
      </w:r>
      <w:r w:rsidR="029D553C" w:rsidRPr="00067A21">
        <w:rPr>
          <w:rFonts w:ascii="Arial" w:eastAsia="Calibri" w:hAnsi="Arial" w:cs="Arial"/>
          <w:sz w:val="24"/>
          <w:szCs w:val="24"/>
          <w:lang w:val="en-US"/>
          <w:rPrChange w:id="516" w:author="Zehui Bai" w:date="2022-03-11T15:16:00Z">
            <w:rPr>
              <w:rFonts w:ascii="Times New Roman" w:eastAsia="Calibri" w:hAnsi="Times New Roman" w:cs="Times New Roman"/>
              <w:sz w:val="24"/>
              <w:szCs w:val="24"/>
              <w:lang w:val="en-US"/>
            </w:rPr>
          </w:rPrChange>
        </w:rPr>
        <w:t>to SARS-CoV-2.</w:t>
      </w:r>
    </w:p>
    <w:p w14:paraId="1EC603D3" w14:textId="641827D4" w:rsidR="00EC4670" w:rsidRPr="00067A21" w:rsidRDefault="1821DFCA">
      <w:pPr>
        <w:spacing w:before="120" w:after="240" w:line="240" w:lineRule="auto"/>
        <w:jc w:val="both"/>
        <w:rPr>
          <w:rFonts w:ascii="Arial" w:eastAsia="Calibri" w:hAnsi="Arial" w:cs="Arial"/>
          <w:sz w:val="24"/>
          <w:szCs w:val="24"/>
          <w:lang w:val="en-US"/>
          <w:rPrChange w:id="517" w:author="Zehui Bai" w:date="2022-03-11T15:16:00Z">
            <w:rPr>
              <w:rFonts w:ascii="Times New Roman" w:eastAsia="Calibri" w:hAnsi="Times New Roman" w:cs="Times New Roman"/>
              <w:sz w:val="24"/>
              <w:szCs w:val="24"/>
              <w:lang w:val="en-US"/>
            </w:rPr>
          </w:rPrChange>
        </w:rPr>
        <w:pPrChange w:id="518" w:author="Zehui Bai" w:date="2022-03-11T13:57:00Z">
          <w:pPr>
            <w:spacing w:before="120" w:after="240" w:line="240" w:lineRule="auto"/>
          </w:pPr>
        </w:pPrChange>
      </w:pPr>
      <w:r w:rsidRPr="00067A21">
        <w:rPr>
          <w:rFonts w:ascii="Arial" w:hAnsi="Arial" w:cs="Arial"/>
          <w:sz w:val="24"/>
          <w:szCs w:val="24"/>
          <w:lang w:val="en-US"/>
          <w:rPrChange w:id="519" w:author="Zehui Bai" w:date="2022-03-11T15:16:00Z">
            <w:rPr>
              <w:rFonts w:ascii="Times New Roman" w:hAnsi="Times New Roman" w:cs="Times New Roman"/>
              <w:sz w:val="24"/>
              <w:szCs w:val="24"/>
              <w:lang w:val="en-US"/>
            </w:rPr>
          </w:rPrChange>
        </w:rPr>
        <w:t>From existing literature, an individual’s</w:t>
      </w:r>
      <w:r w:rsidR="00E86734" w:rsidRPr="00067A21">
        <w:rPr>
          <w:rFonts w:ascii="Arial" w:hAnsi="Arial" w:cs="Arial"/>
          <w:sz w:val="24"/>
          <w:szCs w:val="24"/>
          <w:lang w:val="en-US"/>
          <w:rPrChange w:id="520" w:author="Zehui Bai" w:date="2022-03-11T15:16:00Z">
            <w:rPr>
              <w:rFonts w:ascii="Times New Roman" w:hAnsi="Times New Roman" w:cs="Times New Roman"/>
              <w:sz w:val="24"/>
              <w:szCs w:val="24"/>
              <w:lang w:val="en-US"/>
            </w:rPr>
          </w:rPrChange>
        </w:rPr>
        <w:t xml:space="preserve"> </w:t>
      </w:r>
      <w:r w:rsidRPr="00067A21">
        <w:rPr>
          <w:rFonts w:ascii="Arial" w:hAnsi="Arial" w:cs="Arial"/>
          <w:sz w:val="24"/>
          <w:szCs w:val="24"/>
          <w:lang w:val="en-US"/>
          <w:rPrChange w:id="521" w:author="Zehui Bai" w:date="2022-03-11T15:16:00Z">
            <w:rPr>
              <w:rFonts w:ascii="Times New Roman" w:hAnsi="Times New Roman" w:cs="Times New Roman"/>
              <w:sz w:val="24"/>
              <w:szCs w:val="24"/>
              <w:lang w:val="en-US"/>
            </w:rPr>
          </w:rPrChange>
        </w:rPr>
        <w:t>p</w:t>
      </w:r>
      <w:r w:rsidR="00DF2E97" w:rsidRPr="00067A21">
        <w:rPr>
          <w:rFonts w:ascii="Arial" w:hAnsi="Arial" w:cs="Arial"/>
          <w:sz w:val="24"/>
          <w:szCs w:val="24"/>
          <w:lang w:val="en-US"/>
          <w:rPrChange w:id="522" w:author="Zehui Bai" w:date="2022-03-11T15:16:00Z">
            <w:rPr>
              <w:rFonts w:ascii="Times New Roman" w:hAnsi="Times New Roman" w:cs="Times New Roman"/>
              <w:sz w:val="24"/>
              <w:szCs w:val="24"/>
              <w:lang w:val="en-US"/>
            </w:rPr>
          </w:rPrChange>
        </w:rPr>
        <w:t>erception, disease knowledge, and previous behavior appear to influence their participation in vaccination programs</w:t>
      </w:r>
      <w:r w:rsidR="00FD5907" w:rsidRPr="00067A21">
        <w:rPr>
          <w:rFonts w:ascii="Arial" w:eastAsia="Calibri" w:hAnsi="Arial" w:cs="Arial"/>
          <w:sz w:val="24"/>
          <w:szCs w:val="24"/>
          <w:lang w:val="en-US"/>
          <w:rPrChange w:id="523" w:author="Zehui Bai" w:date="2022-03-11T15:16:00Z">
            <w:rPr>
              <w:rFonts w:ascii="Times New Roman" w:eastAsia="Calibri" w:hAnsi="Times New Roman" w:cs="Times New Roman"/>
              <w:sz w:val="24"/>
              <w:szCs w:val="24"/>
              <w:lang w:val="en-US"/>
            </w:rPr>
          </w:rPrChange>
        </w:rPr>
        <w:t xml:space="preserve"> </w:t>
      </w:r>
      <w:r w:rsidR="00FD5907" w:rsidRPr="00067A21">
        <w:rPr>
          <w:rFonts w:ascii="Arial" w:eastAsia="Calibri" w:hAnsi="Arial" w:cs="Arial"/>
          <w:sz w:val="24"/>
          <w:szCs w:val="24"/>
          <w:lang w:val="en-US"/>
          <w:rPrChange w:id="524" w:author="Zehui Bai" w:date="2022-03-11T15:16:00Z">
            <w:rPr>
              <w:rFonts w:ascii="Times New Roman" w:eastAsia="Calibri" w:hAnsi="Times New Roman" w:cs="Times New Roman"/>
              <w:sz w:val="24"/>
              <w:szCs w:val="24"/>
              <w:lang w:val="en-US"/>
            </w:rPr>
          </w:rPrChange>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sidRPr="00067A21">
        <w:rPr>
          <w:rFonts w:ascii="Arial" w:eastAsia="Calibri" w:hAnsi="Arial" w:cs="Arial"/>
          <w:sz w:val="24"/>
          <w:szCs w:val="24"/>
          <w:lang w:val="en-US"/>
          <w:rPrChange w:id="525"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526" w:author="Zehui Bai" w:date="2022-03-11T15:16:00Z">
            <w:rPr>
              <w:rFonts w:ascii="Times New Roman" w:eastAsia="Calibri" w:hAnsi="Times New Roman" w:cs="Times New Roman"/>
              <w:sz w:val="24"/>
              <w:szCs w:val="24"/>
              <w:lang w:val="en-US"/>
            </w:rPr>
          </w:rPrChange>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sidRPr="00067A21">
        <w:rPr>
          <w:rFonts w:ascii="Arial" w:eastAsia="Calibri" w:hAnsi="Arial" w:cs="Arial"/>
          <w:sz w:val="24"/>
          <w:szCs w:val="24"/>
          <w:lang w:val="en-US"/>
          <w:rPrChange w:id="527"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528" w:author="Zehui Bai" w:date="2022-03-11T15:16:00Z">
            <w:rPr>
              <w:rFonts w:ascii="Times New Roman" w:eastAsia="Calibri" w:hAnsi="Times New Roman" w:cs="Times New Roman"/>
              <w:sz w:val="24"/>
              <w:szCs w:val="24"/>
              <w:lang w:val="en-US"/>
            </w:rPr>
          </w:rPrChange>
        </w:rPr>
        <w:fldChar w:fldCharType="end"/>
      </w:r>
      <w:r w:rsidR="00FD5907" w:rsidRPr="00507161">
        <w:rPr>
          <w:rFonts w:ascii="Arial" w:eastAsia="Calibri" w:hAnsi="Arial" w:cs="Arial"/>
          <w:sz w:val="24"/>
          <w:szCs w:val="24"/>
          <w:lang w:val="en-US"/>
        </w:rPr>
      </w:r>
      <w:r w:rsidR="00FD5907" w:rsidRPr="00067A21">
        <w:rPr>
          <w:rFonts w:ascii="Arial" w:eastAsia="Calibri" w:hAnsi="Arial" w:cs="Arial"/>
          <w:sz w:val="24"/>
          <w:szCs w:val="24"/>
          <w:lang w:val="en-US"/>
          <w:rPrChange w:id="529"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530" w:author="Zehui Bai" w:date="2022-03-11T15:16:00Z">
            <w:rPr>
              <w:rFonts w:ascii="Times New Roman" w:eastAsia="Calibri" w:hAnsi="Times New Roman" w:cs="Times New Roman"/>
              <w:noProof/>
              <w:sz w:val="24"/>
              <w:szCs w:val="24"/>
              <w:lang w:val="en-US"/>
            </w:rPr>
          </w:rPrChange>
        </w:rPr>
        <w:t>(12-14)</w:t>
      </w:r>
      <w:r w:rsidR="00FD5907" w:rsidRPr="00067A21">
        <w:rPr>
          <w:rFonts w:ascii="Arial" w:eastAsia="Calibri" w:hAnsi="Arial" w:cs="Arial"/>
          <w:sz w:val="24"/>
          <w:szCs w:val="24"/>
          <w:lang w:val="en-US"/>
          <w:rPrChange w:id="531"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532"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hAnsi="Arial" w:cs="Arial"/>
          <w:sz w:val="24"/>
          <w:szCs w:val="24"/>
          <w:lang w:val="en-US"/>
          <w:rPrChange w:id="533" w:author="Zehui Bai" w:date="2022-03-11T15:16:00Z">
            <w:rPr>
              <w:rFonts w:ascii="Times New Roman" w:hAnsi="Times New Roman" w:cs="Times New Roman"/>
              <w:sz w:val="24"/>
              <w:szCs w:val="24"/>
              <w:lang w:val="en-US"/>
            </w:rPr>
          </w:rPrChange>
        </w:rPr>
        <w:t xml:space="preserve">Perceived susceptibility </w:t>
      </w:r>
      <w:r w:rsidR="007F5126" w:rsidRPr="00067A21">
        <w:rPr>
          <w:rFonts w:ascii="Arial" w:hAnsi="Arial" w:cs="Arial"/>
          <w:sz w:val="24"/>
          <w:szCs w:val="24"/>
          <w:lang w:val="en-US"/>
          <w:rPrChange w:id="534" w:author="Zehui Bai" w:date="2022-03-11T15:16:00Z">
            <w:rPr>
              <w:rFonts w:ascii="Times New Roman" w:hAnsi="Times New Roman" w:cs="Times New Roman"/>
              <w:sz w:val="24"/>
              <w:szCs w:val="24"/>
              <w:lang w:val="en-US"/>
            </w:rPr>
          </w:rPrChange>
        </w:rPr>
        <w:t xml:space="preserve">for </w:t>
      </w:r>
      <w:r w:rsidR="003A1B3E" w:rsidRPr="00067A21">
        <w:rPr>
          <w:rFonts w:ascii="Arial" w:hAnsi="Arial" w:cs="Arial"/>
          <w:sz w:val="24"/>
          <w:szCs w:val="24"/>
          <w:lang w:val="en-US"/>
          <w:rPrChange w:id="535" w:author="Zehui Bai" w:date="2022-03-11T15:16:00Z">
            <w:rPr>
              <w:rFonts w:ascii="Times New Roman" w:hAnsi="Times New Roman" w:cs="Times New Roman"/>
              <w:sz w:val="24"/>
              <w:szCs w:val="24"/>
              <w:lang w:val="en-US"/>
            </w:rPr>
          </w:rPrChange>
        </w:rPr>
        <w:t xml:space="preserve">a </w:t>
      </w:r>
      <w:r w:rsidR="007F5126" w:rsidRPr="00067A21">
        <w:rPr>
          <w:rFonts w:ascii="Arial" w:hAnsi="Arial" w:cs="Arial"/>
          <w:sz w:val="24"/>
          <w:szCs w:val="24"/>
          <w:lang w:val="en-US"/>
          <w:rPrChange w:id="536" w:author="Zehui Bai" w:date="2022-03-11T15:16:00Z">
            <w:rPr>
              <w:rFonts w:ascii="Times New Roman" w:hAnsi="Times New Roman" w:cs="Times New Roman"/>
              <w:sz w:val="24"/>
              <w:szCs w:val="24"/>
              <w:lang w:val="en-US"/>
            </w:rPr>
          </w:rPrChange>
        </w:rPr>
        <w:t xml:space="preserve">disease </w:t>
      </w:r>
      <w:r w:rsidR="00DC41BA" w:rsidRPr="00067A21">
        <w:rPr>
          <w:rFonts w:ascii="Arial" w:hAnsi="Arial" w:cs="Arial"/>
          <w:sz w:val="24"/>
          <w:szCs w:val="24"/>
          <w:lang w:val="en-US"/>
          <w:rPrChange w:id="537" w:author="Zehui Bai" w:date="2022-03-11T15:16:00Z">
            <w:rPr>
              <w:rFonts w:ascii="Times New Roman" w:hAnsi="Times New Roman" w:cs="Times New Roman"/>
              <w:sz w:val="24"/>
              <w:szCs w:val="24"/>
              <w:lang w:val="en-US"/>
            </w:rPr>
          </w:rPrChange>
        </w:rPr>
        <w:t>has been found to</w:t>
      </w:r>
      <w:r w:rsidRPr="00067A21">
        <w:rPr>
          <w:rFonts w:ascii="Arial" w:hAnsi="Arial" w:cs="Arial"/>
          <w:sz w:val="24"/>
          <w:szCs w:val="24"/>
          <w:lang w:val="en-US"/>
          <w:rPrChange w:id="538" w:author="Zehui Bai" w:date="2022-03-11T15:16:00Z">
            <w:rPr>
              <w:rFonts w:ascii="Times New Roman" w:hAnsi="Times New Roman" w:cs="Times New Roman"/>
              <w:sz w:val="24"/>
              <w:szCs w:val="24"/>
              <w:lang w:val="en-US"/>
            </w:rPr>
          </w:rPrChange>
        </w:rPr>
        <w:t xml:space="preserve"> </w:t>
      </w:r>
      <w:r w:rsidR="00DC41BA" w:rsidRPr="00067A21">
        <w:rPr>
          <w:rFonts w:ascii="Arial" w:hAnsi="Arial" w:cs="Arial"/>
          <w:sz w:val="24"/>
          <w:szCs w:val="24"/>
          <w:lang w:val="en-US"/>
          <w:rPrChange w:id="539" w:author="Zehui Bai" w:date="2022-03-11T15:16:00Z">
            <w:rPr>
              <w:rFonts w:ascii="Times New Roman" w:hAnsi="Times New Roman" w:cs="Times New Roman"/>
              <w:sz w:val="24"/>
              <w:szCs w:val="24"/>
              <w:lang w:val="en-US"/>
            </w:rPr>
          </w:rPrChange>
        </w:rPr>
        <w:t xml:space="preserve">strongly </w:t>
      </w:r>
      <w:r w:rsidRPr="00067A21">
        <w:rPr>
          <w:rFonts w:ascii="Arial" w:hAnsi="Arial" w:cs="Arial"/>
          <w:sz w:val="24"/>
          <w:szCs w:val="24"/>
          <w:lang w:val="en-US"/>
          <w:rPrChange w:id="540" w:author="Zehui Bai" w:date="2022-03-11T15:16:00Z">
            <w:rPr>
              <w:rFonts w:ascii="Times New Roman" w:hAnsi="Times New Roman" w:cs="Times New Roman"/>
              <w:sz w:val="24"/>
              <w:szCs w:val="24"/>
              <w:lang w:val="en-US"/>
            </w:rPr>
          </w:rPrChange>
        </w:rPr>
        <w:t>influence</w:t>
      </w:r>
      <w:r w:rsidR="00DC41BA" w:rsidRPr="00067A21">
        <w:rPr>
          <w:rFonts w:ascii="Arial" w:hAnsi="Arial" w:cs="Arial"/>
          <w:sz w:val="24"/>
          <w:szCs w:val="24"/>
          <w:lang w:val="en-US"/>
          <w:rPrChange w:id="541" w:author="Zehui Bai" w:date="2022-03-11T15:16:00Z">
            <w:rPr>
              <w:rFonts w:ascii="Times New Roman" w:hAnsi="Times New Roman" w:cs="Times New Roman"/>
              <w:sz w:val="24"/>
              <w:szCs w:val="24"/>
              <w:lang w:val="en-US"/>
            </w:rPr>
          </w:rPrChange>
        </w:rPr>
        <w:t xml:space="preserve"> </w:t>
      </w:r>
      <w:r w:rsidRPr="00067A21">
        <w:rPr>
          <w:rFonts w:ascii="Arial" w:hAnsi="Arial" w:cs="Arial"/>
          <w:sz w:val="24"/>
          <w:szCs w:val="24"/>
          <w:lang w:val="en-US"/>
          <w:rPrChange w:id="542" w:author="Zehui Bai" w:date="2022-03-11T15:16:00Z">
            <w:rPr>
              <w:rFonts w:ascii="Times New Roman" w:hAnsi="Times New Roman" w:cs="Times New Roman"/>
              <w:sz w:val="24"/>
              <w:szCs w:val="24"/>
              <w:lang w:val="en-US"/>
            </w:rPr>
          </w:rPrChange>
        </w:rPr>
        <w:t>participation</w:t>
      </w:r>
      <w:r w:rsidR="00DC41BA" w:rsidRPr="00067A21">
        <w:rPr>
          <w:rFonts w:ascii="Arial" w:hAnsi="Arial" w:cs="Arial"/>
          <w:sz w:val="24"/>
          <w:szCs w:val="24"/>
          <w:lang w:val="en-US"/>
          <w:rPrChange w:id="543" w:author="Zehui Bai" w:date="2022-03-11T15:16:00Z">
            <w:rPr>
              <w:rFonts w:ascii="Times New Roman" w:hAnsi="Times New Roman" w:cs="Times New Roman"/>
              <w:sz w:val="24"/>
              <w:szCs w:val="24"/>
              <w:lang w:val="en-US"/>
            </w:rPr>
          </w:rPrChange>
        </w:rPr>
        <w:t xml:space="preserve"> in</w:t>
      </w:r>
      <w:r w:rsidR="00DF2E97" w:rsidRPr="00067A21">
        <w:rPr>
          <w:rFonts w:ascii="Arial" w:hAnsi="Arial" w:cs="Arial"/>
          <w:sz w:val="24"/>
          <w:szCs w:val="24"/>
          <w:lang w:val="en-US"/>
          <w:rPrChange w:id="544" w:author="Zehui Bai" w:date="2022-03-11T15:16:00Z">
            <w:rPr>
              <w:rFonts w:ascii="Times New Roman" w:hAnsi="Times New Roman" w:cs="Times New Roman"/>
              <w:sz w:val="24"/>
              <w:szCs w:val="24"/>
              <w:lang w:val="en-US"/>
            </w:rPr>
          </w:rPrChange>
        </w:rPr>
        <w:t xml:space="preserve"> </w:t>
      </w:r>
      <w:r w:rsidR="00DC41BA" w:rsidRPr="00067A21">
        <w:rPr>
          <w:rFonts w:ascii="Arial" w:hAnsi="Arial" w:cs="Arial"/>
          <w:sz w:val="24"/>
          <w:szCs w:val="24"/>
          <w:lang w:val="en-US"/>
          <w:rPrChange w:id="545" w:author="Zehui Bai" w:date="2022-03-11T15:16:00Z">
            <w:rPr>
              <w:rFonts w:ascii="Times New Roman" w:hAnsi="Times New Roman" w:cs="Times New Roman"/>
              <w:sz w:val="24"/>
              <w:szCs w:val="24"/>
              <w:lang w:val="en-US"/>
            </w:rPr>
          </w:rPrChange>
        </w:rPr>
        <w:t>vaccinations</w:t>
      </w:r>
      <w:r w:rsidR="00DC41BA" w:rsidRPr="00067A21">
        <w:rPr>
          <w:rFonts w:ascii="Arial" w:eastAsia="Calibri" w:hAnsi="Arial" w:cs="Arial"/>
          <w:sz w:val="24"/>
          <w:szCs w:val="24"/>
          <w:lang w:val="en-US"/>
          <w:rPrChange w:id="546"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eastAsia="Calibri" w:hAnsi="Arial" w:cs="Arial"/>
          <w:sz w:val="24"/>
          <w:szCs w:val="24"/>
          <w:lang w:val="en-US"/>
          <w:rPrChange w:id="547" w:author="Zehui Bai" w:date="2022-03-11T15:16:00Z">
            <w:rPr>
              <w:rFonts w:ascii="Times New Roman" w:eastAsia="Calibri" w:hAnsi="Times New Roman" w:cs="Times New Roman"/>
              <w:sz w:val="24"/>
              <w:szCs w:val="24"/>
              <w:lang w:val="en-US"/>
            </w:rPr>
          </w:rPrChange>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sidRPr="00067A21">
        <w:rPr>
          <w:rFonts w:ascii="Arial" w:eastAsia="Calibri" w:hAnsi="Arial" w:cs="Arial"/>
          <w:sz w:val="24"/>
          <w:szCs w:val="24"/>
          <w:lang w:val="en-US"/>
          <w:rPrChange w:id="548"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549" w:author="Zehui Bai" w:date="2022-03-11T15:16:00Z">
            <w:rPr>
              <w:rFonts w:ascii="Times New Roman" w:eastAsia="Calibri" w:hAnsi="Times New Roman" w:cs="Times New Roman"/>
              <w:sz w:val="24"/>
              <w:szCs w:val="24"/>
              <w:lang w:val="en-US"/>
            </w:rPr>
          </w:rPrChange>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sidRPr="00067A21">
        <w:rPr>
          <w:rFonts w:ascii="Arial" w:eastAsia="Calibri" w:hAnsi="Arial" w:cs="Arial"/>
          <w:sz w:val="24"/>
          <w:szCs w:val="24"/>
          <w:lang w:val="en-US"/>
          <w:rPrChange w:id="550"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551" w:author="Zehui Bai" w:date="2022-03-11T15:16:00Z">
            <w:rPr>
              <w:rFonts w:ascii="Times New Roman" w:eastAsia="Calibri" w:hAnsi="Times New Roman" w:cs="Times New Roman"/>
              <w:sz w:val="24"/>
              <w:szCs w:val="24"/>
              <w:lang w:val="en-US"/>
            </w:rPr>
          </w:rPrChange>
        </w:rPr>
        <w:fldChar w:fldCharType="end"/>
      </w:r>
      <w:r w:rsidR="00DF2E97" w:rsidRPr="00507161">
        <w:rPr>
          <w:rFonts w:ascii="Arial" w:eastAsia="Calibri" w:hAnsi="Arial" w:cs="Arial"/>
          <w:sz w:val="24"/>
          <w:szCs w:val="24"/>
          <w:lang w:val="en-US"/>
        </w:rPr>
      </w:r>
      <w:r w:rsidR="00DF2E97" w:rsidRPr="00067A21">
        <w:rPr>
          <w:rFonts w:ascii="Arial" w:eastAsia="Calibri" w:hAnsi="Arial" w:cs="Arial"/>
          <w:sz w:val="24"/>
          <w:szCs w:val="24"/>
          <w:lang w:val="en-US"/>
          <w:rPrChange w:id="552"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553" w:author="Zehui Bai" w:date="2022-03-11T15:16:00Z">
            <w:rPr>
              <w:rFonts w:ascii="Times New Roman" w:eastAsia="Calibri" w:hAnsi="Times New Roman" w:cs="Times New Roman"/>
              <w:noProof/>
              <w:sz w:val="24"/>
              <w:szCs w:val="24"/>
              <w:lang w:val="en-US"/>
            </w:rPr>
          </w:rPrChange>
        </w:rPr>
        <w:t>(13, 15-18)</w:t>
      </w:r>
      <w:r w:rsidR="00DF2E97" w:rsidRPr="00067A21">
        <w:rPr>
          <w:rFonts w:ascii="Arial" w:eastAsia="Calibri" w:hAnsi="Arial" w:cs="Arial"/>
          <w:sz w:val="24"/>
          <w:szCs w:val="24"/>
          <w:lang w:val="en-US"/>
          <w:rPrChange w:id="554"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555" w:author="Zehui Bai" w:date="2022-03-11T15:16:00Z">
            <w:rPr>
              <w:rFonts w:ascii="Times New Roman" w:eastAsia="Calibri" w:hAnsi="Times New Roman" w:cs="Times New Roman"/>
              <w:sz w:val="24"/>
              <w:szCs w:val="24"/>
              <w:lang w:val="en-US"/>
            </w:rPr>
          </w:rPrChange>
        </w:rPr>
        <w:t>.</w:t>
      </w:r>
      <w:r w:rsidR="0053720A" w:rsidRPr="00067A21">
        <w:rPr>
          <w:rFonts w:ascii="Arial" w:eastAsia="Calibri" w:hAnsi="Arial" w:cs="Arial"/>
          <w:sz w:val="24"/>
          <w:szCs w:val="24"/>
          <w:lang w:val="en-US"/>
          <w:rPrChange w:id="556" w:author="Zehui Bai" w:date="2022-03-11T15:16:00Z">
            <w:rPr>
              <w:rFonts w:ascii="Times New Roman" w:eastAsia="Calibri" w:hAnsi="Times New Roman" w:cs="Times New Roman"/>
              <w:sz w:val="24"/>
              <w:szCs w:val="24"/>
              <w:lang w:val="en-US"/>
            </w:rPr>
          </w:rPrChange>
        </w:rPr>
        <w:t xml:space="preserve"> </w:t>
      </w:r>
    </w:p>
    <w:p w14:paraId="7167CBE8" w14:textId="1ABE613E" w:rsidR="00DF2E97" w:rsidRPr="00067A21" w:rsidRDefault="00783418">
      <w:pPr>
        <w:spacing w:before="120" w:after="240" w:line="240" w:lineRule="auto"/>
        <w:jc w:val="both"/>
        <w:rPr>
          <w:rFonts w:ascii="Arial" w:eastAsia="Calibri" w:hAnsi="Arial" w:cs="Arial"/>
          <w:sz w:val="24"/>
          <w:szCs w:val="24"/>
          <w:lang w:val="en-US"/>
          <w:rPrChange w:id="557" w:author="Zehui Bai" w:date="2022-03-11T15:16:00Z">
            <w:rPr>
              <w:rFonts w:ascii="Times New Roman" w:eastAsia="Calibri" w:hAnsi="Times New Roman" w:cs="Times New Roman"/>
              <w:sz w:val="24"/>
              <w:szCs w:val="24"/>
              <w:lang w:val="en-US"/>
            </w:rPr>
          </w:rPrChange>
        </w:rPr>
        <w:pPrChange w:id="558" w:author="Zehui Bai" w:date="2022-03-11T13:57:00Z">
          <w:pPr>
            <w:spacing w:before="120" w:after="240" w:line="240" w:lineRule="auto"/>
          </w:pPr>
        </w:pPrChange>
      </w:pPr>
      <w:r w:rsidRPr="00067A21">
        <w:rPr>
          <w:rFonts w:ascii="Arial" w:eastAsia="Calibri" w:hAnsi="Arial" w:cs="Arial"/>
          <w:sz w:val="24"/>
          <w:szCs w:val="24"/>
          <w:lang w:val="en-US"/>
          <w:rPrChange w:id="559" w:author="Zehui Bai" w:date="2022-03-11T15:16:00Z">
            <w:rPr>
              <w:rFonts w:ascii="Times New Roman" w:eastAsia="Calibri" w:hAnsi="Times New Roman" w:cs="Times New Roman"/>
              <w:sz w:val="24"/>
              <w:szCs w:val="24"/>
              <w:lang w:val="en-US"/>
            </w:rPr>
          </w:rPrChange>
        </w:rPr>
        <w:t>I</w:t>
      </w:r>
      <w:r w:rsidR="00CC6D8C" w:rsidRPr="00067A21">
        <w:rPr>
          <w:rFonts w:ascii="Arial" w:eastAsia="Calibri" w:hAnsi="Arial" w:cs="Arial"/>
          <w:sz w:val="24"/>
          <w:szCs w:val="24"/>
          <w:lang w:val="en-US"/>
          <w:rPrChange w:id="560" w:author="Zehui Bai" w:date="2022-03-11T15:16:00Z">
            <w:rPr>
              <w:rFonts w:ascii="Times New Roman" w:eastAsia="Calibri" w:hAnsi="Times New Roman" w:cs="Times New Roman"/>
              <w:sz w:val="24"/>
              <w:szCs w:val="24"/>
              <w:lang w:val="en-US"/>
            </w:rPr>
          </w:rPrChange>
        </w:rPr>
        <w:t xml:space="preserve">t </w:t>
      </w:r>
      <w:r w:rsidR="002F748B" w:rsidRPr="00067A21">
        <w:rPr>
          <w:rFonts w:ascii="Arial" w:eastAsia="Calibri" w:hAnsi="Arial" w:cs="Arial"/>
          <w:sz w:val="24"/>
          <w:szCs w:val="24"/>
          <w:lang w:val="en-US"/>
          <w:rPrChange w:id="561" w:author="Zehui Bai" w:date="2022-03-11T15:16:00Z">
            <w:rPr>
              <w:rFonts w:ascii="Times New Roman" w:eastAsia="Calibri" w:hAnsi="Times New Roman" w:cs="Times New Roman"/>
              <w:sz w:val="24"/>
              <w:szCs w:val="24"/>
              <w:lang w:val="en-US"/>
            </w:rPr>
          </w:rPrChange>
        </w:rPr>
        <w:t>has</w:t>
      </w:r>
      <w:r w:rsidR="68FF82DA" w:rsidRPr="00067A21">
        <w:rPr>
          <w:rFonts w:ascii="Arial" w:eastAsia="Calibri" w:hAnsi="Arial" w:cs="Arial"/>
          <w:sz w:val="24"/>
          <w:szCs w:val="24"/>
          <w:lang w:val="en-US"/>
          <w:rPrChange w:id="562" w:author="Zehui Bai" w:date="2022-03-11T15:16:00Z">
            <w:rPr>
              <w:rFonts w:ascii="Times New Roman" w:eastAsia="Calibri" w:hAnsi="Times New Roman" w:cs="Times New Roman"/>
              <w:sz w:val="24"/>
              <w:szCs w:val="24"/>
              <w:lang w:val="en-US"/>
            </w:rPr>
          </w:rPrChange>
        </w:rPr>
        <w:t xml:space="preserve"> </w:t>
      </w:r>
      <w:r w:rsidR="002F748B" w:rsidRPr="00067A21">
        <w:rPr>
          <w:rFonts w:ascii="Arial" w:eastAsia="Calibri" w:hAnsi="Arial" w:cs="Arial"/>
          <w:sz w:val="24"/>
          <w:szCs w:val="24"/>
          <w:lang w:val="en-US"/>
          <w:rPrChange w:id="563" w:author="Zehui Bai" w:date="2022-03-11T15:16:00Z">
            <w:rPr>
              <w:rFonts w:ascii="Times New Roman" w:eastAsia="Calibri" w:hAnsi="Times New Roman" w:cs="Times New Roman"/>
              <w:sz w:val="24"/>
              <w:szCs w:val="24"/>
              <w:lang w:val="en-US"/>
            </w:rPr>
          </w:rPrChange>
        </w:rPr>
        <w:t>o</w:t>
      </w:r>
      <w:r w:rsidR="009F7379" w:rsidRPr="00067A21">
        <w:rPr>
          <w:rFonts w:ascii="Arial" w:eastAsia="Calibri" w:hAnsi="Arial" w:cs="Arial"/>
          <w:sz w:val="24"/>
          <w:szCs w:val="24"/>
          <w:lang w:val="en-US"/>
          <w:rPrChange w:id="564" w:author="Zehui Bai" w:date="2022-03-11T15:16:00Z">
            <w:rPr>
              <w:rFonts w:ascii="Times New Roman" w:eastAsia="Calibri" w:hAnsi="Times New Roman" w:cs="Times New Roman"/>
              <w:sz w:val="24"/>
              <w:szCs w:val="24"/>
              <w:lang w:val="en-US"/>
            </w:rPr>
          </w:rPrChange>
        </w:rPr>
        <w:t xml:space="preserve">ften been </w:t>
      </w:r>
      <w:r w:rsidR="00CF26B9" w:rsidRPr="00067A21">
        <w:rPr>
          <w:rFonts w:ascii="Arial" w:eastAsia="Calibri" w:hAnsi="Arial" w:cs="Arial"/>
          <w:sz w:val="24"/>
          <w:szCs w:val="24"/>
          <w:lang w:val="en-US"/>
          <w:rPrChange w:id="565" w:author="Zehui Bai" w:date="2022-03-11T15:16:00Z">
            <w:rPr>
              <w:rFonts w:ascii="Times New Roman" w:eastAsia="Calibri" w:hAnsi="Times New Roman" w:cs="Times New Roman"/>
              <w:sz w:val="24"/>
              <w:szCs w:val="24"/>
              <w:lang w:val="en-US"/>
            </w:rPr>
          </w:rPrChange>
        </w:rPr>
        <w:t xml:space="preserve">reported </w:t>
      </w:r>
      <w:r w:rsidR="009F7379" w:rsidRPr="00067A21">
        <w:rPr>
          <w:rFonts w:ascii="Arial" w:eastAsia="Calibri" w:hAnsi="Arial" w:cs="Arial"/>
          <w:sz w:val="24"/>
          <w:szCs w:val="24"/>
          <w:lang w:val="en-US"/>
          <w:rPrChange w:id="566" w:author="Zehui Bai" w:date="2022-03-11T15:16:00Z">
            <w:rPr>
              <w:rFonts w:ascii="Times New Roman" w:eastAsia="Calibri" w:hAnsi="Times New Roman" w:cs="Times New Roman"/>
              <w:sz w:val="24"/>
              <w:szCs w:val="24"/>
              <w:lang w:val="en-US"/>
            </w:rPr>
          </w:rPrChange>
        </w:rPr>
        <w:t xml:space="preserve">that the probability of declining a vaccination offer is </w:t>
      </w:r>
      <w:r w:rsidR="70000173" w:rsidRPr="00067A21">
        <w:rPr>
          <w:rFonts w:ascii="Arial" w:eastAsia="Calibri" w:hAnsi="Arial" w:cs="Arial"/>
          <w:sz w:val="24"/>
          <w:szCs w:val="24"/>
          <w:lang w:val="en-US"/>
          <w:rPrChange w:id="567" w:author="Zehui Bai" w:date="2022-03-11T15:16:00Z">
            <w:rPr>
              <w:rFonts w:ascii="Times New Roman" w:eastAsia="Calibri" w:hAnsi="Times New Roman" w:cs="Times New Roman"/>
              <w:sz w:val="24"/>
              <w:szCs w:val="24"/>
              <w:lang w:val="en-US"/>
            </w:rPr>
          </w:rPrChange>
        </w:rPr>
        <w:t xml:space="preserve">increased </w:t>
      </w:r>
      <w:r w:rsidR="00E363A1" w:rsidRPr="00067A21">
        <w:rPr>
          <w:rFonts w:ascii="Arial" w:eastAsia="Calibri" w:hAnsi="Arial" w:cs="Arial"/>
          <w:sz w:val="24"/>
          <w:szCs w:val="24"/>
          <w:lang w:val="en-US"/>
          <w:rPrChange w:id="568" w:author="Zehui Bai" w:date="2022-03-11T15:16:00Z">
            <w:rPr>
              <w:rFonts w:ascii="Times New Roman" w:eastAsia="Calibri" w:hAnsi="Times New Roman" w:cs="Times New Roman"/>
              <w:sz w:val="24"/>
              <w:szCs w:val="24"/>
              <w:lang w:val="en-US"/>
            </w:rPr>
          </w:rPrChange>
        </w:rPr>
        <w:t xml:space="preserve">if a person </w:t>
      </w:r>
      <w:r w:rsidR="007137C6" w:rsidRPr="00067A21">
        <w:rPr>
          <w:rFonts w:ascii="Arial" w:eastAsia="Calibri" w:hAnsi="Arial" w:cs="Arial"/>
          <w:sz w:val="24"/>
          <w:szCs w:val="24"/>
          <w:lang w:val="en-US"/>
          <w:rPrChange w:id="569" w:author="Zehui Bai" w:date="2022-03-11T15:16:00Z">
            <w:rPr>
              <w:rFonts w:ascii="Times New Roman" w:eastAsia="Calibri" w:hAnsi="Times New Roman" w:cs="Times New Roman"/>
              <w:sz w:val="24"/>
              <w:szCs w:val="24"/>
              <w:lang w:val="en-US"/>
            </w:rPr>
          </w:rPrChange>
        </w:rPr>
        <w:t>sees higher risk than</w:t>
      </w:r>
      <w:r w:rsidR="0085599F" w:rsidRPr="00067A21">
        <w:rPr>
          <w:rFonts w:ascii="Arial" w:eastAsia="Calibri" w:hAnsi="Arial" w:cs="Arial"/>
          <w:sz w:val="24"/>
          <w:szCs w:val="24"/>
          <w:lang w:val="en-US"/>
          <w:rPrChange w:id="570" w:author="Zehui Bai" w:date="2022-03-11T15:16:00Z">
            <w:rPr>
              <w:rFonts w:ascii="Times New Roman" w:eastAsia="Calibri" w:hAnsi="Times New Roman" w:cs="Times New Roman"/>
              <w:sz w:val="24"/>
              <w:szCs w:val="24"/>
              <w:lang w:val="en-US"/>
            </w:rPr>
          </w:rPrChange>
        </w:rPr>
        <w:t xml:space="preserve"> </w:t>
      </w:r>
      <w:r w:rsidR="007137C6" w:rsidRPr="00067A21">
        <w:rPr>
          <w:rFonts w:ascii="Arial" w:eastAsia="Calibri" w:hAnsi="Arial" w:cs="Arial"/>
          <w:sz w:val="24"/>
          <w:szCs w:val="24"/>
          <w:lang w:val="en-US"/>
          <w:rPrChange w:id="571" w:author="Zehui Bai" w:date="2022-03-11T15:16:00Z">
            <w:rPr>
              <w:rFonts w:ascii="Times New Roman" w:eastAsia="Calibri" w:hAnsi="Times New Roman" w:cs="Times New Roman"/>
              <w:sz w:val="24"/>
              <w:szCs w:val="24"/>
              <w:lang w:val="en-US"/>
            </w:rPr>
          </w:rPrChange>
        </w:rPr>
        <w:t>reward</w:t>
      </w:r>
      <w:r w:rsidR="009F7379" w:rsidRPr="00067A21">
        <w:rPr>
          <w:rFonts w:ascii="Arial" w:eastAsia="Calibri" w:hAnsi="Arial" w:cs="Arial"/>
          <w:sz w:val="24"/>
          <w:szCs w:val="24"/>
          <w:lang w:val="en-US"/>
          <w:rPrChange w:id="572" w:author="Zehui Bai" w:date="2022-03-11T15:16:00Z">
            <w:rPr>
              <w:rFonts w:ascii="Times New Roman" w:eastAsia="Calibri" w:hAnsi="Times New Roman" w:cs="Times New Roman"/>
              <w:sz w:val="24"/>
              <w:szCs w:val="24"/>
              <w:lang w:val="en-US"/>
            </w:rPr>
          </w:rPrChange>
        </w:rPr>
        <w:t xml:space="preserve"> in</w:t>
      </w:r>
      <w:r w:rsidRPr="00067A21" w:rsidDel="23C3CBBB">
        <w:rPr>
          <w:rFonts w:ascii="Arial" w:eastAsia="Calibri" w:hAnsi="Arial" w:cs="Arial"/>
          <w:sz w:val="24"/>
          <w:szCs w:val="24"/>
          <w:lang w:val="en-US"/>
          <w:rPrChange w:id="573" w:author="Zehui Bai" w:date="2022-03-11T15:16:00Z">
            <w:rPr>
              <w:rFonts w:ascii="Times New Roman" w:eastAsia="Calibri" w:hAnsi="Times New Roman" w:cs="Times New Roman"/>
              <w:sz w:val="24"/>
              <w:szCs w:val="24"/>
              <w:lang w:val="en-US"/>
            </w:rPr>
          </w:rPrChange>
        </w:rPr>
        <w:t xml:space="preserve"> </w:t>
      </w:r>
      <w:r w:rsidR="23C3CBBB" w:rsidRPr="00067A21">
        <w:rPr>
          <w:rFonts w:ascii="Arial" w:eastAsia="Calibri" w:hAnsi="Arial" w:cs="Arial"/>
          <w:sz w:val="24"/>
          <w:szCs w:val="24"/>
          <w:lang w:val="en-US"/>
          <w:rPrChange w:id="574" w:author="Zehui Bai" w:date="2022-03-11T15:16:00Z">
            <w:rPr>
              <w:rFonts w:ascii="Times New Roman" w:eastAsia="Calibri" w:hAnsi="Times New Roman" w:cs="Times New Roman"/>
              <w:sz w:val="24"/>
              <w:szCs w:val="24"/>
              <w:lang w:val="en-US"/>
            </w:rPr>
          </w:rPrChange>
        </w:rPr>
        <w:t xml:space="preserve">receiving </w:t>
      </w:r>
      <w:r w:rsidR="009F7379" w:rsidRPr="00067A21">
        <w:rPr>
          <w:rFonts w:ascii="Arial" w:eastAsia="Calibri" w:hAnsi="Arial" w:cs="Arial"/>
          <w:sz w:val="24"/>
          <w:szCs w:val="24"/>
          <w:lang w:val="en-US"/>
          <w:rPrChange w:id="575" w:author="Zehui Bai" w:date="2022-03-11T15:16:00Z">
            <w:rPr>
              <w:rFonts w:ascii="Times New Roman" w:eastAsia="Calibri" w:hAnsi="Times New Roman" w:cs="Times New Roman"/>
              <w:sz w:val="24"/>
              <w:szCs w:val="24"/>
              <w:lang w:val="en-US"/>
            </w:rPr>
          </w:rPrChange>
        </w:rPr>
        <w:t>the vaccination</w:t>
      </w:r>
      <w:r w:rsidR="007137C6" w:rsidRPr="00067A21">
        <w:rPr>
          <w:rFonts w:ascii="Arial" w:eastAsia="Calibri" w:hAnsi="Arial" w:cs="Arial"/>
          <w:sz w:val="24"/>
          <w:szCs w:val="24"/>
          <w:lang w:val="en-US"/>
          <w:rPrChange w:id="576"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eastAsia="Calibri" w:hAnsi="Arial" w:cs="Arial"/>
          <w:sz w:val="24"/>
          <w:szCs w:val="24"/>
          <w:lang w:val="en-US"/>
          <w:rPrChange w:id="577"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578" w:author="Zehui Bai" w:date="2022-03-11T15:16:00Z">
            <w:rPr>
              <w:rFonts w:ascii="Times New Roman" w:eastAsia="Calibri" w:hAnsi="Times New Roman" w:cs="Times New Roman"/>
              <w:sz w:val="24"/>
              <w:szCs w:val="24"/>
              <w:lang w:val="en-US"/>
            </w:rPr>
          </w:rPrChange>
        </w:rPr>
        <w:instrText xml:space="preserve"> ADDIN EN.CITE &lt;EndNote&gt;&lt;Cite&gt;&lt;Author&gt;Gottvall&lt;/Author&gt;&lt;Year&gt;2013&lt;/Year&gt;&lt;RecNum&gt;18&lt;/RecNum&gt;&lt;DisplayText&gt;(19)&lt;/DisplayText&gt;&lt;record&gt;&lt;rec-number&gt;18&lt;/rec-number&gt;&lt;foreign-keys&gt;&lt;key app="EN" db-id="2spd0sdzoeaxzoese9bprr28rwprzpz5zwrv" timestamp="1645976897"&gt;18&lt;/key&gt;&lt;/foreign-keys&gt;&lt;ref-type name="Journal Article"&gt;17&lt;/ref-type&gt;&lt;contributors&gt;&lt;authors&gt;&lt;author&gt;Gottvall, Maria&lt;/author&gt;&lt;author&gt;Grandahl, Maria&lt;/author&gt;&lt;author&gt;Höglund, Anna T.&lt;/author&gt;&lt;author&gt;Larsson, Margareta&lt;/author&gt;&lt;author&gt;Stenhammar, Christina&lt;/author&gt;&lt;author&gt;Andrae, Bengt&lt;/author&gt;&lt;author&gt;Tydén, Tanja&lt;/author&gt;&lt;/authors&gt;&lt;/contributors&gt;&lt;titles&gt;&lt;title&gt;Trust versus concerns-how parents reason when they accept HPV vaccination for their young daughter&lt;/title&gt;&lt;secondary-title&gt;Upsala journal of medical sciences&lt;/secondary-title&gt;&lt;/titles&gt;&lt;periodical&gt;&lt;full-title&gt;Upsala journal of medical sciences&lt;/full-title&gt;&lt;/periodical&gt;&lt;pages&gt;263–270&lt;/pages&gt;&lt;volume&gt;118&lt;/volume&gt;&lt;number&gt;4&lt;/number&gt;&lt;edition&gt;19.06.2013&lt;/edition&gt;&lt;dates&gt;&lt;year&gt;2013&lt;/year&gt;&lt;/dates&gt;&lt;urls&gt;&lt;/urls&gt;&lt;custom2&gt;23777602&lt;/custom2&gt;&lt;electronic-resource-num&gt;10.3109/03009734.2013.809039&lt;/electronic-resource-num&gt;&lt;remote-database-name&gt;PubMed&lt;/remote-database-name&gt;&lt;language&gt;eng&lt;/language&gt;&lt;/record&gt;&lt;/Cite&gt;&lt;/EndNote&gt;</w:instrText>
      </w:r>
      <w:r w:rsidR="00DF2E97" w:rsidRPr="00067A21">
        <w:rPr>
          <w:rFonts w:ascii="Arial" w:eastAsia="Calibri" w:hAnsi="Arial" w:cs="Arial"/>
          <w:sz w:val="24"/>
          <w:szCs w:val="24"/>
          <w:lang w:val="en-US"/>
          <w:rPrChange w:id="579"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580" w:author="Zehui Bai" w:date="2022-03-11T15:16:00Z">
            <w:rPr>
              <w:rFonts w:ascii="Times New Roman" w:eastAsia="Calibri" w:hAnsi="Times New Roman" w:cs="Times New Roman"/>
              <w:noProof/>
              <w:sz w:val="24"/>
              <w:szCs w:val="24"/>
              <w:lang w:val="en-US"/>
            </w:rPr>
          </w:rPrChange>
        </w:rPr>
        <w:t>(19)</w:t>
      </w:r>
      <w:r w:rsidR="00DF2E97" w:rsidRPr="00067A21">
        <w:rPr>
          <w:rFonts w:ascii="Arial" w:eastAsia="Calibri" w:hAnsi="Arial" w:cs="Arial"/>
          <w:sz w:val="24"/>
          <w:szCs w:val="24"/>
          <w:lang w:val="en-US"/>
          <w:rPrChange w:id="581"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582" w:author="Zehui Bai" w:date="2022-03-11T15:16:00Z">
            <w:rPr>
              <w:rFonts w:ascii="Times New Roman" w:eastAsia="Calibri" w:hAnsi="Times New Roman" w:cs="Times New Roman"/>
              <w:sz w:val="24"/>
              <w:szCs w:val="24"/>
              <w:lang w:val="en-US"/>
            </w:rPr>
          </w:rPrChange>
        </w:rPr>
        <w:t>.</w:t>
      </w:r>
      <w:r w:rsidR="002F0ABF" w:rsidRPr="00067A21">
        <w:rPr>
          <w:rFonts w:ascii="Arial" w:eastAsia="Calibri" w:hAnsi="Arial" w:cs="Arial"/>
          <w:sz w:val="24"/>
          <w:szCs w:val="24"/>
          <w:lang w:val="en-US"/>
          <w:rPrChange w:id="583" w:author="Zehui Bai" w:date="2022-03-11T15:16:00Z">
            <w:rPr>
              <w:rFonts w:ascii="Times New Roman" w:eastAsia="Calibri" w:hAnsi="Times New Roman" w:cs="Times New Roman"/>
              <w:sz w:val="24"/>
              <w:szCs w:val="24"/>
              <w:lang w:val="en-US"/>
            </w:rPr>
          </w:rPrChange>
        </w:rPr>
        <w:t xml:space="preserve"> </w:t>
      </w:r>
      <w:r w:rsidRPr="00067A21">
        <w:rPr>
          <w:rFonts w:ascii="Arial" w:eastAsia="Calibri" w:hAnsi="Arial" w:cs="Arial"/>
          <w:sz w:val="24"/>
          <w:szCs w:val="24"/>
          <w:lang w:val="en-US"/>
          <w:rPrChange w:id="584" w:author="Zehui Bai" w:date="2022-03-11T15:16:00Z">
            <w:rPr>
              <w:rFonts w:ascii="Times New Roman" w:eastAsia="Calibri" w:hAnsi="Times New Roman" w:cs="Times New Roman"/>
              <w:sz w:val="24"/>
              <w:szCs w:val="24"/>
              <w:lang w:val="en-US"/>
            </w:rPr>
          </w:rPrChange>
        </w:rPr>
        <w:t xml:space="preserve">When </w:t>
      </w:r>
      <w:r w:rsidR="00DF2E97" w:rsidRPr="00067A21">
        <w:rPr>
          <w:rFonts w:ascii="Arial" w:eastAsia="Calibri" w:hAnsi="Arial" w:cs="Arial"/>
          <w:sz w:val="24"/>
          <w:szCs w:val="24"/>
          <w:lang w:val="en-US"/>
          <w:rPrChange w:id="585" w:author="Zehui Bai" w:date="2022-03-11T15:16:00Z">
            <w:rPr>
              <w:rFonts w:ascii="Times New Roman" w:eastAsia="Calibri" w:hAnsi="Times New Roman" w:cs="Times New Roman"/>
              <w:sz w:val="24"/>
              <w:szCs w:val="24"/>
              <w:lang w:val="en-US"/>
            </w:rPr>
          </w:rPrChange>
        </w:rPr>
        <w:t xml:space="preserve">the perceived </w:t>
      </w:r>
      <w:r w:rsidR="009F7379" w:rsidRPr="00067A21" w:rsidDel="7F00F9E7">
        <w:rPr>
          <w:rFonts w:ascii="Arial" w:eastAsia="Calibri" w:hAnsi="Arial" w:cs="Arial"/>
          <w:sz w:val="24"/>
          <w:szCs w:val="24"/>
          <w:lang w:val="en-US"/>
          <w:rPrChange w:id="586" w:author="Zehui Bai" w:date="2022-03-11T15:16:00Z">
            <w:rPr>
              <w:rFonts w:ascii="Times New Roman" w:eastAsia="Calibri" w:hAnsi="Times New Roman" w:cs="Times New Roman"/>
              <w:sz w:val="24"/>
              <w:szCs w:val="24"/>
              <w:lang w:val="en-US"/>
            </w:rPr>
          </w:rPrChange>
        </w:rPr>
        <w:t>risk from the</w:t>
      </w:r>
      <w:r w:rsidR="00DF2E97" w:rsidRPr="00067A21">
        <w:rPr>
          <w:rFonts w:ascii="Arial" w:eastAsia="Calibri" w:hAnsi="Arial" w:cs="Arial"/>
          <w:sz w:val="24"/>
          <w:szCs w:val="24"/>
          <w:lang w:val="en-US"/>
          <w:rPrChange w:id="587" w:author="Zehui Bai" w:date="2022-03-11T15:16:00Z">
            <w:rPr>
              <w:rFonts w:ascii="Times New Roman" w:eastAsia="Calibri" w:hAnsi="Times New Roman" w:cs="Times New Roman"/>
              <w:sz w:val="24"/>
              <w:szCs w:val="24"/>
              <w:lang w:val="en-US"/>
            </w:rPr>
          </w:rPrChange>
        </w:rPr>
        <w:t xml:space="preserve"> disease is low, the </w:t>
      </w:r>
      <w:r w:rsidR="7F00F9E7" w:rsidRPr="00067A21">
        <w:rPr>
          <w:rFonts w:ascii="Arial" w:eastAsia="Calibri" w:hAnsi="Arial" w:cs="Arial"/>
          <w:sz w:val="24"/>
          <w:szCs w:val="24"/>
          <w:lang w:val="en-US"/>
          <w:rPrChange w:id="588" w:author="Zehui Bai" w:date="2022-03-11T15:16:00Z">
            <w:rPr>
              <w:rFonts w:ascii="Times New Roman" w:eastAsia="Calibri" w:hAnsi="Times New Roman" w:cs="Times New Roman"/>
              <w:sz w:val="24"/>
              <w:szCs w:val="24"/>
              <w:lang w:val="en-US"/>
            </w:rPr>
          </w:rPrChange>
        </w:rPr>
        <w:t xml:space="preserve">likelihood of </w:t>
      </w:r>
      <w:r w:rsidR="00CF26B9" w:rsidRPr="00067A21">
        <w:rPr>
          <w:rFonts w:ascii="Arial" w:eastAsia="Calibri" w:hAnsi="Arial" w:cs="Arial"/>
          <w:sz w:val="24"/>
          <w:szCs w:val="24"/>
          <w:lang w:val="en-US"/>
          <w:rPrChange w:id="589" w:author="Zehui Bai" w:date="2022-03-11T15:16:00Z">
            <w:rPr>
              <w:rFonts w:ascii="Times New Roman" w:eastAsia="Calibri" w:hAnsi="Times New Roman" w:cs="Times New Roman"/>
              <w:sz w:val="24"/>
              <w:szCs w:val="24"/>
              <w:lang w:val="en-US"/>
            </w:rPr>
          </w:rPrChange>
        </w:rPr>
        <w:t xml:space="preserve">participating in </w:t>
      </w:r>
      <w:r w:rsidR="7F00F9E7" w:rsidRPr="00067A21">
        <w:rPr>
          <w:rFonts w:ascii="Arial" w:eastAsia="Calibri" w:hAnsi="Arial" w:cs="Arial"/>
          <w:sz w:val="24"/>
          <w:szCs w:val="24"/>
          <w:lang w:val="en-US"/>
          <w:rPrChange w:id="590" w:author="Zehui Bai" w:date="2022-03-11T15:16:00Z">
            <w:rPr>
              <w:rFonts w:ascii="Times New Roman" w:eastAsia="Calibri" w:hAnsi="Times New Roman" w:cs="Times New Roman"/>
              <w:sz w:val="24"/>
              <w:szCs w:val="24"/>
              <w:lang w:val="en-US"/>
            </w:rPr>
          </w:rPrChange>
        </w:rPr>
        <w:t xml:space="preserve">a </w:t>
      </w:r>
      <w:r w:rsidR="00DF2E97" w:rsidRPr="00067A21">
        <w:rPr>
          <w:rFonts w:ascii="Arial" w:eastAsia="Calibri" w:hAnsi="Arial" w:cs="Arial"/>
          <w:sz w:val="24"/>
          <w:szCs w:val="24"/>
          <w:lang w:val="en-US"/>
          <w:rPrChange w:id="591" w:author="Zehui Bai" w:date="2022-03-11T15:16:00Z">
            <w:rPr>
              <w:rFonts w:ascii="Times New Roman" w:eastAsia="Calibri" w:hAnsi="Times New Roman" w:cs="Times New Roman"/>
              <w:sz w:val="24"/>
              <w:szCs w:val="24"/>
              <w:lang w:val="en-US"/>
            </w:rPr>
          </w:rPrChange>
        </w:rPr>
        <w:t xml:space="preserve">vaccination </w:t>
      </w:r>
      <w:r w:rsidR="7F00F9E7" w:rsidRPr="00067A21">
        <w:rPr>
          <w:rFonts w:ascii="Arial" w:eastAsia="Calibri" w:hAnsi="Arial" w:cs="Arial"/>
          <w:sz w:val="24"/>
          <w:szCs w:val="24"/>
          <w:lang w:val="en-US"/>
          <w:rPrChange w:id="592" w:author="Zehui Bai" w:date="2022-03-11T15:16:00Z">
            <w:rPr>
              <w:rFonts w:ascii="Times New Roman" w:eastAsia="Calibri" w:hAnsi="Times New Roman" w:cs="Times New Roman"/>
              <w:sz w:val="24"/>
              <w:szCs w:val="24"/>
              <w:lang w:val="en-US"/>
            </w:rPr>
          </w:rPrChange>
        </w:rPr>
        <w:t xml:space="preserve">program </w:t>
      </w:r>
      <w:r w:rsidRPr="00067A21">
        <w:rPr>
          <w:rFonts w:ascii="Arial" w:eastAsia="Calibri" w:hAnsi="Arial" w:cs="Arial"/>
          <w:sz w:val="24"/>
          <w:szCs w:val="24"/>
          <w:lang w:val="en-US"/>
          <w:rPrChange w:id="593" w:author="Zehui Bai" w:date="2022-03-11T15:16:00Z">
            <w:rPr>
              <w:rFonts w:ascii="Times New Roman" w:eastAsia="Calibri" w:hAnsi="Times New Roman" w:cs="Times New Roman"/>
              <w:sz w:val="24"/>
              <w:szCs w:val="24"/>
              <w:lang w:val="en-US"/>
            </w:rPr>
          </w:rPrChange>
        </w:rPr>
        <w:t>is lower</w:t>
      </w:r>
      <w:r w:rsidR="7F00F9E7" w:rsidRPr="00067A21">
        <w:rPr>
          <w:rFonts w:ascii="Arial" w:eastAsia="Calibri" w:hAnsi="Arial" w:cs="Arial"/>
          <w:sz w:val="24"/>
          <w:szCs w:val="24"/>
          <w:lang w:val="en-US"/>
          <w:rPrChange w:id="594"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eastAsia="Calibri" w:hAnsi="Arial" w:cs="Arial"/>
          <w:sz w:val="24"/>
          <w:szCs w:val="24"/>
          <w:lang w:val="en-US"/>
          <w:rPrChange w:id="595"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596" w:author="Zehui Bai" w:date="2022-03-11T15:16:00Z">
            <w:rPr>
              <w:rFonts w:ascii="Times New Roman" w:eastAsia="Calibri" w:hAnsi="Times New Roman" w:cs="Times New Roman"/>
              <w:sz w:val="24"/>
              <w:szCs w:val="24"/>
              <w:lang w:val="en-US"/>
            </w:rPr>
          </w:rPrChange>
        </w:rPr>
        <w:instrText xml:space="preserve"> ADDIN EN.CITE &lt;EndNote&gt;&lt;Cite&gt;&lt;Author&gt;Karafillakis&lt;/Author&gt;&lt;Year&gt;2017&lt;/Year&gt;&lt;RecNum&gt;19&lt;/RecNum&gt;&lt;DisplayText&gt;(20)&lt;/DisplayText&gt;&lt;record&gt;&lt;rec-number&gt;19&lt;/rec-number&gt;&lt;foreign-keys&gt;&lt;key app="EN" db-id="2spd0sdzoeaxzoese9bprr28rwprzpz5zwrv" timestamp="1645976897"&gt;19&lt;/key&gt;&lt;/foreign-keys&gt;&lt;ref-type name="Journal Article"&gt;17&lt;/ref-type&gt;&lt;contributors&gt;&lt;authors&gt;&lt;author&gt;Karafillakis, Emilie&lt;/author&gt;&lt;author&gt;Larson, Heidi J.&lt;/author&gt;&lt;/authors&gt;&lt;/contributors&gt;&lt;titles&gt;&lt;title&gt;The benefit of the doubt or doubts over benefits? A systematic literature review of perceived risks of vaccines in European populations&lt;/title&gt;&lt;secondary-title&gt;Vaccine&lt;/secondary-title&gt;&lt;/titles&gt;&lt;periodical&gt;&lt;full-title&gt;Vaccine&lt;/full-title&gt;&lt;/periodical&gt;&lt;pages&gt;4840–4850&lt;/pages&gt;&lt;volume&gt;35&lt;/volume&gt;&lt;number&gt;37&lt;/number&gt;&lt;edition&gt;29.07.2017&lt;/edition&gt;&lt;dates&gt;&lt;year&gt;2017&lt;/year&gt;&lt;/dates&gt;&lt;urls&gt;&lt;/urls&gt;&lt;custom2&gt;28760616&lt;/custom2&gt;&lt;electronic-resource-num&gt;10.1016/j.vaccine.2017.07.061&lt;/electronic-resource-num&gt;&lt;remote-database-name&gt;PubMed&lt;/remote-database-name&gt;&lt;language&gt;eng&lt;/language&gt;&lt;/record&gt;&lt;/Cite&gt;&lt;/EndNote&gt;</w:instrText>
      </w:r>
      <w:r w:rsidR="00DF2E97" w:rsidRPr="00067A21">
        <w:rPr>
          <w:rFonts w:ascii="Arial" w:eastAsia="Calibri" w:hAnsi="Arial" w:cs="Arial"/>
          <w:sz w:val="24"/>
          <w:szCs w:val="24"/>
          <w:lang w:val="en-US"/>
          <w:rPrChange w:id="597"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598" w:author="Zehui Bai" w:date="2022-03-11T15:16:00Z">
            <w:rPr>
              <w:rFonts w:ascii="Times New Roman" w:eastAsia="Calibri" w:hAnsi="Times New Roman" w:cs="Times New Roman"/>
              <w:noProof/>
              <w:sz w:val="24"/>
              <w:szCs w:val="24"/>
              <w:lang w:val="en-US"/>
            </w:rPr>
          </w:rPrChange>
        </w:rPr>
        <w:t>(20)</w:t>
      </w:r>
      <w:r w:rsidR="00DF2E97" w:rsidRPr="00067A21">
        <w:rPr>
          <w:rFonts w:ascii="Arial" w:eastAsia="Calibri" w:hAnsi="Arial" w:cs="Arial"/>
          <w:sz w:val="24"/>
          <w:szCs w:val="24"/>
          <w:lang w:val="en-US"/>
          <w:rPrChange w:id="599"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600" w:author="Zehui Bai" w:date="2022-03-11T15:16:00Z">
            <w:rPr>
              <w:rFonts w:ascii="Times New Roman" w:eastAsia="Calibri" w:hAnsi="Times New Roman" w:cs="Times New Roman"/>
              <w:sz w:val="24"/>
              <w:szCs w:val="24"/>
              <w:lang w:val="en-US"/>
            </w:rPr>
          </w:rPrChange>
        </w:rPr>
        <w:t>.</w:t>
      </w:r>
      <w:r w:rsidR="00D570E5" w:rsidRPr="00067A21">
        <w:rPr>
          <w:rFonts w:ascii="Arial" w:eastAsia="Calibri" w:hAnsi="Arial" w:cs="Arial"/>
          <w:sz w:val="24"/>
          <w:szCs w:val="24"/>
          <w:lang w:val="en-US"/>
          <w:rPrChange w:id="601" w:author="Zehui Bai" w:date="2022-03-11T15:16:00Z">
            <w:rPr>
              <w:rFonts w:ascii="Times New Roman" w:eastAsia="Calibri" w:hAnsi="Times New Roman" w:cs="Times New Roman"/>
              <w:sz w:val="24"/>
              <w:szCs w:val="24"/>
              <w:lang w:val="en-US"/>
            </w:rPr>
          </w:rPrChange>
        </w:rPr>
        <w:t xml:space="preserve"> Furthermore, the</w:t>
      </w:r>
      <w:r w:rsidR="00DF2E97" w:rsidRPr="00067A21">
        <w:rPr>
          <w:rFonts w:ascii="Arial" w:eastAsia="Calibri" w:hAnsi="Arial" w:cs="Arial"/>
          <w:sz w:val="24"/>
          <w:szCs w:val="24"/>
          <w:lang w:val="en-US"/>
          <w:rPrChange w:id="602" w:author="Zehui Bai" w:date="2022-03-11T15:16:00Z">
            <w:rPr>
              <w:rFonts w:ascii="Times New Roman" w:eastAsia="Calibri" w:hAnsi="Times New Roman" w:cs="Times New Roman"/>
              <w:sz w:val="24"/>
              <w:szCs w:val="24"/>
              <w:lang w:val="en-US"/>
            </w:rPr>
          </w:rPrChange>
        </w:rPr>
        <w:t xml:space="preserve"> </w:t>
      </w:r>
      <w:r w:rsidR="00CF26B9" w:rsidRPr="00067A21">
        <w:rPr>
          <w:rFonts w:ascii="Arial" w:eastAsia="Calibri" w:hAnsi="Arial" w:cs="Arial"/>
          <w:sz w:val="24"/>
          <w:szCs w:val="24"/>
          <w:lang w:val="en-US"/>
          <w:rPrChange w:id="603" w:author="Zehui Bai" w:date="2022-03-11T15:16:00Z">
            <w:rPr>
              <w:rFonts w:ascii="Times New Roman" w:eastAsia="Calibri" w:hAnsi="Times New Roman" w:cs="Times New Roman"/>
              <w:sz w:val="24"/>
              <w:szCs w:val="24"/>
              <w:lang w:val="en-US"/>
            </w:rPr>
          </w:rPrChange>
        </w:rPr>
        <w:t xml:space="preserve">commitment </w:t>
      </w:r>
      <w:r w:rsidR="00DF2E97" w:rsidRPr="00067A21">
        <w:rPr>
          <w:rFonts w:ascii="Arial" w:eastAsia="Calibri" w:hAnsi="Arial" w:cs="Arial"/>
          <w:sz w:val="24"/>
          <w:szCs w:val="24"/>
          <w:lang w:val="en-US"/>
          <w:rPrChange w:id="604" w:author="Zehui Bai" w:date="2022-03-11T15:16:00Z">
            <w:rPr>
              <w:rFonts w:ascii="Times New Roman" w:eastAsia="Calibri" w:hAnsi="Times New Roman" w:cs="Times New Roman"/>
              <w:sz w:val="24"/>
              <w:szCs w:val="24"/>
              <w:lang w:val="en-US"/>
            </w:rPr>
          </w:rPrChange>
        </w:rPr>
        <w:t>decreases when</w:t>
      </w:r>
      <w:r w:rsidR="0037370A" w:rsidRPr="00067A21">
        <w:rPr>
          <w:rFonts w:ascii="Arial" w:eastAsia="Calibri" w:hAnsi="Arial" w:cs="Arial"/>
          <w:sz w:val="24"/>
          <w:szCs w:val="24"/>
          <w:lang w:val="en-US"/>
          <w:rPrChange w:id="605" w:author="Zehui Bai" w:date="2022-03-11T15:16:00Z">
            <w:rPr>
              <w:rFonts w:ascii="Times New Roman" w:eastAsia="Calibri" w:hAnsi="Times New Roman" w:cs="Times New Roman"/>
              <w:sz w:val="24"/>
              <w:szCs w:val="24"/>
              <w:lang w:val="en-US"/>
            </w:rPr>
          </w:rPrChange>
        </w:rPr>
        <w:t xml:space="preserve"> a</w:t>
      </w:r>
      <w:r w:rsidR="00DF2E97" w:rsidRPr="00067A21">
        <w:rPr>
          <w:rFonts w:ascii="Arial" w:eastAsia="Calibri" w:hAnsi="Arial" w:cs="Arial"/>
          <w:sz w:val="24"/>
          <w:szCs w:val="24"/>
          <w:lang w:val="en-US"/>
          <w:rPrChange w:id="606" w:author="Zehui Bai" w:date="2022-03-11T15:16:00Z">
            <w:rPr>
              <w:rFonts w:ascii="Times New Roman" w:eastAsia="Calibri" w:hAnsi="Times New Roman" w:cs="Times New Roman"/>
              <w:sz w:val="24"/>
              <w:szCs w:val="24"/>
              <w:lang w:val="en-US"/>
            </w:rPr>
          </w:rPrChange>
        </w:rPr>
        <w:t xml:space="preserve"> great fear of unwanted side effects is present </w:t>
      </w:r>
      <w:r w:rsidR="00DF2E97" w:rsidRPr="00067A21">
        <w:rPr>
          <w:rFonts w:ascii="Arial" w:eastAsia="Calibri" w:hAnsi="Arial" w:cs="Arial"/>
          <w:sz w:val="24"/>
          <w:szCs w:val="24"/>
          <w:lang w:val="en-US"/>
          <w:rPrChange w:id="607" w:author="Zehui Bai" w:date="2022-03-11T15:16:00Z">
            <w:rPr>
              <w:rFonts w:ascii="Times New Roman" w:eastAsia="Calibri" w:hAnsi="Times New Roman" w:cs="Times New Roman"/>
              <w:sz w:val="24"/>
              <w:szCs w:val="24"/>
              <w:lang w:val="en-US"/>
            </w:rPr>
          </w:rPrChange>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sidRPr="00067A21">
        <w:rPr>
          <w:rFonts w:ascii="Arial" w:eastAsia="Calibri" w:hAnsi="Arial" w:cs="Arial"/>
          <w:sz w:val="24"/>
          <w:szCs w:val="24"/>
          <w:lang w:val="en-US"/>
          <w:rPrChange w:id="608"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609" w:author="Zehui Bai" w:date="2022-03-11T15:16:00Z">
            <w:rPr>
              <w:rFonts w:ascii="Times New Roman" w:eastAsia="Calibri" w:hAnsi="Times New Roman" w:cs="Times New Roman"/>
              <w:sz w:val="24"/>
              <w:szCs w:val="24"/>
              <w:lang w:val="en-US"/>
            </w:rPr>
          </w:rPrChange>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sidRPr="00067A21">
        <w:rPr>
          <w:rFonts w:ascii="Arial" w:eastAsia="Calibri" w:hAnsi="Arial" w:cs="Arial"/>
          <w:sz w:val="24"/>
          <w:szCs w:val="24"/>
          <w:lang w:val="en-US"/>
          <w:rPrChange w:id="610"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611" w:author="Zehui Bai" w:date="2022-03-11T15:16:00Z">
            <w:rPr>
              <w:rFonts w:ascii="Times New Roman" w:eastAsia="Calibri" w:hAnsi="Times New Roman" w:cs="Times New Roman"/>
              <w:sz w:val="24"/>
              <w:szCs w:val="24"/>
              <w:lang w:val="en-US"/>
            </w:rPr>
          </w:rPrChange>
        </w:rPr>
        <w:fldChar w:fldCharType="end"/>
      </w:r>
      <w:r w:rsidR="00DF2E97" w:rsidRPr="00507161">
        <w:rPr>
          <w:rFonts w:ascii="Arial" w:eastAsia="Calibri" w:hAnsi="Arial" w:cs="Arial"/>
          <w:sz w:val="24"/>
          <w:szCs w:val="24"/>
          <w:lang w:val="en-US"/>
        </w:rPr>
      </w:r>
      <w:r w:rsidR="00DF2E97" w:rsidRPr="00067A21">
        <w:rPr>
          <w:rFonts w:ascii="Arial" w:eastAsia="Calibri" w:hAnsi="Arial" w:cs="Arial"/>
          <w:sz w:val="24"/>
          <w:szCs w:val="24"/>
          <w:lang w:val="en-US"/>
          <w:rPrChange w:id="612"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613" w:author="Zehui Bai" w:date="2022-03-11T15:16:00Z">
            <w:rPr>
              <w:rFonts w:ascii="Times New Roman" w:eastAsia="Calibri" w:hAnsi="Times New Roman" w:cs="Times New Roman"/>
              <w:noProof/>
              <w:sz w:val="24"/>
              <w:szCs w:val="24"/>
              <w:lang w:val="en-US"/>
            </w:rPr>
          </w:rPrChange>
        </w:rPr>
        <w:t>(21-23)</w:t>
      </w:r>
      <w:r w:rsidR="00DF2E97" w:rsidRPr="00067A21">
        <w:rPr>
          <w:rFonts w:ascii="Arial" w:eastAsia="Calibri" w:hAnsi="Arial" w:cs="Arial"/>
          <w:sz w:val="24"/>
          <w:szCs w:val="24"/>
          <w:lang w:val="en-US"/>
          <w:rPrChange w:id="614" w:author="Zehui Bai" w:date="2022-03-11T15:16:00Z">
            <w:rPr>
              <w:rFonts w:ascii="Times New Roman" w:eastAsia="Calibri" w:hAnsi="Times New Roman" w:cs="Times New Roman"/>
              <w:sz w:val="24"/>
              <w:szCs w:val="24"/>
              <w:lang w:val="en-US"/>
            </w:rPr>
          </w:rPrChange>
        </w:rPr>
        <w:fldChar w:fldCharType="end"/>
      </w:r>
      <w:r w:rsidR="23C3CBBB" w:rsidRPr="00067A21">
        <w:rPr>
          <w:rFonts w:ascii="Arial" w:eastAsia="Calibri" w:hAnsi="Arial" w:cs="Arial"/>
          <w:sz w:val="24"/>
          <w:szCs w:val="24"/>
          <w:lang w:val="en-US"/>
          <w:rPrChange w:id="615" w:author="Zehui Bai" w:date="2022-03-11T15:16:00Z">
            <w:rPr>
              <w:rFonts w:ascii="Times New Roman" w:eastAsia="Calibri" w:hAnsi="Times New Roman" w:cs="Times New Roman"/>
              <w:sz w:val="24"/>
              <w:szCs w:val="24"/>
              <w:lang w:val="en-US"/>
            </w:rPr>
          </w:rPrChange>
        </w:rPr>
        <w:t>,</w:t>
      </w:r>
      <w:r w:rsidR="00DF2E97" w:rsidRPr="00067A21">
        <w:rPr>
          <w:rFonts w:ascii="Arial" w:eastAsia="Calibri" w:hAnsi="Arial" w:cs="Arial"/>
          <w:sz w:val="24"/>
          <w:szCs w:val="24"/>
          <w:lang w:val="en-US"/>
          <w:rPrChange w:id="616" w:author="Zehui Bai" w:date="2022-03-11T15:16:00Z">
            <w:rPr>
              <w:rFonts w:ascii="Times New Roman" w:eastAsia="Calibri" w:hAnsi="Times New Roman" w:cs="Times New Roman"/>
              <w:sz w:val="24"/>
              <w:szCs w:val="24"/>
              <w:lang w:val="en-US"/>
            </w:rPr>
          </w:rPrChange>
        </w:rPr>
        <w:t xml:space="preserve"> and </w:t>
      </w:r>
      <w:r w:rsidR="23C3CBBB" w:rsidRPr="00067A21">
        <w:rPr>
          <w:rFonts w:ascii="Arial" w:eastAsia="Calibri" w:hAnsi="Arial" w:cs="Arial"/>
          <w:sz w:val="24"/>
          <w:szCs w:val="24"/>
          <w:lang w:val="en-US"/>
          <w:rPrChange w:id="617" w:author="Zehui Bai" w:date="2022-03-11T15:16:00Z">
            <w:rPr>
              <w:rFonts w:ascii="Times New Roman" w:eastAsia="Calibri" w:hAnsi="Times New Roman" w:cs="Times New Roman"/>
              <w:sz w:val="24"/>
              <w:szCs w:val="24"/>
              <w:lang w:val="en-US"/>
            </w:rPr>
          </w:rPrChange>
        </w:rPr>
        <w:t>in general</w:t>
      </w:r>
      <w:r w:rsidR="00DF2E97" w:rsidRPr="00067A21">
        <w:rPr>
          <w:rFonts w:ascii="Arial" w:eastAsia="Calibri" w:hAnsi="Arial" w:cs="Arial"/>
          <w:sz w:val="24"/>
          <w:szCs w:val="24"/>
          <w:lang w:val="en-US"/>
          <w:rPrChange w:id="618" w:author="Zehui Bai" w:date="2022-03-11T15:16:00Z">
            <w:rPr>
              <w:rFonts w:ascii="Times New Roman" w:eastAsia="Calibri" w:hAnsi="Times New Roman" w:cs="Times New Roman"/>
              <w:sz w:val="24"/>
              <w:szCs w:val="24"/>
              <w:lang w:val="en-US"/>
            </w:rPr>
          </w:rPrChange>
        </w:rPr>
        <w:t>, higher anxiety levels</w:t>
      </w:r>
      <w:r w:rsidRPr="00067A21" w:rsidDel="23C3CBBB">
        <w:rPr>
          <w:rFonts w:ascii="Arial" w:eastAsia="Calibri" w:hAnsi="Arial" w:cs="Arial"/>
          <w:sz w:val="24"/>
          <w:szCs w:val="24"/>
          <w:lang w:val="en-US"/>
          <w:rPrChange w:id="619" w:author="Zehui Bai" w:date="2022-03-11T15:16:00Z">
            <w:rPr>
              <w:rFonts w:ascii="Times New Roman" w:eastAsia="Calibri" w:hAnsi="Times New Roman" w:cs="Times New Roman"/>
              <w:sz w:val="24"/>
              <w:szCs w:val="24"/>
              <w:lang w:val="en-US"/>
            </w:rPr>
          </w:rPrChange>
        </w:rPr>
        <w:t xml:space="preserve"> </w:t>
      </w:r>
      <w:r w:rsidR="23C3CBBB" w:rsidRPr="00067A21">
        <w:rPr>
          <w:rFonts w:ascii="Arial" w:eastAsia="Calibri" w:hAnsi="Arial" w:cs="Arial"/>
          <w:sz w:val="24"/>
          <w:szCs w:val="24"/>
          <w:lang w:val="en-US"/>
          <w:rPrChange w:id="620" w:author="Zehui Bai" w:date="2022-03-11T15:16:00Z">
            <w:rPr>
              <w:rFonts w:ascii="Times New Roman" w:eastAsia="Calibri" w:hAnsi="Times New Roman" w:cs="Times New Roman"/>
              <w:sz w:val="24"/>
              <w:szCs w:val="24"/>
              <w:lang w:val="en-US"/>
            </w:rPr>
          </w:rPrChange>
        </w:rPr>
        <w:t xml:space="preserve">are </w:t>
      </w:r>
      <w:r w:rsidR="00DF2E97" w:rsidRPr="00067A21">
        <w:rPr>
          <w:rFonts w:ascii="Arial" w:eastAsia="Calibri" w:hAnsi="Arial" w:cs="Arial"/>
          <w:sz w:val="24"/>
          <w:szCs w:val="24"/>
          <w:lang w:val="en-US"/>
          <w:rPrChange w:id="621" w:author="Zehui Bai" w:date="2022-03-11T15:16:00Z">
            <w:rPr>
              <w:rFonts w:ascii="Times New Roman" w:eastAsia="Calibri" w:hAnsi="Times New Roman" w:cs="Times New Roman"/>
              <w:sz w:val="24"/>
              <w:szCs w:val="24"/>
              <w:lang w:val="en-US"/>
            </w:rPr>
          </w:rPrChange>
        </w:rPr>
        <w:t xml:space="preserve">also associated with low vaccination </w:t>
      </w:r>
      <w:r w:rsidR="00CF26B9" w:rsidRPr="00067A21">
        <w:rPr>
          <w:rFonts w:ascii="Arial" w:eastAsia="Calibri" w:hAnsi="Arial" w:cs="Arial"/>
          <w:sz w:val="24"/>
          <w:szCs w:val="24"/>
          <w:lang w:val="en-US"/>
          <w:rPrChange w:id="622" w:author="Zehui Bai" w:date="2022-03-11T15:16:00Z">
            <w:rPr>
              <w:rFonts w:ascii="Times New Roman" w:eastAsia="Calibri" w:hAnsi="Times New Roman" w:cs="Times New Roman"/>
              <w:sz w:val="24"/>
              <w:szCs w:val="24"/>
              <w:lang w:val="en-US"/>
            </w:rPr>
          </w:rPrChange>
        </w:rPr>
        <w:t xml:space="preserve">frequency in the population </w:t>
      </w:r>
      <w:r w:rsidR="00DF2E97" w:rsidRPr="00067A21">
        <w:rPr>
          <w:rFonts w:ascii="Arial" w:eastAsia="Calibri" w:hAnsi="Arial" w:cs="Arial"/>
          <w:sz w:val="24"/>
          <w:szCs w:val="24"/>
          <w:lang w:val="en-US"/>
          <w:rPrChange w:id="623"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624" w:author="Zehui Bai" w:date="2022-03-11T15:16:00Z">
            <w:rPr>
              <w:rFonts w:ascii="Times New Roman" w:eastAsia="Calibri" w:hAnsi="Times New Roman" w:cs="Times New Roman"/>
              <w:sz w:val="24"/>
              <w:szCs w:val="24"/>
              <w:lang w:val="en-US"/>
            </w:rPr>
          </w:rPrChange>
        </w:rPr>
        <w:instrText xml:space="preserve"> ADDIN EN.CITE &lt;EndNote&gt;&lt;Cite&gt;&lt;Author&gt;Savas&lt;/Author&gt;&lt;Year&gt;2010&lt;/Year&gt;&lt;RecNum&gt;23&lt;/RecNum&gt;&lt;DisplayText&gt;(24)&lt;/DisplayText&gt;&lt;record&gt;&lt;rec-number&gt;23&lt;/rec-number&gt;&lt;foreign-keys&gt;&lt;key app="EN" db-id="2spd0sdzoeaxzoese9bprr28rwprzpz5zwrv" timestamp="1645976897"&gt;23&lt;/key&gt;&lt;/foreign-keys&gt;&lt;ref-type name="Journal Article"&gt;17&lt;/ref-type&gt;&lt;contributors&gt;&lt;authors&gt;&lt;author&gt;Savas, Esen&lt;/author&gt;&lt;author&gt;Tanriverdi, Derya&lt;/author&gt;&lt;/authors&gt;&lt;/contributors&gt;&lt;titles&gt;&lt;title&gt;Knowledge, attitudes and anxiety towards influenza A/H1N1 vaccination of healthcare workers in Turkey&lt;/title&gt;&lt;secondary-title&gt;BMC Infectious Diseases&lt;/secondary-title&gt;&lt;/titles&gt;&lt;periodical&gt;&lt;full-title&gt;BMC Infectious Diseases&lt;/full-title&gt;&lt;/periodical&gt;&lt;pages&gt;281&lt;/pages&gt;&lt;volume&gt;10&lt;/volume&gt;&lt;number&gt;1&lt;/number&gt;&lt;edition&gt;23.09.2010&lt;/edition&gt;&lt;dates&gt;&lt;year&gt;2010&lt;/year&gt;&lt;/dates&gt;&lt;isbn&gt;1471-2334&lt;/isbn&gt;&lt;urls&gt;&lt;/urls&gt;&lt;custom2&gt;20863386&lt;/custom2&gt;&lt;electronic-resource-num&gt;10.1186/1471-2334-10-281&lt;/electronic-resource-num&gt;&lt;remote-database-name&gt;PubMed&lt;/remote-database-name&gt;&lt;language&gt;eng&lt;/language&gt;&lt;/record&gt;&lt;/Cite&gt;&lt;/EndNote&gt;</w:instrText>
      </w:r>
      <w:r w:rsidR="00DF2E97" w:rsidRPr="00067A21">
        <w:rPr>
          <w:rFonts w:ascii="Arial" w:eastAsia="Calibri" w:hAnsi="Arial" w:cs="Arial"/>
          <w:sz w:val="24"/>
          <w:szCs w:val="24"/>
          <w:lang w:val="en-US"/>
          <w:rPrChange w:id="625"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626" w:author="Zehui Bai" w:date="2022-03-11T15:16:00Z">
            <w:rPr>
              <w:rFonts w:ascii="Times New Roman" w:eastAsia="Calibri" w:hAnsi="Times New Roman" w:cs="Times New Roman"/>
              <w:noProof/>
              <w:sz w:val="24"/>
              <w:szCs w:val="24"/>
              <w:lang w:val="en-US"/>
            </w:rPr>
          </w:rPrChange>
        </w:rPr>
        <w:t>(24)</w:t>
      </w:r>
      <w:r w:rsidR="00DF2E97" w:rsidRPr="00067A21">
        <w:rPr>
          <w:rFonts w:ascii="Arial" w:eastAsia="Calibri" w:hAnsi="Arial" w:cs="Arial"/>
          <w:sz w:val="24"/>
          <w:szCs w:val="24"/>
          <w:lang w:val="en-US"/>
          <w:rPrChange w:id="627"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628"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hAnsi="Arial" w:cs="Arial"/>
          <w:sz w:val="24"/>
          <w:szCs w:val="24"/>
          <w:lang w:val="en-US"/>
          <w:rPrChange w:id="629" w:author="Zehui Bai" w:date="2022-03-11T15:16:00Z">
            <w:rPr>
              <w:rFonts w:ascii="Times New Roman" w:hAnsi="Times New Roman" w:cs="Times New Roman"/>
              <w:sz w:val="24"/>
              <w:szCs w:val="24"/>
              <w:lang w:val="en-US"/>
            </w:rPr>
          </w:rPrChange>
        </w:rPr>
        <w:t xml:space="preserve">Additional </w:t>
      </w:r>
      <w:r w:rsidR="00CF26B9" w:rsidRPr="00067A21" w:rsidDel="7F00F9E7">
        <w:rPr>
          <w:rFonts w:ascii="Arial" w:hAnsi="Arial" w:cs="Arial"/>
          <w:sz w:val="24"/>
          <w:szCs w:val="24"/>
          <w:lang w:val="en-US"/>
          <w:rPrChange w:id="630" w:author="Zehui Bai" w:date="2022-03-11T15:16:00Z">
            <w:rPr>
              <w:rFonts w:ascii="Times New Roman" w:hAnsi="Times New Roman" w:cs="Times New Roman"/>
              <w:sz w:val="24"/>
              <w:szCs w:val="24"/>
              <w:lang w:val="en-US"/>
            </w:rPr>
          </w:rPrChange>
        </w:rPr>
        <w:t>barriers</w:t>
      </w:r>
      <w:r w:rsidR="00CF26B9" w:rsidRPr="00067A21">
        <w:rPr>
          <w:rFonts w:ascii="Arial" w:hAnsi="Arial" w:cs="Arial"/>
          <w:sz w:val="24"/>
          <w:szCs w:val="24"/>
          <w:lang w:val="en-US"/>
          <w:rPrChange w:id="631" w:author="Zehui Bai" w:date="2022-03-11T15:16:00Z">
            <w:rPr>
              <w:rFonts w:ascii="Times New Roman" w:hAnsi="Times New Roman" w:cs="Times New Roman"/>
              <w:sz w:val="24"/>
              <w:szCs w:val="24"/>
              <w:lang w:val="en-US"/>
            </w:rPr>
          </w:rPrChange>
        </w:rPr>
        <w:t xml:space="preserve"> which limit </w:t>
      </w:r>
      <w:r w:rsidR="23C3CBBB" w:rsidRPr="00067A21">
        <w:rPr>
          <w:rFonts w:ascii="Arial" w:hAnsi="Arial" w:cs="Arial"/>
          <w:sz w:val="24"/>
          <w:szCs w:val="24"/>
          <w:lang w:val="en-US"/>
          <w:rPrChange w:id="632" w:author="Zehui Bai" w:date="2022-03-11T15:16:00Z">
            <w:rPr>
              <w:rFonts w:ascii="Times New Roman" w:hAnsi="Times New Roman" w:cs="Times New Roman"/>
              <w:sz w:val="24"/>
              <w:szCs w:val="24"/>
              <w:lang w:val="en-US"/>
            </w:rPr>
          </w:rPrChange>
        </w:rPr>
        <w:t xml:space="preserve">the </w:t>
      </w:r>
      <w:r w:rsidR="00CF26B9" w:rsidRPr="00067A21">
        <w:rPr>
          <w:rFonts w:ascii="Arial" w:hAnsi="Arial" w:cs="Arial"/>
          <w:sz w:val="24"/>
          <w:szCs w:val="24"/>
          <w:lang w:val="en-US"/>
          <w:rPrChange w:id="633" w:author="Zehui Bai" w:date="2022-03-11T15:16:00Z">
            <w:rPr>
              <w:rFonts w:ascii="Times New Roman" w:hAnsi="Times New Roman" w:cs="Times New Roman"/>
              <w:sz w:val="24"/>
              <w:szCs w:val="24"/>
              <w:lang w:val="en-US"/>
            </w:rPr>
          </w:rPrChange>
        </w:rPr>
        <w:t xml:space="preserve">success of </w:t>
      </w:r>
      <w:r w:rsidR="00DF2E97" w:rsidRPr="00067A21">
        <w:rPr>
          <w:rFonts w:ascii="Arial" w:hAnsi="Arial" w:cs="Arial"/>
          <w:sz w:val="24"/>
          <w:szCs w:val="24"/>
          <w:lang w:val="en-US"/>
          <w:rPrChange w:id="634" w:author="Zehui Bai" w:date="2022-03-11T15:16:00Z">
            <w:rPr>
              <w:rFonts w:ascii="Times New Roman" w:hAnsi="Times New Roman" w:cs="Times New Roman"/>
              <w:sz w:val="24"/>
              <w:szCs w:val="24"/>
              <w:lang w:val="en-US"/>
            </w:rPr>
          </w:rPrChange>
        </w:rPr>
        <w:t>vaccination</w:t>
      </w:r>
      <w:r w:rsidR="00CF26B9" w:rsidRPr="00067A21">
        <w:rPr>
          <w:rFonts w:ascii="Arial" w:hAnsi="Arial" w:cs="Arial"/>
          <w:sz w:val="24"/>
          <w:szCs w:val="24"/>
          <w:lang w:val="en-US"/>
          <w:rPrChange w:id="635" w:author="Zehui Bai" w:date="2022-03-11T15:16:00Z">
            <w:rPr>
              <w:rFonts w:ascii="Times New Roman" w:hAnsi="Times New Roman" w:cs="Times New Roman"/>
              <w:sz w:val="24"/>
              <w:szCs w:val="24"/>
              <w:lang w:val="en-US"/>
            </w:rPr>
          </w:rPrChange>
        </w:rPr>
        <w:t xml:space="preserve"> programs</w:t>
      </w:r>
      <w:r w:rsidR="00DF2E97" w:rsidRPr="00067A21">
        <w:rPr>
          <w:rFonts w:ascii="Arial" w:hAnsi="Arial" w:cs="Arial"/>
          <w:sz w:val="24"/>
          <w:szCs w:val="24"/>
          <w:lang w:val="en-US"/>
          <w:rPrChange w:id="636" w:author="Zehui Bai" w:date="2022-03-11T15:16:00Z">
            <w:rPr>
              <w:rFonts w:ascii="Times New Roman" w:hAnsi="Times New Roman" w:cs="Times New Roman"/>
              <w:sz w:val="24"/>
              <w:szCs w:val="24"/>
              <w:lang w:val="en-US"/>
            </w:rPr>
          </w:rPrChange>
        </w:rPr>
        <w:t xml:space="preserve"> </w:t>
      </w:r>
      <w:r w:rsidR="7F00F9E7" w:rsidRPr="00067A21">
        <w:rPr>
          <w:rFonts w:ascii="Arial" w:hAnsi="Arial" w:cs="Arial"/>
          <w:sz w:val="24"/>
          <w:szCs w:val="24"/>
          <w:lang w:val="en-US"/>
          <w:rPrChange w:id="637" w:author="Zehui Bai" w:date="2022-03-11T15:16:00Z">
            <w:rPr>
              <w:rFonts w:ascii="Times New Roman" w:hAnsi="Times New Roman" w:cs="Times New Roman"/>
              <w:sz w:val="24"/>
              <w:szCs w:val="24"/>
              <w:lang w:val="en-US"/>
            </w:rPr>
          </w:rPrChange>
        </w:rPr>
        <w:t xml:space="preserve">include </w:t>
      </w:r>
      <w:r w:rsidR="00DF2E97" w:rsidRPr="00067A21">
        <w:rPr>
          <w:rFonts w:ascii="Arial" w:hAnsi="Arial" w:cs="Arial"/>
          <w:sz w:val="24"/>
          <w:szCs w:val="24"/>
          <w:lang w:val="en-US"/>
          <w:rPrChange w:id="638" w:author="Zehui Bai" w:date="2022-03-11T15:16:00Z">
            <w:rPr>
              <w:rFonts w:ascii="Times New Roman" w:hAnsi="Times New Roman" w:cs="Times New Roman"/>
              <w:sz w:val="24"/>
              <w:szCs w:val="24"/>
              <w:lang w:val="en-US"/>
            </w:rPr>
          </w:rPrChange>
        </w:rPr>
        <w:t xml:space="preserve">the absence of </w:t>
      </w:r>
      <w:r w:rsidR="68FF82DA" w:rsidRPr="00067A21">
        <w:rPr>
          <w:rFonts w:ascii="Arial" w:hAnsi="Arial" w:cs="Arial"/>
          <w:sz w:val="24"/>
          <w:szCs w:val="24"/>
          <w:lang w:val="en-US"/>
          <w:rPrChange w:id="639" w:author="Zehui Bai" w:date="2022-03-11T15:16:00Z">
            <w:rPr>
              <w:rFonts w:ascii="Times New Roman" w:hAnsi="Times New Roman" w:cs="Times New Roman"/>
              <w:sz w:val="24"/>
              <w:szCs w:val="24"/>
              <w:lang w:val="en-US"/>
            </w:rPr>
          </w:rPrChange>
        </w:rPr>
        <w:t xml:space="preserve">professional </w:t>
      </w:r>
      <w:r w:rsidR="00DF2E97" w:rsidRPr="00067A21">
        <w:rPr>
          <w:rFonts w:ascii="Arial" w:hAnsi="Arial" w:cs="Arial"/>
          <w:sz w:val="24"/>
          <w:szCs w:val="24"/>
          <w:lang w:val="en-US"/>
          <w:rPrChange w:id="640" w:author="Zehui Bai" w:date="2022-03-11T15:16:00Z">
            <w:rPr>
              <w:rFonts w:ascii="Times New Roman" w:hAnsi="Times New Roman" w:cs="Times New Roman"/>
              <w:sz w:val="24"/>
              <w:szCs w:val="24"/>
              <w:lang w:val="en-US"/>
            </w:rPr>
          </w:rPrChange>
        </w:rPr>
        <w:t>vaccination recommendations</w:t>
      </w:r>
      <w:r w:rsidR="00DF2E97" w:rsidRPr="00067A21">
        <w:rPr>
          <w:rFonts w:ascii="Arial" w:eastAsia="Calibri" w:hAnsi="Arial" w:cs="Arial"/>
          <w:sz w:val="24"/>
          <w:szCs w:val="24"/>
          <w:lang w:val="en-US"/>
          <w:rPrChange w:id="641" w:author="Zehui Bai" w:date="2022-03-11T15:16:00Z">
            <w:rPr>
              <w:rFonts w:ascii="Times New Roman" w:eastAsia="Calibri" w:hAnsi="Times New Roman" w:cs="Times New Roman"/>
              <w:sz w:val="24"/>
              <w:szCs w:val="24"/>
              <w:lang w:val="en-US"/>
            </w:rPr>
          </w:rPrChange>
        </w:rPr>
        <w:t xml:space="preserve"> </w:t>
      </w:r>
      <w:r w:rsidR="00DF2E97" w:rsidRPr="00067A21">
        <w:rPr>
          <w:rFonts w:ascii="Arial" w:eastAsia="Calibri" w:hAnsi="Arial" w:cs="Arial"/>
          <w:sz w:val="24"/>
          <w:szCs w:val="24"/>
          <w:lang w:val="en-US"/>
          <w:rPrChange w:id="642"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643" w:author="Zehui Bai" w:date="2022-03-11T15:16:00Z">
            <w:rPr>
              <w:rFonts w:ascii="Times New Roman" w:eastAsia="Calibri" w:hAnsi="Times New Roman" w:cs="Times New Roman"/>
              <w:sz w:val="24"/>
              <w:szCs w:val="24"/>
              <w:lang w:val="en-US"/>
            </w:rPr>
          </w:rPrChange>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00DF2E97" w:rsidRPr="00067A21">
        <w:rPr>
          <w:rFonts w:ascii="Arial" w:eastAsia="Calibri" w:hAnsi="Arial" w:cs="Arial"/>
          <w:sz w:val="24"/>
          <w:szCs w:val="24"/>
          <w:lang w:val="en-US"/>
          <w:rPrChange w:id="644"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645" w:author="Zehui Bai" w:date="2022-03-11T15:16:00Z">
            <w:rPr>
              <w:rFonts w:ascii="Times New Roman" w:eastAsia="Calibri" w:hAnsi="Times New Roman" w:cs="Times New Roman"/>
              <w:noProof/>
              <w:sz w:val="24"/>
              <w:szCs w:val="24"/>
              <w:lang w:val="en-US"/>
            </w:rPr>
          </w:rPrChange>
        </w:rPr>
        <w:t>(25)</w:t>
      </w:r>
      <w:r w:rsidR="00DF2E97" w:rsidRPr="00067A21">
        <w:rPr>
          <w:rFonts w:ascii="Arial" w:eastAsia="Calibri" w:hAnsi="Arial" w:cs="Arial"/>
          <w:sz w:val="24"/>
          <w:szCs w:val="24"/>
          <w:lang w:val="en-US"/>
          <w:rPrChange w:id="646"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647" w:author="Zehui Bai" w:date="2022-03-11T15:16:00Z">
            <w:rPr>
              <w:rFonts w:ascii="Times New Roman" w:eastAsia="Calibri" w:hAnsi="Times New Roman" w:cs="Times New Roman"/>
              <w:sz w:val="24"/>
              <w:szCs w:val="24"/>
              <w:lang w:val="en-US"/>
            </w:rPr>
          </w:rPrChange>
        </w:rPr>
        <w:t>,</w:t>
      </w:r>
      <w:r w:rsidR="23C3CBBB" w:rsidRPr="00067A21">
        <w:rPr>
          <w:rFonts w:ascii="Arial" w:eastAsia="Calibri" w:hAnsi="Arial" w:cs="Arial"/>
          <w:sz w:val="24"/>
          <w:szCs w:val="24"/>
          <w:lang w:val="en-US"/>
          <w:rPrChange w:id="648" w:author="Zehui Bai" w:date="2022-03-11T15:16:00Z">
            <w:rPr>
              <w:rFonts w:ascii="Times New Roman" w:eastAsia="Calibri" w:hAnsi="Times New Roman" w:cs="Times New Roman"/>
              <w:sz w:val="24"/>
              <w:szCs w:val="24"/>
              <w:lang w:val="en-US"/>
            </w:rPr>
          </w:rPrChange>
        </w:rPr>
        <w:t xml:space="preserve"> a</w:t>
      </w:r>
      <w:r w:rsidR="00DF2E97" w:rsidRPr="00067A21">
        <w:rPr>
          <w:rFonts w:ascii="Arial" w:eastAsia="Calibri" w:hAnsi="Arial" w:cs="Arial"/>
          <w:sz w:val="24"/>
          <w:szCs w:val="24"/>
          <w:lang w:val="en-US"/>
          <w:rPrChange w:id="649" w:author="Zehui Bai" w:date="2022-03-11T15:16:00Z">
            <w:rPr>
              <w:rFonts w:ascii="Times New Roman" w:eastAsia="Calibri" w:hAnsi="Times New Roman" w:cs="Times New Roman"/>
              <w:sz w:val="24"/>
              <w:szCs w:val="24"/>
              <w:lang w:val="en-US"/>
            </w:rPr>
          </w:rPrChange>
        </w:rPr>
        <w:t xml:space="preserve"> </w:t>
      </w:r>
      <w:r w:rsidR="7F00F9E7" w:rsidRPr="00067A21">
        <w:rPr>
          <w:rFonts w:ascii="Arial" w:eastAsia="Calibri" w:hAnsi="Arial" w:cs="Arial"/>
          <w:sz w:val="24"/>
          <w:szCs w:val="24"/>
          <w:lang w:val="en-US"/>
          <w:rPrChange w:id="650" w:author="Zehui Bai" w:date="2022-03-11T15:16:00Z">
            <w:rPr>
              <w:rFonts w:ascii="Times New Roman" w:eastAsia="Calibri" w:hAnsi="Times New Roman" w:cs="Times New Roman"/>
              <w:sz w:val="24"/>
              <w:szCs w:val="24"/>
              <w:lang w:val="en-US"/>
            </w:rPr>
          </w:rPrChange>
        </w:rPr>
        <w:t xml:space="preserve">lack of adequate </w:t>
      </w:r>
      <w:r w:rsidR="00DF2E97" w:rsidRPr="00067A21">
        <w:rPr>
          <w:rFonts w:ascii="Arial" w:eastAsia="Calibri" w:hAnsi="Arial" w:cs="Arial"/>
          <w:sz w:val="24"/>
          <w:szCs w:val="24"/>
          <w:lang w:val="en-US"/>
          <w:rPrChange w:id="651" w:author="Zehui Bai" w:date="2022-03-11T15:16:00Z">
            <w:rPr>
              <w:rFonts w:ascii="Times New Roman" w:eastAsia="Calibri" w:hAnsi="Times New Roman" w:cs="Times New Roman"/>
              <w:sz w:val="24"/>
              <w:szCs w:val="24"/>
              <w:lang w:val="en-US"/>
            </w:rPr>
          </w:rPrChange>
        </w:rPr>
        <w:t>transport</w:t>
      </w:r>
      <w:r w:rsidR="23C3CBBB" w:rsidRPr="00067A21">
        <w:rPr>
          <w:rFonts w:ascii="Arial" w:eastAsia="Calibri" w:hAnsi="Arial" w:cs="Arial"/>
          <w:sz w:val="24"/>
          <w:szCs w:val="24"/>
          <w:lang w:val="en-US"/>
          <w:rPrChange w:id="652" w:author="Zehui Bai" w:date="2022-03-11T15:16:00Z">
            <w:rPr>
              <w:rFonts w:ascii="Times New Roman" w:eastAsia="Calibri" w:hAnsi="Times New Roman" w:cs="Times New Roman"/>
              <w:sz w:val="24"/>
              <w:szCs w:val="24"/>
              <w:lang w:val="en-US"/>
            </w:rPr>
          </w:rPrChange>
        </w:rPr>
        <w:t xml:space="preserve"> options</w:t>
      </w:r>
      <w:r w:rsidR="00DF2E97" w:rsidRPr="00067A21">
        <w:rPr>
          <w:rFonts w:ascii="Arial" w:eastAsia="Calibri" w:hAnsi="Arial" w:cs="Arial"/>
          <w:sz w:val="24"/>
          <w:szCs w:val="24"/>
          <w:lang w:val="en-US"/>
          <w:rPrChange w:id="653" w:author="Zehui Bai" w:date="2022-03-11T15:16:00Z">
            <w:rPr>
              <w:rFonts w:ascii="Times New Roman" w:eastAsia="Calibri" w:hAnsi="Times New Roman" w:cs="Times New Roman"/>
              <w:sz w:val="24"/>
              <w:szCs w:val="24"/>
              <w:lang w:val="en-US"/>
            </w:rPr>
          </w:rPrChange>
        </w:rPr>
        <w:t xml:space="preserve"> </w:t>
      </w:r>
      <w:r w:rsidR="7F00F9E7" w:rsidRPr="00067A21">
        <w:rPr>
          <w:rFonts w:ascii="Arial" w:eastAsia="Calibri" w:hAnsi="Arial" w:cs="Arial"/>
          <w:sz w:val="24"/>
          <w:szCs w:val="24"/>
          <w:lang w:val="en-US"/>
          <w:rPrChange w:id="654" w:author="Zehui Bai" w:date="2022-03-11T15:16:00Z">
            <w:rPr>
              <w:rFonts w:ascii="Times New Roman" w:eastAsia="Calibri" w:hAnsi="Times New Roman" w:cs="Times New Roman"/>
              <w:sz w:val="24"/>
              <w:szCs w:val="24"/>
              <w:lang w:val="en-US"/>
            </w:rPr>
          </w:rPrChange>
        </w:rPr>
        <w:t>to vaccination clinics,</w:t>
      </w:r>
      <w:r w:rsidR="00DF2E97" w:rsidRPr="00067A21">
        <w:rPr>
          <w:rFonts w:ascii="Arial" w:eastAsia="Calibri" w:hAnsi="Arial" w:cs="Arial"/>
          <w:sz w:val="24"/>
          <w:szCs w:val="24"/>
          <w:lang w:val="en-US"/>
          <w:rPrChange w:id="655" w:author="Zehui Bai" w:date="2022-03-11T15:16:00Z">
            <w:rPr>
              <w:rFonts w:ascii="Times New Roman" w:eastAsia="Calibri" w:hAnsi="Times New Roman" w:cs="Times New Roman"/>
              <w:sz w:val="24"/>
              <w:szCs w:val="24"/>
              <w:lang w:val="en-US"/>
            </w:rPr>
          </w:rPrChange>
        </w:rPr>
        <w:t xml:space="preserve"> and the financial burden </w:t>
      </w:r>
      <w:r w:rsidR="23C3CBBB" w:rsidRPr="00067A21">
        <w:rPr>
          <w:rFonts w:ascii="Arial" w:eastAsia="Calibri" w:hAnsi="Arial" w:cs="Arial"/>
          <w:sz w:val="24"/>
          <w:szCs w:val="24"/>
          <w:lang w:val="en-US"/>
          <w:rPrChange w:id="656" w:author="Zehui Bai" w:date="2022-03-11T15:16:00Z">
            <w:rPr>
              <w:rFonts w:ascii="Times New Roman" w:eastAsia="Calibri" w:hAnsi="Times New Roman" w:cs="Times New Roman"/>
              <w:sz w:val="24"/>
              <w:szCs w:val="24"/>
              <w:lang w:val="en-US"/>
            </w:rPr>
          </w:rPrChange>
        </w:rPr>
        <w:t xml:space="preserve">it places </w:t>
      </w:r>
      <w:r w:rsidR="7F00F9E7" w:rsidRPr="00067A21">
        <w:rPr>
          <w:rFonts w:ascii="Arial" w:eastAsia="Calibri" w:hAnsi="Arial" w:cs="Arial"/>
          <w:sz w:val="24"/>
          <w:szCs w:val="24"/>
          <w:lang w:val="en-US"/>
          <w:rPrChange w:id="657" w:author="Zehui Bai" w:date="2022-03-11T15:16:00Z">
            <w:rPr>
              <w:rFonts w:ascii="Times New Roman" w:eastAsia="Calibri" w:hAnsi="Times New Roman" w:cs="Times New Roman"/>
              <w:sz w:val="24"/>
              <w:szCs w:val="24"/>
              <w:lang w:val="en-US"/>
            </w:rPr>
          </w:rPrChange>
        </w:rPr>
        <w:t>on</w:t>
      </w:r>
      <w:r w:rsidR="00DF2E97" w:rsidRPr="00067A21">
        <w:rPr>
          <w:rFonts w:ascii="Arial" w:eastAsia="Calibri" w:hAnsi="Arial" w:cs="Arial"/>
          <w:sz w:val="24"/>
          <w:szCs w:val="24"/>
          <w:lang w:val="en-US"/>
          <w:rPrChange w:id="658" w:author="Zehui Bai" w:date="2022-03-11T15:16:00Z">
            <w:rPr>
              <w:rFonts w:ascii="Times New Roman" w:eastAsia="Calibri" w:hAnsi="Times New Roman" w:cs="Times New Roman"/>
              <w:sz w:val="24"/>
              <w:szCs w:val="24"/>
              <w:lang w:val="en-US"/>
            </w:rPr>
          </w:rPrChange>
        </w:rPr>
        <w:t xml:space="preserve"> </w:t>
      </w:r>
      <w:r w:rsidRPr="00067A21">
        <w:rPr>
          <w:rFonts w:ascii="Arial" w:eastAsia="Calibri" w:hAnsi="Arial" w:cs="Arial"/>
          <w:sz w:val="24"/>
          <w:szCs w:val="24"/>
          <w:lang w:val="en-US"/>
          <w:rPrChange w:id="659" w:author="Zehui Bai" w:date="2022-03-11T15:16:00Z">
            <w:rPr>
              <w:rFonts w:ascii="Times New Roman" w:eastAsia="Calibri" w:hAnsi="Times New Roman" w:cs="Times New Roman"/>
              <w:sz w:val="24"/>
              <w:szCs w:val="24"/>
              <w:lang w:val="en-US"/>
            </w:rPr>
          </w:rPrChange>
        </w:rPr>
        <w:t xml:space="preserve">older </w:t>
      </w:r>
      <w:r w:rsidR="00DF2E97" w:rsidRPr="00067A21">
        <w:rPr>
          <w:rFonts w:ascii="Arial" w:eastAsia="Calibri" w:hAnsi="Arial" w:cs="Arial"/>
          <w:sz w:val="24"/>
          <w:szCs w:val="24"/>
          <w:lang w:val="en-US"/>
          <w:rPrChange w:id="660" w:author="Zehui Bai" w:date="2022-03-11T15:16:00Z">
            <w:rPr>
              <w:rFonts w:ascii="Times New Roman" w:eastAsia="Calibri" w:hAnsi="Times New Roman" w:cs="Times New Roman"/>
              <w:sz w:val="24"/>
              <w:szCs w:val="24"/>
              <w:lang w:val="en-US"/>
            </w:rPr>
          </w:rPrChange>
        </w:rPr>
        <w:t xml:space="preserve">people </w:t>
      </w:r>
      <w:r w:rsidR="00DF2E97" w:rsidRPr="00067A21">
        <w:rPr>
          <w:rFonts w:ascii="Arial" w:eastAsia="Calibri" w:hAnsi="Arial" w:cs="Arial"/>
          <w:sz w:val="24"/>
          <w:szCs w:val="24"/>
          <w:lang w:val="en-US"/>
          <w:rPrChange w:id="661"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662" w:author="Zehui Bai" w:date="2022-03-11T15:16:00Z">
            <w:rPr>
              <w:rFonts w:ascii="Times New Roman" w:eastAsia="Calibri" w:hAnsi="Times New Roman" w:cs="Times New Roman"/>
              <w:sz w:val="24"/>
              <w:szCs w:val="24"/>
              <w:lang w:val="en-US"/>
            </w:rPr>
          </w:rPrChange>
        </w:rPr>
        <w:instrText xml:space="preserve"> ADDIN EN.CITE &lt;EndNote&gt;&lt;Cite&gt;&lt;Author&gt;Kwong&lt;/Author&gt;&lt;Year&gt;2009&lt;/Year&gt;&lt;RecNum&gt;25&lt;/RecNum&gt;&lt;DisplayText&gt;(26, 27)&lt;/DisplayText&gt;&lt;record&gt;&lt;rec-number&gt;25&lt;/rec-number&gt;&lt;foreign-keys&gt;&lt;key app="EN" db-id="2spd0sdzoeaxzoese9bprr28rwprzpz5zwrv" timestamp="1645976897"&gt;25&lt;/key&gt;&lt;/foreign-keys&gt;&lt;ref-type name="Journal Article"&gt;17&lt;/ref-type&gt;&lt;contributors&gt;&lt;authors&gt;&lt;author&gt;Kwong, Enid Wai-yung&lt;/author&gt;&lt;author&gt;Lam, Ivy Oi-yi&lt;/author&gt;&lt;author&gt;Chan, Tony Moon-Fai&lt;/author&gt;&lt;/authors&gt;&lt;/contributors&gt;&lt;titles&gt;&lt;title&gt;What factors affect influenza vaccine uptake among community-dwelling older Chinese people in Hong Kong general outpatient clinics?&lt;/title&gt;&lt;secondary-title&gt;Journal of clinical nursing&lt;/secondary-title&gt;&lt;/titles&gt;&lt;periodical&gt;&lt;full-title&gt;Journal of clinical nursing&lt;/full-title&gt;&lt;/periodical&gt;&lt;pages&gt;960–971&lt;/pages&gt;&lt;volume&gt;18&lt;/volume&gt;&lt;number&gt;7&lt;/number&gt;&lt;edition&gt;08.01.2009&lt;/edition&gt;&lt;dates&gt;&lt;year&gt;2009&lt;/year&gt;&lt;/dates&gt;&lt;urls&gt;&lt;/urls&gt;&lt;custom2&gt;19207795&lt;/custom2&gt;&lt;electronic-resource-num&gt;10.1111/j.1365-2702.2008.02548.x&lt;/electronic-resource-num&gt;&lt;remote-database-name&gt;PubMed&lt;/remote-database-name&gt;&lt;language&gt;eng&lt;/language&gt;&lt;/record&gt;&lt;/Cite&gt;&lt;Cite&gt;&lt;Author&gt;Armstrong&lt;/Author&gt;&lt;Year&gt;2001&lt;/Year&gt;&lt;RecNum&gt;26&lt;/RecNum&gt;&lt;record&gt;&lt;rec-number&gt;26&lt;/rec-number&gt;&lt;foreign-keys&gt;&lt;key app="EN" db-id="2spd0sdzoeaxzoese9bprr28rwprzpz5zwrv" timestamp="1645976897"&gt;26&lt;/key&gt;&lt;/foreign-keys&gt;&lt;ref-type name="Journal Article"&gt;17&lt;/ref-type&gt;&lt;contributors&gt;&lt;authors&gt;&lt;author&gt;Armstrong, K.&lt;/author&gt;&lt;/authors&gt;&lt;/contributors&gt;&lt;titles&gt;&lt;title&gt;Barriers to influenza immunization in a low-income urban population&lt;/title&gt;&lt;secondary-title&gt;American journal of preventive medicine&lt;/secondary-title&gt;&lt;/titles&gt;&lt;periodical&gt;&lt;full-title&gt;American journal of preventive medicine&lt;/full-title&gt;&lt;/periodical&gt;&lt;pages&gt;21–25&lt;/pages&gt;&lt;volume&gt;20&lt;/volume&gt;&lt;number&gt;1&lt;/number&gt;&lt;dates&gt;&lt;year&gt;2001&lt;/year&gt;&lt;/dates&gt;&lt;isbn&gt;0749-3797&lt;/isbn&gt;&lt;urls&gt;&lt;/urls&gt;&lt;electronic-resource-num&gt;10.1016/s0749-3797(00)00263-4&lt;/electronic-resource-num&gt;&lt;remote-database-name&gt;CrossRef&lt;/remote-database-name&gt;&lt;/record&gt;&lt;/Cite&gt;&lt;/EndNote&gt;</w:instrText>
      </w:r>
      <w:r w:rsidR="00DF2E97" w:rsidRPr="00067A21">
        <w:rPr>
          <w:rFonts w:ascii="Arial" w:eastAsia="Calibri" w:hAnsi="Arial" w:cs="Arial"/>
          <w:sz w:val="24"/>
          <w:szCs w:val="24"/>
          <w:lang w:val="en-US"/>
          <w:rPrChange w:id="663"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664" w:author="Zehui Bai" w:date="2022-03-11T15:16:00Z">
            <w:rPr>
              <w:rFonts w:ascii="Times New Roman" w:eastAsia="Calibri" w:hAnsi="Times New Roman" w:cs="Times New Roman"/>
              <w:noProof/>
              <w:sz w:val="24"/>
              <w:szCs w:val="24"/>
              <w:lang w:val="en-US"/>
            </w:rPr>
          </w:rPrChange>
        </w:rPr>
        <w:t>(26, 27)</w:t>
      </w:r>
      <w:r w:rsidR="00DF2E97" w:rsidRPr="00067A21">
        <w:rPr>
          <w:rFonts w:ascii="Arial" w:eastAsia="Calibri" w:hAnsi="Arial" w:cs="Arial"/>
          <w:sz w:val="24"/>
          <w:szCs w:val="24"/>
          <w:lang w:val="en-US"/>
          <w:rPrChange w:id="665" w:author="Zehui Bai" w:date="2022-03-11T15:16:00Z">
            <w:rPr>
              <w:rFonts w:ascii="Times New Roman" w:eastAsia="Calibri" w:hAnsi="Times New Roman" w:cs="Times New Roman"/>
              <w:sz w:val="24"/>
              <w:szCs w:val="24"/>
              <w:lang w:val="en-US"/>
            </w:rPr>
          </w:rPrChange>
        </w:rPr>
        <w:fldChar w:fldCharType="end"/>
      </w:r>
      <w:r w:rsidR="00DF2E97" w:rsidRPr="00067A21">
        <w:rPr>
          <w:rFonts w:ascii="Arial" w:eastAsia="Calibri" w:hAnsi="Arial" w:cs="Arial"/>
          <w:sz w:val="24"/>
          <w:szCs w:val="24"/>
          <w:lang w:val="en-US"/>
          <w:rPrChange w:id="666" w:author="Zehui Bai" w:date="2022-03-11T15:16:00Z">
            <w:rPr>
              <w:rFonts w:ascii="Times New Roman" w:eastAsia="Calibri" w:hAnsi="Times New Roman" w:cs="Times New Roman"/>
              <w:sz w:val="24"/>
              <w:szCs w:val="24"/>
              <w:lang w:val="en-US"/>
            </w:rPr>
          </w:rPrChange>
        </w:rPr>
        <w:t xml:space="preserve">. </w:t>
      </w:r>
    </w:p>
    <w:p w14:paraId="748B7619" w14:textId="31A293BF" w:rsidR="006E4636" w:rsidRPr="00067A21" w:rsidRDefault="5BFB5065">
      <w:pPr>
        <w:spacing w:before="120" w:after="240" w:line="240" w:lineRule="auto"/>
        <w:jc w:val="both"/>
        <w:rPr>
          <w:rFonts w:ascii="Arial" w:hAnsi="Arial" w:cs="Arial"/>
          <w:sz w:val="24"/>
          <w:szCs w:val="24"/>
          <w:lang w:val="en-US"/>
          <w:rPrChange w:id="667" w:author="Zehui Bai" w:date="2022-03-11T15:16:00Z">
            <w:rPr>
              <w:rFonts w:ascii="Times New Roman" w:hAnsi="Times New Roman" w:cs="Times New Roman"/>
              <w:sz w:val="24"/>
              <w:szCs w:val="24"/>
              <w:lang w:val="en-US"/>
            </w:rPr>
          </w:rPrChange>
        </w:rPr>
        <w:pPrChange w:id="668" w:author="Zehui Bai" w:date="2022-03-11T13:57:00Z">
          <w:pPr>
            <w:spacing w:before="120" w:after="240" w:line="240" w:lineRule="auto"/>
          </w:pPr>
        </w:pPrChange>
      </w:pPr>
      <w:r w:rsidRPr="00067A21">
        <w:rPr>
          <w:rFonts w:ascii="Arial" w:hAnsi="Arial" w:cs="Arial"/>
          <w:sz w:val="24"/>
          <w:szCs w:val="24"/>
          <w:lang w:val="en-US"/>
          <w:rPrChange w:id="669" w:author="Zehui Bai" w:date="2022-03-11T15:16:00Z">
            <w:rPr>
              <w:rFonts w:ascii="Times New Roman" w:hAnsi="Times New Roman" w:cs="Times New Roman"/>
              <w:sz w:val="24"/>
              <w:szCs w:val="24"/>
              <w:lang w:val="en-US"/>
            </w:rPr>
          </w:rPrChange>
        </w:rPr>
        <w:t>Trust in the government and healthcare services significantly impact vaccination participation; more trust in</w:t>
      </w:r>
      <w:r w:rsidR="0037370A" w:rsidRPr="00067A21">
        <w:rPr>
          <w:rFonts w:ascii="Arial" w:hAnsi="Arial" w:cs="Arial"/>
          <w:sz w:val="24"/>
          <w:szCs w:val="24"/>
          <w:lang w:val="en-US"/>
          <w:rPrChange w:id="670" w:author="Zehui Bai" w:date="2022-03-11T15:16:00Z">
            <w:rPr>
              <w:rFonts w:ascii="Times New Roman" w:hAnsi="Times New Roman" w:cs="Times New Roman"/>
              <w:sz w:val="24"/>
              <w:szCs w:val="24"/>
              <w:lang w:val="en-US"/>
            </w:rPr>
          </w:rPrChange>
        </w:rPr>
        <w:t xml:space="preserve"> the</w:t>
      </w:r>
      <w:r w:rsidRPr="00067A21">
        <w:rPr>
          <w:rFonts w:ascii="Arial" w:hAnsi="Arial" w:cs="Arial"/>
          <w:sz w:val="24"/>
          <w:szCs w:val="24"/>
          <w:lang w:val="en-US"/>
          <w:rPrChange w:id="671" w:author="Zehui Bai" w:date="2022-03-11T15:16:00Z">
            <w:rPr>
              <w:rFonts w:ascii="Times New Roman" w:hAnsi="Times New Roman" w:cs="Times New Roman"/>
              <w:sz w:val="24"/>
              <w:szCs w:val="24"/>
              <w:lang w:val="en-US"/>
            </w:rPr>
          </w:rPrChange>
        </w:rPr>
        <w:t xml:space="preserve"> national government typically leads to a greater population vaccination </w:t>
      </w:r>
      <w:r w:rsidR="00C405FD" w:rsidRPr="00067A21">
        <w:rPr>
          <w:rFonts w:ascii="Arial" w:hAnsi="Arial" w:cs="Arial"/>
          <w:sz w:val="24"/>
          <w:szCs w:val="24"/>
          <w:lang w:val="en-US"/>
          <w:rPrChange w:id="672" w:author="Zehui Bai" w:date="2022-03-11T15:16:00Z">
            <w:rPr>
              <w:rFonts w:ascii="Times New Roman" w:hAnsi="Times New Roman" w:cs="Times New Roman"/>
              <w:sz w:val="24"/>
              <w:szCs w:val="24"/>
              <w:lang w:val="en-US"/>
            </w:rPr>
          </w:rPrChange>
        </w:rPr>
        <w:t>willingness</w:t>
      </w:r>
      <w:r w:rsidRPr="00067A21">
        <w:rPr>
          <w:rFonts w:ascii="Arial" w:hAnsi="Arial" w:cs="Arial"/>
          <w:sz w:val="24"/>
          <w:szCs w:val="24"/>
          <w:lang w:val="en-US"/>
          <w:rPrChange w:id="673" w:author="Zehui Bai" w:date="2022-03-11T15:16:00Z">
            <w:rPr>
              <w:rFonts w:ascii="Times New Roman" w:hAnsi="Times New Roman" w:cs="Times New Roman"/>
              <w:sz w:val="24"/>
              <w:szCs w:val="24"/>
              <w:lang w:val="en-US"/>
            </w:rPr>
          </w:rPrChange>
        </w:rPr>
        <w:t xml:space="preserve"> when compared to countries with less trust</w:t>
      </w:r>
      <w:r w:rsidRPr="00067A21">
        <w:rPr>
          <w:rFonts w:ascii="Arial" w:eastAsia="Times New Roman" w:hAnsi="Arial" w:cs="Arial"/>
          <w:sz w:val="24"/>
          <w:szCs w:val="24"/>
          <w:lang w:val="en-US"/>
          <w:rPrChange w:id="674" w:author="Zehui Bai" w:date="2022-03-11T15:16:00Z">
            <w:rPr>
              <w:rFonts w:ascii="Times New Roman" w:eastAsia="Times New Roman" w:hAnsi="Times New Roman" w:cs="Times New Roman"/>
              <w:sz w:val="24"/>
              <w:szCs w:val="24"/>
              <w:lang w:val="en-US"/>
            </w:rPr>
          </w:rPrChange>
        </w:rPr>
        <w:t xml:space="preserve"> </w:t>
      </w:r>
      <w:r w:rsidR="23C6C3AF" w:rsidRPr="00067A21">
        <w:rPr>
          <w:rFonts w:ascii="Arial" w:hAnsi="Arial" w:cs="Arial"/>
          <w:sz w:val="24"/>
          <w:szCs w:val="24"/>
          <w:rPrChange w:id="675" w:author="Zehui Bai" w:date="2022-03-11T15:16:00Z">
            <w:rPr>
              <w:rFonts w:ascii="Times New Roman" w:hAnsi="Times New Roman" w:cs="Times New Roman"/>
              <w:sz w:val="24"/>
              <w:szCs w:val="24"/>
            </w:rPr>
          </w:rPrChange>
        </w:rPr>
        <w:fldChar w:fldCharType="begin"/>
      </w:r>
      <w:r w:rsidR="0084080E" w:rsidRPr="00067A21">
        <w:rPr>
          <w:rFonts w:ascii="Arial" w:hAnsi="Arial" w:cs="Arial"/>
          <w:sz w:val="24"/>
          <w:szCs w:val="24"/>
          <w:lang w:val="en-GB"/>
          <w:rPrChange w:id="676" w:author="Zehui Bai" w:date="2022-03-11T15:16:00Z">
            <w:rPr>
              <w:rFonts w:ascii="Times New Roman" w:hAnsi="Times New Roman" w:cs="Times New Roman"/>
              <w:sz w:val="24"/>
              <w:szCs w:val="24"/>
              <w:lang w:val="en-GB"/>
            </w:rPr>
          </w:rPrChange>
        </w:rPr>
        <w:instrText xml:space="preserve"> ADDIN EN.CITE &lt;EndNote&gt;&lt;Cite&gt;&lt;Author&gt;Betsch&lt;/Author&gt;&lt;Year&gt;2015&lt;/Year&gt;&lt;RecNum&gt;27&lt;/RecNum&gt;&lt;DisplayText&gt;(28)&lt;/DisplayText&gt;&lt;record&gt;&lt;rec-number&gt;27&lt;/rec-number&gt;&lt;foreign-keys&gt;&lt;key app="EN" db-id="2spd0sdzoeaxzoese9bprr28rwprzpz5zwrv" timestamp="1645976897"&gt;27&lt;/key&gt;&lt;/foreign-keys&gt;&lt;ref-type name="Journal Article"&gt;17&lt;/ref-type&gt;&lt;contributors&gt;&lt;authors&gt;&lt;author&gt;Betsch, Cornelia&lt;/author&gt;&lt;author&gt;Böhm, Robert&lt;/author&gt;&lt;author&gt;Chapman, Gretchen B.&lt;/author&gt;&lt;/authors&gt;&lt;/contributors&gt;&lt;titles&gt;&lt;title&gt;Using Behavioral Insights to Increase Vaccination Policy Effectiveness&lt;/title&gt;&lt;secondary-title&gt;Policy Insights from the Behavioral and Brain Sciences&lt;/secondary-title&gt;&lt;/titles&gt;&lt;periodical&gt;&lt;full-title&gt;Policy Insights from the Behavioral and Brain Sciences&lt;/full-title&gt;&lt;/periodical&gt;&lt;pages&gt;61–73&lt;/pages&gt;&lt;volume&gt;2&lt;/volume&gt;&lt;number&gt;1&lt;/number&gt;&lt;dates&gt;&lt;year&gt;2015&lt;/year&gt;&lt;/dates&gt;&lt;isbn&gt;2372-7322&lt;/isbn&gt;&lt;urls&gt;&lt;/urls&gt;&lt;electronic-resource-num&gt;10.1177/2372732215600716&lt;/electronic-resource-num&gt;&lt;remote-database-name&gt;Ris&lt;/remote-database-name&gt;&lt;/record&gt;&lt;/Cite&gt;&lt;/EndNote&gt;</w:instrText>
      </w:r>
      <w:r w:rsidR="23C6C3AF" w:rsidRPr="00067A21">
        <w:rPr>
          <w:rFonts w:ascii="Arial" w:hAnsi="Arial" w:cs="Arial"/>
          <w:sz w:val="24"/>
          <w:szCs w:val="24"/>
          <w:rPrChange w:id="677" w:author="Zehui Bai" w:date="2022-03-11T15:16:00Z">
            <w:rPr>
              <w:rFonts w:ascii="Times New Roman" w:hAnsi="Times New Roman" w:cs="Times New Roman"/>
              <w:sz w:val="24"/>
              <w:szCs w:val="24"/>
            </w:rPr>
          </w:rPrChange>
        </w:rPr>
        <w:fldChar w:fldCharType="separate"/>
      </w:r>
      <w:r w:rsidR="0084080E" w:rsidRPr="00067A21">
        <w:rPr>
          <w:rFonts w:ascii="Arial" w:hAnsi="Arial" w:cs="Arial"/>
          <w:noProof/>
          <w:sz w:val="24"/>
          <w:szCs w:val="24"/>
          <w:lang w:val="en-GB"/>
          <w:rPrChange w:id="678" w:author="Zehui Bai" w:date="2022-03-11T15:16:00Z">
            <w:rPr>
              <w:rFonts w:ascii="Times New Roman" w:hAnsi="Times New Roman" w:cs="Times New Roman"/>
              <w:noProof/>
              <w:sz w:val="24"/>
              <w:szCs w:val="24"/>
              <w:lang w:val="en-GB"/>
            </w:rPr>
          </w:rPrChange>
        </w:rPr>
        <w:t>(28)</w:t>
      </w:r>
      <w:r w:rsidR="23C6C3AF" w:rsidRPr="00067A21">
        <w:rPr>
          <w:rFonts w:ascii="Arial" w:hAnsi="Arial" w:cs="Arial"/>
          <w:sz w:val="24"/>
          <w:szCs w:val="24"/>
          <w:rPrChange w:id="679" w:author="Zehui Bai" w:date="2022-03-11T15:16:00Z">
            <w:rPr>
              <w:rFonts w:ascii="Times New Roman" w:hAnsi="Times New Roman" w:cs="Times New Roman"/>
              <w:sz w:val="24"/>
              <w:szCs w:val="24"/>
            </w:rPr>
          </w:rPrChange>
        </w:rPr>
        <w:fldChar w:fldCharType="end"/>
      </w:r>
      <w:r w:rsidRPr="00067A21">
        <w:rPr>
          <w:rFonts w:ascii="Arial" w:hAnsi="Arial" w:cs="Arial"/>
          <w:sz w:val="24"/>
          <w:szCs w:val="24"/>
          <w:lang w:val="en-US"/>
          <w:rPrChange w:id="680" w:author="Zehui Bai" w:date="2022-03-11T15:16:00Z">
            <w:rPr>
              <w:rFonts w:ascii="Times New Roman" w:hAnsi="Times New Roman" w:cs="Times New Roman"/>
              <w:sz w:val="24"/>
              <w:szCs w:val="24"/>
              <w:lang w:val="en-US"/>
            </w:rPr>
          </w:rPrChange>
        </w:rPr>
        <w:t xml:space="preserve">. The 5C model describes five key psychological reasons for vaccination participation </w:t>
      </w:r>
      <w:r w:rsidR="23C6C3AF" w:rsidRPr="00067A21">
        <w:rPr>
          <w:rFonts w:ascii="Arial" w:hAnsi="Arial" w:cs="Arial"/>
          <w:sz w:val="24"/>
          <w:szCs w:val="24"/>
          <w:lang w:val="en-US"/>
          <w:rPrChange w:id="681" w:author="Zehui Bai" w:date="2022-03-11T15:16:00Z">
            <w:rPr>
              <w:rFonts w:ascii="Times New Roman" w:hAnsi="Times New Roman" w:cs="Times New Roman"/>
              <w:sz w:val="24"/>
              <w:szCs w:val="24"/>
              <w:lang w:val="en-US"/>
            </w:rPr>
          </w:rPrChange>
        </w:rPr>
        <w:fldChar w:fldCharType="begin"/>
      </w:r>
      <w:r w:rsidR="0084080E" w:rsidRPr="00067A21">
        <w:rPr>
          <w:rFonts w:ascii="Arial" w:hAnsi="Arial" w:cs="Arial"/>
          <w:sz w:val="24"/>
          <w:szCs w:val="24"/>
          <w:lang w:val="en-US"/>
          <w:rPrChange w:id="682" w:author="Zehui Bai" w:date="2022-03-11T15:16:00Z">
            <w:rPr>
              <w:rFonts w:ascii="Times New Roman" w:hAnsi="Times New Roman" w:cs="Times New Roman"/>
              <w:sz w:val="24"/>
              <w:szCs w:val="24"/>
              <w:lang w:val="en-US"/>
            </w:rPr>
          </w:rPrChange>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067A21">
        <w:rPr>
          <w:rFonts w:ascii="Arial" w:hAnsi="Arial" w:cs="Arial"/>
          <w:sz w:val="24"/>
          <w:szCs w:val="24"/>
          <w:lang w:val="en-US"/>
          <w:rPrChange w:id="683" w:author="Zehui Bai" w:date="2022-03-11T15:16:00Z">
            <w:rPr>
              <w:rFonts w:ascii="Times New Roman" w:hAnsi="Times New Roman" w:cs="Times New Roman"/>
              <w:sz w:val="24"/>
              <w:szCs w:val="24"/>
              <w:lang w:val="en-US"/>
            </w:rPr>
          </w:rPrChange>
        </w:rPr>
        <w:fldChar w:fldCharType="separate"/>
      </w:r>
      <w:r w:rsidR="0084080E" w:rsidRPr="00067A21">
        <w:rPr>
          <w:rFonts w:ascii="Arial" w:hAnsi="Arial" w:cs="Arial"/>
          <w:noProof/>
          <w:sz w:val="24"/>
          <w:szCs w:val="24"/>
          <w:lang w:val="en-US"/>
          <w:rPrChange w:id="684" w:author="Zehui Bai" w:date="2022-03-11T15:16:00Z">
            <w:rPr>
              <w:rFonts w:ascii="Times New Roman" w:hAnsi="Times New Roman" w:cs="Times New Roman"/>
              <w:noProof/>
              <w:sz w:val="24"/>
              <w:szCs w:val="24"/>
              <w:lang w:val="en-US"/>
            </w:rPr>
          </w:rPrChange>
        </w:rPr>
        <w:t>(29)</w:t>
      </w:r>
      <w:r w:rsidR="23C6C3AF" w:rsidRPr="00067A21">
        <w:rPr>
          <w:rFonts w:ascii="Arial" w:hAnsi="Arial" w:cs="Arial"/>
          <w:sz w:val="24"/>
          <w:szCs w:val="24"/>
          <w:lang w:val="en-US"/>
          <w:rPrChange w:id="685" w:author="Zehui Bai" w:date="2022-03-11T15:16:00Z">
            <w:rPr>
              <w:rFonts w:ascii="Times New Roman" w:hAnsi="Times New Roman" w:cs="Times New Roman"/>
              <w:sz w:val="24"/>
              <w:szCs w:val="24"/>
              <w:lang w:val="en-US"/>
            </w:rPr>
          </w:rPrChange>
        </w:rPr>
        <w:fldChar w:fldCharType="end"/>
      </w:r>
      <w:r w:rsidRPr="00067A21">
        <w:rPr>
          <w:rFonts w:ascii="Arial" w:hAnsi="Arial" w:cs="Arial"/>
          <w:sz w:val="24"/>
          <w:szCs w:val="24"/>
          <w:lang w:val="en-US"/>
          <w:rPrChange w:id="686" w:author="Zehui Bai" w:date="2022-03-11T15:16:00Z">
            <w:rPr>
              <w:rFonts w:ascii="Times New Roman" w:hAnsi="Times New Roman" w:cs="Times New Roman"/>
              <w:sz w:val="24"/>
              <w:szCs w:val="24"/>
              <w:lang w:val="en-US"/>
            </w:rPr>
          </w:rPrChange>
        </w:rPr>
        <w:t>. Four of the five C's from the 5C Model</w:t>
      </w:r>
      <w:r w:rsidR="0037370A" w:rsidRPr="00067A21">
        <w:rPr>
          <w:rFonts w:ascii="Arial" w:hAnsi="Arial" w:cs="Arial"/>
          <w:sz w:val="24"/>
          <w:szCs w:val="24"/>
          <w:lang w:val="en-US"/>
          <w:rPrChange w:id="687" w:author="Zehui Bai" w:date="2022-03-11T15:16:00Z">
            <w:rPr>
              <w:rFonts w:ascii="Times New Roman" w:hAnsi="Times New Roman" w:cs="Times New Roman"/>
              <w:sz w:val="24"/>
              <w:szCs w:val="24"/>
              <w:lang w:val="en-US"/>
            </w:rPr>
          </w:rPrChange>
        </w:rPr>
        <w:t xml:space="preserve"> </w:t>
      </w:r>
      <w:r w:rsidR="22C05B93" w:rsidRPr="00067A21">
        <w:rPr>
          <w:rFonts w:ascii="Arial" w:hAnsi="Arial" w:cs="Arial"/>
          <w:sz w:val="24"/>
          <w:szCs w:val="24"/>
          <w:lang w:val="en-US"/>
          <w:rPrChange w:id="688" w:author="Zehui Bai" w:date="2022-03-11T15:16:00Z">
            <w:rPr>
              <w:rFonts w:ascii="Times New Roman" w:hAnsi="Times New Roman" w:cs="Times New Roman"/>
              <w:sz w:val="24"/>
              <w:szCs w:val="24"/>
              <w:lang w:val="en-US"/>
            </w:rPr>
          </w:rPrChange>
        </w:rPr>
        <w:t>(</w:t>
      </w:r>
      <w:r w:rsidRPr="00067A21">
        <w:rPr>
          <w:rFonts w:ascii="Arial" w:hAnsi="Arial" w:cs="Arial"/>
          <w:sz w:val="24"/>
          <w:szCs w:val="24"/>
          <w:lang w:val="en-US"/>
          <w:rPrChange w:id="689" w:author="Zehui Bai" w:date="2022-03-11T15:16:00Z">
            <w:rPr>
              <w:rFonts w:ascii="Times New Roman" w:hAnsi="Times New Roman" w:cs="Times New Roman"/>
              <w:sz w:val="24"/>
              <w:szCs w:val="24"/>
              <w:lang w:val="en-US"/>
            </w:rPr>
          </w:rPrChange>
        </w:rPr>
        <w:t>confidence, complacency, constraints, and collective responsibility</w:t>
      </w:r>
      <w:r w:rsidR="22C05B93" w:rsidRPr="00067A21">
        <w:rPr>
          <w:rFonts w:ascii="Arial" w:hAnsi="Arial" w:cs="Arial"/>
          <w:sz w:val="24"/>
          <w:szCs w:val="24"/>
          <w:lang w:val="en-US"/>
          <w:rPrChange w:id="690" w:author="Zehui Bai" w:date="2022-03-11T15:16:00Z">
            <w:rPr>
              <w:rFonts w:ascii="Times New Roman" w:hAnsi="Times New Roman" w:cs="Times New Roman"/>
              <w:sz w:val="24"/>
              <w:szCs w:val="24"/>
              <w:lang w:val="en-US"/>
            </w:rPr>
          </w:rPrChange>
        </w:rPr>
        <w:t>)</w:t>
      </w:r>
      <w:r w:rsidRPr="00067A21">
        <w:rPr>
          <w:rFonts w:ascii="Arial" w:hAnsi="Arial" w:cs="Arial"/>
          <w:sz w:val="24"/>
          <w:szCs w:val="24"/>
          <w:lang w:val="en-US"/>
          <w:rPrChange w:id="691" w:author="Zehui Bai" w:date="2022-03-11T15:16:00Z">
            <w:rPr>
              <w:rFonts w:ascii="Times New Roman" w:hAnsi="Times New Roman" w:cs="Times New Roman"/>
              <w:sz w:val="24"/>
              <w:szCs w:val="24"/>
              <w:lang w:val="en-US"/>
            </w:rPr>
          </w:rPrChange>
        </w:rPr>
        <w:t xml:space="preserve"> appear to display an impact on vaccination participation </w:t>
      </w:r>
      <w:r w:rsidR="23C6C3AF" w:rsidRPr="00067A21">
        <w:rPr>
          <w:rFonts w:ascii="Arial" w:hAnsi="Arial" w:cs="Arial"/>
          <w:sz w:val="24"/>
          <w:szCs w:val="24"/>
          <w:rPrChange w:id="692" w:author="Zehui Bai" w:date="2022-03-11T15:16:00Z">
            <w:rPr>
              <w:rFonts w:ascii="Times New Roman" w:hAnsi="Times New Roman" w:cs="Times New Roman"/>
              <w:sz w:val="24"/>
              <w:szCs w:val="24"/>
            </w:rPr>
          </w:rPrChange>
        </w:rPr>
        <w:fldChar w:fldCharType="begin"/>
      </w:r>
      <w:r w:rsidR="0084080E" w:rsidRPr="00067A21">
        <w:rPr>
          <w:rFonts w:ascii="Arial" w:hAnsi="Arial" w:cs="Arial"/>
          <w:sz w:val="24"/>
          <w:szCs w:val="24"/>
          <w:lang w:val="en-GB"/>
          <w:rPrChange w:id="693" w:author="Zehui Bai" w:date="2022-03-11T15:16:00Z">
            <w:rPr>
              <w:rFonts w:ascii="Times New Roman" w:hAnsi="Times New Roman" w:cs="Times New Roman"/>
              <w:sz w:val="24"/>
              <w:szCs w:val="24"/>
              <w:lang w:val="en-GB"/>
            </w:rPr>
          </w:rPrChange>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23C6C3AF" w:rsidRPr="00067A21">
        <w:rPr>
          <w:rFonts w:ascii="Arial" w:hAnsi="Arial" w:cs="Arial"/>
          <w:sz w:val="24"/>
          <w:szCs w:val="24"/>
          <w:rPrChange w:id="694" w:author="Zehui Bai" w:date="2022-03-11T15:16:00Z">
            <w:rPr>
              <w:rFonts w:ascii="Times New Roman" w:hAnsi="Times New Roman" w:cs="Times New Roman"/>
              <w:sz w:val="24"/>
              <w:szCs w:val="24"/>
            </w:rPr>
          </w:rPrChange>
        </w:rPr>
        <w:fldChar w:fldCharType="separate"/>
      </w:r>
      <w:r w:rsidR="0084080E" w:rsidRPr="00067A21">
        <w:rPr>
          <w:rFonts w:ascii="Arial" w:hAnsi="Arial" w:cs="Arial"/>
          <w:noProof/>
          <w:sz w:val="24"/>
          <w:szCs w:val="24"/>
          <w:lang w:val="en-GB"/>
          <w:rPrChange w:id="695" w:author="Zehui Bai" w:date="2022-03-11T15:16:00Z">
            <w:rPr>
              <w:rFonts w:ascii="Times New Roman" w:hAnsi="Times New Roman" w:cs="Times New Roman"/>
              <w:noProof/>
              <w:sz w:val="24"/>
              <w:szCs w:val="24"/>
              <w:lang w:val="en-GB"/>
            </w:rPr>
          </w:rPrChange>
        </w:rPr>
        <w:t>(25)</w:t>
      </w:r>
      <w:r w:rsidR="23C6C3AF" w:rsidRPr="00067A21">
        <w:rPr>
          <w:rFonts w:ascii="Arial" w:hAnsi="Arial" w:cs="Arial"/>
          <w:sz w:val="24"/>
          <w:szCs w:val="24"/>
          <w:rPrChange w:id="696" w:author="Zehui Bai" w:date="2022-03-11T15:16:00Z">
            <w:rPr>
              <w:rFonts w:ascii="Times New Roman" w:hAnsi="Times New Roman" w:cs="Times New Roman"/>
              <w:sz w:val="24"/>
              <w:szCs w:val="24"/>
            </w:rPr>
          </w:rPrChange>
        </w:rPr>
        <w:fldChar w:fldCharType="end"/>
      </w:r>
      <w:r w:rsidRPr="00067A21">
        <w:rPr>
          <w:rFonts w:ascii="Arial" w:hAnsi="Arial" w:cs="Arial"/>
          <w:sz w:val="24"/>
          <w:szCs w:val="24"/>
          <w:lang w:val="en-GB"/>
          <w:rPrChange w:id="697" w:author="Zehui Bai" w:date="2022-03-11T15:16:00Z">
            <w:rPr>
              <w:rFonts w:ascii="Times New Roman" w:hAnsi="Times New Roman" w:cs="Times New Roman"/>
              <w:sz w:val="24"/>
              <w:szCs w:val="24"/>
              <w:lang w:val="en-GB"/>
            </w:rPr>
          </w:rPrChange>
        </w:rPr>
        <w:t xml:space="preserve">, </w:t>
      </w:r>
      <w:r w:rsidRPr="00067A21">
        <w:rPr>
          <w:rFonts w:ascii="Arial" w:hAnsi="Arial" w:cs="Arial"/>
          <w:sz w:val="24"/>
          <w:szCs w:val="24"/>
          <w:lang w:val="en-US"/>
          <w:rPrChange w:id="698" w:author="Zehui Bai" w:date="2022-03-11T15:16:00Z">
            <w:rPr>
              <w:rFonts w:ascii="Times New Roman" w:hAnsi="Times New Roman" w:cs="Times New Roman"/>
              <w:sz w:val="24"/>
              <w:szCs w:val="24"/>
              <w:lang w:val="en-US"/>
            </w:rPr>
          </w:rPrChange>
        </w:rPr>
        <w:t xml:space="preserve">which will therefore </w:t>
      </w:r>
      <w:r w:rsidR="0037370A" w:rsidRPr="00067A21">
        <w:rPr>
          <w:rFonts w:ascii="Arial" w:hAnsi="Arial" w:cs="Arial"/>
          <w:sz w:val="24"/>
          <w:szCs w:val="24"/>
          <w:lang w:val="en-US"/>
          <w:rPrChange w:id="699" w:author="Zehui Bai" w:date="2022-03-11T15:16:00Z">
            <w:rPr>
              <w:rFonts w:ascii="Times New Roman" w:hAnsi="Times New Roman" w:cs="Times New Roman"/>
              <w:sz w:val="24"/>
              <w:szCs w:val="24"/>
              <w:lang w:val="en-US"/>
            </w:rPr>
          </w:rPrChange>
        </w:rPr>
        <w:t xml:space="preserve">require </w:t>
      </w:r>
      <w:r w:rsidRPr="00067A21">
        <w:rPr>
          <w:rFonts w:ascii="Arial" w:hAnsi="Arial" w:cs="Arial"/>
          <w:sz w:val="24"/>
          <w:szCs w:val="24"/>
          <w:lang w:val="en-US"/>
          <w:rPrChange w:id="700" w:author="Zehui Bai" w:date="2022-03-11T15:16:00Z">
            <w:rPr>
              <w:rFonts w:ascii="Times New Roman" w:hAnsi="Times New Roman" w:cs="Times New Roman"/>
              <w:sz w:val="24"/>
              <w:szCs w:val="24"/>
              <w:lang w:val="en-US"/>
            </w:rPr>
          </w:rPrChange>
        </w:rPr>
        <w:t xml:space="preserve">consideration when attempting to assess and optimize vaccination </w:t>
      </w:r>
      <w:r w:rsidR="009C7586" w:rsidRPr="00067A21">
        <w:rPr>
          <w:rFonts w:ascii="Arial" w:hAnsi="Arial" w:cs="Arial"/>
          <w:sz w:val="24"/>
          <w:szCs w:val="24"/>
          <w:lang w:val="en-US"/>
          <w:rPrChange w:id="701" w:author="Zehui Bai" w:date="2022-03-11T15:16:00Z">
            <w:rPr>
              <w:rFonts w:ascii="Times New Roman" w:hAnsi="Times New Roman" w:cs="Times New Roman"/>
              <w:sz w:val="24"/>
              <w:szCs w:val="24"/>
              <w:lang w:val="en-US"/>
            </w:rPr>
          </w:rPrChange>
        </w:rPr>
        <w:t>readiness</w:t>
      </w:r>
      <w:r w:rsidRPr="00067A21">
        <w:rPr>
          <w:rFonts w:ascii="Arial" w:hAnsi="Arial" w:cs="Arial"/>
          <w:sz w:val="24"/>
          <w:szCs w:val="24"/>
          <w:lang w:val="en-US"/>
          <w:rPrChange w:id="702" w:author="Zehui Bai" w:date="2022-03-11T15:16:00Z">
            <w:rPr>
              <w:rFonts w:ascii="Times New Roman" w:hAnsi="Times New Roman" w:cs="Times New Roman"/>
              <w:sz w:val="24"/>
              <w:szCs w:val="24"/>
              <w:lang w:val="en-US"/>
            </w:rPr>
          </w:rPrChange>
        </w:rPr>
        <w:t xml:space="preserve">. Only one of the </w:t>
      </w:r>
      <w:r w:rsidR="0037370A" w:rsidRPr="00067A21">
        <w:rPr>
          <w:rFonts w:ascii="Arial" w:hAnsi="Arial" w:cs="Arial"/>
          <w:sz w:val="24"/>
          <w:szCs w:val="24"/>
          <w:lang w:val="en-US"/>
          <w:rPrChange w:id="703" w:author="Zehui Bai" w:date="2022-03-11T15:16:00Z">
            <w:rPr>
              <w:rFonts w:ascii="Times New Roman" w:hAnsi="Times New Roman" w:cs="Times New Roman"/>
              <w:sz w:val="24"/>
              <w:szCs w:val="24"/>
              <w:lang w:val="en-US"/>
            </w:rPr>
          </w:rPrChange>
        </w:rPr>
        <w:t xml:space="preserve">five </w:t>
      </w:r>
      <w:r w:rsidR="22C05B93" w:rsidRPr="00067A21">
        <w:rPr>
          <w:rFonts w:ascii="Arial" w:hAnsi="Arial" w:cs="Arial"/>
          <w:sz w:val="24"/>
          <w:szCs w:val="24"/>
          <w:lang w:val="en-US"/>
          <w:rPrChange w:id="704" w:author="Zehui Bai" w:date="2022-03-11T15:16:00Z">
            <w:rPr>
              <w:rFonts w:ascii="Times New Roman" w:hAnsi="Times New Roman" w:cs="Times New Roman"/>
              <w:sz w:val="24"/>
              <w:szCs w:val="24"/>
              <w:lang w:val="en-US"/>
            </w:rPr>
          </w:rPrChange>
        </w:rPr>
        <w:t>C’s (</w:t>
      </w:r>
      <w:r w:rsidRPr="00067A21">
        <w:rPr>
          <w:rFonts w:ascii="Arial" w:hAnsi="Arial" w:cs="Arial"/>
          <w:sz w:val="24"/>
          <w:szCs w:val="24"/>
          <w:lang w:val="en-US"/>
          <w:rPrChange w:id="705" w:author="Zehui Bai" w:date="2022-03-11T15:16:00Z">
            <w:rPr>
              <w:rFonts w:ascii="Times New Roman" w:hAnsi="Times New Roman" w:cs="Times New Roman"/>
              <w:sz w:val="24"/>
              <w:szCs w:val="24"/>
              <w:lang w:val="en-US"/>
            </w:rPr>
          </w:rPrChange>
        </w:rPr>
        <w:t>calculation</w:t>
      </w:r>
      <w:r w:rsidR="22C05B93" w:rsidRPr="00067A21">
        <w:rPr>
          <w:rFonts w:ascii="Arial" w:hAnsi="Arial" w:cs="Arial"/>
          <w:sz w:val="24"/>
          <w:szCs w:val="24"/>
          <w:lang w:val="en-US"/>
          <w:rPrChange w:id="706" w:author="Zehui Bai" w:date="2022-03-11T15:16:00Z">
            <w:rPr>
              <w:rFonts w:ascii="Times New Roman" w:hAnsi="Times New Roman" w:cs="Times New Roman"/>
              <w:sz w:val="24"/>
              <w:szCs w:val="24"/>
              <w:lang w:val="en-US"/>
            </w:rPr>
          </w:rPrChange>
        </w:rPr>
        <w:t>)</w:t>
      </w:r>
      <w:r w:rsidRPr="00067A21">
        <w:rPr>
          <w:rFonts w:ascii="Arial" w:hAnsi="Arial" w:cs="Arial"/>
          <w:sz w:val="24"/>
          <w:szCs w:val="24"/>
          <w:lang w:val="en-US"/>
          <w:rPrChange w:id="707" w:author="Zehui Bai" w:date="2022-03-11T15:16:00Z">
            <w:rPr>
              <w:rFonts w:ascii="Times New Roman" w:hAnsi="Times New Roman" w:cs="Times New Roman"/>
              <w:sz w:val="24"/>
              <w:szCs w:val="24"/>
              <w:lang w:val="en-US"/>
            </w:rPr>
          </w:rPrChange>
        </w:rPr>
        <w:t xml:space="preserve"> showed no impact on vaccination participation in previous studies </w:t>
      </w:r>
      <w:r w:rsidR="23C6C3AF" w:rsidRPr="00067A21">
        <w:rPr>
          <w:rFonts w:ascii="Arial" w:hAnsi="Arial" w:cs="Arial"/>
          <w:sz w:val="24"/>
          <w:szCs w:val="24"/>
          <w:lang w:val="en-US"/>
          <w:rPrChange w:id="708" w:author="Zehui Bai" w:date="2022-03-11T15:16:00Z">
            <w:rPr>
              <w:rFonts w:ascii="Times New Roman" w:hAnsi="Times New Roman" w:cs="Times New Roman"/>
              <w:sz w:val="24"/>
              <w:szCs w:val="24"/>
              <w:lang w:val="en-US"/>
            </w:rPr>
          </w:rPrChange>
        </w:rPr>
        <w:fldChar w:fldCharType="begin"/>
      </w:r>
      <w:r w:rsidR="0084080E" w:rsidRPr="00067A21">
        <w:rPr>
          <w:rFonts w:ascii="Arial" w:hAnsi="Arial" w:cs="Arial"/>
          <w:sz w:val="24"/>
          <w:szCs w:val="24"/>
          <w:lang w:val="en-US"/>
          <w:rPrChange w:id="709" w:author="Zehui Bai" w:date="2022-03-11T15:16:00Z">
            <w:rPr>
              <w:rFonts w:ascii="Times New Roman" w:hAnsi="Times New Roman" w:cs="Times New Roman"/>
              <w:sz w:val="24"/>
              <w:szCs w:val="24"/>
              <w:lang w:val="en-US"/>
            </w:rPr>
          </w:rPrChange>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067A21">
        <w:rPr>
          <w:rFonts w:ascii="Arial" w:hAnsi="Arial" w:cs="Arial"/>
          <w:sz w:val="24"/>
          <w:szCs w:val="24"/>
          <w:lang w:val="en-US"/>
          <w:rPrChange w:id="710" w:author="Zehui Bai" w:date="2022-03-11T15:16:00Z">
            <w:rPr>
              <w:rFonts w:ascii="Times New Roman" w:hAnsi="Times New Roman" w:cs="Times New Roman"/>
              <w:sz w:val="24"/>
              <w:szCs w:val="24"/>
              <w:lang w:val="en-US"/>
            </w:rPr>
          </w:rPrChange>
        </w:rPr>
        <w:fldChar w:fldCharType="separate"/>
      </w:r>
      <w:r w:rsidR="0084080E" w:rsidRPr="00067A21">
        <w:rPr>
          <w:rFonts w:ascii="Arial" w:hAnsi="Arial" w:cs="Arial"/>
          <w:noProof/>
          <w:sz w:val="24"/>
          <w:szCs w:val="24"/>
          <w:lang w:val="en-US"/>
          <w:rPrChange w:id="711" w:author="Zehui Bai" w:date="2022-03-11T15:16:00Z">
            <w:rPr>
              <w:rFonts w:ascii="Times New Roman" w:hAnsi="Times New Roman" w:cs="Times New Roman"/>
              <w:noProof/>
              <w:sz w:val="24"/>
              <w:szCs w:val="24"/>
              <w:lang w:val="en-US"/>
            </w:rPr>
          </w:rPrChange>
        </w:rPr>
        <w:t>(29)</w:t>
      </w:r>
      <w:r w:rsidR="23C6C3AF" w:rsidRPr="00067A21">
        <w:rPr>
          <w:rFonts w:ascii="Arial" w:hAnsi="Arial" w:cs="Arial"/>
          <w:sz w:val="24"/>
          <w:szCs w:val="24"/>
          <w:lang w:val="en-US"/>
          <w:rPrChange w:id="712" w:author="Zehui Bai" w:date="2022-03-11T15:16:00Z">
            <w:rPr>
              <w:rFonts w:ascii="Times New Roman" w:hAnsi="Times New Roman" w:cs="Times New Roman"/>
              <w:sz w:val="24"/>
              <w:szCs w:val="24"/>
              <w:lang w:val="en-US"/>
            </w:rPr>
          </w:rPrChange>
        </w:rPr>
        <w:fldChar w:fldCharType="end"/>
      </w:r>
      <w:r w:rsidRPr="00067A21">
        <w:rPr>
          <w:rFonts w:ascii="Arial" w:hAnsi="Arial" w:cs="Arial"/>
          <w:sz w:val="24"/>
          <w:szCs w:val="24"/>
          <w:lang w:val="en-US"/>
          <w:rPrChange w:id="713" w:author="Zehui Bai" w:date="2022-03-11T15:16:00Z">
            <w:rPr>
              <w:rFonts w:ascii="Times New Roman" w:hAnsi="Times New Roman" w:cs="Times New Roman"/>
              <w:sz w:val="24"/>
              <w:szCs w:val="24"/>
              <w:lang w:val="en-US"/>
            </w:rPr>
          </w:rPrChange>
        </w:rPr>
        <w:t xml:space="preserve">. Overall, the attitude towards vaccination is probably the strongest predictor for the intention to vaccinate </w:t>
      </w:r>
      <w:r w:rsidR="23C6C3AF" w:rsidRPr="00067A21">
        <w:rPr>
          <w:rFonts w:ascii="Arial" w:hAnsi="Arial" w:cs="Arial"/>
          <w:sz w:val="24"/>
          <w:szCs w:val="24"/>
          <w:rPrChange w:id="714" w:author="Zehui Bai" w:date="2022-03-11T15:16:00Z">
            <w:rPr>
              <w:rFonts w:ascii="Times New Roman" w:hAnsi="Times New Roman" w:cs="Times New Roman"/>
              <w:sz w:val="24"/>
              <w:szCs w:val="24"/>
            </w:rPr>
          </w:rPrChange>
        </w:rPr>
        <w:fldChar w:fldCharType="begin"/>
      </w:r>
      <w:r w:rsidR="0084080E" w:rsidRPr="00067A21">
        <w:rPr>
          <w:rFonts w:ascii="Arial" w:hAnsi="Arial" w:cs="Arial"/>
          <w:sz w:val="24"/>
          <w:szCs w:val="24"/>
          <w:lang w:val="en-GB"/>
          <w:rPrChange w:id="715" w:author="Zehui Bai" w:date="2022-03-11T15:16:00Z">
            <w:rPr>
              <w:rFonts w:ascii="Times New Roman" w:hAnsi="Times New Roman" w:cs="Times New Roman"/>
              <w:sz w:val="24"/>
              <w:szCs w:val="24"/>
              <w:lang w:val="en-GB"/>
            </w:rPr>
          </w:rPrChange>
        </w:rPr>
        <w:instrText xml:space="preserve"> ADDIN EN.CITE &lt;EndNote&gt;&lt;Cite&gt;&lt;Author&gt;Godin&lt;/Author&gt;&lt;Year&gt;2010&lt;/Year&gt;&lt;RecNum&gt;29&lt;/RecNum&gt;&lt;DisplayText&gt;(30)&lt;/DisplayText&gt;&lt;record&gt;&lt;rec-number&gt;29&lt;/rec-number&gt;&lt;foreign-keys&gt;&lt;key app="EN" db-id="2spd0sdzoeaxzoese9bprr28rwprzpz5zwrv" timestamp="1645976897"&gt;29&lt;/key&gt;&lt;/foreign-keys&gt;&lt;ref-type name="Journal Article"&gt;17&lt;/ref-type&gt;&lt;contributors&gt;&lt;authors&gt;&lt;author&gt;Godin, Gaston&lt;/author&gt;&lt;author&gt;Vézina-Im, Lydi-Anne&lt;/author&gt;&lt;author&gt;Naccache, Herminé&lt;/author&gt;&lt;/authors&gt;&lt;/contributors&gt;&lt;titles&gt;&lt;title&gt;Determinants of influenza vaccination among healthcare workers&lt;/title&gt;&lt;secondary-title&gt;Infection control and hospital epidemiology&lt;/secondary-title&gt;&lt;/titles&gt;&lt;periodical&gt;&lt;full-title&gt;Infection control and hospital epidemiology&lt;/full-title&gt;&lt;/periodical&gt;&lt;pages&gt;689–693&lt;/pages&gt;&lt;volume&gt;31&lt;/volume&gt;&lt;number&gt;7&lt;/number&gt;&lt;dates&gt;&lt;year&gt;2010&lt;/year&gt;&lt;/dates&gt;&lt;urls&gt;&lt;/urls&gt;&lt;custom2&gt;20482373&lt;/custom2&gt;&lt;electronic-resource-num&gt;10.1086/653614&lt;/electronic-resource-num&gt;&lt;remote-database-name&gt;PubMed&lt;/remote-database-name&gt;&lt;language&gt;eng&lt;/language&gt;&lt;/record&gt;&lt;/Cite&gt;&lt;/EndNote&gt;</w:instrText>
      </w:r>
      <w:r w:rsidR="23C6C3AF" w:rsidRPr="00067A21">
        <w:rPr>
          <w:rFonts w:ascii="Arial" w:hAnsi="Arial" w:cs="Arial"/>
          <w:sz w:val="24"/>
          <w:szCs w:val="24"/>
          <w:rPrChange w:id="716" w:author="Zehui Bai" w:date="2022-03-11T15:16:00Z">
            <w:rPr>
              <w:rFonts w:ascii="Times New Roman" w:hAnsi="Times New Roman" w:cs="Times New Roman"/>
              <w:sz w:val="24"/>
              <w:szCs w:val="24"/>
            </w:rPr>
          </w:rPrChange>
        </w:rPr>
        <w:fldChar w:fldCharType="separate"/>
      </w:r>
      <w:r w:rsidR="0084080E" w:rsidRPr="00067A21">
        <w:rPr>
          <w:rFonts w:ascii="Arial" w:hAnsi="Arial" w:cs="Arial"/>
          <w:noProof/>
          <w:sz w:val="24"/>
          <w:szCs w:val="24"/>
          <w:lang w:val="en-GB"/>
          <w:rPrChange w:id="717" w:author="Zehui Bai" w:date="2022-03-11T15:16:00Z">
            <w:rPr>
              <w:rFonts w:ascii="Times New Roman" w:hAnsi="Times New Roman" w:cs="Times New Roman"/>
              <w:noProof/>
              <w:sz w:val="24"/>
              <w:szCs w:val="24"/>
              <w:lang w:val="en-GB"/>
            </w:rPr>
          </w:rPrChange>
        </w:rPr>
        <w:t>(30)</w:t>
      </w:r>
      <w:r w:rsidR="23C6C3AF" w:rsidRPr="00067A21">
        <w:rPr>
          <w:rFonts w:ascii="Arial" w:hAnsi="Arial" w:cs="Arial"/>
          <w:sz w:val="24"/>
          <w:szCs w:val="24"/>
          <w:rPrChange w:id="718" w:author="Zehui Bai" w:date="2022-03-11T15:16:00Z">
            <w:rPr>
              <w:rFonts w:ascii="Times New Roman" w:hAnsi="Times New Roman" w:cs="Times New Roman"/>
              <w:sz w:val="24"/>
              <w:szCs w:val="24"/>
            </w:rPr>
          </w:rPrChange>
        </w:rPr>
        <w:fldChar w:fldCharType="end"/>
      </w:r>
      <w:r w:rsidRPr="00067A21">
        <w:rPr>
          <w:rFonts w:ascii="Arial" w:hAnsi="Arial" w:cs="Arial"/>
          <w:sz w:val="24"/>
          <w:szCs w:val="24"/>
          <w:lang w:val="en-US"/>
          <w:rPrChange w:id="719" w:author="Zehui Bai" w:date="2022-03-11T15:16:00Z">
            <w:rPr>
              <w:rFonts w:ascii="Times New Roman" w:hAnsi="Times New Roman" w:cs="Times New Roman"/>
              <w:sz w:val="24"/>
              <w:szCs w:val="24"/>
              <w:lang w:val="en-US"/>
            </w:rPr>
          </w:rPrChange>
        </w:rPr>
        <w:t xml:space="preserve">. </w:t>
      </w:r>
    </w:p>
    <w:p w14:paraId="6BA9EC5F" w14:textId="58EDB3C5" w:rsidR="6DDBD308" w:rsidRPr="00067A21" w:rsidRDefault="03BEE69F">
      <w:pPr>
        <w:spacing w:before="120" w:after="240" w:line="240" w:lineRule="auto"/>
        <w:jc w:val="both"/>
        <w:rPr>
          <w:rFonts w:ascii="Arial" w:hAnsi="Arial" w:cs="Arial"/>
          <w:sz w:val="24"/>
          <w:szCs w:val="24"/>
          <w:lang w:val="en-US"/>
          <w:rPrChange w:id="720" w:author="Zehui Bai" w:date="2022-03-11T15:16:00Z">
            <w:rPr>
              <w:rFonts w:ascii="Times New Roman" w:hAnsi="Times New Roman" w:cs="Times New Roman"/>
              <w:sz w:val="24"/>
              <w:szCs w:val="24"/>
              <w:lang w:val="en-US"/>
            </w:rPr>
          </w:rPrChange>
        </w:rPr>
        <w:pPrChange w:id="721" w:author="Zehui Bai" w:date="2022-03-11T13:57:00Z">
          <w:pPr>
            <w:spacing w:before="120" w:after="240" w:line="240" w:lineRule="auto"/>
          </w:pPr>
        </w:pPrChange>
      </w:pPr>
      <w:r w:rsidRPr="00067A21">
        <w:rPr>
          <w:rFonts w:ascii="Arial" w:hAnsi="Arial" w:cs="Arial"/>
          <w:color w:val="000000" w:themeColor="text1"/>
          <w:sz w:val="24"/>
          <w:szCs w:val="24"/>
          <w:lang w:val="en-US"/>
          <w:rPrChange w:id="722" w:author="Zehui Bai" w:date="2022-03-11T15:16:00Z">
            <w:rPr>
              <w:rFonts w:ascii="Times New Roman" w:hAnsi="Times New Roman" w:cs="Times New Roman"/>
              <w:color w:val="000000" w:themeColor="text1"/>
              <w:sz w:val="24"/>
              <w:szCs w:val="24"/>
              <w:lang w:val="en-US"/>
            </w:rPr>
          </w:rPrChange>
        </w:rPr>
        <w:t xml:space="preserve">There is conflicting evidence regarding the impact of sociodemographic factors </w:t>
      </w:r>
      <w:r w:rsidR="00EF3965" w:rsidRPr="00067A21">
        <w:rPr>
          <w:rFonts w:ascii="Arial" w:hAnsi="Arial" w:cs="Arial"/>
          <w:color w:val="000000" w:themeColor="text1"/>
          <w:sz w:val="24"/>
          <w:szCs w:val="24"/>
          <w:lang w:val="en-US"/>
          <w:rPrChange w:id="723" w:author="Zehui Bai" w:date="2022-03-11T15:16:00Z">
            <w:rPr>
              <w:rFonts w:ascii="Times New Roman" w:hAnsi="Times New Roman" w:cs="Times New Roman"/>
              <w:color w:val="000000" w:themeColor="text1"/>
              <w:sz w:val="24"/>
              <w:szCs w:val="24"/>
              <w:lang w:val="en-US"/>
            </w:rPr>
          </w:rPrChange>
        </w:rPr>
        <w:t>on</w:t>
      </w:r>
      <w:r w:rsidRPr="00067A21">
        <w:rPr>
          <w:rFonts w:ascii="Arial" w:hAnsi="Arial" w:cs="Arial"/>
          <w:color w:val="000000" w:themeColor="text1"/>
          <w:sz w:val="24"/>
          <w:szCs w:val="24"/>
          <w:lang w:val="en-US"/>
          <w:rPrChange w:id="724" w:author="Zehui Bai" w:date="2022-03-11T15:16:00Z">
            <w:rPr>
              <w:rFonts w:ascii="Times New Roman" w:hAnsi="Times New Roman" w:cs="Times New Roman"/>
              <w:color w:val="000000" w:themeColor="text1"/>
              <w:sz w:val="24"/>
              <w:szCs w:val="24"/>
              <w:lang w:val="en-US"/>
            </w:rPr>
          </w:rPrChange>
        </w:rPr>
        <w:t xml:space="preserve"> vaccine readiness. </w:t>
      </w:r>
      <w:r w:rsidR="6DDBD308" w:rsidRPr="00067A21">
        <w:rPr>
          <w:rFonts w:ascii="Arial" w:hAnsi="Arial" w:cs="Arial"/>
          <w:color w:val="000000" w:themeColor="text1"/>
          <w:sz w:val="24"/>
          <w:szCs w:val="24"/>
          <w:lang w:val="en-US"/>
          <w:rPrChange w:id="725" w:author="Zehui Bai" w:date="2022-03-11T15:16:00Z">
            <w:rPr>
              <w:rFonts w:ascii="Times New Roman" w:hAnsi="Times New Roman" w:cs="Times New Roman"/>
              <w:color w:val="000000" w:themeColor="text1"/>
              <w:sz w:val="24"/>
              <w:szCs w:val="24"/>
              <w:lang w:val="en-US"/>
            </w:rPr>
          </w:rPrChange>
        </w:rPr>
        <w:t xml:space="preserve">In terms of gender, </w:t>
      </w:r>
      <w:r w:rsidRPr="00067A21">
        <w:rPr>
          <w:rFonts w:ascii="Arial" w:hAnsi="Arial" w:cs="Arial"/>
          <w:color w:val="000000" w:themeColor="text1"/>
          <w:sz w:val="24"/>
          <w:szCs w:val="24"/>
          <w:lang w:val="en-US"/>
          <w:rPrChange w:id="726" w:author="Zehui Bai" w:date="2022-03-11T15:16:00Z">
            <w:rPr>
              <w:rFonts w:ascii="Times New Roman" w:hAnsi="Times New Roman" w:cs="Times New Roman"/>
              <w:color w:val="000000" w:themeColor="text1"/>
              <w:sz w:val="24"/>
              <w:szCs w:val="24"/>
              <w:lang w:val="en-US"/>
            </w:rPr>
          </w:rPrChange>
        </w:rPr>
        <w:t>studies have shown</w:t>
      </w:r>
      <w:r w:rsidR="6DDBD308" w:rsidRPr="00067A21">
        <w:rPr>
          <w:rFonts w:ascii="Arial" w:hAnsi="Arial" w:cs="Arial"/>
          <w:color w:val="000000" w:themeColor="text1"/>
          <w:sz w:val="24"/>
          <w:szCs w:val="24"/>
          <w:lang w:val="en-US"/>
          <w:rPrChange w:id="727" w:author="Zehui Bai" w:date="2022-03-11T15:16:00Z">
            <w:rPr>
              <w:rFonts w:ascii="Times New Roman" w:hAnsi="Times New Roman" w:cs="Times New Roman"/>
              <w:color w:val="000000" w:themeColor="text1"/>
              <w:sz w:val="24"/>
              <w:szCs w:val="24"/>
              <w:lang w:val="en-US"/>
            </w:rPr>
          </w:rPrChange>
        </w:rPr>
        <w:t xml:space="preserve"> that </w:t>
      </w:r>
      <w:r w:rsidRPr="00067A21">
        <w:rPr>
          <w:rFonts w:ascii="Arial" w:hAnsi="Arial" w:cs="Arial"/>
          <w:color w:val="000000" w:themeColor="text1"/>
          <w:sz w:val="24"/>
          <w:szCs w:val="24"/>
          <w:lang w:val="en-US"/>
          <w:rPrChange w:id="728" w:author="Zehui Bai" w:date="2022-03-11T15:16:00Z">
            <w:rPr>
              <w:rFonts w:ascii="Times New Roman" w:hAnsi="Times New Roman" w:cs="Times New Roman"/>
              <w:color w:val="000000" w:themeColor="text1"/>
              <w:sz w:val="24"/>
              <w:szCs w:val="24"/>
              <w:lang w:val="en-US"/>
            </w:rPr>
          </w:rPrChange>
        </w:rPr>
        <w:t>women</w:t>
      </w:r>
      <w:r w:rsidR="58ABB2E2" w:rsidRPr="00067A21">
        <w:rPr>
          <w:rFonts w:ascii="Arial" w:hAnsi="Arial" w:cs="Arial"/>
          <w:color w:val="000000" w:themeColor="text1"/>
          <w:sz w:val="24"/>
          <w:szCs w:val="24"/>
          <w:lang w:val="en-US"/>
          <w:rPrChange w:id="729" w:author="Zehui Bai" w:date="2022-03-11T15:16:00Z">
            <w:rPr>
              <w:rFonts w:ascii="Times New Roman" w:hAnsi="Times New Roman" w:cs="Times New Roman"/>
              <w:color w:val="000000" w:themeColor="text1"/>
              <w:sz w:val="24"/>
              <w:szCs w:val="24"/>
              <w:lang w:val="en-US"/>
            </w:rPr>
          </w:rPrChange>
        </w:rPr>
        <w:t xml:space="preserve"> </w:t>
      </w:r>
      <w:r w:rsidRPr="00067A21">
        <w:rPr>
          <w:rFonts w:ascii="Arial" w:hAnsi="Arial" w:cs="Arial"/>
          <w:color w:val="000000" w:themeColor="text1"/>
          <w:sz w:val="24"/>
          <w:szCs w:val="24"/>
          <w:lang w:val="en-US"/>
          <w:rPrChange w:id="730" w:author="Zehui Bai" w:date="2022-03-11T15:16:00Z">
            <w:rPr>
              <w:rFonts w:ascii="Times New Roman" w:hAnsi="Times New Roman" w:cs="Times New Roman"/>
              <w:color w:val="000000" w:themeColor="text1"/>
              <w:sz w:val="24"/>
              <w:szCs w:val="24"/>
              <w:lang w:val="en-US"/>
            </w:rPr>
          </w:rPrChange>
        </w:rPr>
        <w:t>could be</w:t>
      </w:r>
      <w:r w:rsidR="58ABB2E2" w:rsidRPr="00067A21">
        <w:rPr>
          <w:rFonts w:ascii="Arial" w:hAnsi="Arial" w:cs="Arial"/>
          <w:color w:val="000000" w:themeColor="text1"/>
          <w:sz w:val="24"/>
          <w:szCs w:val="24"/>
          <w:lang w:val="en-US"/>
          <w:rPrChange w:id="731" w:author="Zehui Bai" w:date="2022-03-11T15:16:00Z">
            <w:rPr>
              <w:rFonts w:ascii="Times New Roman" w:hAnsi="Times New Roman" w:cs="Times New Roman"/>
              <w:color w:val="000000" w:themeColor="text1"/>
              <w:sz w:val="24"/>
              <w:szCs w:val="24"/>
              <w:lang w:val="en-US"/>
            </w:rPr>
          </w:rPrChange>
        </w:rPr>
        <w:t xml:space="preserve"> </w:t>
      </w:r>
      <w:r w:rsidR="6DDBD308" w:rsidRPr="00067A21">
        <w:rPr>
          <w:rFonts w:ascii="Arial" w:hAnsi="Arial" w:cs="Arial"/>
          <w:color w:val="000000" w:themeColor="text1"/>
          <w:sz w:val="24"/>
          <w:szCs w:val="24"/>
          <w:lang w:val="en-US"/>
          <w:rPrChange w:id="732" w:author="Zehui Bai" w:date="2022-03-11T15:16:00Z">
            <w:rPr>
              <w:rFonts w:ascii="Times New Roman" w:hAnsi="Times New Roman" w:cs="Times New Roman"/>
              <w:color w:val="000000" w:themeColor="text1"/>
              <w:sz w:val="24"/>
              <w:szCs w:val="24"/>
              <w:lang w:val="en-US"/>
            </w:rPr>
          </w:rPrChange>
        </w:rPr>
        <w:t xml:space="preserve">more </w:t>
      </w:r>
      <w:r w:rsidR="00D82CDB" w:rsidRPr="00067A21">
        <w:rPr>
          <w:rFonts w:ascii="Arial" w:hAnsi="Arial" w:cs="Arial"/>
          <w:color w:val="000000" w:themeColor="text1"/>
          <w:sz w:val="24"/>
          <w:szCs w:val="24"/>
          <w:lang w:val="en-US"/>
          <w:rPrChange w:id="733" w:author="Zehui Bai" w:date="2022-03-11T15:16:00Z">
            <w:rPr>
              <w:rFonts w:ascii="Times New Roman" w:hAnsi="Times New Roman" w:cs="Times New Roman"/>
              <w:color w:val="000000" w:themeColor="text1"/>
              <w:sz w:val="24"/>
              <w:szCs w:val="24"/>
              <w:lang w:val="en-US"/>
            </w:rPr>
          </w:rPrChange>
        </w:rPr>
        <w:t xml:space="preserve">likely to get </w:t>
      </w:r>
      <w:r w:rsidR="58ABB2E2" w:rsidRPr="00067A21">
        <w:rPr>
          <w:rFonts w:ascii="Arial" w:hAnsi="Arial" w:cs="Arial"/>
          <w:color w:val="000000" w:themeColor="text1"/>
          <w:sz w:val="24"/>
          <w:szCs w:val="24"/>
          <w:lang w:val="en-US"/>
          <w:rPrChange w:id="734" w:author="Zehui Bai" w:date="2022-03-11T15:16:00Z">
            <w:rPr>
              <w:rFonts w:ascii="Times New Roman" w:hAnsi="Times New Roman" w:cs="Times New Roman"/>
              <w:color w:val="000000" w:themeColor="text1"/>
              <w:sz w:val="24"/>
              <w:szCs w:val="24"/>
              <w:lang w:val="en-US"/>
            </w:rPr>
          </w:rPrChange>
        </w:rPr>
        <w:t>vaccina</w:t>
      </w:r>
      <w:r w:rsidRPr="00067A21">
        <w:rPr>
          <w:rFonts w:ascii="Arial" w:hAnsi="Arial" w:cs="Arial"/>
          <w:color w:val="000000" w:themeColor="text1"/>
          <w:sz w:val="24"/>
          <w:szCs w:val="24"/>
          <w:lang w:val="en-US"/>
          <w:rPrChange w:id="735" w:author="Zehui Bai" w:date="2022-03-11T15:16:00Z">
            <w:rPr>
              <w:rFonts w:ascii="Times New Roman" w:hAnsi="Times New Roman" w:cs="Times New Roman"/>
              <w:color w:val="000000" w:themeColor="text1"/>
              <w:sz w:val="24"/>
              <w:szCs w:val="24"/>
              <w:lang w:val="en-US"/>
            </w:rPr>
          </w:rPrChange>
        </w:rPr>
        <w:t>t</w:t>
      </w:r>
      <w:r w:rsidR="00D82CDB" w:rsidRPr="00067A21">
        <w:rPr>
          <w:rFonts w:ascii="Arial" w:hAnsi="Arial" w:cs="Arial"/>
          <w:color w:val="000000" w:themeColor="text1"/>
          <w:sz w:val="24"/>
          <w:szCs w:val="24"/>
          <w:lang w:val="en-US"/>
          <w:rPrChange w:id="736" w:author="Zehui Bai" w:date="2022-03-11T15:16:00Z">
            <w:rPr>
              <w:rFonts w:ascii="Times New Roman" w:hAnsi="Times New Roman" w:cs="Times New Roman"/>
              <w:color w:val="000000" w:themeColor="text1"/>
              <w:sz w:val="24"/>
              <w:szCs w:val="24"/>
              <w:lang w:val="en-US"/>
            </w:rPr>
          </w:rPrChange>
        </w:rPr>
        <w:t>ed</w:t>
      </w:r>
      <w:r w:rsidR="6DDBD308" w:rsidRPr="00067A21">
        <w:rPr>
          <w:rFonts w:ascii="Arial" w:hAnsi="Arial" w:cs="Arial"/>
          <w:color w:val="000000" w:themeColor="text1"/>
          <w:sz w:val="24"/>
          <w:szCs w:val="24"/>
          <w:lang w:val="en-US"/>
          <w:rPrChange w:id="737" w:author="Zehui Bai" w:date="2022-03-11T15:16:00Z">
            <w:rPr>
              <w:rFonts w:ascii="Times New Roman" w:hAnsi="Times New Roman" w:cs="Times New Roman"/>
              <w:color w:val="000000" w:themeColor="text1"/>
              <w:sz w:val="24"/>
              <w:szCs w:val="24"/>
              <w:lang w:val="en-US"/>
            </w:rPr>
          </w:rPrChange>
        </w:rPr>
        <w:t xml:space="preserve"> than men of the same age</w:t>
      </w:r>
      <w:r w:rsidRPr="00067A21">
        <w:rPr>
          <w:rFonts w:ascii="Arial" w:hAnsi="Arial" w:cs="Arial"/>
          <w:color w:val="000000" w:themeColor="text1"/>
          <w:sz w:val="24"/>
          <w:szCs w:val="24"/>
          <w:lang w:val="en-US"/>
          <w:rPrChange w:id="738" w:author="Zehui Bai" w:date="2022-03-11T15:16:00Z">
            <w:rPr>
              <w:rFonts w:ascii="Times New Roman" w:hAnsi="Times New Roman" w:cs="Times New Roman"/>
              <w:color w:val="000000" w:themeColor="text1"/>
              <w:sz w:val="24"/>
              <w:szCs w:val="24"/>
              <w:lang w:val="en-US"/>
            </w:rPr>
          </w:rPrChange>
        </w:rPr>
        <w:t xml:space="preserve"> </w:t>
      </w:r>
      <w:r w:rsidR="008F3A67" w:rsidRPr="00067A21">
        <w:rPr>
          <w:rFonts w:ascii="Arial" w:hAnsi="Arial" w:cs="Arial"/>
          <w:color w:val="000000" w:themeColor="text1"/>
          <w:sz w:val="24"/>
          <w:szCs w:val="24"/>
          <w:lang w:val="en-US"/>
          <w:rPrChange w:id="739" w:author="Zehui Bai" w:date="2022-03-11T15:16:00Z">
            <w:rPr>
              <w:rFonts w:ascii="Times New Roman" w:hAnsi="Times New Roman" w:cs="Times New Roman"/>
              <w:color w:val="000000" w:themeColor="text1"/>
              <w:sz w:val="24"/>
              <w:szCs w:val="24"/>
              <w:lang w:val="en-US"/>
            </w:rPr>
          </w:rPrChange>
        </w:rPr>
        <w:fldChar w:fldCharType="begin"/>
      </w:r>
      <w:r w:rsidR="0084080E" w:rsidRPr="00067A21">
        <w:rPr>
          <w:rFonts w:ascii="Arial" w:hAnsi="Arial" w:cs="Arial"/>
          <w:color w:val="000000" w:themeColor="text1"/>
          <w:sz w:val="24"/>
          <w:szCs w:val="24"/>
          <w:lang w:val="en-US"/>
          <w:rPrChange w:id="740" w:author="Zehui Bai" w:date="2022-03-11T15:16:00Z">
            <w:rPr>
              <w:rFonts w:ascii="Times New Roman" w:hAnsi="Times New Roman" w:cs="Times New Roman"/>
              <w:color w:val="000000" w:themeColor="text1"/>
              <w:sz w:val="24"/>
              <w:szCs w:val="24"/>
              <w:lang w:val="en-US"/>
            </w:rPr>
          </w:rPrChange>
        </w:rPr>
        <w:instrText xml:space="preserve"> ADDIN EN.CITE &lt;EndNote&gt;&lt;Cite&gt;&lt;Author&gt;Lau&lt;/Author&gt;&lt;Year&gt;2007&lt;/Year&gt;&lt;RecNum&gt;8&lt;/RecNum&gt;&lt;DisplayText&gt;(9)&lt;/DisplayText&gt;&lt;record&gt;&lt;rec-number&gt;8&lt;/rec-number&gt;&lt;foreign-keys&gt;&lt;key app="EN" db-id="2spd0sdzoeaxzoese9bprr28rwprzpz5zwrv" timestamp="1645976897"&gt;8&lt;/key&gt;&lt;/foreign-keys&gt;&lt;ref-type name="Journal Article"&gt;17&lt;/ref-type&gt;&lt;contributors&gt;&lt;authors&gt;&lt;author&gt;Lau, Joseph T. F.&lt;/author&gt;&lt;author&gt;Kim, Jean H.&lt;/author&gt;&lt;author&gt;Choi, K. C.&lt;/author&gt;&lt;author&gt;Tsui, Hi Yi&lt;/author&gt;&lt;author&gt;Yang, Xilin&lt;/author&gt;&lt;/authors&gt;&lt;/contributors&gt;&lt;titles&gt;&lt;title&gt;Changes in prevalence of influenza vaccination and strength of association of factors predicting influenza vaccination over time--results of two population-based surveys&lt;/title&gt;&lt;secondary-title&gt;Vaccine&lt;/secondary-title&gt;&lt;/titles&gt;&lt;periodical&gt;&lt;full-title&gt;Vaccine&lt;/full-title&gt;&lt;/periodical&gt;&lt;pages&gt;8279–8289&lt;/pages&gt;&lt;volume&gt;25&lt;/volume&gt;&lt;number&gt;49&lt;/number&gt;&lt;edition&gt;11.10.2007&lt;/edition&gt;&lt;dates&gt;&lt;year&gt;2007&lt;/year&gt;&lt;/dates&gt;&lt;urls&gt;&lt;/urls&gt;&lt;custom2&gt;17964010&lt;/custom2&gt;&lt;electronic-resource-num&gt;10.1016/j.vaccine.2007.09.047&lt;/electronic-resource-num&gt;&lt;remote-database-name&gt;PubMed&lt;/remote-database-name&gt;&lt;language&gt;eng&lt;/language&gt;&lt;/record&gt;&lt;/Cite&gt;&lt;/EndNote&gt;</w:instrText>
      </w:r>
      <w:r w:rsidR="008F3A67" w:rsidRPr="00067A21">
        <w:rPr>
          <w:rFonts w:ascii="Arial" w:hAnsi="Arial" w:cs="Arial"/>
          <w:color w:val="000000" w:themeColor="text1"/>
          <w:sz w:val="24"/>
          <w:szCs w:val="24"/>
          <w:lang w:val="en-US"/>
          <w:rPrChange w:id="741"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742" w:author="Zehui Bai" w:date="2022-03-11T15:16:00Z">
            <w:rPr>
              <w:rFonts w:ascii="Times New Roman" w:hAnsi="Times New Roman" w:cs="Times New Roman"/>
              <w:noProof/>
              <w:color w:val="000000" w:themeColor="text1"/>
              <w:sz w:val="24"/>
              <w:szCs w:val="24"/>
              <w:lang w:val="en-US"/>
            </w:rPr>
          </w:rPrChange>
        </w:rPr>
        <w:t>(9)</w:t>
      </w:r>
      <w:r w:rsidR="008F3A67" w:rsidRPr="00067A21">
        <w:rPr>
          <w:rFonts w:ascii="Arial" w:hAnsi="Arial" w:cs="Arial"/>
          <w:color w:val="000000" w:themeColor="text1"/>
          <w:sz w:val="24"/>
          <w:szCs w:val="24"/>
          <w:lang w:val="en-US"/>
          <w:rPrChange w:id="743" w:author="Zehui Bai" w:date="2022-03-11T15:16:00Z">
            <w:rPr>
              <w:rFonts w:ascii="Times New Roman" w:hAnsi="Times New Roman" w:cs="Times New Roman"/>
              <w:color w:val="000000" w:themeColor="text1"/>
              <w:sz w:val="24"/>
              <w:szCs w:val="24"/>
              <w:lang w:val="en-US"/>
            </w:rPr>
          </w:rPrChange>
        </w:rPr>
        <w:fldChar w:fldCharType="end"/>
      </w:r>
      <w:r w:rsidRPr="00067A21">
        <w:rPr>
          <w:rFonts w:ascii="Arial" w:hAnsi="Arial" w:cs="Arial"/>
          <w:color w:val="000000" w:themeColor="text1"/>
          <w:sz w:val="24"/>
          <w:szCs w:val="24"/>
          <w:lang w:val="en-US"/>
          <w:rPrChange w:id="744" w:author="Zehui Bai" w:date="2022-03-11T15:16:00Z">
            <w:rPr>
              <w:rFonts w:ascii="Times New Roman" w:hAnsi="Times New Roman" w:cs="Times New Roman"/>
              <w:color w:val="000000" w:themeColor="text1"/>
              <w:sz w:val="24"/>
              <w:szCs w:val="24"/>
              <w:lang w:val="en-US"/>
            </w:rPr>
          </w:rPrChange>
        </w:rPr>
        <w:t xml:space="preserve">. </w:t>
      </w:r>
      <w:r w:rsidR="6DDBD308" w:rsidRPr="00067A21">
        <w:rPr>
          <w:rFonts w:ascii="Arial" w:hAnsi="Arial" w:cs="Arial"/>
          <w:color w:val="000000" w:themeColor="text1"/>
          <w:sz w:val="24"/>
          <w:szCs w:val="24"/>
          <w:lang w:val="en-US"/>
          <w:rPrChange w:id="745" w:author="Zehui Bai" w:date="2022-03-11T15:16:00Z">
            <w:rPr>
              <w:rFonts w:ascii="Times New Roman" w:hAnsi="Times New Roman" w:cs="Times New Roman"/>
              <w:color w:val="000000" w:themeColor="text1"/>
              <w:sz w:val="24"/>
              <w:szCs w:val="24"/>
              <w:lang w:val="en-US"/>
            </w:rPr>
          </w:rPrChange>
        </w:rPr>
        <w:t xml:space="preserve">However, other studies </w:t>
      </w:r>
      <w:r w:rsidR="679924AA" w:rsidRPr="00067A21">
        <w:rPr>
          <w:rFonts w:ascii="Arial" w:hAnsi="Arial" w:cs="Arial"/>
          <w:color w:val="000000" w:themeColor="text1"/>
          <w:sz w:val="24"/>
          <w:szCs w:val="24"/>
          <w:lang w:val="en-US"/>
          <w:rPrChange w:id="746" w:author="Zehui Bai" w:date="2022-03-11T15:16:00Z">
            <w:rPr>
              <w:rFonts w:ascii="Times New Roman" w:hAnsi="Times New Roman" w:cs="Times New Roman"/>
              <w:color w:val="000000" w:themeColor="text1"/>
              <w:sz w:val="24"/>
              <w:szCs w:val="24"/>
              <w:lang w:val="en-US"/>
            </w:rPr>
          </w:rPrChange>
        </w:rPr>
        <w:t>have shown</w:t>
      </w:r>
      <w:r w:rsidR="6DDBD308" w:rsidRPr="00067A21">
        <w:rPr>
          <w:rFonts w:ascii="Arial" w:hAnsi="Arial" w:cs="Arial"/>
          <w:color w:val="000000" w:themeColor="text1"/>
          <w:sz w:val="24"/>
          <w:szCs w:val="24"/>
          <w:lang w:val="en-US"/>
          <w:rPrChange w:id="747" w:author="Zehui Bai" w:date="2022-03-11T15:16:00Z">
            <w:rPr>
              <w:rFonts w:ascii="Times New Roman" w:hAnsi="Times New Roman" w:cs="Times New Roman"/>
              <w:color w:val="000000" w:themeColor="text1"/>
              <w:sz w:val="24"/>
              <w:szCs w:val="24"/>
              <w:lang w:val="en-US"/>
            </w:rPr>
          </w:rPrChange>
        </w:rPr>
        <w:t xml:space="preserve"> exactly the opposite</w:t>
      </w:r>
      <w:r w:rsidR="00CF26B9" w:rsidRPr="00067A21">
        <w:rPr>
          <w:rFonts w:ascii="Arial" w:hAnsi="Arial" w:cs="Arial"/>
          <w:color w:val="000000" w:themeColor="text1"/>
          <w:sz w:val="24"/>
          <w:szCs w:val="24"/>
          <w:lang w:val="en-US"/>
          <w:rPrChange w:id="748" w:author="Zehui Bai" w:date="2022-03-11T15:16:00Z">
            <w:rPr>
              <w:rFonts w:ascii="Times New Roman" w:hAnsi="Times New Roman" w:cs="Times New Roman"/>
              <w:color w:val="000000" w:themeColor="text1"/>
              <w:sz w:val="24"/>
              <w:szCs w:val="24"/>
              <w:lang w:val="en-US"/>
            </w:rPr>
          </w:rPrChange>
        </w:rPr>
        <w:t xml:space="preserve"> and report</w:t>
      </w:r>
      <w:r w:rsidR="6DDBD308" w:rsidRPr="00067A21">
        <w:rPr>
          <w:rFonts w:ascii="Arial" w:hAnsi="Arial" w:cs="Arial"/>
          <w:color w:val="000000" w:themeColor="text1"/>
          <w:sz w:val="24"/>
          <w:szCs w:val="24"/>
          <w:lang w:val="en-US"/>
          <w:rPrChange w:id="749" w:author="Zehui Bai" w:date="2022-03-11T15:16:00Z">
            <w:rPr>
              <w:rFonts w:ascii="Times New Roman" w:hAnsi="Times New Roman" w:cs="Times New Roman"/>
              <w:color w:val="000000" w:themeColor="text1"/>
              <w:sz w:val="24"/>
              <w:szCs w:val="24"/>
              <w:lang w:val="en-US"/>
            </w:rPr>
          </w:rPrChange>
        </w:rPr>
        <w:t xml:space="preserve"> </w:t>
      </w:r>
      <w:r w:rsidR="00F226FE" w:rsidRPr="00067A21">
        <w:rPr>
          <w:rFonts w:ascii="Arial" w:hAnsi="Arial" w:cs="Arial"/>
          <w:color w:val="000000" w:themeColor="text1"/>
          <w:sz w:val="24"/>
          <w:szCs w:val="24"/>
          <w:lang w:val="en-US"/>
          <w:rPrChange w:id="750" w:author="Zehui Bai" w:date="2022-03-11T15:16:00Z">
            <w:rPr>
              <w:rFonts w:ascii="Times New Roman" w:hAnsi="Times New Roman" w:cs="Times New Roman"/>
              <w:color w:val="000000" w:themeColor="text1"/>
              <w:sz w:val="24"/>
              <w:szCs w:val="24"/>
              <w:lang w:val="en-US"/>
            </w:rPr>
          </w:rPrChange>
        </w:rPr>
        <w:t xml:space="preserve">that </w:t>
      </w:r>
      <w:r w:rsidR="6DDBD308" w:rsidRPr="00067A21">
        <w:rPr>
          <w:rFonts w:ascii="Arial" w:hAnsi="Arial" w:cs="Arial"/>
          <w:color w:val="000000" w:themeColor="text1"/>
          <w:sz w:val="24"/>
          <w:szCs w:val="24"/>
          <w:lang w:val="en-US"/>
          <w:rPrChange w:id="751" w:author="Zehui Bai" w:date="2022-03-11T15:16:00Z">
            <w:rPr>
              <w:rFonts w:ascii="Times New Roman" w:hAnsi="Times New Roman" w:cs="Times New Roman"/>
              <w:color w:val="000000" w:themeColor="text1"/>
              <w:sz w:val="24"/>
              <w:szCs w:val="24"/>
              <w:lang w:val="en-US"/>
            </w:rPr>
          </w:rPrChange>
        </w:rPr>
        <w:t xml:space="preserve">there </w:t>
      </w:r>
      <w:r w:rsidR="008A67A6" w:rsidRPr="00067A21">
        <w:rPr>
          <w:rFonts w:ascii="Arial" w:hAnsi="Arial" w:cs="Arial"/>
          <w:color w:val="000000" w:themeColor="text1"/>
          <w:sz w:val="24"/>
          <w:szCs w:val="24"/>
          <w:lang w:val="en-US"/>
          <w:rPrChange w:id="752" w:author="Zehui Bai" w:date="2022-03-11T15:16:00Z">
            <w:rPr>
              <w:rFonts w:ascii="Times New Roman" w:hAnsi="Times New Roman" w:cs="Times New Roman"/>
              <w:color w:val="000000" w:themeColor="text1"/>
              <w:sz w:val="24"/>
              <w:szCs w:val="24"/>
              <w:lang w:val="en-US"/>
            </w:rPr>
          </w:rPrChange>
        </w:rPr>
        <w:t>is</w:t>
      </w:r>
      <w:r w:rsidR="00CF26B9" w:rsidRPr="00067A21">
        <w:rPr>
          <w:rFonts w:ascii="Arial" w:hAnsi="Arial" w:cs="Arial"/>
          <w:color w:val="000000" w:themeColor="text1"/>
          <w:sz w:val="24"/>
          <w:szCs w:val="24"/>
          <w:lang w:val="en-US"/>
          <w:rPrChange w:id="753" w:author="Zehui Bai" w:date="2022-03-11T15:16:00Z">
            <w:rPr>
              <w:rFonts w:ascii="Times New Roman" w:hAnsi="Times New Roman" w:cs="Times New Roman"/>
              <w:color w:val="000000" w:themeColor="text1"/>
              <w:sz w:val="24"/>
              <w:szCs w:val="24"/>
              <w:lang w:val="en-US"/>
            </w:rPr>
          </w:rPrChange>
        </w:rPr>
        <w:t xml:space="preserve"> </w:t>
      </w:r>
      <w:r w:rsidR="6DDBD308" w:rsidRPr="00067A21">
        <w:rPr>
          <w:rFonts w:ascii="Arial" w:hAnsi="Arial" w:cs="Arial"/>
          <w:color w:val="000000" w:themeColor="text1"/>
          <w:sz w:val="24"/>
          <w:szCs w:val="24"/>
          <w:lang w:val="en-US"/>
          <w:rPrChange w:id="754" w:author="Zehui Bai" w:date="2022-03-11T15:16:00Z">
            <w:rPr>
              <w:rFonts w:ascii="Times New Roman" w:hAnsi="Times New Roman" w:cs="Times New Roman"/>
              <w:color w:val="000000" w:themeColor="text1"/>
              <w:sz w:val="24"/>
              <w:szCs w:val="24"/>
              <w:lang w:val="en-US"/>
            </w:rPr>
          </w:rPrChange>
        </w:rPr>
        <w:t>no clear link between gender and vaccination</w:t>
      </w:r>
      <w:r w:rsidR="58ABB2E2" w:rsidRPr="00067A21">
        <w:rPr>
          <w:rFonts w:ascii="Arial" w:hAnsi="Arial" w:cs="Arial"/>
          <w:color w:val="000000" w:themeColor="text1"/>
          <w:sz w:val="24"/>
          <w:szCs w:val="24"/>
          <w:lang w:val="en-US"/>
          <w:rPrChange w:id="755" w:author="Zehui Bai" w:date="2022-03-11T15:16:00Z">
            <w:rPr>
              <w:rFonts w:ascii="Times New Roman" w:hAnsi="Times New Roman" w:cs="Times New Roman"/>
              <w:color w:val="000000" w:themeColor="text1"/>
              <w:sz w:val="24"/>
              <w:szCs w:val="24"/>
              <w:lang w:val="en-US"/>
            </w:rPr>
          </w:rPrChange>
        </w:rPr>
        <w:t xml:space="preserve"> </w:t>
      </w:r>
      <w:r w:rsidR="00E71CAB" w:rsidRPr="00067A21">
        <w:rPr>
          <w:rFonts w:ascii="Arial" w:hAnsi="Arial" w:cs="Arial"/>
          <w:color w:val="000000" w:themeColor="text1"/>
          <w:sz w:val="24"/>
          <w:szCs w:val="24"/>
          <w:lang w:val="en-US"/>
          <w:rPrChange w:id="756"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sidRPr="00067A21">
        <w:rPr>
          <w:rFonts w:ascii="Arial" w:hAnsi="Arial" w:cs="Arial"/>
          <w:color w:val="000000" w:themeColor="text1"/>
          <w:sz w:val="24"/>
          <w:szCs w:val="24"/>
          <w:lang w:val="en-US"/>
          <w:rPrChange w:id="757" w:author="Zehui Bai" w:date="2022-03-11T15:16:00Z">
            <w:rPr>
              <w:rFonts w:ascii="Times New Roman" w:hAnsi="Times New Roman" w:cs="Times New Roman"/>
              <w:color w:val="000000" w:themeColor="text1"/>
              <w:sz w:val="24"/>
              <w:szCs w:val="24"/>
              <w:lang w:val="en-US"/>
            </w:rPr>
          </w:rPrChange>
        </w:rPr>
        <w:instrText xml:space="preserve"> ADDIN EN.CITE </w:instrText>
      </w:r>
      <w:r w:rsidR="0084080E" w:rsidRPr="00067A21">
        <w:rPr>
          <w:rFonts w:ascii="Arial" w:hAnsi="Arial" w:cs="Arial"/>
          <w:color w:val="000000" w:themeColor="text1"/>
          <w:sz w:val="24"/>
          <w:szCs w:val="24"/>
          <w:lang w:val="en-US"/>
          <w:rPrChange w:id="758"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sidRPr="00067A21">
        <w:rPr>
          <w:rFonts w:ascii="Arial" w:hAnsi="Arial" w:cs="Arial"/>
          <w:color w:val="000000" w:themeColor="text1"/>
          <w:sz w:val="24"/>
          <w:szCs w:val="24"/>
          <w:lang w:val="en-US"/>
          <w:rPrChange w:id="759" w:author="Zehui Bai" w:date="2022-03-11T15:16:00Z">
            <w:rPr>
              <w:rFonts w:ascii="Times New Roman" w:hAnsi="Times New Roman" w:cs="Times New Roman"/>
              <w:color w:val="000000" w:themeColor="text1"/>
              <w:sz w:val="24"/>
              <w:szCs w:val="24"/>
              <w:lang w:val="en-US"/>
            </w:rPr>
          </w:rPrChange>
        </w:rPr>
        <w:instrText xml:space="preserve"> ADDIN EN.CITE.DATA </w:instrText>
      </w:r>
      <w:r w:rsidR="0084080E" w:rsidRPr="00507161">
        <w:rPr>
          <w:rFonts w:ascii="Arial" w:hAnsi="Arial" w:cs="Arial"/>
          <w:color w:val="000000" w:themeColor="text1"/>
          <w:sz w:val="24"/>
          <w:szCs w:val="24"/>
          <w:lang w:val="en-US"/>
        </w:rPr>
      </w:r>
      <w:r w:rsidR="0084080E" w:rsidRPr="00067A21">
        <w:rPr>
          <w:rFonts w:ascii="Arial" w:hAnsi="Arial" w:cs="Arial"/>
          <w:color w:val="000000" w:themeColor="text1"/>
          <w:sz w:val="24"/>
          <w:szCs w:val="24"/>
          <w:lang w:val="en-US"/>
          <w:rPrChange w:id="760" w:author="Zehui Bai" w:date="2022-03-11T15:16:00Z">
            <w:rPr>
              <w:rFonts w:ascii="Times New Roman" w:hAnsi="Times New Roman" w:cs="Times New Roman"/>
              <w:color w:val="000000" w:themeColor="text1"/>
              <w:sz w:val="24"/>
              <w:szCs w:val="24"/>
              <w:lang w:val="en-US"/>
            </w:rPr>
          </w:rPrChange>
        </w:rPr>
        <w:fldChar w:fldCharType="end"/>
      </w:r>
      <w:r w:rsidR="00E71CAB" w:rsidRPr="00507161">
        <w:rPr>
          <w:rFonts w:ascii="Arial" w:hAnsi="Arial" w:cs="Arial"/>
          <w:color w:val="000000" w:themeColor="text1"/>
          <w:sz w:val="24"/>
          <w:szCs w:val="24"/>
          <w:lang w:val="en-US"/>
        </w:rPr>
      </w:r>
      <w:r w:rsidR="00E71CAB" w:rsidRPr="00067A21">
        <w:rPr>
          <w:rFonts w:ascii="Arial" w:hAnsi="Arial" w:cs="Arial"/>
          <w:color w:val="000000" w:themeColor="text1"/>
          <w:sz w:val="24"/>
          <w:szCs w:val="24"/>
          <w:lang w:val="en-US"/>
          <w:rPrChange w:id="761"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762" w:author="Zehui Bai" w:date="2022-03-11T15:16:00Z">
            <w:rPr>
              <w:rFonts w:ascii="Times New Roman" w:hAnsi="Times New Roman" w:cs="Times New Roman"/>
              <w:noProof/>
              <w:color w:val="000000" w:themeColor="text1"/>
              <w:sz w:val="24"/>
              <w:szCs w:val="24"/>
              <w:lang w:val="en-US"/>
            </w:rPr>
          </w:rPrChange>
        </w:rPr>
        <w:t>(31-33)</w:t>
      </w:r>
      <w:r w:rsidR="00E71CAB" w:rsidRPr="00067A21">
        <w:rPr>
          <w:rFonts w:ascii="Arial" w:hAnsi="Arial" w:cs="Arial"/>
          <w:color w:val="000000" w:themeColor="text1"/>
          <w:sz w:val="24"/>
          <w:szCs w:val="24"/>
          <w:lang w:val="en-US"/>
          <w:rPrChange w:id="763" w:author="Zehui Bai" w:date="2022-03-11T15:16:00Z">
            <w:rPr>
              <w:rFonts w:ascii="Times New Roman" w:hAnsi="Times New Roman" w:cs="Times New Roman"/>
              <w:color w:val="000000" w:themeColor="text1"/>
              <w:sz w:val="24"/>
              <w:szCs w:val="24"/>
              <w:lang w:val="en-US"/>
            </w:rPr>
          </w:rPrChange>
        </w:rPr>
        <w:fldChar w:fldCharType="end"/>
      </w:r>
      <w:r w:rsidRPr="00067A21">
        <w:rPr>
          <w:rFonts w:ascii="Arial" w:hAnsi="Arial" w:cs="Arial"/>
          <w:color w:val="000000" w:themeColor="text1"/>
          <w:sz w:val="24"/>
          <w:szCs w:val="24"/>
          <w:lang w:val="en-US"/>
          <w:rPrChange w:id="764" w:author="Zehui Bai" w:date="2022-03-11T15:16:00Z">
            <w:rPr>
              <w:rFonts w:ascii="Times New Roman" w:hAnsi="Times New Roman" w:cs="Times New Roman"/>
              <w:color w:val="000000" w:themeColor="text1"/>
              <w:sz w:val="24"/>
              <w:szCs w:val="24"/>
              <w:lang w:val="en-US"/>
            </w:rPr>
          </w:rPrChange>
        </w:rPr>
        <w:t>.</w:t>
      </w:r>
      <w:r w:rsidRPr="00067A21">
        <w:rPr>
          <w:rFonts w:ascii="Arial" w:eastAsia="Calibri" w:hAnsi="Arial" w:cs="Arial"/>
          <w:color w:val="000000" w:themeColor="text1"/>
          <w:sz w:val="24"/>
          <w:szCs w:val="24"/>
          <w:lang w:val="en-US"/>
          <w:rPrChange w:id="765" w:author="Zehui Bai" w:date="2022-03-11T15:16:00Z">
            <w:rPr>
              <w:rFonts w:ascii="Times New Roman" w:eastAsia="Calibri" w:hAnsi="Times New Roman" w:cs="Times New Roman"/>
              <w:color w:val="000000" w:themeColor="text1"/>
              <w:sz w:val="24"/>
              <w:szCs w:val="24"/>
              <w:lang w:val="en-US"/>
            </w:rPr>
          </w:rPrChange>
        </w:rPr>
        <w:t xml:space="preserve"> </w:t>
      </w:r>
      <w:r w:rsidR="6DDBD308" w:rsidRPr="00067A21">
        <w:rPr>
          <w:rFonts w:ascii="Arial" w:eastAsia="Calibri" w:hAnsi="Arial" w:cs="Arial"/>
          <w:color w:val="000000" w:themeColor="text1"/>
          <w:sz w:val="24"/>
          <w:szCs w:val="24"/>
          <w:lang w:val="en-US"/>
          <w:rPrChange w:id="766" w:author="Zehui Bai" w:date="2022-03-11T15:16:00Z">
            <w:rPr>
              <w:rFonts w:ascii="Times New Roman" w:eastAsia="Calibri" w:hAnsi="Times New Roman" w:cs="Times New Roman"/>
              <w:color w:val="000000" w:themeColor="text1"/>
              <w:sz w:val="24"/>
              <w:szCs w:val="24"/>
              <w:lang w:val="en-US"/>
            </w:rPr>
          </w:rPrChange>
        </w:rPr>
        <w:t xml:space="preserve"> </w:t>
      </w:r>
    </w:p>
    <w:p w14:paraId="1D70FBDF" w14:textId="580AD92D" w:rsidR="6DDBD308" w:rsidRPr="00067A21" w:rsidRDefault="00692B06">
      <w:pPr>
        <w:spacing w:before="120" w:after="240" w:line="240" w:lineRule="auto"/>
        <w:jc w:val="both"/>
        <w:rPr>
          <w:rFonts w:ascii="Arial" w:eastAsia="Calibri" w:hAnsi="Arial" w:cs="Arial"/>
          <w:color w:val="000000" w:themeColor="text1"/>
          <w:sz w:val="24"/>
          <w:szCs w:val="24"/>
          <w:lang w:val="en-US"/>
          <w:rPrChange w:id="767" w:author="Zehui Bai" w:date="2022-03-11T15:16:00Z">
            <w:rPr>
              <w:rFonts w:ascii="Times New Roman" w:eastAsia="Calibri" w:hAnsi="Times New Roman" w:cs="Times New Roman"/>
              <w:color w:val="000000" w:themeColor="text1"/>
              <w:sz w:val="24"/>
              <w:szCs w:val="24"/>
              <w:lang w:val="en-US"/>
            </w:rPr>
          </w:rPrChange>
        </w:rPr>
        <w:pPrChange w:id="768" w:author="Zehui Bai" w:date="2022-03-11T13:57:00Z">
          <w:pPr>
            <w:spacing w:before="120" w:after="240" w:line="240" w:lineRule="auto"/>
          </w:pPr>
        </w:pPrChange>
      </w:pPr>
      <w:r w:rsidRPr="00067A21">
        <w:rPr>
          <w:rFonts w:ascii="Arial" w:hAnsi="Arial" w:cs="Arial"/>
          <w:color w:val="000000" w:themeColor="text1"/>
          <w:sz w:val="24"/>
          <w:szCs w:val="24"/>
          <w:lang w:val="en-US"/>
          <w:rPrChange w:id="769" w:author="Zehui Bai" w:date="2022-03-11T15:16:00Z">
            <w:rPr>
              <w:rFonts w:ascii="Times New Roman" w:hAnsi="Times New Roman" w:cs="Times New Roman"/>
              <w:color w:val="000000" w:themeColor="text1"/>
              <w:sz w:val="24"/>
              <w:szCs w:val="24"/>
              <w:lang w:val="en-US"/>
            </w:rPr>
          </w:rPrChange>
        </w:rPr>
        <w:t>In terms of</w:t>
      </w:r>
      <w:r w:rsidR="679924AA" w:rsidRPr="00067A21">
        <w:rPr>
          <w:rFonts w:ascii="Arial" w:hAnsi="Arial" w:cs="Arial"/>
          <w:color w:val="000000" w:themeColor="text1"/>
          <w:sz w:val="24"/>
          <w:szCs w:val="24"/>
          <w:lang w:val="en-US"/>
          <w:rPrChange w:id="770" w:author="Zehui Bai" w:date="2022-03-11T15:16:00Z">
            <w:rPr>
              <w:rFonts w:ascii="Times New Roman" w:hAnsi="Times New Roman" w:cs="Times New Roman"/>
              <w:color w:val="000000" w:themeColor="text1"/>
              <w:sz w:val="24"/>
              <w:szCs w:val="24"/>
              <w:lang w:val="en-US"/>
            </w:rPr>
          </w:rPrChange>
        </w:rPr>
        <w:t xml:space="preserve"> age, there is no definitive evidence</w:t>
      </w:r>
      <w:r w:rsidR="00801D0C" w:rsidRPr="00067A21">
        <w:rPr>
          <w:rFonts w:ascii="Arial" w:hAnsi="Arial" w:cs="Arial"/>
          <w:color w:val="000000" w:themeColor="text1"/>
          <w:sz w:val="24"/>
          <w:szCs w:val="24"/>
          <w:lang w:val="en-US"/>
          <w:rPrChange w:id="771" w:author="Zehui Bai" w:date="2022-03-11T15:16:00Z">
            <w:rPr>
              <w:rFonts w:ascii="Times New Roman" w:hAnsi="Times New Roman" w:cs="Times New Roman"/>
              <w:color w:val="000000" w:themeColor="text1"/>
              <w:sz w:val="24"/>
              <w:szCs w:val="24"/>
              <w:lang w:val="en-US"/>
            </w:rPr>
          </w:rPrChange>
        </w:rPr>
        <w:t xml:space="preserve"> showing</w:t>
      </w:r>
      <w:r w:rsidR="679924AA" w:rsidRPr="00067A21">
        <w:rPr>
          <w:rFonts w:ascii="Arial" w:hAnsi="Arial" w:cs="Arial"/>
          <w:color w:val="000000" w:themeColor="text1"/>
          <w:sz w:val="24"/>
          <w:szCs w:val="24"/>
          <w:lang w:val="en-US"/>
          <w:rPrChange w:id="772" w:author="Zehui Bai" w:date="2022-03-11T15:16:00Z">
            <w:rPr>
              <w:rFonts w:ascii="Times New Roman" w:hAnsi="Times New Roman" w:cs="Times New Roman"/>
              <w:color w:val="000000" w:themeColor="text1"/>
              <w:sz w:val="24"/>
              <w:szCs w:val="24"/>
              <w:lang w:val="en-US"/>
            </w:rPr>
          </w:rPrChange>
        </w:rPr>
        <w:t xml:space="preserve"> </w:t>
      </w:r>
      <w:r w:rsidR="00982AD9" w:rsidRPr="00067A21">
        <w:rPr>
          <w:rFonts w:ascii="Arial" w:hAnsi="Arial" w:cs="Arial"/>
          <w:color w:val="000000" w:themeColor="text1"/>
          <w:sz w:val="24"/>
          <w:szCs w:val="24"/>
          <w:lang w:val="en-US"/>
          <w:rPrChange w:id="773" w:author="Zehui Bai" w:date="2022-03-11T15:16:00Z">
            <w:rPr>
              <w:rFonts w:ascii="Times New Roman" w:hAnsi="Times New Roman" w:cs="Times New Roman"/>
              <w:color w:val="000000" w:themeColor="text1"/>
              <w:sz w:val="24"/>
              <w:szCs w:val="24"/>
              <w:lang w:val="en-US"/>
            </w:rPr>
          </w:rPrChange>
        </w:rPr>
        <w:t xml:space="preserve">which </w:t>
      </w:r>
      <w:r w:rsidR="679924AA" w:rsidRPr="00067A21">
        <w:rPr>
          <w:rFonts w:ascii="Arial" w:hAnsi="Arial" w:cs="Arial"/>
          <w:color w:val="000000" w:themeColor="text1"/>
          <w:sz w:val="24"/>
          <w:szCs w:val="24"/>
          <w:lang w:val="en-US"/>
          <w:rPrChange w:id="774" w:author="Zehui Bai" w:date="2022-03-11T15:16:00Z">
            <w:rPr>
              <w:rFonts w:ascii="Times New Roman" w:hAnsi="Times New Roman" w:cs="Times New Roman"/>
              <w:color w:val="000000" w:themeColor="text1"/>
              <w:sz w:val="24"/>
              <w:szCs w:val="24"/>
              <w:lang w:val="en-US"/>
            </w:rPr>
          </w:rPrChange>
        </w:rPr>
        <w:t>age group is</w:t>
      </w:r>
      <w:r w:rsidR="6DDBD308" w:rsidRPr="00067A21">
        <w:rPr>
          <w:rFonts w:ascii="Arial" w:hAnsi="Arial" w:cs="Arial"/>
          <w:color w:val="000000" w:themeColor="text1"/>
          <w:sz w:val="24"/>
          <w:szCs w:val="24"/>
          <w:lang w:val="en-US"/>
          <w:rPrChange w:id="775" w:author="Zehui Bai" w:date="2022-03-11T15:16:00Z">
            <w:rPr>
              <w:rFonts w:ascii="Times New Roman" w:hAnsi="Times New Roman" w:cs="Times New Roman"/>
              <w:color w:val="000000" w:themeColor="text1"/>
              <w:sz w:val="24"/>
              <w:szCs w:val="24"/>
              <w:lang w:val="en-US"/>
            </w:rPr>
          </w:rPrChange>
        </w:rPr>
        <w:t xml:space="preserve"> more likely to get vaccinated</w:t>
      </w:r>
      <w:r w:rsidR="679924AA" w:rsidRPr="00067A21">
        <w:rPr>
          <w:rFonts w:ascii="Arial" w:hAnsi="Arial" w:cs="Arial"/>
          <w:color w:val="000000" w:themeColor="text1"/>
          <w:sz w:val="24"/>
          <w:szCs w:val="24"/>
          <w:lang w:val="en-US"/>
          <w:rPrChange w:id="776" w:author="Zehui Bai" w:date="2022-03-11T15:16:00Z">
            <w:rPr>
              <w:rFonts w:ascii="Times New Roman" w:hAnsi="Times New Roman" w:cs="Times New Roman"/>
              <w:color w:val="000000" w:themeColor="text1"/>
              <w:sz w:val="24"/>
              <w:szCs w:val="24"/>
              <w:lang w:val="en-US"/>
            </w:rPr>
          </w:rPrChange>
        </w:rPr>
        <w:t xml:space="preserve"> </w:t>
      </w:r>
      <w:r w:rsidR="005B40A3" w:rsidRPr="00067A21">
        <w:rPr>
          <w:rFonts w:ascii="Arial" w:hAnsi="Arial" w:cs="Arial"/>
          <w:color w:val="000000" w:themeColor="text1"/>
          <w:sz w:val="24"/>
          <w:szCs w:val="24"/>
          <w:lang w:val="en-US"/>
          <w:rPrChange w:id="777"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sidRPr="00067A21">
        <w:rPr>
          <w:rFonts w:ascii="Arial" w:hAnsi="Arial" w:cs="Arial"/>
          <w:color w:val="000000" w:themeColor="text1"/>
          <w:sz w:val="24"/>
          <w:szCs w:val="24"/>
          <w:lang w:val="en-US"/>
          <w:rPrChange w:id="778" w:author="Zehui Bai" w:date="2022-03-11T15:16:00Z">
            <w:rPr>
              <w:rFonts w:ascii="Times New Roman" w:hAnsi="Times New Roman" w:cs="Times New Roman"/>
              <w:color w:val="000000" w:themeColor="text1"/>
              <w:sz w:val="24"/>
              <w:szCs w:val="24"/>
              <w:lang w:val="en-US"/>
            </w:rPr>
          </w:rPrChange>
        </w:rPr>
        <w:instrText xml:space="preserve"> ADDIN EN.CITE </w:instrText>
      </w:r>
      <w:r w:rsidR="0084080E" w:rsidRPr="00067A21">
        <w:rPr>
          <w:rFonts w:ascii="Arial" w:hAnsi="Arial" w:cs="Arial"/>
          <w:color w:val="000000" w:themeColor="text1"/>
          <w:sz w:val="24"/>
          <w:szCs w:val="24"/>
          <w:lang w:val="en-US"/>
          <w:rPrChange w:id="779"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sidRPr="00067A21">
        <w:rPr>
          <w:rFonts w:ascii="Arial" w:hAnsi="Arial" w:cs="Arial"/>
          <w:color w:val="000000" w:themeColor="text1"/>
          <w:sz w:val="24"/>
          <w:szCs w:val="24"/>
          <w:lang w:val="en-US"/>
          <w:rPrChange w:id="780" w:author="Zehui Bai" w:date="2022-03-11T15:16:00Z">
            <w:rPr>
              <w:rFonts w:ascii="Times New Roman" w:hAnsi="Times New Roman" w:cs="Times New Roman"/>
              <w:color w:val="000000" w:themeColor="text1"/>
              <w:sz w:val="24"/>
              <w:szCs w:val="24"/>
              <w:lang w:val="en-US"/>
            </w:rPr>
          </w:rPrChange>
        </w:rPr>
        <w:instrText xml:space="preserve"> ADDIN EN.CITE.DATA </w:instrText>
      </w:r>
      <w:r w:rsidR="0084080E" w:rsidRPr="00507161">
        <w:rPr>
          <w:rFonts w:ascii="Arial" w:hAnsi="Arial" w:cs="Arial"/>
          <w:color w:val="000000" w:themeColor="text1"/>
          <w:sz w:val="24"/>
          <w:szCs w:val="24"/>
          <w:lang w:val="en-US"/>
        </w:rPr>
      </w:r>
      <w:r w:rsidR="0084080E" w:rsidRPr="00067A21">
        <w:rPr>
          <w:rFonts w:ascii="Arial" w:hAnsi="Arial" w:cs="Arial"/>
          <w:color w:val="000000" w:themeColor="text1"/>
          <w:sz w:val="24"/>
          <w:szCs w:val="24"/>
          <w:lang w:val="en-US"/>
          <w:rPrChange w:id="781" w:author="Zehui Bai" w:date="2022-03-11T15:16:00Z">
            <w:rPr>
              <w:rFonts w:ascii="Times New Roman" w:hAnsi="Times New Roman" w:cs="Times New Roman"/>
              <w:color w:val="000000" w:themeColor="text1"/>
              <w:sz w:val="24"/>
              <w:szCs w:val="24"/>
              <w:lang w:val="en-US"/>
            </w:rPr>
          </w:rPrChange>
        </w:rPr>
        <w:fldChar w:fldCharType="end"/>
      </w:r>
      <w:r w:rsidR="005B40A3" w:rsidRPr="00507161">
        <w:rPr>
          <w:rFonts w:ascii="Arial" w:hAnsi="Arial" w:cs="Arial"/>
          <w:color w:val="000000" w:themeColor="text1"/>
          <w:sz w:val="24"/>
          <w:szCs w:val="24"/>
          <w:lang w:val="en-US"/>
        </w:rPr>
      </w:r>
      <w:r w:rsidR="005B40A3" w:rsidRPr="00067A21">
        <w:rPr>
          <w:rFonts w:ascii="Arial" w:hAnsi="Arial" w:cs="Arial"/>
          <w:color w:val="000000" w:themeColor="text1"/>
          <w:sz w:val="24"/>
          <w:szCs w:val="24"/>
          <w:lang w:val="en-US"/>
          <w:rPrChange w:id="782"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783" w:author="Zehui Bai" w:date="2022-03-11T15:16:00Z">
            <w:rPr>
              <w:rFonts w:ascii="Times New Roman" w:hAnsi="Times New Roman" w:cs="Times New Roman"/>
              <w:noProof/>
              <w:color w:val="000000" w:themeColor="text1"/>
              <w:sz w:val="24"/>
              <w:szCs w:val="24"/>
              <w:lang w:val="en-US"/>
            </w:rPr>
          </w:rPrChange>
        </w:rPr>
        <w:t>(16, 31, 34-36)</w:t>
      </w:r>
      <w:r w:rsidR="005B40A3" w:rsidRPr="00067A21">
        <w:rPr>
          <w:rFonts w:ascii="Arial" w:hAnsi="Arial" w:cs="Arial"/>
          <w:color w:val="000000" w:themeColor="text1"/>
          <w:sz w:val="24"/>
          <w:szCs w:val="24"/>
          <w:lang w:val="en-US"/>
          <w:rPrChange w:id="784" w:author="Zehui Bai" w:date="2022-03-11T15:16:00Z">
            <w:rPr>
              <w:rFonts w:ascii="Times New Roman" w:hAnsi="Times New Roman" w:cs="Times New Roman"/>
              <w:color w:val="000000" w:themeColor="text1"/>
              <w:sz w:val="24"/>
              <w:szCs w:val="24"/>
              <w:lang w:val="en-US"/>
            </w:rPr>
          </w:rPrChange>
        </w:rPr>
        <w:fldChar w:fldCharType="end"/>
      </w:r>
      <w:r w:rsidR="679924AA" w:rsidRPr="00067A21">
        <w:rPr>
          <w:rFonts w:ascii="Arial" w:hAnsi="Arial" w:cs="Arial"/>
          <w:color w:val="000000" w:themeColor="text1"/>
          <w:sz w:val="24"/>
          <w:szCs w:val="24"/>
          <w:lang w:val="en-US"/>
          <w:rPrChange w:id="785" w:author="Zehui Bai" w:date="2022-03-11T15:16:00Z">
            <w:rPr>
              <w:rFonts w:ascii="Times New Roman" w:hAnsi="Times New Roman" w:cs="Times New Roman"/>
              <w:color w:val="000000" w:themeColor="text1"/>
              <w:sz w:val="24"/>
              <w:szCs w:val="24"/>
              <w:lang w:val="en-US"/>
            </w:rPr>
          </w:rPrChange>
        </w:rPr>
        <w:t>.</w:t>
      </w:r>
      <w:r w:rsidR="00A470B9" w:rsidRPr="00067A21">
        <w:rPr>
          <w:rFonts w:ascii="Arial" w:hAnsi="Arial" w:cs="Arial"/>
          <w:color w:val="000000" w:themeColor="text1"/>
          <w:sz w:val="24"/>
          <w:szCs w:val="24"/>
          <w:lang w:val="en-US"/>
          <w:rPrChange w:id="786" w:author="Zehui Bai" w:date="2022-03-11T15:16:00Z">
            <w:rPr>
              <w:rFonts w:ascii="Times New Roman" w:hAnsi="Times New Roman" w:cs="Times New Roman"/>
              <w:color w:val="000000" w:themeColor="text1"/>
              <w:sz w:val="24"/>
              <w:szCs w:val="24"/>
              <w:lang w:val="en-US"/>
            </w:rPr>
          </w:rPrChange>
        </w:rPr>
        <w:t xml:space="preserve"> </w:t>
      </w:r>
      <w:r w:rsidR="0037370A" w:rsidRPr="00067A21">
        <w:rPr>
          <w:rFonts w:ascii="Arial" w:hAnsi="Arial" w:cs="Arial"/>
          <w:color w:val="000000" w:themeColor="text1"/>
          <w:sz w:val="24"/>
          <w:szCs w:val="24"/>
          <w:lang w:val="en-US"/>
          <w:rPrChange w:id="787" w:author="Zehui Bai" w:date="2022-03-11T15:16:00Z">
            <w:rPr>
              <w:rFonts w:ascii="Times New Roman" w:hAnsi="Times New Roman" w:cs="Times New Roman"/>
              <w:color w:val="000000" w:themeColor="text1"/>
              <w:sz w:val="24"/>
              <w:szCs w:val="24"/>
              <w:lang w:val="en-US"/>
            </w:rPr>
          </w:rPrChange>
        </w:rPr>
        <w:t xml:space="preserve">A </w:t>
      </w:r>
      <w:r w:rsidR="00970BAA" w:rsidRPr="00067A21">
        <w:rPr>
          <w:rFonts w:ascii="Arial" w:hAnsi="Arial" w:cs="Arial"/>
          <w:color w:val="000000" w:themeColor="text1"/>
          <w:sz w:val="24"/>
          <w:szCs w:val="24"/>
          <w:lang w:val="en-US"/>
          <w:rPrChange w:id="788" w:author="Zehui Bai" w:date="2022-03-11T15:16:00Z">
            <w:rPr>
              <w:rFonts w:ascii="Times New Roman" w:hAnsi="Times New Roman" w:cs="Times New Roman"/>
              <w:color w:val="000000" w:themeColor="text1"/>
              <w:sz w:val="24"/>
              <w:szCs w:val="24"/>
              <w:lang w:val="en-US"/>
            </w:rPr>
          </w:rPrChange>
        </w:rPr>
        <w:t xml:space="preserve">study </w:t>
      </w:r>
      <w:r w:rsidR="00144C68" w:rsidRPr="00067A21">
        <w:rPr>
          <w:rFonts w:ascii="Arial" w:hAnsi="Arial" w:cs="Arial"/>
          <w:color w:val="000000" w:themeColor="text1"/>
          <w:sz w:val="24"/>
          <w:szCs w:val="24"/>
          <w:lang w:val="en-US"/>
          <w:rPrChange w:id="789" w:author="Zehui Bai" w:date="2022-03-11T15:16:00Z">
            <w:rPr>
              <w:rFonts w:ascii="Times New Roman" w:hAnsi="Times New Roman" w:cs="Times New Roman"/>
              <w:color w:val="000000" w:themeColor="text1"/>
              <w:sz w:val="24"/>
              <w:szCs w:val="24"/>
              <w:lang w:val="en-US"/>
            </w:rPr>
          </w:rPrChange>
        </w:rPr>
        <w:t>by</w:t>
      </w:r>
      <w:r w:rsidR="00970BAA" w:rsidRPr="00067A21">
        <w:rPr>
          <w:rFonts w:ascii="Arial" w:hAnsi="Arial" w:cs="Arial"/>
          <w:color w:val="000000" w:themeColor="text1"/>
          <w:sz w:val="24"/>
          <w:szCs w:val="24"/>
          <w:lang w:val="en-US"/>
          <w:rPrChange w:id="790" w:author="Zehui Bai" w:date="2022-03-11T15:16:00Z">
            <w:rPr>
              <w:rFonts w:ascii="Times New Roman" w:hAnsi="Times New Roman" w:cs="Times New Roman"/>
              <w:color w:val="000000" w:themeColor="text1"/>
              <w:sz w:val="24"/>
              <w:szCs w:val="24"/>
              <w:lang w:val="en-US"/>
            </w:rPr>
          </w:rPrChange>
        </w:rPr>
        <w:t xml:space="preserve"> Bock et al.</w:t>
      </w:r>
      <w:r w:rsidR="6DDBD308" w:rsidRPr="00067A21">
        <w:rPr>
          <w:rFonts w:ascii="Arial" w:hAnsi="Arial" w:cs="Arial"/>
          <w:color w:val="000000" w:themeColor="text1"/>
          <w:sz w:val="24"/>
          <w:szCs w:val="24"/>
          <w:lang w:val="en-US"/>
          <w:rPrChange w:id="791" w:author="Zehui Bai" w:date="2022-03-11T15:16:00Z">
            <w:rPr>
              <w:rFonts w:ascii="Times New Roman" w:hAnsi="Times New Roman" w:cs="Times New Roman"/>
              <w:color w:val="000000" w:themeColor="text1"/>
              <w:sz w:val="24"/>
              <w:szCs w:val="24"/>
              <w:lang w:val="en-US"/>
            </w:rPr>
          </w:rPrChange>
        </w:rPr>
        <w:t xml:space="preserve"> shows that </w:t>
      </w:r>
      <w:r w:rsidR="007578A1" w:rsidRPr="00067A21">
        <w:rPr>
          <w:rFonts w:ascii="Arial" w:hAnsi="Arial" w:cs="Arial"/>
          <w:color w:val="000000" w:themeColor="text1"/>
          <w:sz w:val="24"/>
          <w:szCs w:val="24"/>
          <w:lang w:val="en-US"/>
          <w:rPrChange w:id="792" w:author="Zehui Bai" w:date="2022-03-11T15:16:00Z">
            <w:rPr>
              <w:rFonts w:ascii="Times New Roman" w:hAnsi="Times New Roman" w:cs="Times New Roman"/>
              <w:color w:val="000000" w:themeColor="text1"/>
              <w:sz w:val="24"/>
              <w:szCs w:val="24"/>
              <w:lang w:val="en-US"/>
            </w:rPr>
          </w:rPrChange>
        </w:rPr>
        <w:t xml:space="preserve">people who </w:t>
      </w:r>
      <w:r w:rsidR="0037370A" w:rsidRPr="00067A21">
        <w:rPr>
          <w:rFonts w:ascii="Arial" w:hAnsi="Arial" w:cs="Arial"/>
          <w:color w:val="000000" w:themeColor="text1"/>
          <w:sz w:val="24"/>
          <w:szCs w:val="24"/>
          <w:lang w:val="en-US"/>
          <w:rPrChange w:id="793" w:author="Zehui Bai" w:date="2022-03-11T15:16:00Z">
            <w:rPr>
              <w:rFonts w:ascii="Times New Roman" w:hAnsi="Times New Roman" w:cs="Times New Roman"/>
              <w:color w:val="000000" w:themeColor="text1"/>
              <w:sz w:val="24"/>
              <w:szCs w:val="24"/>
              <w:lang w:val="en-US"/>
            </w:rPr>
          </w:rPrChange>
        </w:rPr>
        <w:t>regularly get</w:t>
      </w:r>
      <w:r w:rsidR="6DDBD308" w:rsidRPr="00067A21">
        <w:rPr>
          <w:rFonts w:ascii="Arial" w:hAnsi="Arial" w:cs="Arial"/>
          <w:color w:val="000000" w:themeColor="text1"/>
          <w:sz w:val="24"/>
          <w:szCs w:val="24"/>
          <w:lang w:val="en-US"/>
          <w:rPrChange w:id="794" w:author="Zehui Bai" w:date="2022-03-11T15:16:00Z">
            <w:rPr>
              <w:rFonts w:ascii="Times New Roman" w:hAnsi="Times New Roman" w:cs="Times New Roman"/>
              <w:color w:val="000000" w:themeColor="text1"/>
              <w:sz w:val="24"/>
              <w:szCs w:val="24"/>
              <w:lang w:val="en-US"/>
            </w:rPr>
          </w:rPrChange>
        </w:rPr>
        <w:t xml:space="preserve"> an influenza vaccination are one average three years older</w:t>
      </w:r>
      <w:r w:rsidR="00970BAA" w:rsidRPr="00067A21">
        <w:rPr>
          <w:rFonts w:ascii="Arial" w:hAnsi="Arial" w:cs="Arial"/>
          <w:color w:val="000000" w:themeColor="text1"/>
          <w:sz w:val="24"/>
          <w:szCs w:val="24"/>
          <w:lang w:val="en-US"/>
          <w:rPrChange w:id="795" w:author="Zehui Bai" w:date="2022-03-11T15:16:00Z">
            <w:rPr>
              <w:rFonts w:ascii="Times New Roman" w:hAnsi="Times New Roman" w:cs="Times New Roman"/>
              <w:color w:val="000000" w:themeColor="text1"/>
              <w:sz w:val="24"/>
              <w:szCs w:val="24"/>
              <w:lang w:val="en-US"/>
            </w:rPr>
          </w:rPrChange>
        </w:rPr>
        <w:t xml:space="preserve"> </w:t>
      </w:r>
      <w:r w:rsidR="006B4D1B" w:rsidRPr="00067A21">
        <w:rPr>
          <w:rFonts w:ascii="Arial" w:hAnsi="Arial" w:cs="Arial"/>
          <w:color w:val="000000" w:themeColor="text1"/>
          <w:sz w:val="24"/>
          <w:szCs w:val="24"/>
          <w:lang w:val="en-US"/>
          <w:rPrChange w:id="796" w:author="Zehui Bai" w:date="2022-03-11T15:16:00Z">
            <w:rPr>
              <w:rFonts w:ascii="Times New Roman" w:hAnsi="Times New Roman" w:cs="Times New Roman"/>
              <w:color w:val="000000" w:themeColor="text1"/>
              <w:sz w:val="24"/>
              <w:szCs w:val="24"/>
              <w:lang w:val="en-US"/>
            </w:rPr>
          </w:rPrChange>
        </w:rPr>
        <w:t xml:space="preserve">than the control group </w:t>
      </w:r>
      <w:r w:rsidR="008C4392" w:rsidRPr="00067A21">
        <w:rPr>
          <w:rFonts w:ascii="Arial" w:hAnsi="Arial" w:cs="Arial"/>
          <w:color w:val="000000" w:themeColor="text1"/>
          <w:sz w:val="24"/>
          <w:szCs w:val="24"/>
          <w:lang w:val="en-US"/>
          <w:rPrChange w:id="797"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067A21">
        <w:rPr>
          <w:rFonts w:ascii="Arial" w:hAnsi="Arial" w:cs="Arial"/>
          <w:color w:val="000000" w:themeColor="text1"/>
          <w:sz w:val="24"/>
          <w:szCs w:val="24"/>
          <w:lang w:val="en-US"/>
          <w:rPrChange w:id="798" w:author="Zehui Bai" w:date="2022-03-11T15:16:00Z">
            <w:rPr>
              <w:rFonts w:ascii="Times New Roman" w:hAnsi="Times New Roman" w:cs="Times New Roman"/>
              <w:color w:val="000000" w:themeColor="text1"/>
              <w:sz w:val="24"/>
              <w:szCs w:val="24"/>
              <w:lang w:val="en-US"/>
            </w:rPr>
          </w:rPrChange>
        </w:rPr>
        <w:instrText xml:space="preserve"> ADDIN EN.CITE </w:instrText>
      </w:r>
      <w:r w:rsidR="0084080E" w:rsidRPr="00067A21">
        <w:rPr>
          <w:rFonts w:ascii="Arial" w:hAnsi="Arial" w:cs="Arial"/>
          <w:color w:val="000000" w:themeColor="text1"/>
          <w:sz w:val="24"/>
          <w:szCs w:val="24"/>
          <w:lang w:val="en-US"/>
          <w:rPrChange w:id="799"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067A21">
        <w:rPr>
          <w:rFonts w:ascii="Arial" w:hAnsi="Arial" w:cs="Arial"/>
          <w:color w:val="000000" w:themeColor="text1"/>
          <w:sz w:val="24"/>
          <w:szCs w:val="24"/>
          <w:lang w:val="en-US"/>
          <w:rPrChange w:id="800" w:author="Zehui Bai" w:date="2022-03-11T15:16:00Z">
            <w:rPr>
              <w:rFonts w:ascii="Times New Roman" w:hAnsi="Times New Roman" w:cs="Times New Roman"/>
              <w:color w:val="000000" w:themeColor="text1"/>
              <w:sz w:val="24"/>
              <w:szCs w:val="24"/>
              <w:lang w:val="en-US"/>
            </w:rPr>
          </w:rPrChange>
        </w:rPr>
        <w:instrText xml:space="preserve"> ADDIN EN.CITE.DATA </w:instrText>
      </w:r>
      <w:r w:rsidR="0084080E" w:rsidRPr="00507161">
        <w:rPr>
          <w:rFonts w:ascii="Arial" w:hAnsi="Arial" w:cs="Arial"/>
          <w:color w:val="000000" w:themeColor="text1"/>
          <w:sz w:val="24"/>
          <w:szCs w:val="24"/>
          <w:lang w:val="en-US"/>
        </w:rPr>
      </w:r>
      <w:r w:rsidR="0084080E" w:rsidRPr="00067A21">
        <w:rPr>
          <w:rFonts w:ascii="Arial" w:hAnsi="Arial" w:cs="Arial"/>
          <w:color w:val="000000" w:themeColor="text1"/>
          <w:sz w:val="24"/>
          <w:szCs w:val="24"/>
          <w:lang w:val="en-US"/>
          <w:rPrChange w:id="801" w:author="Zehui Bai" w:date="2022-03-11T15:16:00Z">
            <w:rPr>
              <w:rFonts w:ascii="Times New Roman" w:hAnsi="Times New Roman" w:cs="Times New Roman"/>
              <w:color w:val="000000" w:themeColor="text1"/>
              <w:sz w:val="24"/>
              <w:szCs w:val="24"/>
              <w:lang w:val="en-US"/>
            </w:rPr>
          </w:rPrChange>
        </w:rPr>
        <w:fldChar w:fldCharType="end"/>
      </w:r>
      <w:r w:rsidR="008C4392" w:rsidRPr="00507161">
        <w:rPr>
          <w:rFonts w:ascii="Arial" w:hAnsi="Arial" w:cs="Arial"/>
          <w:color w:val="000000" w:themeColor="text1"/>
          <w:sz w:val="24"/>
          <w:szCs w:val="24"/>
          <w:lang w:val="en-US"/>
        </w:rPr>
      </w:r>
      <w:r w:rsidR="008C4392" w:rsidRPr="00067A21">
        <w:rPr>
          <w:rFonts w:ascii="Arial" w:hAnsi="Arial" w:cs="Arial"/>
          <w:color w:val="000000" w:themeColor="text1"/>
          <w:sz w:val="24"/>
          <w:szCs w:val="24"/>
          <w:lang w:val="en-US"/>
          <w:rPrChange w:id="802"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803" w:author="Zehui Bai" w:date="2022-03-11T15:16:00Z">
            <w:rPr>
              <w:rFonts w:ascii="Times New Roman" w:hAnsi="Times New Roman" w:cs="Times New Roman"/>
              <w:noProof/>
              <w:color w:val="000000" w:themeColor="text1"/>
              <w:sz w:val="24"/>
              <w:szCs w:val="24"/>
              <w:lang w:val="en-US"/>
            </w:rPr>
          </w:rPrChange>
        </w:rPr>
        <w:t>(8)</w:t>
      </w:r>
      <w:r w:rsidR="008C4392" w:rsidRPr="00067A21">
        <w:rPr>
          <w:rFonts w:ascii="Arial" w:hAnsi="Arial" w:cs="Arial"/>
          <w:color w:val="000000" w:themeColor="text1"/>
          <w:sz w:val="24"/>
          <w:szCs w:val="24"/>
          <w:lang w:val="en-US"/>
          <w:rPrChange w:id="804" w:author="Zehui Bai" w:date="2022-03-11T15:16:00Z">
            <w:rPr>
              <w:rFonts w:ascii="Times New Roman" w:hAnsi="Times New Roman" w:cs="Times New Roman"/>
              <w:color w:val="000000" w:themeColor="text1"/>
              <w:sz w:val="24"/>
              <w:szCs w:val="24"/>
              <w:lang w:val="en-US"/>
            </w:rPr>
          </w:rPrChange>
        </w:rPr>
        <w:fldChar w:fldCharType="end"/>
      </w:r>
      <w:r w:rsidR="679924AA" w:rsidRPr="00067A21">
        <w:rPr>
          <w:rFonts w:ascii="Arial" w:hAnsi="Arial" w:cs="Arial"/>
          <w:color w:val="000000" w:themeColor="text1"/>
          <w:sz w:val="24"/>
          <w:szCs w:val="24"/>
          <w:lang w:val="en-US"/>
          <w:rPrChange w:id="805" w:author="Zehui Bai" w:date="2022-03-11T15:16:00Z">
            <w:rPr>
              <w:rFonts w:ascii="Times New Roman" w:hAnsi="Times New Roman" w:cs="Times New Roman"/>
              <w:color w:val="000000" w:themeColor="text1"/>
              <w:sz w:val="24"/>
              <w:szCs w:val="24"/>
              <w:lang w:val="en-US"/>
            </w:rPr>
          </w:rPrChange>
        </w:rPr>
        <w:t>.</w:t>
      </w:r>
      <w:r w:rsidR="008C4392" w:rsidRPr="00067A21">
        <w:rPr>
          <w:rFonts w:ascii="Arial" w:hAnsi="Arial" w:cs="Arial"/>
          <w:color w:val="000000" w:themeColor="text1"/>
          <w:sz w:val="24"/>
          <w:szCs w:val="24"/>
          <w:lang w:val="en-US"/>
          <w:rPrChange w:id="806" w:author="Zehui Bai" w:date="2022-03-11T15:16:00Z">
            <w:rPr>
              <w:rFonts w:ascii="Times New Roman" w:hAnsi="Times New Roman" w:cs="Times New Roman"/>
              <w:color w:val="000000" w:themeColor="text1"/>
              <w:sz w:val="24"/>
              <w:szCs w:val="24"/>
              <w:lang w:val="en-US"/>
            </w:rPr>
          </w:rPrChange>
        </w:rPr>
        <w:t xml:space="preserve"> </w:t>
      </w:r>
      <w:r w:rsidR="001F6E7F" w:rsidRPr="00067A21">
        <w:rPr>
          <w:rFonts w:ascii="Arial" w:hAnsi="Arial" w:cs="Arial"/>
          <w:sz w:val="24"/>
          <w:szCs w:val="24"/>
          <w:lang w:val="en-GB"/>
          <w:rPrChange w:id="807" w:author="Zehui Bai" w:date="2022-03-11T15:16:00Z">
            <w:rPr>
              <w:rFonts w:ascii="Times New Roman" w:hAnsi="Times New Roman" w:cs="Times New Roman"/>
              <w:sz w:val="24"/>
              <w:szCs w:val="24"/>
              <w:lang w:val="en-GB"/>
            </w:rPr>
          </w:rPrChange>
        </w:rPr>
        <w:t>Thus, it appears that age may influence vaccination participation</w:t>
      </w:r>
      <w:r w:rsidR="00AE0152" w:rsidRPr="00067A21">
        <w:rPr>
          <w:rFonts w:ascii="Arial" w:hAnsi="Arial" w:cs="Arial"/>
          <w:sz w:val="24"/>
          <w:szCs w:val="24"/>
          <w:lang w:val="en-GB"/>
          <w:rPrChange w:id="808" w:author="Zehui Bai" w:date="2022-03-11T15:16:00Z">
            <w:rPr>
              <w:rFonts w:ascii="Times New Roman" w:hAnsi="Times New Roman" w:cs="Times New Roman"/>
              <w:sz w:val="24"/>
              <w:szCs w:val="24"/>
              <w:lang w:val="en-GB"/>
            </w:rPr>
          </w:rPrChange>
        </w:rPr>
        <w:t xml:space="preserve"> for SARS-CoV-2</w:t>
      </w:r>
      <w:r w:rsidR="001F6E7F" w:rsidRPr="00067A21">
        <w:rPr>
          <w:rFonts w:ascii="Arial" w:hAnsi="Arial" w:cs="Arial"/>
          <w:sz w:val="24"/>
          <w:szCs w:val="24"/>
          <w:lang w:val="en-GB"/>
          <w:rPrChange w:id="809" w:author="Zehui Bai" w:date="2022-03-11T15:16:00Z">
            <w:rPr>
              <w:rFonts w:ascii="Times New Roman" w:hAnsi="Times New Roman" w:cs="Times New Roman"/>
              <w:sz w:val="24"/>
              <w:szCs w:val="24"/>
              <w:lang w:val="en-GB"/>
            </w:rPr>
          </w:rPrChange>
        </w:rPr>
        <w:t xml:space="preserve"> to some extent, though more information is needed to quantify this.</w:t>
      </w:r>
    </w:p>
    <w:p w14:paraId="73B2F746" w14:textId="6AB8A4FF" w:rsidR="6DDBD308" w:rsidRPr="00067A21" w:rsidRDefault="6DDBD308">
      <w:pPr>
        <w:spacing w:before="120" w:after="240" w:line="240" w:lineRule="auto"/>
        <w:jc w:val="both"/>
        <w:rPr>
          <w:rFonts w:ascii="Arial" w:eastAsia="Calibri" w:hAnsi="Arial" w:cs="Arial"/>
          <w:color w:val="000000" w:themeColor="text1"/>
          <w:sz w:val="24"/>
          <w:szCs w:val="24"/>
          <w:lang w:val="en-US"/>
          <w:rPrChange w:id="810" w:author="Zehui Bai" w:date="2022-03-11T15:16:00Z">
            <w:rPr>
              <w:rFonts w:ascii="Times New Roman" w:eastAsia="Calibri" w:hAnsi="Times New Roman" w:cs="Times New Roman"/>
              <w:color w:val="000000" w:themeColor="text1"/>
              <w:sz w:val="24"/>
              <w:szCs w:val="24"/>
              <w:lang w:val="en-US"/>
            </w:rPr>
          </w:rPrChange>
        </w:rPr>
        <w:pPrChange w:id="811" w:author="Zehui Bai" w:date="2022-03-11T13:57:00Z">
          <w:pPr>
            <w:spacing w:before="120" w:after="240" w:line="240" w:lineRule="auto"/>
          </w:pPr>
        </w:pPrChange>
      </w:pPr>
      <w:r w:rsidRPr="00067A21">
        <w:rPr>
          <w:rFonts w:ascii="Arial" w:hAnsi="Arial" w:cs="Arial"/>
          <w:color w:val="000000" w:themeColor="text1"/>
          <w:sz w:val="24"/>
          <w:szCs w:val="24"/>
          <w:lang w:val="en-US"/>
          <w:rPrChange w:id="812" w:author="Zehui Bai" w:date="2022-03-11T15:16:00Z">
            <w:rPr>
              <w:rFonts w:ascii="Times New Roman" w:hAnsi="Times New Roman" w:cs="Times New Roman"/>
              <w:color w:val="000000" w:themeColor="text1"/>
              <w:sz w:val="24"/>
              <w:szCs w:val="24"/>
              <w:lang w:val="en-US"/>
            </w:rPr>
          </w:rPrChange>
        </w:rPr>
        <w:lastRenderedPageBreak/>
        <w:t>There are also several studies wh</w:t>
      </w:r>
      <w:r w:rsidR="68FF82DA" w:rsidRPr="00067A21">
        <w:rPr>
          <w:rFonts w:ascii="Arial" w:hAnsi="Arial" w:cs="Arial"/>
          <w:color w:val="000000" w:themeColor="text1"/>
          <w:sz w:val="24"/>
          <w:szCs w:val="24"/>
          <w:lang w:val="en-US"/>
          <w:rPrChange w:id="813" w:author="Zehui Bai" w:date="2022-03-11T15:16:00Z">
            <w:rPr>
              <w:rFonts w:ascii="Times New Roman" w:hAnsi="Times New Roman" w:cs="Times New Roman"/>
              <w:color w:val="000000" w:themeColor="text1"/>
              <w:sz w:val="24"/>
              <w:szCs w:val="24"/>
              <w:lang w:val="en-US"/>
            </w:rPr>
          </w:rPrChange>
        </w:rPr>
        <w:t>ich</w:t>
      </w:r>
      <w:r w:rsidRPr="00067A21">
        <w:rPr>
          <w:rFonts w:ascii="Arial" w:hAnsi="Arial" w:cs="Arial"/>
          <w:color w:val="000000" w:themeColor="text1"/>
          <w:sz w:val="24"/>
          <w:szCs w:val="24"/>
          <w:lang w:val="en-US"/>
          <w:rPrChange w:id="814" w:author="Zehui Bai" w:date="2022-03-11T15:16:00Z">
            <w:rPr>
              <w:rFonts w:ascii="Times New Roman" w:hAnsi="Times New Roman" w:cs="Times New Roman"/>
              <w:color w:val="000000" w:themeColor="text1"/>
              <w:sz w:val="24"/>
              <w:szCs w:val="24"/>
              <w:lang w:val="en-US"/>
            </w:rPr>
          </w:rPrChange>
        </w:rPr>
        <w:t xml:space="preserve"> deal with sociodemographic factors in which the results diverge strongly. </w:t>
      </w:r>
      <w:r w:rsidR="68FF82DA" w:rsidRPr="00067A21">
        <w:rPr>
          <w:rFonts w:ascii="Arial" w:hAnsi="Arial" w:cs="Arial"/>
          <w:color w:val="000000" w:themeColor="text1"/>
          <w:sz w:val="24"/>
          <w:szCs w:val="24"/>
          <w:lang w:val="en-US"/>
          <w:rPrChange w:id="815" w:author="Zehui Bai" w:date="2022-03-11T15:16:00Z">
            <w:rPr>
              <w:rFonts w:ascii="Times New Roman" w:hAnsi="Times New Roman" w:cs="Times New Roman"/>
              <w:color w:val="000000" w:themeColor="text1"/>
              <w:sz w:val="24"/>
              <w:szCs w:val="24"/>
              <w:lang w:val="en-US"/>
            </w:rPr>
          </w:rPrChange>
        </w:rPr>
        <w:t xml:space="preserve">Educational attainment, as with gender and age, appears to </w:t>
      </w:r>
      <w:r w:rsidR="000C7E48" w:rsidRPr="00067A21">
        <w:rPr>
          <w:rFonts w:ascii="Arial" w:hAnsi="Arial" w:cs="Arial"/>
          <w:color w:val="000000" w:themeColor="text1"/>
          <w:sz w:val="24"/>
          <w:szCs w:val="24"/>
          <w:lang w:val="en-US"/>
          <w:rPrChange w:id="816" w:author="Zehui Bai" w:date="2022-03-11T15:16:00Z">
            <w:rPr>
              <w:rFonts w:ascii="Times New Roman" w:hAnsi="Times New Roman" w:cs="Times New Roman"/>
              <w:color w:val="000000" w:themeColor="text1"/>
              <w:sz w:val="24"/>
              <w:szCs w:val="24"/>
              <w:lang w:val="en-US"/>
            </w:rPr>
          </w:rPrChange>
        </w:rPr>
        <w:t xml:space="preserve">display </w:t>
      </w:r>
      <w:r w:rsidR="68FF82DA" w:rsidRPr="00067A21">
        <w:rPr>
          <w:rFonts w:ascii="Arial" w:hAnsi="Arial" w:cs="Arial"/>
          <w:color w:val="000000" w:themeColor="text1"/>
          <w:sz w:val="24"/>
          <w:szCs w:val="24"/>
          <w:lang w:val="en-US"/>
          <w:rPrChange w:id="817" w:author="Zehui Bai" w:date="2022-03-11T15:16:00Z">
            <w:rPr>
              <w:rFonts w:ascii="Times New Roman" w:hAnsi="Times New Roman" w:cs="Times New Roman"/>
              <w:color w:val="000000" w:themeColor="text1"/>
              <w:sz w:val="24"/>
              <w:szCs w:val="24"/>
              <w:lang w:val="en-US"/>
            </w:rPr>
          </w:rPrChange>
        </w:rPr>
        <w:t>conflicting evidence from literature as to its impact on vaccine</w:t>
      </w:r>
      <w:r w:rsidR="00783BED" w:rsidRPr="00067A21">
        <w:rPr>
          <w:rFonts w:ascii="Arial" w:hAnsi="Arial" w:cs="Arial"/>
          <w:color w:val="000000" w:themeColor="text1"/>
          <w:sz w:val="24"/>
          <w:szCs w:val="24"/>
          <w:lang w:val="en-US"/>
          <w:rPrChange w:id="818" w:author="Zehui Bai" w:date="2022-03-11T15:16:00Z">
            <w:rPr>
              <w:rFonts w:ascii="Times New Roman" w:hAnsi="Times New Roman" w:cs="Times New Roman"/>
              <w:color w:val="000000" w:themeColor="text1"/>
              <w:sz w:val="24"/>
              <w:szCs w:val="24"/>
              <w:lang w:val="en-US"/>
            </w:rPr>
          </w:rPrChange>
        </w:rPr>
        <w:t xml:space="preserve"> readiness.</w:t>
      </w:r>
      <w:r w:rsidR="008C7BFC" w:rsidRPr="00067A21">
        <w:rPr>
          <w:rFonts w:ascii="Arial" w:hAnsi="Arial" w:cs="Arial"/>
          <w:color w:val="000000" w:themeColor="text1"/>
          <w:sz w:val="24"/>
          <w:szCs w:val="24"/>
          <w:lang w:val="en-US"/>
          <w:rPrChange w:id="819" w:author="Zehui Bai" w:date="2022-03-11T15:16:00Z">
            <w:rPr>
              <w:rFonts w:ascii="Times New Roman" w:hAnsi="Times New Roman" w:cs="Times New Roman"/>
              <w:color w:val="000000" w:themeColor="text1"/>
              <w:sz w:val="24"/>
              <w:szCs w:val="24"/>
              <w:lang w:val="en-US"/>
            </w:rPr>
          </w:rPrChange>
        </w:rPr>
        <w:t xml:space="preserve"> Some studies show that people with high levels of education are more likely to be interested in vaccinations than people with low levels of education</w:t>
      </w:r>
      <w:r w:rsidR="68FF82DA" w:rsidRPr="00067A21">
        <w:rPr>
          <w:rFonts w:ascii="Arial" w:hAnsi="Arial" w:cs="Arial"/>
          <w:color w:val="000000" w:themeColor="text1"/>
          <w:sz w:val="24"/>
          <w:szCs w:val="24"/>
          <w:lang w:val="en-US"/>
          <w:rPrChange w:id="820" w:author="Zehui Bai" w:date="2022-03-11T15:16:00Z">
            <w:rPr>
              <w:rFonts w:ascii="Times New Roman" w:hAnsi="Times New Roman" w:cs="Times New Roman"/>
              <w:color w:val="000000" w:themeColor="text1"/>
              <w:sz w:val="24"/>
              <w:szCs w:val="24"/>
              <w:lang w:val="en-US"/>
            </w:rPr>
          </w:rPrChange>
        </w:rPr>
        <w:t xml:space="preserve"> </w:t>
      </w:r>
      <w:r w:rsidR="005545EA" w:rsidRPr="00067A21">
        <w:rPr>
          <w:rFonts w:ascii="Arial" w:hAnsi="Arial" w:cs="Arial"/>
          <w:color w:val="000000" w:themeColor="text1"/>
          <w:sz w:val="24"/>
          <w:szCs w:val="24"/>
          <w:lang w:val="en-US"/>
          <w:rPrChange w:id="821"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hAnsi="Arial" w:cs="Arial"/>
          <w:color w:val="000000" w:themeColor="text1"/>
          <w:sz w:val="24"/>
          <w:szCs w:val="24"/>
          <w:lang w:val="en-US"/>
          <w:rPrChange w:id="822" w:author="Zehui Bai" w:date="2022-03-11T15:16:00Z">
            <w:rPr>
              <w:rFonts w:ascii="Times New Roman" w:hAnsi="Times New Roman" w:cs="Times New Roman"/>
              <w:color w:val="000000" w:themeColor="text1"/>
              <w:sz w:val="24"/>
              <w:szCs w:val="24"/>
              <w:lang w:val="en-US"/>
            </w:rPr>
          </w:rPrChange>
        </w:rPr>
        <w:instrText xml:space="preserve"> ADDIN EN.CITE </w:instrText>
      </w:r>
      <w:r w:rsidR="0084080E" w:rsidRPr="00067A21">
        <w:rPr>
          <w:rFonts w:ascii="Arial" w:hAnsi="Arial" w:cs="Arial"/>
          <w:color w:val="000000" w:themeColor="text1"/>
          <w:sz w:val="24"/>
          <w:szCs w:val="24"/>
          <w:lang w:val="en-US"/>
          <w:rPrChange w:id="823" w:author="Zehui Bai" w:date="2022-03-11T15:16:00Z">
            <w:rPr>
              <w:rFonts w:ascii="Times New Roman"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hAnsi="Arial" w:cs="Arial"/>
          <w:color w:val="000000" w:themeColor="text1"/>
          <w:sz w:val="24"/>
          <w:szCs w:val="24"/>
          <w:lang w:val="en-US"/>
          <w:rPrChange w:id="824" w:author="Zehui Bai" w:date="2022-03-11T15:16:00Z">
            <w:rPr>
              <w:rFonts w:ascii="Times New Roman" w:hAnsi="Times New Roman" w:cs="Times New Roman"/>
              <w:color w:val="000000" w:themeColor="text1"/>
              <w:sz w:val="24"/>
              <w:szCs w:val="24"/>
              <w:lang w:val="en-US"/>
            </w:rPr>
          </w:rPrChange>
        </w:rPr>
        <w:instrText xml:space="preserve"> ADDIN EN.CITE.DATA </w:instrText>
      </w:r>
      <w:r w:rsidR="0084080E" w:rsidRPr="00507161">
        <w:rPr>
          <w:rFonts w:ascii="Arial" w:hAnsi="Arial" w:cs="Arial"/>
          <w:color w:val="000000" w:themeColor="text1"/>
          <w:sz w:val="24"/>
          <w:szCs w:val="24"/>
          <w:lang w:val="en-US"/>
        </w:rPr>
      </w:r>
      <w:r w:rsidR="0084080E" w:rsidRPr="00067A21">
        <w:rPr>
          <w:rFonts w:ascii="Arial" w:hAnsi="Arial" w:cs="Arial"/>
          <w:color w:val="000000" w:themeColor="text1"/>
          <w:sz w:val="24"/>
          <w:szCs w:val="24"/>
          <w:lang w:val="en-US"/>
          <w:rPrChange w:id="825" w:author="Zehui Bai" w:date="2022-03-11T15:16:00Z">
            <w:rPr>
              <w:rFonts w:ascii="Times New Roman" w:hAnsi="Times New Roman" w:cs="Times New Roman"/>
              <w:color w:val="000000" w:themeColor="text1"/>
              <w:sz w:val="24"/>
              <w:szCs w:val="24"/>
              <w:lang w:val="en-US"/>
            </w:rPr>
          </w:rPrChange>
        </w:rPr>
        <w:fldChar w:fldCharType="end"/>
      </w:r>
      <w:r w:rsidR="005545EA" w:rsidRPr="00507161">
        <w:rPr>
          <w:rFonts w:ascii="Arial" w:hAnsi="Arial" w:cs="Arial"/>
          <w:color w:val="000000" w:themeColor="text1"/>
          <w:sz w:val="24"/>
          <w:szCs w:val="24"/>
          <w:lang w:val="en-US"/>
        </w:rPr>
      </w:r>
      <w:r w:rsidR="005545EA" w:rsidRPr="00067A21">
        <w:rPr>
          <w:rFonts w:ascii="Arial" w:hAnsi="Arial" w:cs="Arial"/>
          <w:color w:val="000000" w:themeColor="text1"/>
          <w:sz w:val="24"/>
          <w:szCs w:val="24"/>
          <w:lang w:val="en-US"/>
          <w:rPrChange w:id="826"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827" w:author="Zehui Bai" w:date="2022-03-11T15:16:00Z">
            <w:rPr>
              <w:rFonts w:ascii="Times New Roman" w:hAnsi="Times New Roman" w:cs="Times New Roman"/>
              <w:noProof/>
              <w:color w:val="000000" w:themeColor="text1"/>
              <w:sz w:val="24"/>
              <w:szCs w:val="24"/>
              <w:lang w:val="en-US"/>
            </w:rPr>
          </w:rPrChange>
        </w:rPr>
        <w:t>(17, 37)</w:t>
      </w:r>
      <w:r w:rsidR="005545EA" w:rsidRPr="00067A21">
        <w:rPr>
          <w:rFonts w:ascii="Arial" w:hAnsi="Arial" w:cs="Arial"/>
          <w:color w:val="000000" w:themeColor="text1"/>
          <w:sz w:val="24"/>
          <w:szCs w:val="24"/>
          <w:lang w:val="en-US"/>
          <w:rPrChange w:id="828" w:author="Zehui Bai" w:date="2022-03-11T15:16:00Z">
            <w:rPr>
              <w:rFonts w:ascii="Times New Roman" w:hAnsi="Times New Roman" w:cs="Times New Roman"/>
              <w:color w:val="000000" w:themeColor="text1"/>
              <w:sz w:val="24"/>
              <w:szCs w:val="24"/>
              <w:lang w:val="en-US"/>
            </w:rPr>
          </w:rPrChange>
        </w:rPr>
        <w:fldChar w:fldCharType="end"/>
      </w:r>
      <w:r w:rsidR="00E000E7" w:rsidRPr="00067A21">
        <w:rPr>
          <w:rFonts w:ascii="Arial" w:hAnsi="Arial" w:cs="Arial"/>
          <w:color w:val="000000" w:themeColor="text1"/>
          <w:sz w:val="24"/>
          <w:szCs w:val="24"/>
          <w:lang w:val="en-US"/>
          <w:rPrChange w:id="829" w:author="Zehui Bai" w:date="2022-03-11T15:16:00Z">
            <w:rPr>
              <w:rFonts w:ascii="Times New Roman" w:hAnsi="Times New Roman" w:cs="Times New Roman"/>
              <w:color w:val="000000" w:themeColor="text1"/>
              <w:sz w:val="24"/>
              <w:szCs w:val="24"/>
              <w:lang w:val="en-US"/>
            </w:rPr>
          </w:rPrChange>
        </w:rPr>
        <w:t>.</w:t>
      </w:r>
      <w:r w:rsidR="007721EE" w:rsidRPr="00067A21">
        <w:rPr>
          <w:rFonts w:ascii="Arial" w:hAnsi="Arial" w:cs="Arial"/>
          <w:color w:val="000000" w:themeColor="text1"/>
          <w:sz w:val="24"/>
          <w:szCs w:val="24"/>
          <w:lang w:val="en-US"/>
          <w:rPrChange w:id="830" w:author="Zehui Bai" w:date="2022-03-11T15:16:00Z">
            <w:rPr>
              <w:rFonts w:ascii="Times New Roman" w:hAnsi="Times New Roman" w:cs="Times New Roman"/>
              <w:color w:val="000000" w:themeColor="text1"/>
              <w:sz w:val="24"/>
              <w:szCs w:val="24"/>
              <w:lang w:val="en-US"/>
            </w:rPr>
          </w:rPrChange>
        </w:rPr>
        <w:t xml:space="preserve"> This contrasts a study from Myers et al., which showed the opposite</w:t>
      </w:r>
      <w:r w:rsidR="001A4F69" w:rsidRPr="00067A21">
        <w:rPr>
          <w:rFonts w:ascii="Arial" w:hAnsi="Arial" w:cs="Arial"/>
          <w:color w:val="000000" w:themeColor="text1"/>
          <w:sz w:val="24"/>
          <w:szCs w:val="24"/>
          <w:lang w:val="en-US"/>
          <w:rPrChange w:id="831" w:author="Zehui Bai" w:date="2022-03-11T15:16:00Z">
            <w:rPr>
              <w:rFonts w:ascii="Times New Roman" w:hAnsi="Times New Roman" w:cs="Times New Roman"/>
              <w:color w:val="000000" w:themeColor="text1"/>
              <w:sz w:val="24"/>
              <w:szCs w:val="24"/>
              <w:lang w:val="en-US"/>
            </w:rPr>
          </w:rPrChange>
        </w:rPr>
        <w:t xml:space="preserve"> </w:t>
      </w:r>
      <w:r w:rsidR="00792619" w:rsidRPr="00067A21">
        <w:rPr>
          <w:rFonts w:ascii="Arial" w:hAnsi="Arial" w:cs="Arial"/>
          <w:color w:val="000000" w:themeColor="text1"/>
          <w:sz w:val="24"/>
          <w:szCs w:val="24"/>
          <w:lang w:val="en-US"/>
          <w:rPrChange w:id="832" w:author="Zehui Bai" w:date="2022-03-11T15:16:00Z">
            <w:rPr>
              <w:rFonts w:ascii="Times New Roman" w:hAnsi="Times New Roman" w:cs="Times New Roman"/>
              <w:color w:val="000000" w:themeColor="text1"/>
              <w:sz w:val="24"/>
              <w:szCs w:val="24"/>
              <w:lang w:val="en-US"/>
            </w:rPr>
          </w:rPrChange>
        </w:rPr>
        <w:fldChar w:fldCharType="begin"/>
      </w:r>
      <w:r w:rsidR="0084080E" w:rsidRPr="00067A21">
        <w:rPr>
          <w:rFonts w:ascii="Arial" w:hAnsi="Arial" w:cs="Arial"/>
          <w:color w:val="000000" w:themeColor="text1"/>
          <w:sz w:val="24"/>
          <w:szCs w:val="24"/>
          <w:lang w:val="en-US"/>
          <w:rPrChange w:id="833" w:author="Zehui Bai" w:date="2022-03-11T15:16:00Z">
            <w:rPr>
              <w:rFonts w:ascii="Times New Roman" w:hAnsi="Times New Roman" w:cs="Times New Roman"/>
              <w:color w:val="000000" w:themeColor="text1"/>
              <w:sz w:val="24"/>
              <w:szCs w:val="24"/>
              <w:lang w:val="en-US"/>
            </w:rPr>
          </w:rPrChange>
        </w:rPr>
        <w:instrText xml:space="preserve"> ADDIN EN.CITE &lt;EndNote&gt;&lt;Cite&gt;&lt;Author&gt;Myers&lt;/Author&gt;&lt;Year&gt;2011&lt;/Year&gt;&lt;RecNum&gt;34&lt;/RecNum&gt;&lt;DisplayText&gt;(35)&lt;/DisplayText&gt;&lt;record&gt;&lt;rec-number&gt;34&lt;/rec-number&gt;&lt;foreign-keys&gt;&lt;key app="EN" db-id="2spd0sdzoeaxzoese9bprr28rwprzpz5zwrv" timestamp="1645976897"&gt;34&lt;/key&gt;&lt;/foreign-keys&gt;&lt;ref-type name="Journal Article"&gt;17&lt;/ref-type&gt;&lt;contributors&gt;&lt;authors&gt;&lt;author&gt;Myers, Lynn B.&lt;/author&gt;&lt;author&gt;Goodwin, Robin&lt;/author&gt;&lt;/authors&gt;&lt;/contributors&gt;&lt;titles&gt;&lt;title&gt;Determinants of adults&amp;apos; intention to vaccinate against pandemic swine flu&lt;/title&gt;&lt;secondary-title&gt;BMC Public Health&lt;/secondary-title&gt;&lt;/titles&gt;&lt;periodical&gt;&lt;full-title&gt;BMC Public Health&lt;/full-title&gt;&lt;/periodical&gt;&lt;pages&gt;15&lt;/pages&gt;&lt;volume&gt;11&lt;/volume&gt;&lt;number&gt;1&lt;/number&gt;&lt;edition&gt;06.01.2011&lt;/edition&gt;&lt;dates&gt;&lt;year&gt;2011&lt;/year&gt;&lt;/dates&gt;&lt;isbn&gt;1471-2458&lt;/isbn&gt;&lt;urls&gt;&lt;/urls&gt;&lt;custom2&gt;21211000&lt;/custom2&gt;&lt;electronic-resource-num&gt;10.1186/1471-2458-11-15&lt;/electronic-resource-num&gt;&lt;remote-database-name&gt;PubMed&lt;/remote-database-name&gt;&lt;language&gt;eng&lt;/language&gt;&lt;/record&gt;&lt;/Cite&gt;&lt;/EndNote&gt;</w:instrText>
      </w:r>
      <w:r w:rsidR="00792619" w:rsidRPr="00067A21">
        <w:rPr>
          <w:rFonts w:ascii="Arial" w:hAnsi="Arial" w:cs="Arial"/>
          <w:color w:val="000000" w:themeColor="text1"/>
          <w:sz w:val="24"/>
          <w:szCs w:val="24"/>
          <w:lang w:val="en-US"/>
          <w:rPrChange w:id="834" w:author="Zehui Bai" w:date="2022-03-11T15:16:00Z">
            <w:rPr>
              <w:rFonts w:ascii="Times New Roman" w:hAnsi="Times New Roman" w:cs="Times New Roman"/>
              <w:color w:val="000000" w:themeColor="text1"/>
              <w:sz w:val="24"/>
              <w:szCs w:val="24"/>
              <w:lang w:val="en-US"/>
            </w:rPr>
          </w:rPrChange>
        </w:rPr>
        <w:fldChar w:fldCharType="separate"/>
      </w:r>
      <w:r w:rsidR="0084080E" w:rsidRPr="00067A21">
        <w:rPr>
          <w:rFonts w:ascii="Arial" w:hAnsi="Arial" w:cs="Arial"/>
          <w:noProof/>
          <w:color w:val="000000" w:themeColor="text1"/>
          <w:sz w:val="24"/>
          <w:szCs w:val="24"/>
          <w:lang w:val="en-US"/>
          <w:rPrChange w:id="835" w:author="Zehui Bai" w:date="2022-03-11T15:16:00Z">
            <w:rPr>
              <w:rFonts w:ascii="Times New Roman" w:hAnsi="Times New Roman" w:cs="Times New Roman"/>
              <w:noProof/>
              <w:color w:val="000000" w:themeColor="text1"/>
              <w:sz w:val="24"/>
              <w:szCs w:val="24"/>
              <w:lang w:val="en-US"/>
            </w:rPr>
          </w:rPrChange>
        </w:rPr>
        <w:t>(35)</w:t>
      </w:r>
      <w:r w:rsidR="00792619" w:rsidRPr="00067A21">
        <w:rPr>
          <w:rFonts w:ascii="Arial" w:hAnsi="Arial" w:cs="Arial"/>
          <w:color w:val="000000" w:themeColor="text1"/>
          <w:sz w:val="24"/>
          <w:szCs w:val="24"/>
          <w:lang w:val="en-US"/>
          <w:rPrChange w:id="836" w:author="Zehui Bai" w:date="2022-03-11T15:16:00Z">
            <w:rPr>
              <w:rFonts w:ascii="Times New Roman" w:hAnsi="Times New Roman" w:cs="Times New Roman"/>
              <w:color w:val="000000" w:themeColor="text1"/>
              <w:sz w:val="24"/>
              <w:szCs w:val="24"/>
              <w:lang w:val="en-US"/>
            </w:rPr>
          </w:rPrChange>
        </w:rPr>
        <w:fldChar w:fldCharType="end"/>
      </w:r>
      <w:r w:rsidR="00792619" w:rsidRPr="00067A21">
        <w:rPr>
          <w:rFonts w:ascii="Arial" w:hAnsi="Arial" w:cs="Arial"/>
          <w:color w:val="000000" w:themeColor="text1"/>
          <w:sz w:val="24"/>
          <w:szCs w:val="24"/>
          <w:lang w:val="en-US"/>
          <w:rPrChange w:id="837" w:author="Zehui Bai" w:date="2022-03-11T15:16:00Z">
            <w:rPr>
              <w:rFonts w:ascii="Times New Roman" w:hAnsi="Times New Roman" w:cs="Times New Roman"/>
              <w:color w:val="000000" w:themeColor="text1"/>
              <w:sz w:val="24"/>
              <w:szCs w:val="24"/>
              <w:lang w:val="en-US"/>
            </w:rPr>
          </w:rPrChange>
        </w:rPr>
        <w:t>.</w:t>
      </w:r>
      <w:r w:rsidR="00792619" w:rsidRPr="00067A21">
        <w:rPr>
          <w:rFonts w:ascii="Arial" w:eastAsia="Calibri" w:hAnsi="Arial" w:cs="Arial"/>
          <w:color w:val="000000" w:themeColor="text1"/>
          <w:sz w:val="24"/>
          <w:szCs w:val="24"/>
          <w:lang w:val="en-US"/>
          <w:rPrChange w:id="838" w:author="Zehui Bai" w:date="2022-03-11T15:16:00Z">
            <w:rPr>
              <w:rFonts w:ascii="Times New Roman" w:eastAsia="Calibri" w:hAnsi="Times New Roman" w:cs="Times New Roman"/>
              <w:color w:val="000000" w:themeColor="text1"/>
              <w:sz w:val="24"/>
              <w:szCs w:val="24"/>
              <w:lang w:val="en-US"/>
            </w:rPr>
          </w:rPrChange>
        </w:rPr>
        <w:t xml:space="preserve"> </w:t>
      </w:r>
    </w:p>
    <w:p w14:paraId="4D1EB8EA" w14:textId="66D517F1" w:rsidR="4AF4B265" w:rsidRPr="00067A21" w:rsidRDefault="33A972C5">
      <w:pPr>
        <w:spacing w:before="120" w:after="240" w:line="240" w:lineRule="auto"/>
        <w:jc w:val="both"/>
        <w:rPr>
          <w:rFonts w:ascii="Arial" w:eastAsia="Calibri" w:hAnsi="Arial" w:cs="Arial"/>
          <w:color w:val="000000" w:themeColor="text1"/>
          <w:sz w:val="24"/>
          <w:szCs w:val="24"/>
          <w:lang w:val="en-US"/>
          <w:rPrChange w:id="839" w:author="Zehui Bai" w:date="2022-03-11T15:16:00Z">
            <w:rPr>
              <w:rFonts w:ascii="Times New Roman" w:eastAsia="Calibri" w:hAnsi="Times New Roman" w:cs="Times New Roman"/>
              <w:color w:val="000000" w:themeColor="text1"/>
              <w:sz w:val="24"/>
              <w:szCs w:val="24"/>
              <w:lang w:val="en-US"/>
            </w:rPr>
          </w:rPrChange>
        </w:rPr>
        <w:pPrChange w:id="840" w:author="Zehui Bai" w:date="2022-03-11T13:57:00Z">
          <w:pPr>
            <w:spacing w:before="120" w:after="240" w:line="240" w:lineRule="auto"/>
          </w:pPr>
        </w:pPrChange>
      </w:pPr>
      <w:r w:rsidRPr="00067A21">
        <w:rPr>
          <w:rFonts w:ascii="Arial" w:eastAsia="Calibri" w:hAnsi="Arial" w:cs="Arial"/>
          <w:color w:val="000000" w:themeColor="text1"/>
          <w:sz w:val="24"/>
          <w:szCs w:val="24"/>
          <w:lang w:val="en-US"/>
          <w:rPrChange w:id="841" w:author="Zehui Bai" w:date="2022-03-11T15:16:00Z">
            <w:rPr>
              <w:rFonts w:ascii="Times New Roman" w:eastAsia="Calibri" w:hAnsi="Times New Roman" w:cs="Times New Roman"/>
              <w:color w:val="000000" w:themeColor="text1"/>
              <w:sz w:val="24"/>
              <w:szCs w:val="24"/>
              <w:lang w:val="en-US"/>
            </w:rPr>
          </w:rPrChange>
        </w:rPr>
        <w:t xml:space="preserve">Literature regarding </w:t>
      </w:r>
      <w:r w:rsidR="6DDBD308" w:rsidRPr="00067A21">
        <w:rPr>
          <w:rFonts w:ascii="Arial" w:eastAsia="Calibri" w:hAnsi="Arial" w:cs="Arial"/>
          <w:color w:val="000000" w:themeColor="text1"/>
          <w:sz w:val="24"/>
          <w:szCs w:val="24"/>
          <w:lang w:val="en-US"/>
          <w:rPrChange w:id="842" w:author="Zehui Bai" w:date="2022-03-11T15:16:00Z">
            <w:rPr>
              <w:rFonts w:ascii="Times New Roman" w:eastAsia="Calibri" w:hAnsi="Times New Roman" w:cs="Times New Roman"/>
              <w:color w:val="000000" w:themeColor="text1"/>
              <w:sz w:val="24"/>
              <w:szCs w:val="24"/>
              <w:lang w:val="en-US"/>
            </w:rPr>
          </w:rPrChange>
        </w:rPr>
        <w:t>previous illness</w:t>
      </w:r>
      <w:r w:rsidR="000C7E48" w:rsidRPr="00067A21">
        <w:rPr>
          <w:rFonts w:ascii="Arial" w:eastAsia="Calibri" w:hAnsi="Arial" w:cs="Arial"/>
          <w:color w:val="000000" w:themeColor="text1"/>
          <w:sz w:val="24"/>
          <w:szCs w:val="24"/>
          <w:lang w:val="en-US"/>
          <w:rPrChange w:id="843" w:author="Zehui Bai" w:date="2022-03-11T15:16:00Z">
            <w:rPr>
              <w:rFonts w:ascii="Times New Roman" w:eastAsia="Calibri" w:hAnsi="Times New Roman" w:cs="Times New Roman"/>
              <w:color w:val="000000" w:themeColor="text1"/>
              <w:sz w:val="24"/>
              <w:szCs w:val="24"/>
              <w:lang w:val="en-US"/>
            </w:rPr>
          </w:rPrChange>
        </w:rPr>
        <w:t>es</w:t>
      </w:r>
      <w:r w:rsidR="6DDBD308" w:rsidRPr="00067A21">
        <w:rPr>
          <w:rFonts w:ascii="Arial" w:eastAsia="Calibri" w:hAnsi="Arial" w:cs="Arial"/>
          <w:color w:val="000000" w:themeColor="text1"/>
          <w:sz w:val="24"/>
          <w:szCs w:val="24"/>
          <w:lang w:val="en-US"/>
          <w:rPrChange w:id="844" w:author="Zehui Bai" w:date="2022-03-11T15:16:00Z">
            <w:rPr>
              <w:rFonts w:ascii="Times New Roman" w:eastAsia="Calibri" w:hAnsi="Times New Roman" w:cs="Times New Roman"/>
              <w:color w:val="000000" w:themeColor="text1"/>
              <w:sz w:val="24"/>
              <w:szCs w:val="24"/>
              <w:lang w:val="en-US"/>
            </w:rPr>
          </w:rPrChange>
        </w:rPr>
        <w:t xml:space="preserve"> </w:t>
      </w:r>
      <w:r w:rsidRPr="00067A21">
        <w:rPr>
          <w:rFonts w:ascii="Arial" w:eastAsia="Calibri" w:hAnsi="Arial" w:cs="Arial"/>
          <w:color w:val="000000" w:themeColor="text1"/>
          <w:sz w:val="24"/>
          <w:szCs w:val="24"/>
          <w:lang w:val="en-US"/>
          <w:rPrChange w:id="845" w:author="Zehui Bai" w:date="2022-03-11T15:16:00Z">
            <w:rPr>
              <w:rFonts w:ascii="Times New Roman" w:eastAsia="Calibri" w:hAnsi="Times New Roman" w:cs="Times New Roman"/>
              <w:color w:val="000000" w:themeColor="text1"/>
              <w:sz w:val="24"/>
              <w:szCs w:val="24"/>
              <w:lang w:val="en-US"/>
            </w:rPr>
          </w:rPrChange>
        </w:rPr>
        <w:t xml:space="preserve">appears to show discordant findings about an individual’s willingness to </w:t>
      </w:r>
      <w:r w:rsidR="000C7E48" w:rsidRPr="00067A21">
        <w:rPr>
          <w:rFonts w:ascii="Arial" w:eastAsia="Calibri" w:hAnsi="Arial" w:cs="Arial"/>
          <w:color w:val="000000" w:themeColor="text1"/>
          <w:sz w:val="24"/>
          <w:szCs w:val="24"/>
          <w:lang w:val="en-US"/>
          <w:rPrChange w:id="846" w:author="Zehui Bai" w:date="2022-03-11T15:16:00Z">
            <w:rPr>
              <w:rFonts w:ascii="Times New Roman" w:eastAsia="Calibri" w:hAnsi="Times New Roman" w:cs="Times New Roman"/>
              <w:color w:val="000000" w:themeColor="text1"/>
              <w:sz w:val="24"/>
              <w:szCs w:val="24"/>
              <w:lang w:val="en-US"/>
            </w:rPr>
          </w:rPrChange>
        </w:rPr>
        <w:t xml:space="preserve">get </w:t>
      </w:r>
      <w:r w:rsidRPr="00067A21">
        <w:rPr>
          <w:rFonts w:ascii="Arial" w:eastAsia="Calibri" w:hAnsi="Arial" w:cs="Arial"/>
          <w:color w:val="000000" w:themeColor="text1"/>
          <w:sz w:val="24"/>
          <w:szCs w:val="24"/>
          <w:lang w:val="en-US"/>
          <w:rPrChange w:id="847" w:author="Zehui Bai" w:date="2022-03-11T15:16:00Z">
            <w:rPr>
              <w:rFonts w:ascii="Times New Roman" w:eastAsia="Calibri" w:hAnsi="Times New Roman" w:cs="Times New Roman"/>
              <w:color w:val="000000" w:themeColor="text1"/>
              <w:sz w:val="24"/>
              <w:szCs w:val="24"/>
              <w:lang w:val="en-US"/>
            </w:rPr>
          </w:rPrChange>
        </w:rPr>
        <w:t xml:space="preserve">vaccinated. </w:t>
      </w:r>
      <w:r w:rsidR="00004845" w:rsidRPr="00067A21">
        <w:rPr>
          <w:rFonts w:ascii="Arial" w:eastAsia="Calibri" w:hAnsi="Arial" w:cs="Arial"/>
          <w:color w:val="000000" w:themeColor="text1"/>
          <w:sz w:val="24"/>
          <w:szCs w:val="24"/>
          <w:lang w:val="en-US"/>
          <w:rPrChange w:id="848" w:author="Zehui Bai" w:date="2022-03-11T15:16:00Z">
            <w:rPr>
              <w:rFonts w:ascii="Times New Roman" w:eastAsia="Calibri" w:hAnsi="Times New Roman" w:cs="Times New Roman"/>
              <w:color w:val="000000" w:themeColor="text1"/>
              <w:sz w:val="24"/>
              <w:szCs w:val="24"/>
              <w:lang w:val="en-US"/>
            </w:rPr>
          </w:rPrChange>
        </w:rPr>
        <w:t xml:space="preserve">Studies </w:t>
      </w:r>
      <w:r w:rsidR="00152B51" w:rsidRPr="00067A21">
        <w:rPr>
          <w:rFonts w:ascii="Arial" w:eastAsia="Calibri" w:hAnsi="Arial" w:cs="Arial"/>
          <w:color w:val="000000" w:themeColor="text1"/>
          <w:sz w:val="24"/>
          <w:szCs w:val="24"/>
          <w:lang w:val="en-US"/>
          <w:rPrChange w:id="849" w:author="Zehui Bai" w:date="2022-03-11T15:16:00Z">
            <w:rPr>
              <w:rFonts w:ascii="Times New Roman" w:eastAsia="Calibri" w:hAnsi="Times New Roman" w:cs="Times New Roman"/>
              <w:color w:val="000000" w:themeColor="text1"/>
              <w:sz w:val="24"/>
              <w:szCs w:val="24"/>
              <w:lang w:val="en-US"/>
            </w:rPr>
          </w:rPrChange>
        </w:rPr>
        <w:t>have shown</w:t>
      </w:r>
      <w:r w:rsidR="6DDBD308" w:rsidRPr="00067A21">
        <w:rPr>
          <w:rFonts w:ascii="Arial" w:eastAsia="Calibri" w:hAnsi="Arial" w:cs="Arial"/>
          <w:color w:val="000000" w:themeColor="text1"/>
          <w:sz w:val="24"/>
          <w:szCs w:val="24"/>
          <w:lang w:val="en-US"/>
          <w:rPrChange w:id="850" w:author="Zehui Bai" w:date="2022-03-11T15:16:00Z">
            <w:rPr>
              <w:rFonts w:ascii="Times New Roman" w:eastAsia="Calibri" w:hAnsi="Times New Roman" w:cs="Times New Roman"/>
              <w:color w:val="000000" w:themeColor="text1"/>
              <w:sz w:val="24"/>
              <w:szCs w:val="24"/>
              <w:lang w:val="en-US"/>
            </w:rPr>
          </w:rPrChange>
        </w:rPr>
        <w:t xml:space="preserve"> that people with</w:t>
      </w:r>
      <w:r w:rsidR="00266BB8" w:rsidRPr="00067A21">
        <w:rPr>
          <w:rFonts w:ascii="Arial" w:eastAsia="Calibri" w:hAnsi="Arial" w:cs="Arial"/>
          <w:color w:val="000000" w:themeColor="text1"/>
          <w:sz w:val="24"/>
          <w:szCs w:val="24"/>
          <w:lang w:val="en-US"/>
          <w:rPrChange w:id="851" w:author="Zehui Bai" w:date="2022-03-11T15:16:00Z">
            <w:rPr>
              <w:rFonts w:ascii="Times New Roman" w:eastAsia="Calibri" w:hAnsi="Times New Roman" w:cs="Times New Roman"/>
              <w:color w:val="000000" w:themeColor="text1"/>
              <w:sz w:val="24"/>
              <w:szCs w:val="24"/>
              <w:lang w:val="en-US"/>
            </w:rPr>
          </w:rPrChange>
        </w:rPr>
        <w:t xml:space="preserve"> less</w:t>
      </w:r>
      <w:r w:rsidR="6DDBD308" w:rsidRPr="00067A21">
        <w:rPr>
          <w:rFonts w:ascii="Arial" w:eastAsia="Calibri" w:hAnsi="Arial" w:cs="Arial"/>
          <w:color w:val="000000" w:themeColor="text1"/>
          <w:sz w:val="24"/>
          <w:szCs w:val="24"/>
          <w:lang w:val="en-US"/>
          <w:rPrChange w:id="852" w:author="Zehui Bai" w:date="2022-03-11T15:16:00Z">
            <w:rPr>
              <w:rFonts w:ascii="Times New Roman" w:eastAsia="Calibri" w:hAnsi="Times New Roman" w:cs="Times New Roman"/>
              <w:color w:val="000000" w:themeColor="text1"/>
              <w:sz w:val="24"/>
              <w:szCs w:val="24"/>
              <w:lang w:val="en-US"/>
            </w:rPr>
          </w:rPrChange>
        </w:rPr>
        <w:t xml:space="preserve"> diseases are more willing to get vaccinated than people who are</w:t>
      </w:r>
      <w:r w:rsidR="00AF751C" w:rsidRPr="00067A21">
        <w:rPr>
          <w:rFonts w:ascii="Arial" w:eastAsia="Calibri" w:hAnsi="Arial" w:cs="Arial"/>
          <w:color w:val="000000" w:themeColor="text1"/>
          <w:sz w:val="24"/>
          <w:szCs w:val="24"/>
          <w:lang w:val="en-US"/>
          <w:rPrChange w:id="853" w:author="Zehui Bai" w:date="2022-03-11T15:16:00Z">
            <w:rPr>
              <w:rFonts w:ascii="Times New Roman" w:eastAsia="Calibri" w:hAnsi="Times New Roman" w:cs="Times New Roman"/>
              <w:color w:val="000000" w:themeColor="text1"/>
              <w:sz w:val="24"/>
              <w:szCs w:val="24"/>
              <w:lang w:val="en-US"/>
            </w:rPr>
          </w:rPrChange>
        </w:rPr>
        <w:t xml:space="preserve"> in bad health condition</w:t>
      </w:r>
      <w:r w:rsidR="000C7E48" w:rsidRPr="00067A21">
        <w:rPr>
          <w:rFonts w:ascii="Arial" w:eastAsia="Calibri" w:hAnsi="Arial" w:cs="Arial"/>
          <w:color w:val="000000" w:themeColor="text1"/>
          <w:sz w:val="24"/>
          <w:szCs w:val="24"/>
          <w:lang w:val="en-US"/>
          <w:rPrChange w:id="854" w:author="Zehui Bai" w:date="2022-03-11T15:16:00Z">
            <w:rPr>
              <w:rFonts w:ascii="Times New Roman" w:eastAsia="Calibri" w:hAnsi="Times New Roman" w:cs="Times New Roman"/>
              <w:color w:val="000000" w:themeColor="text1"/>
              <w:sz w:val="24"/>
              <w:szCs w:val="24"/>
              <w:lang w:val="en-US"/>
            </w:rPr>
          </w:rPrChange>
        </w:rPr>
        <w:t>s</w:t>
      </w:r>
      <w:r w:rsidR="6DDBD308" w:rsidRPr="00067A21">
        <w:rPr>
          <w:rFonts w:ascii="Arial" w:eastAsia="Calibri" w:hAnsi="Arial" w:cs="Arial"/>
          <w:color w:val="000000" w:themeColor="text1"/>
          <w:sz w:val="24"/>
          <w:szCs w:val="24"/>
          <w:lang w:val="en-US"/>
          <w:rPrChange w:id="855" w:author="Zehui Bai" w:date="2022-03-11T15:16:00Z">
            <w:rPr>
              <w:rFonts w:ascii="Times New Roman" w:eastAsia="Calibri" w:hAnsi="Times New Roman" w:cs="Times New Roman"/>
              <w:color w:val="000000" w:themeColor="text1"/>
              <w:sz w:val="24"/>
              <w:szCs w:val="24"/>
              <w:lang w:val="en-US"/>
            </w:rPr>
          </w:rPrChange>
        </w:rPr>
        <w:t xml:space="preserve"> </w:t>
      </w:r>
      <w:r w:rsidR="005545EA" w:rsidRPr="00067A21">
        <w:rPr>
          <w:rFonts w:ascii="Arial" w:eastAsia="Calibri" w:hAnsi="Arial" w:cs="Arial"/>
          <w:color w:val="000000" w:themeColor="text1"/>
          <w:sz w:val="24"/>
          <w:szCs w:val="24"/>
          <w:lang w:val="en-US"/>
          <w:rPrChange w:id="856"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eastAsia="Calibri" w:hAnsi="Arial" w:cs="Arial"/>
          <w:color w:val="000000" w:themeColor="text1"/>
          <w:sz w:val="24"/>
          <w:szCs w:val="24"/>
          <w:lang w:val="en-US"/>
          <w:rPrChange w:id="857" w:author="Zehui Bai" w:date="2022-03-11T15:16:00Z">
            <w:rPr>
              <w:rFonts w:ascii="Times New Roman" w:eastAsia="Calibri" w:hAnsi="Times New Roman" w:cs="Times New Roman"/>
              <w:color w:val="000000" w:themeColor="text1"/>
              <w:sz w:val="24"/>
              <w:szCs w:val="24"/>
              <w:lang w:val="en-US"/>
            </w:rPr>
          </w:rPrChange>
        </w:rPr>
        <w:instrText xml:space="preserve"> ADDIN EN.CITE </w:instrText>
      </w:r>
      <w:r w:rsidR="0084080E" w:rsidRPr="00067A21">
        <w:rPr>
          <w:rFonts w:ascii="Arial" w:eastAsia="Calibri" w:hAnsi="Arial" w:cs="Arial"/>
          <w:color w:val="000000" w:themeColor="text1"/>
          <w:sz w:val="24"/>
          <w:szCs w:val="24"/>
          <w:lang w:val="en-US"/>
          <w:rPrChange w:id="858"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eastAsia="Calibri" w:hAnsi="Arial" w:cs="Arial"/>
          <w:color w:val="000000" w:themeColor="text1"/>
          <w:sz w:val="24"/>
          <w:szCs w:val="24"/>
          <w:lang w:val="en-US"/>
          <w:rPrChange w:id="859" w:author="Zehui Bai" w:date="2022-03-11T15:16:00Z">
            <w:rPr>
              <w:rFonts w:ascii="Times New Roman" w:eastAsia="Calibri" w:hAnsi="Times New Roman" w:cs="Times New Roman"/>
              <w:color w:val="000000" w:themeColor="text1"/>
              <w:sz w:val="24"/>
              <w:szCs w:val="24"/>
              <w:lang w:val="en-US"/>
            </w:rPr>
          </w:rPrChange>
        </w:rPr>
        <w:instrText xml:space="preserve"> ADDIN EN.CITE.DATA </w:instrText>
      </w:r>
      <w:r w:rsidR="0084080E" w:rsidRPr="00507161">
        <w:rPr>
          <w:rFonts w:ascii="Arial" w:eastAsia="Calibri" w:hAnsi="Arial" w:cs="Arial"/>
          <w:color w:val="000000" w:themeColor="text1"/>
          <w:sz w:val="24"/>
          <w:szCs w:val="24"/>
          <w:lang w:val="en-US"/>
        </w:rPr>
      </w:r>
      <w:r w:rsidR="0084080E" w:rsidRPr="00067A21">
        <w:rPr>
          <w:rFonts w:ascii="Arial" w:eastAsia="Calibri" w:hAnsi="Arial" w:cs="Arial"/>
          <w:color w:val="000000" w:themeColor="text1"/>
          <w:sz w:val="24"/>
          <w:szCs w:val="24"/>
          <w:lang w:val="en-US"/>
          <w:rPrChange w:id="860" w:author="Zehui Bai" w:date="2022-03-11T15:16:00Z">
            <w:rPr>
              <w:rFonts w:ascii="Times New Roman" w:eastAsia="Calibri" w:hAnsi="Times New Roman" w:cs="Times New Roman"/>
              <w:color w:val="000000" w:themeColor="text1"/>
              <w:sz w:val="24"/>
              <w:szCs w:val="24"/>
              <w:lang w:val="en-US"/>
            </w:rPr>
          </w:rPrChange>
        </w:rPr>
        <w:fldChar w:fldCharType="end"/>
      </w:r>
      <w:r w:rsidR="005545EA" w:rsidRPr="00507161">
        <w:rPr>
          <w:rFonts w:ascii="Arial" w:eastAsia="Calibri" w:hAnsi="Arial" w:cs="Arial"/>
          <w:color w:val="000000" w:themeColor="text1"/>
          <w:sz w:val="24"/>
          <w:szCs w:val="24"/>
          <w:lang w:val="en-US"/>
        </w:rPr>
      </w:r>
      <w:r w:rsidR="005545EA" w:rsidRPr="00067A21">
        <w:rPr>
          <w:rFonts w:ascii="Arial" w:eastAsia="Calibri" w:hAnsi="Arial" w:cs="Arial"/>
          <w:color w:val="000000" w:themeColor="text1"/>
          <w:sz w:val="24"/>
          <w:szCs w:val="24"/>
          <w:lang w:val="en-US"/>
          <w:rPrChange w:id="861" w:author="Zehui Bai" w:date="2022-03-11T15:16:00Z">
            <w:rPr>
              <w:rFonts w:ascii="Times New Roman" w:eastAsia="Calibri" w:hAnsi="Times New Roman" w:cs="Times New Roman"/>
              <w:color w:val="000000" w:themeColor="text1"/>
              <w:sz w:val="24"/>
              <w:szCs w:val="24"/>
              <w:lang w:val="en-US"/>
            </w:rPr>
          </w:rPrChange>
        </w:rPr>
        <w:fldChar w:fldCharType="separate"/>
      </w:r>
      <w:r w:rsidR="0084080E" w:rsidRPr="00067A21">
        <w:rPr>
          <w:rFonts w:ascii="Arial" w:eastAsia="Calibri" w:hAnsi="Arial" w:cs="Arial"/>
          <w:noProof/>
          <w:color w:val="000000" w:themeColor="text1"/>
          <w:sz w:val="24"/>
          <w:szCs w:val="24"/>
          <w:lang w:val="en-US"/>
          <w:rPrChange w:id="862" w:author="Zehui Bai" w:date="2022-03-11T15:16:00Z">
            <w:rPr>
              <w:rFonts w:ascii="Times New Roman" w:eastAsia="Calibri" w:hAnsi="Times New Roman" w:cs="Times New Roman"/>
              <w:noProof/>
              <w:color w:val="000000" w:themeColor="text1"/>
              <w:sz w:val="24"/>
              <w:szCs w:val="24"/>
              <w:lang w:val="en-US"/>
            </w:rPr>
          </w:rPrChange>
        </w:rPr>
        <w:t>(17, 37)</w:t>
      </w:r>
      <w:r w:rsidR="005545EA" w:rsidRPr="00067A21">
        <w:rPr>
          <w:rFonts w:ascii="Arial" w:eastAsia="Calibri" w:hAnsi="Arial" w:cs="Arial"/>
          <w:color w:val="000000" w:themeColor="text1"/>
          <w:sz w:val="24"/>
          <w:szCs w:val="24"/>
          <w:lang w:val="en-US"/>
          <w:rPrChange w:id="863" w:author="Zehui Bai" w:date="2022-03-11T15:16:00Z">
            <w:rPr>
              <w:rFonts w:ascii="Times New Roman" w:eastAsia="Calibri" w:hAnsi="Times New Roman" w:cs="Times New Roman"/>
              <w:color w:val="000000" w:themeColor="text1"/>
              <w:sz w:val="24"/>
              <w:szCs w:val="24"/>
              <w:lang w:val="en-US"/>
            </w:rPr>
          </w:rPrChange>
        </w:rPr>
        <w:fldChar w:fldCharType="end"/>
      </w:r>
      <w:r w:rsidR="004C22BE" w:rsidRPr="00067A21">
        <w:rPr>
          <w:rFonts w:ascii="Arial" w:eastAsia="Calibri" w:hAnsi="Arial" w:cs="Arial"/>
          <w:color w:val="000000" w:themeColor="text1"/>
          <w:sz w:val="24"/>
          <w:szCs w:val="24"/>
          <w:lang w:val="en-US"/>
          <w:rPrChange w:id="864" w:author="Zehui Bai" w:date="2022-03-11T15:16:00Z">
            <w:rPr>
              <w:rFonts w:ascii="Times New Roman" w:eastAsia="Calibri" w:hAnsi="Times New Roman" w:cs="Times New Roman"/>
              <w:color w:val="000000" w:themeColor="text1"/>
              <w:sz w:val="24"/>
              <w:szCs w:val="24"/>
              <w:lang w:val="en-US"/>
            </w:rPr>
          </w:rPrChange>
        </w:rPr>
        <w:t>.</w:t>
      </w:r>
      <w:r w:rsidR="6DDBD308" w:rsidRPr="00067A21">
        <w:rPr>
          <w:rFonts w:ascii="Arial" w:eastAsia="Calibri" w:hAnsi="Arial" w:cs="Arial"/>
          <w:color w:val="000000" w:themeColor="text1"/>
          <w:sz w:val="24"/>
          <w:szCs w:val="24"/>
          <w:lang w:val="en-US"/>
          <w:rPrChange w:id="865" w:author="Zehui Bai" w:date="2022-03-11T15:16:00Z">
            <w:rPr>
              <w:rFonts w:ascii="Times New Roman" w:eastAsia="Calibri" w:hAnsi="Times New Roman" w:cs="Times New Roman"/>
              <w:color w:val="000000" w:themeColor="text1"/>
              <w:sz w:val="24"/>
              <w:szCs w:val="24"/>
              <w:lang w:val="en-US"/>
            </w:rPr>
          </w:rPrChange>
        </w:rPr>
        <w:t xml:space="preserve"> </w:t>
      </w:r>
      <w:r w:rsidR="000C7E48" w:rsidRPr="00067A21">
        <w:rPr>
          <w:rFonts w:ascii="Arial" w:eastAsia="Calibri" w:hAnsi="Arial" w:cs="Arial"/>
          <w:color w:val="000000" w:themeColor="text1"/>
          <w:sz w:val="24"/>
          <w:szCs w:val="24"/>
          <w:lang w:val="en-US"/>
          <w:rPrChange w:id="866" w:author="Zehui Bai" w:date="2022-03-11T15:16:00Z">
            <w:rPr>
              <w:rFonts w:ascii="Times New Roman" w:eastAsia="Calibri" w:hAnsi="Times New Roman" w:cs="Times New Roman"/>
              <w:color w:val="000000" w:themeColor="text1"/>
              <w:sz w:val="24"/>
              <w:szCs w:val="24"/>
              <w:lang w:val="en-US"/>
            </w:rPr>
          </w:rPrChange>
        </w:rPr>
        <w:t>In contrary, o</w:t>
      </w:r>
      <w:r w:rsidR="6DDBD308" w:rsidRPr="00067A21">
        <w:rPr>
          <w:rFonts w:ascii="Arial" w:eastAsia="Calibri" w:hAnsi="Arial" w:cs="Arial"/>
          <w:color w:val="000000" w:themeColor="text1"/>
          <w:sz w:val="24"/>
          <w:szCs w:val="24"/>
          <w:lang w:val="en-US"/>
          <w:rPrChange w:id="867" w:author="Zehui Bai" w:date="2022-03-11T15:16:00Z">
            <w:rPr>
              <w:rFonts w:ascii="Times New Roman" w:eastAsia="Calibri" w:hAnsi="Times New Roman" w:cs="Times New Roman"/>
              <w:color w:val="000000" w:themeColor="text1"/>
              <w:sz w:val="24"/>
              <w:szCs w:val="24"/>
              <w:lang w:val="en-US"/>
            </w:rPr>
          </w:rPrChange>
        </w:rPr>
        <w:t xml:space="preserve">ther studies revealed that </w:t>
      </w:r>
      <w:r w:rsidR="00694FFD" w:rsidRPr="00067A21">
        <w:rPr>
          <w:rFonts w:ascii="Arial" w:eastAsia="Calibri" w:hAnsi="Arial" w:cs="Arial"/>
          <w:color w:val="000000" w:themeColor="text1"/>
          <w:sz w:val="24"/>
          <w:szCs w:val="24"/>
          <w:lang w:val="en-US"/>
          <w:rPrChange w:id="868" w:author="Zehui Bai" w:date="2022-03-11T15:16:00Z">
            <w:rPr>
              <w:rFonts w:ascii="Times New Roman" w:eastAsia="Calibri" w:hAnsi="Times New Roman" w:cs="Times New Roman"/>
              <w:color w:val="000000" w:themeColor="text1"/>
              <w:sz w:val="24"/>
              <w:szCs w:val="24"/>
              <w:lang w:val="en-US"/>
            </w:rPr>
          </w:rPrChange>
        </w:rPr>
        <w:t xml:space="preserve">people who are willing to get </w:t>
      </w:r>
      <w:r w:rsidR="6DDBD308" w:rsidRPr="00067A21">
        <w:rPr>
          <w:rFonts w:ascii="Arial" w:eastAsia="Calibri" w:hAnsi="Arial" w:cs="Arial"/>
          <w:color w:val="000000" w:themeColor="text1"/>
          <w:sz w:val="24"/>
          <w:szCs w:val="24"/>
          <w:lang w:val="en-US"/>
          <w:rPrChange w:id="869" w:author="Zehui Bai" w:date="2022-03-11T15:16:00Z">
            <w:rPr>
              <w:rFonts w:ascii="Times New Roman" w:eastAsia="Calibri" w:hAnsi="Times New Roman" w:cs="Times New Roman"/>
              <w:color w:val="000000" w:themeColor="text1"/>
              <w:sz w:val="24"/>
              <w:szCs w:val="24"/>
              <w:lang w:val="en-US"/>
            </w:rPr>
          </w:rPrChange>
        </w:rPr>
        <w:t xml:space="preserve">vaccinated </w:t>
      </w:r>
      <w:r w:rsidR="00275ADA" w:rsidRPr="00067A21">
        <w:rPr>
          <w:rFonts w:ascii="Arial" w:eastAsia="Calibri" w:hAnsi="Arial" w:cs="Arial"/>
          <w:color w:val="000000" w:themeColor="text1"/>
          <w:sz w:val="24"/>
          <w:szCs w:val="24"/>
          <w:lang w:val="en-US"/>
          <w:rPrChange w:id="870" w:author="Zehui Bai" w:date="2022-03-11T15:16:00Z">
            <w:rPr>
              <w:rFonts w:ascii="Times New Roman" w:eastAsia="Calibri" w:hAnsi="Times New Roman" w:cs="Times New Roman"/>
              <w:color w:val="000000" w:themeColor="text1"/>
              <w:sz w:val="24"/>
              <w:szCs w:val="24"/>
              <w:lang w:val="en-US"/>
            </w:rPr>
          </w:rPrChange>
        </w:rPr>
        <w:t>suffer more from</w:t>
      </w:r>
      <w:r w:rsidR="6DDBD308" w:rsidRPr="00067A21">
        <w:rPr>
          <w:rFonts w:ascii="Arial" w:eastAsia="Calibri" w:hAnsi="Arial" w:cs="Arial"/>
          <w:color w:val="000000" w:themeColor="text1"/>
          <w:sz w:val="24"/>
          <w:szCs w:val="24"/>
          <w:lang w:val="en-US"/>
          <w:rPrChange w:id="871" w:author="Zehui Bai" w:date="2022-03-11T15:16:00Z">
            <w:rPr>
              <w:rFonts w:ascii="Times New Roman" w:eastAsia="Calibri" w:hAnsi="Times New Roman" w:cs="Times New Roman"/>
              <w:color w:val="000000" w:themeColor="text1"/>
              <w:sz w:val="24"/>
              <w:szCs w:val="24"/>
              <w:lang w:val="en-US"/>
            </w:rPr>
          </w:rPrChange>
        </w:rPr>
        <w:t xml:space="preserve"> chronic diseases than healthy people</w:t>
      </w:r>
      <w:r w:rsidR="00160553" w:rsidRPr="00067A21">
        <w:rPr>
          <w:rFonts w:ascii="Arial" w:eastAsia="Calibri" w:hAnsi="Arial" w:cs="Arial"/>
          <w:color w:val="000000" w:themeColor="text1"/>
          <w:sz w:val="24"/>
          <w:szCs w:val="24"/>
          <w:lang w:val="en-US"/>
          <w:rPrChange w:id="872" w:author="Zehui Bai" w:date="2022-03-11T15:16:00Z">
            <w:rPr>
              <w:rFonts w:ascii="Times New Roman" w:eastAsia="Calibri" w:hAnsi="Times New Roman" w:cs="Times New Roman"/>
              <w:color w:val="000000" w:themeColor="text1"/>
              <w:sz w:val="24"/>
              <w:szCs w:val="24"/>
              <w:lang w:val="en-US"/>
            </w:rPr>
          </w:rPrChange>
        </w:rPr>
        <w:t xml:space="preserve"> </w:t>
      </w:r>
      <w:r w:rsidR="008C054B" w:rsidRPr="00067A21">
        <w:rPr>
          <w:rFonts w:ascii="Arial" w:eastAsia="Calibri" w:hAnsi="Arial" w:cs="Arial"/>
          <w:color w:val="000000" w:themeColor="text1"/>
          <w:sz w:val="24"/>
          <w:szCs w:val="24"/>
          <w:lang w:val="en-US"/>
          <w:rPrChange w:id="873"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067A21">
        <w:rPr>
          <w:rFonts w:ascii="Arial" w:eastAsia="Calibri" w:hAnsi="Arial" w:cs="Arial"/>
          <w:color w:val="000000" w:themeColor="text1"/>
          <w:sz w:val="24"/>
          <w:szCs w:val="24"/>
          <w:lang w:val="en-US"/>
          <w:rPrChange w:id="874" w:author="Zehui Bai" w:date="2022-03-11T15:16:00Z">
            <w:rPr>
              <w:rFonts w:ascii="Times New Roman" w:eastAsia="Calibri" w:hAnsi="Times New Roman" w:cs="Times New Roman"/>
              <w:color w:val="000000" w:themeColor="text1"/>
              <w:sz w:val="24"/>
              <w:szCs w:val="24"/>
              <w:lang w:val="en-US"/>
            </w:rPr>
          </w:rPrChange>
        </w:rPr>
        <w:instrText xml:space="preserve"> ADDIN EN.CITE </w:instrText>
      </w:r>
      <w:r w:rsidR="0084080E" w:rsidRPr="00067A21">
        <w:rPr>
          <w:rFonts w:ascii="Arial" w:eastAsia="Calibri" w:hAnsi="Arial" w:cs="Arial"/>
          <w:color w:val="000000" w:themeColor="text1"/>
          <w:sz w:val="24"/>
          <w:szCs w:val="24"/>
          <w:lang w:val="en-US"/>
          <w:rPrChange w:id="875"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067A21">
        <w:rPr>
          <w:rFonts w:ascii="Arial" w:eastAsia="Calibri" w:hAnsi="Arial" w:cs="Arial"/>
          <w:color w:val="000000" w:themeColor="text1"/>
          <w:sz w:val="24"/>
          <w:szCs w:val="24"/>
          <w:lang w:val="en-US"/>
          <w:rPrChange w:id="876" w:author="Zehui Bai" w:date="2022-03-11T15:16:00Z">
            <w:rPr>
              <w:rFonts w:ascii="Times New Roman" w:eastAsia="Calibri" w:hAnsi="Times New Roman" w:cs="Times New Roman"/>
              <w:color w:val="000000" w:themeColor="text1"/>
              <w:sz w:val="24"/>
              <w:szCs w:val="24"/>
              <w:lang w:val="en-US"/>
            </w:rPr>
          </w:rPrChange>
        </w:rPr>
        <w:instrText xml:space="preserve"> ADDIN EN.CITE.DATA </w:instrText>
      </w:r>
      <w:r w:rsidR="0084080E" w:rsidRPr="00507161">
        <w:rPr>
          <w:rFonts w:ascii="Arial" w:eastAsia="Calibri" w:hAnsi="Arial" w:cs="Arial"/>
          <w:color w:val="000000" w:themeColor="text1"/>
          <w:sz w:val="24"/>
          <w:szCs w:val="24"/>
          <w:lang w:val="en-US"/>
        </w:rPr>
      </w:r>
      <w:r w:rsidR="0084080E" w:rsidRPr="00067A21">
        <w:rPr>
          <w:rFonts w:ascii="Arial" w:eastAsia="Calibri" w:hAnsi="Arial" w:cs="Arial"/>
          <w:color w:val="000000" w:themeColor="text1"/>
          <w:sz w:val="24"/>
          <w:szCs w:val="24"/>
          <w:lang w:val="en-US"/>
          <w:rPrChange w:id="877" w:author="Zehui Bai" w:date="2022-03-11T15:16:00Z">
            <w:rPr>
              <w:rFonts w:ascii="Times New Roman" w:eastAsia="Calibri" w:hAnsi="Times New Roman" w:cs="Times New Roman"/>
              <w:color w:val="000000" w:themeColor="text1"/>
              <w:sz w:val="24"/>
              <w:szCs w:val="24"/>
              <w:lang w:val="en-US"/>
            </w:rPr>
          </w:rPrChange>
        </w:rPr>
        <w:fldChar w:fldCharType="end"/>
      </w:r>
      <w:r w:rsidR="008C054B" w:rsidRPr="00507161">
        <w:rPr>
          <w:rFonts w:ascii="Arial" w:eastAsia="Calibri" w:hAnsi="Arial" w:cs="Arial"/>
          <w:color w:val="000000" w:themeColor="text1"/>
          <w:sz w:val="24"/>
          <w:szCs w:val="24"/>
          <w:lang w:val="en-US"/>
        </w:rPr>
      </w:r>
      <w:r w:rsidR="008C054B" w:rsidRPr="00067A21">
        <w:rPr>
          <w:rFonts w:ascii="Arial" w:eastAsia="Calibri" w:hAnsi="Arial" w:cs="Arial"/>
          <w:color w:val="000000" w:themeColor="text1"/>
          <w:sz w:val="24"/>
          <w:szCs w:val="24"/>
          <w:lang w:val="en-US"/>
          <w:rPrChange w:id="878" w:author="Zehui Bai" w:date="2022-03-11T15:16:00Z">
            <w:rPr>
              <w:rFonts w:ascii="Times New Roman" w:eastAsia="Calibri" w:hAnsi="Times New Roman" w:cs="Times New Roman"/>
              <w:color w:val="000000" w:themeColor="text1"/>
              <w:sz w:val="24"/>
              <w:szCs w:val="24"/>
              <w:lang w:val="en-US"/>
            </w:rPr>
          </w:rPrChange>
        </w:rPr>
        <w:fldChar w:fldCharType="separate"/>
      </w:r>
      <w:r w:rsidR="0084080E" w:rsidRPr="00067A21">
        <w:rPr>
          <w:rFonts w:ascii="Arial" w:eastAsia="Calibri" w:hAnsi="Arial" w:cs="Arial"/>
          <w:noProof/>
          <w:color w:val="000000" w:themeColor="text1"/>
          <w:sz w:val="24"/>
          <w:szCs w:val="24"/>
          <w:lang w:val="en-US"/>
          <w:rPrChange w:id="879" w:author="Zehui Bai" w:date="2022-03-11T15:16:00Z">
            <w:rPr>
              <w:rFonts w:ascii="Times New Roman" w:eastAsia="Calibri" w:hAnsi="Times New Roman" w:cs="Times New Roman"/>
              <w:noProof/>
              <w:color w:val="000000" w:themeColor="text1"/>
              <w:sz w:val="24"/>
              <w:szCs w:val="24"/>
              <w:lang w:val="en-US"/>
            </w:rPr>
          </w:rPrChange>
        </w:rPr>
        <w:t>(8)</w:t>
      </w:r>
      <w:r w:rsidR="008C054B" w:rsidRPr="00067A21">
        <w:rPr>
          <w:rFonts w:ascii="Arial" w:eastAsia="Calibri" w:hAnsi="Arial" w:cs="Arial"/>
          <w:color w:val="000000" w:themeColor="text1"/>
          <w:sz w:val="24"/>
          <w:szCs w:val="24"/>
          <w:lang w:val="en-US"/>
          <w:rPrChange w:id="880" w:author="Zehui Bai" w:date="2022-03-11T15:16:00Z">
            <w:rPr>
              <w:rFonts w:ascii="Times New Roman" w:eastAsia="Calibri" w:hAnsi="Times New Roman" w:cs="Times New Roman"/>
              <w:color w:val="000000" w:themeColor="text1"/>
              <w:sz w:val="24"/>
              <w:szCs w:val="24"/>
              <w:lang w:val="en-US"/>
            </w:rPr>
          </w:rPrChange>
        </w:rPr>
        <w:fldChar w:fldCharType="end"/>
      </w:r>
      <w:r w:rsidR="00AC76FC" w:rsidRPr="00067A21">
        <w:rPr>
          <w:rFonts w:ascii="Arial" w:eastAsia="Calibri" w:hAnsi="Arial" w:cs="Arial"/>
          <w:color w:val="000000" w:themeColor="text1"/>
          <w:sz w:val="24"/>
          <w:szCs w:val="24"/>
          <w:lang w:val="en-US"/>
          <w:rPrChange w:id="881" w:author="Zehui Bai" w:date="2022-03-11T15:16:00Z">
            <w:rPr>
              <w:rFonts w:ascii="Times New Roman" w:eastAsia="Calibri" w:hAnsi="Times New Roman" w:cs="Times New Roman"/>
              <w:color w:val="000000" w:themeColor="text1"/>
              <w:sz w:val="24"/>
              <w:szCs w:val="24"/>
              <w:lang w:val="en-US"/>
            </w:rPr>
          </w:rPrChange>
        </w:rPr>
        <w:t xml:space="preserve">. </w:t>
      </w:r>
      <w:r w:rsidR="003F4360" w:rsidRPr="00067A21">
        <w:rPr>
          <w:rFonts w:ascii="Arial" w:eastAsia="Calibri" w:hAnsi="Arial" w:cs="Arial"/>
          <w:color w:val="000000" w:themeColor="text1"/>
          <w:sz w:val="24"/>
          <w:szCs w:val="24"/>
          <w:lang w:val="en-US"/>
          <w:rPrChange w:id="882" w:author="Zehui Bai" w:date="2022-03-11T15:16:00Z">
            <w:rPr>
              <w:rFonts w:ascii="Times New Roman" w:eastAsia="Calibri" w:hAnsi="Times New Roman" w:cs="Times New Roman"/>
              <w:color w:val="000000" w:themeColor="text1"/>
              <w:sz w:val="24"/>
              <w:szCs w:val="24"/>
              <w:lang w:val="en-US"/>
            </w:rPr>
          </w:rPrChange>
        </w:rPr>
        <w:t>Furthermore</w:t>
      </w:r>
      <w:r w:rsidR="1821DFCA" w:rsidRPr="00067A21">
        <w:rPr>
          <w:rFonts w:ascii="Arial" w:eastAsia="Calibri" w:hAnsi="Arial" w:cs="Arial"/>
          <w:color w:val="000000" w:themeColor="text1"/>
          <w:sz w:val="24"/>
          <w:szCs w:val="24"/>
          <w:lang w:val="en-US"/>
          <w:rPrChange w:id="883" w:author="Zehui Bai" w:date="2022-03-11T15:16:00Z">
            <w:rPr>
              <w:rFonts w:ascii="Times New Roman" w:eastAsia="Calibri" w:hAnsi="Times New Roman" w:cs="Times New Roman"/>
              <w:color w:val="000000" w:themeColor="text1"/>
              <w:sz w:val="24"/>
              <w:szCs w:val="24"/>
              <w:lang w:val="en-US"/>
            </w:rPr>
          </w:rPrChange>
        </w:rPr>
        <w:t xml:space="preserve">, it </w:t>
      </w:r>
      <w:r w:rsidR="003F4360" w:rsidRPr="00067A21">
        <w:rPr>
          <w:rFonts w:ascii="Arial" w:eastAsia="Calibri" w:hAnsi="Arial" w:cs="Arial"/>
          <w:color w:val="000000" w:themeColor="text1"/>
          <w:sz w:val="24"/>
          <w:szCs w:val="24"/>
          <w:lang w:val="en-US"/>
          <w:rPrChange w:id="884" w:author="Zehui Bai" w:date="2022-03-11T15:16:00Z">
            <w:rPr>
              <w:rFonts w:ascii="Times New Roman" w:eastAsia="Calibri" w:hAnsi="Times New Roman" w:cs="Times New Roman"/>
              <w:color w:val="000000" w:themeColor="text1"/>
              <w:sz w:val="24"/>
              <w:szCs w:val="24"/>
              <w:lang w:val="en-US"/>
            </w:rPr>
          </w:rPrChange>
        </w:rPr>
        <w:t>could be considered</w:t>
      </w:r>
      <w:r w:rsidR="1821DFCA" w:rsidRPr="00067A21">
        <w:rPr>
          <w:rFonts w:ascii="Arial" w:eastAsia="Calibri" w:hAnsi="Arial" w:cs="Arial"/>
          <w:color w:val="000000" w:themeColor="text1"/>
          <w:sz w:val="24"/>
          <w:szCs w:val="24"/>
          <w:lang w:val="en-US"/>
          <w:rPrChange w:id="885" w:author="Zehui Bai" w:date="2022-03-11T15:16:00Z">
            <w:rPr>
              <w:rFonts w:ascii="Times New Roman" w:eastAsia="Calibri" w:hAnsi="Times New Roman" w:cs="Times New Roman"/>
              <w:color w:val="000000" w:themeColor="text1"/>
              <w:sz w:val="24"/>
              <w:szCs w:val="24"/>
              <w:lang w:val="en-US"/>
            </w:rPr>
          </w:rPrChange>
        </w:rPr>
        <w:t xml:space="preserve"> that people </w:t>
      </w:r>
      <w:r w:rsidR="007B518F" w:rsidRPr="00067A21">
        <w:rPr>
          <w:rFonts w:ascii="Arial" w:eastAsia="Calibri" w:hAnsi="Arial" w:cs="Arial"/>
          <w:color w:val="000000" w:themeColor="text1"/>
          <w:sz w:val="24"/>
          <w:szCs w:val="24"/>
          <w:lang w:val="en-US"/>
          <w:rPrChange w:id="886" w:author="Zehui Bai" w:date="2022-03-11T15:16:00Z">
            <w:rPr>
              <w:rFonts w:ascii="Times New Roman" w:eastAsia="Calibri" w:hAnsi="Times New Roman" w:cs="Times New Roman"/>
              <w:color w:val="000000" w:themeColor="text1"/>
              <w:sz w:val="24"/>
              <w:szCs w:val="24"/>
              <w:lang w:val="en-US"/>
            </w:rPr>
          </w:rPrChange>
        </w:rPr>
        <w:t>with</w:t>
      </w:r>
      <w:r w:rsidR="00F22A16" w:rsidRPr="00067A21">
        <w:rPr>
          <w:rFonts w:ascii="Arial" w:eastAsia="Calibri" w:hAnsi="Arial" w:cs="Arial"/>
          <w:color w:val="000000" w:themeColor="text1"/>
          <w:sz w:val="24"/>
          <w:szCs w:val="24"/>
          <w:lang w:val="en-US"/>
          <w:rPrChange w:id="887" w:author="Zehui Bai" w:date="2022-03-11T15:16:00Z">
            <w:rPr>
              <w:rFonts w:ascii="Times New Roman" w:eastAsia="Calibri" w:hAnsi="Times New Roman" w:cs="Times New Roman"/>
              <w:color w:val="000000" w:themeColor="text1"/>
              <w:sz w:val="24"/>
              <w:szCs w:val="24"/>
              <w:lang w:val="en-US"/>
            </w:rPr>
          </w:rPrChange>
        </w:rPr>
        <w:t xml:space="preserve"> </w:t>
      </w:r>
      <w:r w:rsidR="00691BC3" w:rsidRPr="00067A21">
        <w:rPr>
          <w:rFonts w:ascii="Arial" w:eastAsia="Calibri" w:hAnsi="Arial" w:cs="Arial"/>
          <w:color w:val="000000" w:themeColor="text1"/>
          <w:sz w:val="24"/>
          <w:szCs w:val="24"/>
          <w:lang w:val="en-US"/>
          <w:rPrChange w:id="888" w:author="Zehui Bai" w:date="2022-03-11T15:16:00Z">
            <w:rPr>
              <w:rFonts w:ascii="Times New Roman" w:eastAsia="Calibri" w:hAnsi="Times New Roman" w:cs="Times New Roman"/>
              <w:color w:val="000000" w:themeColor="text1"/>
              <w:sz w:val="24"/>
              <w:szCs w:val="24"/>
              <w:lang w:val="en-US"/>
            </w:rPr>
          </w:rPrChange>
        </w:rPr>
        <w:t>unhealthy</w:t>
      </w:r>
      <w:r w:rsidR="00F22A16" w:rsidRPr="00067A21">
        <w:rPr>
          <w:rFonts w:ascii="Arial" w:eastAsia="Calibri" w:hAnsi="Arial" w:cs="Arial"/>
          <w:color w:val="000000" w:themeColor="text1"/>
          <w:sz w:val="24"/>
          <w:szCs w:val="24"/>
          <w:lang w:val="en-US"/>
          <w:rPrChange w:id="889" w:author="Zehui Bai" w:date="2022-03-11T15:16:00Z">
            <w:rPr>
              <w:rFonts w:ascii="Times New Roman" w:eastAsia="Calibri" w:hAnsi="Times New Roman" w:cs="Times New Roman"/>
              <w:color w:val="000000" w:themeColor="text1"/>
              <w:sz w:val="24"/>
              <w:szCs w:val="24"/>
              <w:lang w:val="en-US"/>
            </w:rPr>
          </w:rPrChange>
        </w:rPr>
        <w:t xml:space="preserve"> personal lifest</w:t>
      </w:r>
      <w:r w:rsidR="00691BC3" w:rsidRPr="00067A21">
        <w:rPr>
          <w:rFonts w:ascii="Arial" w:eastAsia="Calibri" w:hAnsi="Arial" w:cs="Arial"/>
          <w:color w:val="000000" w:themeColor="text1"/>
          <w:sz w:val="24"/>
          <w:szCs w:val="24"/>
          <w:lang w:val="en-US"/>
          <w:rPrChange w:id="890" w:author="Zehui Bai" w:date="2022-03-11T15:16:00Z">
            <w:rPr>
              <w:rFonts w:ascii="Times New Roman" w:eastAsia="Calibri" w:hAnsi="Times New Roman" w:cs="Times New Roman"/>
              <w:color w:val="000000" w:themeColor="text1"/>
              <w:sz w:val="24"/>
              <w:szCs w:val="24"/>
              <w:lang w:val="en-US"/>
            </w:rPr>
          </w:rPrChange>
        </w:rPr>
        <w:t>y</w:t>
      </w:r>
      <w:r w:rsidR="00F22A16" w:rsidRPr="00067A21">
        <w:rPr>
          <w:rFonts w:ascii="Arial" w:eastAsia="Calibri" w:hAnsi="Arial" w:cs="Arial"/>
          <w:color w:val="000000" w:themeColor="text1"/>
          <w:sz w:val="24"/>
          <w:szCs w:val="24"/>
          <w:lang w:val="en-US"/>
          <w:rPrChange w:id="891" w:author="Zehui Bai" w:date="2022-03-11T15:16:00Z">
            <w:rPr>
              <w:rFonts w:ascii="Times New Roman" w:eastAsia="Calibri" w:hAnsi="Times New Roman" w:cs="Times New Roman"/>
              <w:color w:val="000000" w:themeColor="text1"/>
              <w:sz w:val="24"/>
              <w:szCs w:val="24"/>
              <w:lang w:val="en-US"/>
            </w:rPr>
          </w:rPrChange>
        </w:rPr>
        <w:t>le choi</w:t>
      </w:r>
      <w:r w:rsidR="00F272F7" w:rsidRPr="00067A21">
        <w:rPr>
          <w:rFonts w:ascii="Arial" w:eastAsia="Calibri" w:hAnsi="Arial" w:cs="Arial"/>
          <w:color w:val="000000" w:themeColor="text1"/>
          <w:sz w:val="24"/>
          <w:szCs w:val="24"/>
          <w:lang w:val="en-US"/>
          <w:rPrChange w:id="892" w:author="Zehui Bai" w:date="2022-03-11T15:16:00Z">
            <w:rPr>
              <w:rFonts w:ascii="Times New Roman" w:eastAsia="Calibri" w:hAnsi="Times New Roman" w:cs="Times New Roman"/>
              <w:color w:val="000000" w:themeColor="text1"/>
              <w:sz w:val="24"/>
              <w:szCs w:val="24"/>
              <w:lang w:val="en-US"/>
            </w:rPr>
          </w:rPrChange>
        </w:rPr>
        <w:t>c</w:t>
      </w:r>
      <w:r w:rsidR="00F22A16" w:rsidRPr="00067A21">
        <w:rPr>
          <w:rFonts w:ascii="Arial" w:eastAsia="Calibri" w:hAnsi="Arial" w:cs="Arial"/>
          <w:color w:val="000000" w:themeColor="text1"/>
          <w:sz w:val="24"/>
          <w:szCs w:val="24"/>
          <w:lang w:val="en-US"/>
          <w:rPrChange w:id="893" w:author="Zehui Bai" w:date="2022-03-11T15:16:00Z">
            <w:rPr>
              <w:rFonts w:ascii="Times New Roman" w:eastAsia="Calibri" w:hAnsi="Times New Roman" w:cs="Times New Roman"/>
              <w:color w:val="000000" w:themeColor="text1"/>
              <w:sz w:val="24"/>
              <w:szCs w:val="24"/>
              <w:lang w:val="en-US"/>
            </w:rPr>
          </w:rPrChange>
        </w:rPr>
        <w:t>es</w:t>
      </w:r>
      <w:r w:rsidR="007B518F" w:rsidRPr="00067A21">
        <w:rPr>
          <w:rFonts w:ascii="Arial" w:eastAsia="Calibri" w:hAnsi="Arial" w:cs="Arial"/>
          <w:color w:val="000000" w:themeColor="text1"/>
          <w:sz w:val="24"/>
          <w:szCs w:val="24"/>
          <w:lang w:val="en-US"/>
          <w:rPrChange w:id="894" w:author="Zehui Bai" w:date="2022-03-11T15:16:00Z">
            <w:rPr>
              <w:rFonts w:ascii="Times New Roman" w:eastAsia="Calibri" w:hAnsi="Times New Roman" w:cs="Times New Roman"/>
              <w:color w:val="000000" w:themeColor="text1"/>
              <w:sz w:val="24"/>
              <w:szCs w:val="24"/>
              <w:lang w:val="en-US"/>
            </w:rPr>
          </w:rPrChange>
        </w:rPr>
        <w:t xml:space="preserve"> </w:t>
      </w:r>
      <w:r w:rsidR="000C4EA0" w:rsidRPr="00067A21">
        <w:rPr>
          <w:rFonts w:ascii="Arial" w:eastAsia="Calibri" w:hAnsi="Arial" w:cs="Arial"/>
          <w:color w:val="000000" w:themeColor="text1"/>
          <w:sz w:val="24"/>
          <w:szCs w:val="24"/>
          <w:lang w:val="en-US"/>
          <w:rPrChange w:id="895" w:author="Zehui Bai" w:date="2022-03-11T15:16:00Z">
            <w:rPr>
              <w:rFonts w:ascii="Times New Roman" w:eastAsia="Calibri" w:hAnsi="Times New Roman" w:cs="Times New Roman"/>
              <w:color w:val="000000" w:themeColor="text1"/>
              <w:sz w:val="24"/>
              <w:szCs w:val="24"/>
              <w:lang w:val="en-US"/>
            </w:rPr>
          </w:rPrChange>
        </w:rPr>
        <w:t xml:space="preserve">(e.g., smoking, drugs etc.) </w:t>
      </w:r>
      <w:r w:rsidR="00FD2F0F" w:rsidRPr="00067A21">
        <w:rPr>
          <w:rFonts w:ascii="Arial" w:eastAsia="Calibri" w:hAnsi="Arial" w:cs="Arial"/>
          <w:color w:val="000000" w:themeColor="text1"/>
          <w:sz w:val="24"/>
          <w:szCs w:val="24"/>
          <w:lang w:val="en-US"/>
          <w:rPrChange w:id="896" w:author="Zehui Bai" w:date="2022-03-11T15:16:00Z">
            <w:rPr>
              <w:rFonts w:ascii="Times New Roman" w:eastAsia="Calibri" w:hAnsi="Times New Roman" w:cs="Times New Roman"/>
              <w:color w:val="000000" w:themeColor="text1"/>
              <w:sz w:val="24"/>
              <w:szCs w:val="24"/>
              <w:lang w:val="en-US"/>
            </w:rPr>
          </w:rPrChange>
        </w:rPr>
        <w:t>show</w:t>
      </w:r>
      <w:r w:rsidR="000C4EA0" w:rsidRPr="00067A21">
        <w:rPr>
          <w:rFonts w:ascii="Arial" w:eastAsia="Calibri" w:hAnsi="Arial" w:cs="Arial"/>
          <w:color w:val="000000" w:themeColor="text1"/>
          <w:sz w:val="24"/>
          <w:szCs w:val="24"/>
          <w:lang w:val="en-US"/>
          <w:rPrChange w:id="897" w:author="Zehui Bai" w:date="2022-03-11T15:16:00Z">
            <w:rPr>
              <w:rFonts w:ascii="Times New Roman" w:eastAsia="Calibri" w:hAnsi="Times New Roman" w:cs="Times New Roman"/>
              <w:color w:val="000000" w:themeColor="text1"/>
              <w:sz w:val="24"/>
              <w:szCs w:val="24"/>
              <w:lang w:val="en-US"/>
            </w:rPr>
          </w:rPrChange>
        </w:rPr>
        <w:t xml:space="preserve"> </w:t>
      </w:r>
      <w:r w:rsidR="000C7E48" w:rsidRPr="00067A21">
        <w:rPr>
          <w:rFonts w:ascii="Arial" w:eastAsia="Calibri" w:hAnsi="Arial" w:cs="Arial"/>
          <w:color w:val="000000" w:themeColor="text1"/>
          <w:sz w:val="24"/>
          <w:szCs w:val="24"/>
          <w:lang w:val="en-US"/>
          <w:rPrChange w:id="898" w:author="Zehui Bai" w:date="2022-03-11T15:16:00Z">
            <w:rPr>
              <w:rFonts w:ascii="Times New Roman" w:eastAsia="Calibri" w:hAnsi="Times New Roman" w:cs="Times New Roman"/>
              <w:color w:val="000000" w:themeColor="text1"/>
              <w:sz w:val="24"/>
              <w:szCs w:val="24"/>
              <w:lang w:val="en-US"/>
            </w:rPr>
          </w:rPrChange>
        </w:rPr>
        <w:t xml:space="preserve">a lower </w:t>
      </w:r>
      <w:r w:rsidR="1821DFCA" w:rsidRPr="00067A21">
        <w:rPr>
          <w:rFonts w:ascii="Arial" w:eastAsia="Calibri" w:hAnsi="Arial" w:cs="Arial"/>
          <w:color w:val="000000" w:themeColor="text1"/>
          <w:sz w:val="24"/>
          <w:szCs w:val="24"/>
          <w:lang w:val="en-US"/>
          <w:rPrChange w:id="899" w:author="Zehui Bai" w:date="2022-03-11T15:16:00Z">
            <w:rPr>
              <w:rFonts w:ascii="Times New Roman" w:eastAsia="Calibri" w:hAnsi="Times New Roman" w:cs="Times New Roman"/>
              <w:color w:val="000000" w:themeColor="text1"/>
              <w:sz w:val="24"/>
              <w:szCs w:val="24"/>
              <w:lang w:val="en-US"/>
            </w:rPr>
          </w:rPrChange>
        </w:rPr>
        <w:t xml:space="preserve">willingness to get vaccinated </w:t>
      </w:r>
      <w:r w:rsidR="00E26EE7" w:rsidRPr="00067A21">
        <w:rPr>
          <w:rFonts w:ascii="Arial" w:eastAsia="Calibri" w:hAnsi="Arial" w:cs="Arial"/>
          <w:color w:val="000000" w:themeColor="text1"/>
          <w:sz w:val="24"/>
          <w:szCs w:val="24"/>
          <w:lang w:val="en-US"/>
          <w:rPrChange w:id="900"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eastAsia="Calibri" w:hAnsi="Arial" w:cs="Arial"/>
          <w:color w:val="000000" w:themeColor="text1"/>
          <w:sz w:val="24"/>
          <w:szCs w:val="24"/>
          <w:lang w:val="en-US"/>
          <w:rPrChange w:id="901" w:author="Zehui Bai" w:date="2022-03-11T15:16:00Z">
            <w:rPr>
              <w:rFonts w:ascii="Times New Roman" w:eastAsia="Calibri" w:hAnsi="Times New Roman" w:cs="Times New Roman"/>
              <w:color w:val="000000" w:themeColor="text1"/>
              <w:sz w:val="24"/>
              <w:szCs w:val="24"/>
              <w:lang w:val="en-US"/>
            </w:rPr>
          </w:rPrChange>
        </w:rPr>
        <w:instrText xml:space="preserve"> ADDIN EN.CITE </w:instrText>
      </w:r>
      <w:r w:rsidR="0084080E" w:rsidRPr="00067A21">
        <w:rPr>
          <w:rFonts w:ascii="Arial" w:eastAsia="Calibri" w:hAnsi="Arial" w:cs="Arial"/>
          <w:color w:val="000000" w:themeColor="text1"/>
          <w:sz w:val="24"/>
          <w:szCs w:val="24"/>
          <w:lang w:val="en-US"/>
          <w:rPrChange w:id="902" w:author="Zehui Bai" w:date="2022-03-11T15:16:00Z">
            <w:rPr>
              <w:rFonts w:ascii="Times New Roman" w:eastAsia="Calibri" w:hAnsi="Times New Roman" w:cs="Times New Roman"/>
              <w:color w:val="000000" w:themeColor="text1"/>
              <w:sz w:val="24"/>
              <w:szCs w:val="24"/>
              <w:lang w:val="en-US"/>
            </w:rPr>
          </w:rPrChange>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067A21">
        <w:rPr>
          <w:rFonts w:ascii="Arial" w:eastAsia="Calibri" w:hAnsi="Arial" w:cs="Arial"/>
          <w:color w:val="000000" w:themeColor="text1"/>
          <w:sz w:val="24"/>
          <w:szCs w:val="24"/>
          <w:lang w:val="en-US"/>
          <w:rPrChange w:id="903" w:author="Zehui Bai" w:date="2022-03-11T15:16:00Z">
            <w:rPr>
              <w:rFonts w:ascii="Times New Roman" w:eastAsia="Calibri" w:hAnsi="Times New Roman" w:cs="Times New Roman"/>
              <w:color w:val="000000" w:themeColor="text1"/>
              <w:sz w:val="24"/>
              <w:szCs w:val="24"/>
              <w:lang w:val="en-US"/>
            </w:rPr>
          </w:rPrChange>
        </w:rPr>
        <w:instrText xml:space="preserve"> ADDIN EN.CITE.DATA </w:instrText>
      </w:r>
      <w:r w:rsidR="0084080E" w:rsidRPr="00507161">
        <w:rPr>
          <w:rFonts w:ascii="Arial" w:eastAsia="Calibri" w:hAnsi="Arial" w:cs="Arial"/>
          <w:color w:val="000000" w:themeColor="text1"/>
          <w:sz w:val="24"/>
          <w:szCs w:val="24"/>
          <w:lang w:val="en-US"/>
        </w:rPr>
      </w:r>
      <w:r w:rsidR="0084080E" w:rsidRPr="00067A21">
        <w:rPr>
          <w:rFonts w:ascii="Arial" w:eastAsia="Calibri" w:hAnsi="Arial" w:cs="Arial"/>
          <w:color w:val="000000" w:themeColor="text1"/>
          <w:sz w:val="24"/>
          <w:szCs w:val="24"/>
          <w:lang w:val="en-US"/>
          <w:rPrChange w:id="904" w:author="Zehui Bai" w:date="2022-03-11T15:16:00Z">
            <w:rPr>
              <w:rFonts w:ascii="Times New Roman" w:eastAsia="Calibri" w:hAnsi="Times New Roman" w:cs="Times New Roman"/>
              <w:color w:val="000000" w:themeColor="text1"/>
              <w:sz w:val="24"/>
              <w:szCs w:val="24"/>
              <w:lang w:val="en-US"/>
            </w:rPr>
          </w:rPrChange>
        </w:rPr>
        <w:fldChar w:fldCharType="end"/>
      </w:r>
      <w:r w:rsidR="00E26EE7" w:rsidRPr="00507161">
        <w:rPr>
          <w:rFonts w:ascii="Arial" w:eastAsia="Calibri" w:hAnsi="Arial" w:cs="Arial"/>
          <w:color w:val="000000" w:themeColor="text1"/>
          <w:sz w:val="24"/>
          <w:szCs w:val="24"/>
          <w:lang w:val="en-US"/>
        </w:rPr>
      </w:r>
      <w:r w:rsidR="00E26EE7" w:rsidRPr="00067A21">
        <w:rPr>
          <w:rFonts w:ascii="Arial" w:eastAsia="Calibri" w:hAnsi="Arial" w:cs="Arial"/>
          <w:color w:val="000000" w:themeColor="text1"/>
          <w:sz w:val="24"/>
          <w:szCs w:val="24"/>
          <w:lang w:val="en-US"/>
          <w:rPrChange w:id="905" w:author="Zehui Bai" w:date="2022-03-11T15:16:00Z">
            <w:rPr>
              <w:rFonts w:ascii="Times New Roman" w:eastAsia="Calibri" w:hAnsi="Times New Roman" w:cs="Times New Roman"/>
              <w:color w:val="000000" w:themeColor="text1"/>
              <w:sz w:val="24"/>
              <w:szCs w:val="24"/>
              <w:lang w:val="en-US"/>
            </w:rPr>
          </w:rPrChange>
        </w:rPr>
        <w:fldChar w:fldCharType="separate"/>
      </w:r>
      <w:r w:rsidR="0084080E" w:rsidRPr="00067A21">
        <w:rPr>
          <w:rFonts w:ascii="Arial" w:eastAsia="Calibri" w:hAnsi="Arial" w:cs="Arial"/>
          <w:noProof/>
          <w:color w:val="000000" w:themeColor="text1"/>
          <w:sz w:val="24"/>
          <w:szCs w:val="24"/>
          <w:lang w:val="en-US"/>
          <w:rPrChange w:id="906" w:author="Zehui Bai" w:date="2022-03-11T15:16:00Z">
            <w:rPr>
              <w:rFonts w:ascii="Times New Roman" w:eastAsia="Calibri" w:hAnsi="Times New Roman" w:cs="Times New Roman"/>
              <w:noProof/>
              <w:color w:val="000000" w:themeColor="text1"/>
              <w:sz w:val="24"/>
              <w:szCs w:val="24"/>
              <w:lang w:val="en-US"/>
            </w:rPr>
          </w:rPrChange>
        </w:rPr>
        <w:t>(17, 37)</w:t>
      </w:r>
      <w:r w:rsidR="00E26EE7" w:rsidRPr="00067A21">
        <w:rPr>
          <w:rFonts w:ascii="Arial" w:eastAsia="Calibri" w:hAnsi="Arial" w:cs="Arial"/>
          <w:color w:val="000000" w:themeColor="text1"/>
          <w:sz w:val="24"/>
          <w:szCs w:val="24"/>
          <w:lang w:val="en-US"/>
          <w:rPrChange w:id="907" w:author="Zehui Bai" w:date="2022-03-11T15:16:00Z">
            <w:rPr>
              <w:rFonts w:ascii="Times New Roman" w:eastAsia="Calibri" w:hAnsi="Times New Roman" w:cs="Times New Roman"/>
              <w:color w:val="000000" w:themeColor="text1"/>
              <w:sz w:val="24"/>
              <w:szCs w:val="24"/>
              <w:lang w:val="en-US"/>
            </w:rPr>
          </w:rPrChange>
        </w:rPr>
        <w:fldChar w:fldCharType="end"/>
      </w:r>
      <w:r w:rsidRPr="00067A21">
        <w:rPr>
          <w:rFonts w:ascii="Arial" w:eastAsia="Calibri" w:hAnsi="Arial" w:cs="Arial"/>
          <w:color w:val="000000" w:themeColor="text1"/>
          <w:sz w:val="24"/>
          <w:szCs w:val="24"/>
          <w:lang w:val="en-US"/>
          <w:rPrChange w:id="908" w:author="Zehui Bai" w:date="2022-03-11T15:16:00Z">
            <w:rPr>
              <w:rFonts w:ascii="Times New Roman" w:eastAsia="Calibri" w:hAnsi="Times New Roman" w:cs="Times New Roman"/>
              <w:color w:val="000000" w:themeColor="text1"/>
              <w:sz w:val="24"/>
              <w:szCs w:val="24"/>
              <w:lang w:val="en-US"/>
            </w:rPr>
          </w:rPrChange>
        </w:rPr>
        <w:t>.</w:t>
      </w:r>
      <w:r w:rsidR="1821DFCA" w:rsidRPr="00067A21">
        <w:rPr>
          <w:rFonts w:ascii="Arial" w:eastAsia="Calibri" w:hAnsi="Arial" w:cs="Arial"/>
          <w:color w:val="000000" w:themeColor="text1"/>
          <w:sz w:val="24"/>
          <w:szCs w:val="24"/>
          <w:lang w:val="en-US"/>
          <w:rPrChange w:id="909" w:author="Zehui Bai" w:date="2022-03-11T15:16:00Z">
            <w:rPr>
              <w:rFonts w:ascii="Times New Roman" w:eastAsia="Calibri" w:hAnsi="Times New Roman" w:cs="Times New Roman"/>
              <w:color w:val="000000" w:themeColor="text1"/>
              <w:sz w:val="24"/>
              <w:szCs w:val="24"/>
              <w:lang w:val="en-US"/>
            </w:rPr>
          </w:rPrChange>
        </w:rPr>
        <w:t xml:space="preserve"> </w:t>
      </w:r>
    </w:p>
    <w:p w14:paraId="2D75A878" w14:textId="575F22C3" w:rsidR="0053720A" w:rsidRPr="00067A21" w:rsidRDefault="2D7448AE">
      <w:pPr>
        <w:spacing w:before="120" w:after="240" w:line="240" w:lineRule="auto"/>
        <w:jc w:val="both"/>
        <w:rPr>
          <w:rFonts w:ascii="Arial" w:eastAsia="Calibri" w:hAnsi="Arial" w:cs="Arial"/>
          <w:sz w:val="24"/>
          <w:szCs w:val="24"/>
          <w:lang w:val="en-US"/>
          <w:rPrChange w:id="910" w:author="Zehui Bai" w:date="2022-03-11T15:16:00Z">
            <w:rPr>
              <w:rFonts w:ascii="Times New Roman" w:eastAsia="Calibri" w:hAnsi="Times New Roman" w:cs="Times New Roman"/>
              <w:sz w:val="24"/>
              <w:szCs w:val="24"/>
              <w:lang w:val="en-US"/>
            </w:rPr>
          </w:rPrChange>
        </w:rPr>
        <w:pPrChange w:id="911" w:author="Zehui Bai" w:date="2022-03-11T13:57:00Z">
          <w:pPr>
            <w:spacing w:before="120" w:after="240" w:line="240" w:lineRule="auto"/>
          </w:pPr>
        </w:pPrChange>
      </w:pPr>
      <w:r w:rsidRPr="00067A21">
        <w:rPr>
          <w:rFonts w:ascii="Arial" w:hAnsi="Arial" w:cs="Arial"/>
          <w:sz w:val="24"/>
          <w:szCs w:val="24"/>
          <w:lang w:val="en-GB"/>
          <w:rPrChange w:id="912" w:author="Zehui Bai" w:date="2022-03-11T15:16:00Z">
            <w:rPr>
              <w:rFonts w:ascii="Times New Roman" w:hAnsi="Times New Roman" w:cs="Times New Roman"/>
              <w:sz w:val="24"/>
              <w:szCs w:val="24"/>
              <w:lang w:val="en-GB"/>
            </w:rPr>
          </w:rPrChange>
        </w:rPr>
        <w:t xml:space="preserve">Knowledge about immunization is assumed to have both a positive and negative influence on an individual’s perception and attitude towards vaccination. A key factor which affects knowledge of immunization is how health information is researched. The modality of research appears to depend on the socioeconomic position of a person in addition to other personal characteristics, such as age and gender </w:t>
      </w:r>
      <w:r w:rsidR="7AE9A0E5" w:rsidRPr="00067A21">
        <w:rPr>
          <w:rFonts w:ascii="Arial" w:eastAsia="Calibri" w:hAnsi="Arial" w:cs="Arial"/>
          <w:sz w:val="24"/>
          <w:szCs w:val="24"/>
          <w:lang w:val="en-US"/>
          <w:rPrChange w:id="913"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914" w:author="Zehui Bai" w:date="2022-03-11T15:16:00Z">
            <w:rPr>
              <w:rFonts w:ascii="Times New Roman" w:eastAsia="Calibri" w:hAnsi="Times New Roman" w:cs="Times New Roman"/>
              <w:sz w:val="24"/>
              <w:szCs w:val="24"/>
              <w:lang w:val="en-US"/>
            </w:rPr>
          </w:rPrChange>
        </w:rPr>
        <w:instrText xml:space="preserve"> ADDIN EN.CITE &lt;EndNote&gt;&lt;Cite&gt;&lt;Author&gt;Rossmann&lt;/Author&gt;&lt;Year&gt;2018&lt;/Year&gt;&lt;RecNum&gt;37&lt;/RecNum&gt;&lt;DisplayText&gt;(38, 39)&lt;/DisplayText&gt;&lt;record&gt;&lt;rec-number&gt;37&lt;/rec-number&gt;&lt;foreign-keys&gt;&lt;key app="EN" db-id="2spd0sdzoeaxzoese9bprr28rwprzpz5zwrv" timestamp="1645976897"&gt;37&lt;/key&gt;&lt;/foreign-keys&gt;&lt;ref-type name="Unpublished Work"&gt;34&lt;/ref-type&gt;&lt;contributors&gt;&lt;authors&gt;&lt;author&gt;Rossmann, Constanze&lt;/author&gt;&lt;author&gt;Lampert, Claudia&lt;/author&gt;&lt;author&gt;Stehr, Paula&lt;/author&gt;&lt;author&gt;Grimm, Michael&lt;/author&gt;&lt;/authors&gt;&lt;/contributors&gt;&lt;titles&gt;&lt;title&gt;Nutzung und Verbreitung von Gesundheitsinformationen&lt;/title&gt;&lt;/titles&gt;&lt;dates&gt;&lt;year&gt;2018&lt;/year&gt;&lt;/dates&gt;&lt;urls&gt;&lt;/urls&gt;&lt;electronic-resource-num&gt;10.11586/2017051&lt;/electronic-resource-num&gt;&lt;remote-database-name&gt;DataCite&lt;/remote-database-name&gt;&lt;language&gt;de&lt;/language&gt;&lt;/record&gt;&lt;/Cite&gt;&lt;Cite&gt;&lt;Author&gt;Ramanadhan&lt;/Author&gt;&lt;Year&gt;2006&lt;/Year&gt;&lt;RecNum&gt;38&lt;/RecNum&gt;&lt;record&gt;&lt;rec-number&gt;38&lt;/rec-number&gt;&lt;foreign-keys&gt;&lt;key app="EN" db-id="2spd0sdzoeaxzoese9bprr28rwprzpz5zwrv" timestamp="1645976897"&gt;38&lt;/key&gt;&lt;/foreign-keys&gt;&lt;ref-type name="Journal Article"&gt;17&lt;/ref-type&gt;&lt;contributors&gt;&lt;authors&gt;&lt;author&gt;Ramanadhan, Shoba&lt;/author&gt;&lt;author&gt;Viswanath, K.&lt;/author&gt;&lt;/authors&gt;&lt;/contributors&gt;&lt;titles&gt;&lt;title&gt;Health and the information nonseeker: a profile&lt;/title&gt;&lt;secondary-title&gt;Health communication&lt;/secondary-title&gt;&lt;/titles&gt;&lt;periodical&gt;&lt;full-title&gt;Health communication&lt;/full-title&gt;&lt;/periodical&gt;&lt;pages&gt;131–139&lt;/pages&gt;&lt;volume&gt;20&lt;/volume&gt;&lt;number&gt;2&lt;/number&gt;&lt;dates&gt;&lt;year&gt;2006&lt;/year&gt;&lt;/dates&gt;&lt;isbn&gt;1041-0236&lt;/isbn&gt;&lt;urls&gt;&lt;related-urls&gt;&lt;url&gt;https://pubmed.ncbi.nlm.nih.gov/16965250/&lt;/url&gt;&lt;/related-urls&gt;&lt;/urls&gt;&lt;custom2&gt;16965250&lt;/custom2&gt;&lt;electronic-resource-num&gt;10.1207/s15327027hc2002_4&lt;/electronic-resource-num&gt;&lt;remote-database-name&gt;PubMed&lt;/remote-database-name&gt;&lt;language&gt;eng&lt;/language&gt;&lt;/record&gt;&lt;/Cite&gt;&lt;/EndNote&gt;</w:instrText>
      </w:r>
      <w:r w:rsidR="7AE9A0E5" w:rsidRPr="00067A21">
        <w:rPr>
          <w:rFonts w:ascii="Arial" w:eastAsia="Calibri" w:hAnsi="Arial" w:cs="Arial"/>
          <w:sz w:val="24"/>
          <w:szCs w:val="24"/>
          <w:lang w:val="en-US"/>
          <w:rPrChange w:id="915"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916" w:author="Zehui Bai" w:date="2022-03-11T15:16:00Z">
            <w:rPr>
              <w:rFonts w:ascii="Times New Roman" w:eastAsia="Calibri" w:hAnsi="Times New Roman" w:cs="Times New Roman"/>
              <w:noProof/>
              <w:sz w:val="24"/>
              <w:szCs w:val="24"/>
              <w:lang w:val="en-US"/>
            </w:rPr>
          </w:rPrChange>
        </w:rPr>
        <w:t>(38, 39)</w:t>
      </w:r>
      <w:r w:rsidR="7AE9A0E5" w:rsidRPr="00067A21">
        <w:rPr>
          <w:rFonts w:ascii="Arial" w:eastAsia="Calibri" w:hAnsi="Arial" w:cs="Arial"/>
          <w:sz w:val="24"/>
          <w:szCs w:val="24"/>
          <w:lang w:val="en-US"/>
          <w:rPrChange w:id="917"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918" w:author="Zehui Bai" w:date="2022-03-11T15:16:00Z">
            <w:rPr>
              <w:rFonts w:ascii="Times New Roman" w:eastAsia="Calibri" w:hAnsi="Times New Roman" w:cs="Times New Roman"/>
              <w:sz w:val="24"/>
              <w:szCs w:val="24"/>
              <w:lang w:val="en-US"/>
            </w:rPr>
          </w:rPrChange>
        </w:rPr>
        <w:t>.</w:t>
      </w:r>
    </w:p>
    <w:p w14:paraId="7658C3D3" w14:textId="2BC5C55B" w:rsidR="00570BFB" w:rsidRPr="00067A21" w:rsidRDefault="005C7450">
      <w:pPr>
        <w:spacing w:before="120" w:after="240" w:line="240" w:lineRule="auto"/>
        <w:jc w:val="both"/>
        <w:rPr>
          <w:rFonts w:ascii="Arial" w:eastAsia="Calibri" w:hAnsi="Arial" w:cs="Arial"/>
          <w:sz w:val="24"/>
          <w:szCs w:val="24"/>
          <w:lang w:val="en-US"/>
          <w:rPrChange w:id="919" w:author="Zehui Bai" w:date="2022-03-11T15:16:00Z">
            <w:rPr>
              <w:rFonts w:ascii="Times New Roman" w:eastAsia="Calibri" w:hAnsi="Times New Roman" w:cs="Times New Roman"/>
              <w:sz w:val="24"/>
              <w:szCs w:val="24"/>
              <w:lang w:val="en-US"/>
            </w:rPr>
          </w:rPrChange>
        </w:rPr>
        <w:pPrChange w:id="920" w:author="Zehui Bai" w:date="2022-03-11T13:57:00Z">
          <w:pPr>
            <w:spacing w:before="120" w:after="240" w:line="240" w:lineRule="auto"/>
          </w:pPr>
        </w:pPrChange>
      </w:pPr>
      <w:r w:rsidRPr="00067A21">
        <w:rPr>
          <w:rFonts w:ascii="Arial" w:eastAsia="Calibri" w:hAnsi="Arial" w:cs="Arial"/>
          <w:sz w:val="24"/>
          <w:szCs w:val="24"/>
          <w:lang w:val="en-US"/>
          <w:rPrChange w:id="921" w:author="Zehui Bai" w:date="2022-03-11T15:16:00Z">
            <w:rPr>
              <w:rFonts w:ascii="Times New Roman" w:eastAsia="Calibri" w:hAnsi="Times New Roman" w:cs="Times New Roman"/>
              <w:sz w:val="24"/>
              <w:szCs w:val="24"/>
              <w:lang w:val="en-US"/>
            </w:rPr>
          </w:rPrChange>
        </w:rPr>
        <w:t xml:space="preserve">The </w:t>
      </w:r>
      <w:r w:rsidR="75370361" w:rsidRPr="00067A21">
        <w:rPr>
          <w:rFonts w:ascii="Arial" w:eastAsia="Calibri" w:hAnsi="Arial" w:cs="Arial"/>
          <w:sz w:val="24"/>
          <w:szCs w:val="24"/>
          <w:lang w:val="en-US"/>
          <w:rPrChange w:id="922" w:author="Zehui Bai" w:date="2022-03-11T15:16:00Z">
            <w:rPr>
              <w:rFonts w:ascii="Times New Roman" w:eastAsia="Calibri" w:hAnsi="Times New Roman" w:cs="Times New Roman"/>
              <w:sz w:val="24"/>
              <w:szCs w:val="24"/>
              <w:lang w:val="en-US"/>
            </w:rPr>
          </w:rPrChange>
        </w:rPr>
        <w:t xml:space="preserve">internet and social media </w:t>
      </w:r>
      <w:r w:rsidR="001D114B" w:rsidRPr="00067A21">
        <w:rPr>
          <w:rFonts w:ascii="Arial" w:eastAsia="Calibri" w:hAnsi="Arial" w:cs="Arial"/>
          <w:sz w:val="24"/>
          <w:szCs w:val="24"/>
          <w:lang w:val="en-US"/>
          <w:rPrChange w:id="923" w:author="Zehui Bai" w:date="2022-03-11T15:16:00Z">
            <w:rPr>
              <w:rFonts w:ascii="Times New Roman" w:eastAsia="Calibri" w:hAnsi="Times New Roman" w:cs="Times New Roman"/>
              <w:sz w:val="24"/>
              <w:szCs w:val="24"/>
              <w:lang w:val="en-US"/>
            </w:rPr>
          </w:rPrChange>
        </w:rPr>
        <w:t xml:space="preserve">play </w:t>
      </w:r>
      <w:r w:rsidR="75370361" w:rsidRPr="00067A21">
        <w:rPr>
          <w:rFonts w:ascii="Arial" w:eastAsia="Calibri" w:hAnsi="Arial" w:cs="Arial"/>
          <w:sz w:val="24"/>
          <w:szCs w:val="24"/>
          <w:lang w:val="en-US"/>
          <w:rPrChange w:id="924" w:author="Zehui Bai" w:date="2022-03-11T15:16:00Z">
            <w:rPr>
              <w:rFonts w:ascii="Times New Roman" w:eastAsia="Calibri" w:hAnsi="Times New Roman" w:cs="Times New Roman"/>
              <w:sz w:val="24"/>
              <w:szCs w:val="24"/>
              <w:lang w:val="en-US"/>
            </w:rPr>
          </w:rPrChange>
        </w:rPr>
        <w:t>an increasingly important role in the dissemination of information about vaccinations and theref</w:t>
      </w:r>
      <w:r w:rsidR="0041422E" w:rsidRPr="00067A21">
        <w:rPr>
          <w:rFonts w:ascii="Arial" w:eastAsia="Calibri" w:hAnsi="Arial" w:cs="Arial"/>
          <w:sz w:val="24"/>
          <w:szCs w:val="24"/>
          <w:lang w:val="en-US"/>
          <w:rPrChange w:id="925" w:author="Zehui Bai" w:date="2022-03-11T15:16:00Z">
            <w:rPr>
              <w:rFonts w:ascii="Times New Roman" w:eastAsia="Calibri" w:hAnsi="Times New Roman" w:cs="Times New Roman"/>
              <w:sz w:val="24"/>
              <w:szCs w:val="24"/>
              <w:lang w:val="en-US"/>
            </w:rPr>
          </w:rPrChange>
        </w:rPr>
        <w:t xml:space="preserve">ore could serve as a tool for </w:t>
      </w:r>
      <w:r w:rsidR="000C7E48" w:rsidRPr="00067A21">
        <w:rPr>
          <w:rFonts w:ascii="Arial" w:eastAsia="Calibri" w:hAnsi="Arial" w:cs="Arial"/>
          <w:sz w:val="24"/>
          <w:szCs w:val="24"/>
          <w:lang w:val="en-US"/>
          <w:rPrChange w:id="926" w:author="Zehui Bai" w:date="2022-03-11T15:16:00Z">
            <w:rPr>
              <w:rFonts w:ascii="Times New Roman" w:eastAsia="Calibri" w:hAnsi="Times New Roman" w:cs="Times New Roman"/>
              <w:sz w:val="24"/>
              <w:szCs w:val="24"/>
              <w:lang w:val="en-US"/>
            </w:rPr>
          </w:rPrChange>
        </w:rPr>
        <w:t>spreading</w:t>
      </w:r>
      <w:r w:rsidR="0041422E" w:rsidRPr="00067A21">
        <w:rPr>
          <w:rFonts w:ascii="Arial" w:eastAsia="Calibri" w:hAnsi="Arial" w:cs="Arial"/>
          <w:sz w:val="24"/>
          <w:szCs w:val="24"/>
          <w:lang w:val="en-US"/>
          <w:rPrChange w:id="927" w:author="Zehui Bai" w:date="2022-03-11T15:16:00Z">
            <w:rPr>
              <w:rFonts w:ascii="Times New Roman" w:eastAsia="Calibri" w:hAnsi="Times New Roman" w:cs="Times New Roman"/>
              <w:sz w:val="24"/>
              <w:szCs w:val="24"/>
              <w:lang w:val="en-US"/>
            </w:rPr>
          </w:rPrChange>
        </w:rPr>
        <w:t xml:space="preserve"> information about</w:t>
      </w:r>
      <w:r w:rsidR="000C7E48" w:rsidRPr="00067A21">
        <w:rPr>
          <w:rFonts w:ascii="Arial" w:eastAsia="Calibri" w:hAnsi="Arial" w:cs="Arial"/>
          <w:sz w:val="24"/>
          <w:szCs w:val="24"/>
          <w:lang w:val="en-US"/>
          <w:rPrChange w:id="928" w:author="Zehui Bai" w:date="2022-03-11T15:16:00Z">
            <w:rPr>
              <w:rFonts w:ascii="Times New Roman" w:eastAsia="Calibri" w:hAnsi="Times New Roman" w:cs="Times New Roman"/>
              <w:sz w:val="24"/>
              <w:szCs w:val="24"/>
              <w:lang w:val="en-US"/>
            </w:rPr>
          </w:rPrChange>
        </w:rPr>
        <w:t xml:space="preserve"> the</w:t>
      </w:r>
      <w:r w:rsidR="0041422E" w:rsidRPr="00067A21">
        <w:rPr>
          <w:rFonts w:ascii="Arial" w:eastAsia="Calibri" w:hAnsi="Arial" w:cs="Arial"/>
          <w:sz w:val="24"/>
          <w:szCs w:val="24"/>
          <w:lang w:val="en-US"/>
          <w:rPrChange w:id="929" w:author="Zehui Bai" w:date="2022-03-11T15:16:00Z">
            <w:rPr>
              <w:rFonts w:ascii="Times New Roman" w:eastAsia="Calibri" w:hAnsi="Times New Roman" w:cs="Times New Roman"/>
              <w:sz w:val="24"/>
              <w:szCs w:val="24"/>
              <w:lang w:val="en-US"/>
            </w:rPr>
          </w:rPrChange>
        </w:rPr>
        <w:t xml:space="preserve"> vaccination </w:t>
      </w:r>
      <w:r w:rsidR="0735889B" w:rsidRPr="00067A21">
        <w:rPr>
          <w:rFonts w:ascii="Arial" w:eastAsia="Calibri" w:hAnsi="Arial" w:cs="Arial"/>
          <w:sz w:val="24"/>
          <w:szCs w:val="24"/>
          <w:lang w:val="en-US"/>
          <w:rPrChange w:id="930"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931" w:author="Zehui Bai" w:date="2022-03-11T15:16:00Z">
            <w:rPr>
              <w:rFonts w:ascii="Times New Roman" w:eastAsia="Calibri" w:hAnsi="Times New Roman" w:cs="Times New Roman"/>
              <w:sz w:val="24"/>
              <w:szCs w:val="24"/>
              <w:lang w:val="en-US"/>
            </w:rPr>
          </w:rPrChange>
        </w:rPr>
        <w:instrText xml:space="preserve"> ADDIN EN.CITE &lt;EndNote&gt;&lt;Cite&gt;&lt;Author&gt;Stahl&lt;/Author&gt;&lt;Year&gt;2016&lt;/Year&gt;&lt;RecNum&gt;39&lt;/RecNum&gt;&lt;DisplayText&gt;(40)&lt;/DisplayText&gt;&lt;record&gt;&lt;rec-number&gt;39&lt;/rec-number&gt;&lt;foreign-keys&gt;&lt;key app="EN" db-id="2spd0sdzoeaxzoese9bprr28rwprzpz5zwrv" timestamp="1645976897"&gt;39&lt;/key&gt;&lt;/foreign-keys&gt;&lt;ref-type name="Journal Article"&gt;17&lt;/ref-type&gt;&lt;contributors&gt;&lt;authors&gt;&lt;author&gt;Stahl, J-P&lt;/author&gt;&lt;author&gt;Cohen, R.&lt;/author&gt;&lt;author&gt;Denis, F.&lt;/author&gt;&lt;author&gt;Gaudelus, J.&lt;/author&gt;&lt;author&gt;Martinot, A.&lt;/author&gt;&lt;author&gt;Lery, T.&lt;/author&gt;&lt;author&gt;Lepetit, H.&lt;/author&gt;&lt;/authors&gt;&lt;/contributors&gt;&lt;titles&gt;&lt;title&gt;The impact of the web and social networks on vaccination. New challenges and opportunities offered to fight against vaccine hesitancy&lt;/title&gt;&lt;secondary-title&gt;Medecine et maladies infectieuses&lt;/secondary-title&gt;&lt;/titles&gt;&lt;periodical&gt;&lt;full-title&gt;Medecine et maladies infectieuses&lt;/full-title&gt;&lt;/periodical&gt;&lt;pages&gt;117–122&lt;/pages&gt;&lt;volume&gt;46&lt;/volume&gt;&lt;number&gt;3&lt;/number&gt;&lt;edition&gt;14.03.2016&lt;/edition&gt;&lt;dates&gt;&lt;year&gt;2016&lt;/year&gt;&lt;/dates&gt;&lt;urls&gt;&lt;related-urls&gt;&lt;url&gt;https://www.sciencedirect.com/science/article/pii/S0399077X16000342&lt;/url&gt;&lt;/related-urls&gt;&lt;/urls&gt;&lt;custom2&gt;26987960&lt;/custom2&gt;&lt;electronic-resource-num&gt;10.1016/j.medmal.2016.02.002&lt;/electronic-resource-num&gt;&lt;remote-database-name&gt;PubMed&lt;/remote-database-name&gt;&lt;language&gt;eng&lt;/language&gt;&lt;/record&gt;&lt;/Cite&gt;&lt;/EndNote&gt;</w:instrText>
      </w:r>
      <w:r w:rsidR="0735889B" w:rsidRPr="00067A21">
        <w:rPr>
          <w:rFonts w:ascii="Arial" w:eastAsia="Calibri" w:hAnsi="Arial" w:cs="Arial"/>
          <w:sz w:val="24"/>
          <w:szCs w:val="24"/>
          <w:lang w:val="en-US"/>
          <w:rPrChange w:id="932"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933" w:author="Zehui Bai" w:date="2022-03-11T15:16:00Z">
            <w:rPr>
              <w:rFonts w:ascii="Times New Roman" w:eastAsia="Calibri" w:hAnsi="Times New Roman" w:cs="Times New Roman"/>
              <w:noProof/>
              <w:sz w:val="24"/>
              <w:szCs w:val="24"/>
              <w:lang w:val="en-US"/>
            </w:rPr>
          </w:rPrChange>
        </w:rPr>
        <w:t>(40)</w:t>
      </w:r>
      <w:r w:rsidR="0735889B" w:rsidRPr="00067A21">
        <w:rPr>
          <w:rFonts w:ascii="Arial" w:eastAsia="Calibri" w:hAnsi="Arial" w:cs="Arial"/>
          <w:sz w:val="24"/>
          <w:szCs w:val="24"/>
          <w:lang w:val="en-US"/>
          <w:rPrChange w:id="934" w:author="Zehui Bai" w:date="2022-03-11T15:16:00Z">
            <w:rPr>
              <w:rFonts w:ascii="Times New Roman" w:eastAsia="Calibri" w:hAnsi="Times New Roman" w:cs="Times New Roman"/>
              <w:sz w:val="24"/>
              <w:szCs w:val="24"/>
              <w:lang w:val="en-US"/>
            </w:rPr>
          </w:rPrChange>
        </w:rPr>
        <w:fldChar w:fldCharType="end"/>
      </w:r>
      <w:r w:rsidR="0735889B" w:rsidRPr="00067A21">
        <w:rPr>
          <w:rFonts w:ascii="Arial" w:eastAsia="Calibri" w:hAnsi="Arial" w:cs="Arial"/>
          <w:sz w:val="24"/>
          <w:szCs w:val="24"/>
          <w:lang w:val="en-US"/>
          <w:rPrChange w:id="935" w:author="Zehui Bai" w:date="2022-03-11T15:16:00Z">
            <w:rPr>
              <w:rFonts w:ascii="Times New Roman" w:eastAsia="Calibri" w:hAnsi="Times New Roman" w:cs="Times New Roman"/>
              <w:sz w:val="24"/>
              <w:szCs w:val="24"/>
              <w:lang w:val="en-US"/>
            </w:rPr>
          </w:rPrChange>
        </w:rPr>
        <w:t xml:space="preserve"> and thus have a </w:t>
      </w:r>
      <w:r w:rsidR="000C7E48" w:rsidRPr="00067A21">
        <w:rPr>
          <w:rFonts w:ascii="Arial" w:eastAsia="Calibri" w:hAnsi="Arial" w:cs="Arial"/>
          <w:sz w:val="24"/>
          <w:szCs w:val="24"/>
          <w:lang w:val="en-US"/>
          <w:rPrChange w:id="936" w:author="Zehui Bai" w:date="2022-03-11T15:16:00Z">
            <w:rPr>
              <w:rFonts w:ascii="Times New Roman" w:eastAsia="Calibri" w:hAnsi="Times New Roman" w:cs="Times New Roman"/>
              <w:sz w:val="24"/>
              <w:szCs w:val="24"/>
              <w:lang w:val="en-US"/>
            </w:rPr>
          </w:rPrChange>
        </w:rPr>
        <w:t xml:space="preserve">presumed </w:t>
      </w:r>
      <w:r w:rsidR="0735889B" w:rsidRPr="00067A21">
        <w:rPr>
          <w:rFonts w:ascii="Arial" w:eastAsia="Calibri" w:hAnsi="Arial" w:cs="Arial"/>
          <w:sz w:val="24"/>
          <w:szCs w:val="24"/>
          <w:lang w:val="en-US"/>
          <w:rPrChange w:id="937" w:author="Zehui Bai" w:date="2022-03-11T15:16:00Z">
            <w:rPr>
              <w:rFonts w:ascii="Times New Roman" w:eastAsia="Calibri" w:hAnsi="Times New Roman" w:cs="Times New Roman"/>
              <w:sz w:val="24"/>
              <w:szCs w:val="24"/>
              <w:lang w:val="en-US"/>
            </w:rPr>
          </w:rPrChange>
        </w:rPr>
        <w:t xml:space="preserve">influence on vaccine </w:t>
      </w:r>
      <w:r w:rsidR="000C7E48" w:rsidRPr="00067A21">
        <w:rPr>
          <w:rFonts w:ascii="Arial" w:eastAsia="Calibri" w:hAnsi="Arial" w:cs="Arial"/>
          <w:sz w:val="24"/>
          <w:szCs w:val="24"/>
          <w:lang w:val="en-US"/>
          <w:rPrChange w:id="938" w:author="Zehui Bai" w:date="2022-03-11T15:16:00Z">
            <w:rPr>
              <w:rFonts w:ascii="Times New Roman" w:eastAsia="Calibri" w:hAnsi="Times New Roman" w:cs="Times New Roman"/>
              <w:sz w:val="24"/>
              <w:szCs w:val="24"/>
              <w:lang w:val="en-US"/>
            </w:rPr>
          </w:rPrChange>
        </w:rPr>
        <w:t xml:space="preserve">acceptance </w:t>
      </w:r>
      <w:r w:rsidR="0735889B" w:rsidRPr="00067A21">
        <w:rPr>
          <w:rFonts w:ascii="Arial" w:eastAsia="Calibri" w:hAnsi="Arial" w:cs="Arial"/>
          <w:sz w:val="24"/>
          <w:szCs w:val="24"/>
          <w:lang w:val="en-US"/>
          <w:rPrChange w:id="939" w:author="Zehui Bai" w:date="2022-03-11T15:16:00Z">
            <w:rPr>
              <w:rFonts w:ascii="Times New Roman" w:eastAsia="Calibri" w:hAnsi="Times New Roman" w:cs="Times New Roman"/>
              <w:sz w:val="24"/>
              <w:szCs w:val="24"/>
              <w:lang w:val="en-US"/>
            </w:rPr>
          </w:rPrChange>
        </w:rPr>
        <w:t>or refusal</w:t>
      </w:r>
      <w:r w:rsidR="00570BFB" w:rsidRPr="00067A21">
        <w:rPr>
          <w:rFonts w:ascii="Arial" w:eastAsia="Calibri" w:hAnsi="Arial" w:cs="Arial"/>
          <w:sz w:val="24"/>
          <w:szCs w:val="24"/>
          <w:lang w:val="en-US"/>
          <w:rPrChange w:id="940" w:author="Zehui Bai" w:date="2022-03-11T15:16:00Z">
            <w:rPr>
              <w:rFonts w:ascii="Times New Roman" w:eastAsia="Calibri" w:hAnsi="Times New Roman" w:cs="Times New Roman"/>
              <w:sz w:val="24"/>
              <w:szCs w:val="24"/>
              <w:lang w:val="en-US"/>
            </w:rPr>
          </w:rPrChange>
        </w:rPr>
        <w:t xml:space="preserve"> </w:t>
      </w:r>
      <w:r w:rsidR="00723AEF" w:rsidRPr="00067A21">
        <w:rPr>
          <w:rFonts w:ascii="Arial" w:eastAsia="Calibri" w:hAnsi="Arial" w:cs="Arial"/>
          <w:sz w:val="24"/>
          <w:szCs w:val="24"/>
          <w:lang w:val="en-US"/>
          <w:rPrChange w:id="941" w:author="Zehui Bai" w:date="2022-03-11T15:16:00Z">
            <w:rPr>
              <w:rFonts w:ascii="Times New Roman" w:eastAsia="Calibri" w:hAnsi="Times New Roman" w:cs="Times New Roman"/>
              <w:sz w:val="24"/>
              <w:szCs w:val="24"/>
              <w:lang w:val="en-US"/>
            </w:rPr>
          </w:rPrChange>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067A21">
        <w:rPr>
          <w:rFonts w:ascii="Arial" w:eastAsia="Calibri" w:hAnsi="Arial" w:cs="Arial"/>
          <w:sz w:val="24"/>
          <w:szCs w:val="24"/>
          <w:lang w:val="en-US"/>
          <w:rPrChange w:id="942"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943" w:author="Zehui Bai" w:date="2022-03-11T15:16:00Z">
            <w:rPr>
              <w:rFonts w:ascii="Times New Roman" w:eastAsia="Calibri" w:hAnsi="Times New Roman" w:cs="Times New Roman"/>
              <w:sz w:val="24"/>
              <w:szCs w:val="24"/>
              <w:lang w:val="en-US"/>
            </w:rPr>
          </w:rPrChange>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067A21">
        <w:rPr>
          <w:rFonts w:ascii="Arial" w:eastAsia="Calibri" w:hAnsi="Arial" w:cs="Arial"/>
          <w:sz w:val="24"/>
          <w:szCs w:val="24"/>
          <w:lang w:val="en-US"/>
          <w:rPrChange w:id="944"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945" w:author="Zehui Bai" w:date="2022-03-11T15:16:00Z">
            <w:rPr>
              <w:rFonts w:ascii="Times New Roman" w:eastAsia="Calibri" w:hAnsi="Times New Roman" w:cs="Times New Roman"/>
              <w:sz w:val="24"/>
              <w:szCs w:val="24"/>
              <w:lang w:val="en-US"/>
            </w:rPr>
          </w:rPrChange>
        </w:rPr>
        <w:fldChar w:fldCharType="end"/>
      </w:r>
      <w:r w:rsidR="00723AEF" w:rsidRPr="00507161">
        <w:rPr>
          <w:rFonts w:ascii="Arial" w:eastAsia="Calibri" w:hAnsi="Arial" w:cs="Arial"/>
          <w:sz w:val="24"/>
          <w:szCs w:val="24"/>
          <w:lang w:val="en-US"/>
        </w:rPr>
      </w:r>
      <w:r w:rsidR="00723AEF" w:rsidRPr="00067A21">
        <w:rPr>
          <w:rFonts w:ascii="Arial" w:eastAsia="Calibri" w:hAnsi="Arial" w:cs="Arial"/>
          <w:sz w:val="24"/>
          <w:szCs w:val="24"/>
          <w:lang w:val="en-US"/>
          <w:rPrChange w:id="946"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947" w:author="Zehui Bai" w:date="2022-03-11T15:16:00Z">
            <w:rPr>
              <w:rFonts w:ascii="Times New Roman" w:eastAsia="Calibri" w:hAnsi="Times New Roman" w:cs="Times New Roman"/>
              <w:noProof/>
              <w:sz w:val="24"/>
              <w:szCs w:val="24"/>
              <w:lang w:val="en-US"/>
            </w:rPr>
          </w:rPrChange>
        </w:rPr>
        <w:t>(17, 41-43)</w:t>
      </w:r>
      <w:r w:rsidR="00723AEF" w:rsidRPr="00067A21">
        <w:rPr>
          <w:rFonts w:ascii="Arial" w:eastAsia="Calibri" w:hAnsi="Arial" w:cs="Arial"/>
          <w:sz w:val="24"/>
          <w:szCs w:val="24"/>
          <w:lang w:val="en-US"/>
          <w:rPrChange w:id="948" w:author="Zehui Bai" w:date="2022-03-11T15:16:00Z">
            <w:rPr>
              <w:rFonts w:ascii="Times New Roman" w:eastAsia="Calibri" w:hAnsi="Times New Roman" w:cs="Times New Roman"/>
              <w:sz w:val="24"/>
              <w:szCs w:val="24"/>
              <w:lang w:val="en-US"/>
            </w:rPr>
          </w:rPrChange>
        </w:rPr>
        <w:fldChar w:fldCharType="end"/>
      </w:r>
      <w:r w:rsidR="75370361" w:rsidRPr="00067A21">
        <w:rPr>
          <w:rFonts w:ascii="Arial" w:eastAsia="Calibri" w:hAnsi="Arial" w:cs="Arial"/>
          <w:sz w:val="24"/>
          <w:szCs w:val="24"/>
          <w:lang w:val="en-US"/>
          <w:rPrChange w:id="949" w:author="Zehui Bai" w:date="2022-03-11T15:16:00Z">
            <w:rPr>
              <w:rFonts w:ascii="Times New Roman" w:eastAsia="Calibri" w:hAnsi="Times New Roman" w:cs="Times New Roman"/>
              <w:sz w:val="24"/>
              <w:szCs w:val="24"/>
              <w:lang w:val="en-US"/>
            </w:rPr>
          </w:rPrChange>
        </w:rPr>
        <w:t>.</w:t>
      </w:r>
      <w:r w:rsidR="0735889B" w:rsidRPr="00067A21">
        <w:rPr>
          <w:rFonts w:ascii="Arial" w:eastAsia="Calibri" w:hAnsi="Arial" w:cs="Arial"/>
          <w:sz w:val="24"/>
          <w:szCs w:val="24"/>
          <w:lang w:val="en-US"/>
          <w:rPrChange w:id="950" w:author="Zehui Bai" w:date="2022-03-11T15:16:00Z">
            <w:rPr>
              <w:rFonts w:ascii="Times New Roman" w:eastAsia="Calibri" w:hAnsi="Times New Roman" w:cs="Times New Roman"/>
              <w:sz w:val="24"/>
              <w:szCs w:val="24"/>
              <w:lang w:val="en-US"/>
            </w:rPr>
          </w:rPrChange>
        </w:rPr>
        <w:t xml:space="preserve"> </w:t>
      </w:r>
    </w:p>
    <w:p w14:paraId="3554C56E" w14:textId="598B7022" w:rsidR="002860DF" w:rsidRPr="00067A21" w:rsidRDefault="75370361">
      <w:pPr>
        <w:spacing w:before="120" w:after="240" w:line="240" w:lineRule="auto"/>
        <w:jc w:val="both"/>
        <w:rPr>
          <w:rFonts w:ascii="Arial" w:eastAsia="Calibri" w:hAnsi="Arial" w:cs="Arial"/>
          <w:sz w:val="24"/>
          <w:szCs w:val="24"/>
          <w:lang w:val="en-US"/>
          <w:rPrChange w:id="951" w:author="Zehui Bai" w:date="2022-03-11T15:16:00Z">
            <w:rPr>
              <w:rFonts w:ascii="Times New Roman" w:eastAsia="Calibri" w:hAnsi="Times New Roman" w:cs="Times New Roman"/>
              <w:sz w:val="24"/>
              <w:szCs w:val="24"/>
              <w:lang w:val="en-US"/>
            </w:rPr>
          </w:rPrChange>
        </w:rPr>
        <w:pPrChange w:id="952" w:author="Zehui Bai" w:date="2022-03-11T13:57:00Z">
          <w:pPr>
            <w:spacing w:before="120" w:after="240" w:line="240" w:lineRule="auto"/>
          </w:pPr>
        </w:pPrChange>
      </w:pPr>
      <w:r w:rsidRPr="00067A21">
        <w:rPr>
          <w:rFonts w:ascii="Arial" w:hAnsi="Arial" w:cs="Arial"/>
          <w:sz w:val="24"/>
          <w:szCs w:val="24"/>
          <w:lang w:val="en-US"/>
          <w:rPrChange w:id="953" w:author="Zehui Bai" w:date="2022-03-11T15:16:00Z">
            <w:rPr>
              <w:rFonts w:ascii="Times New Roman" w:hAnsi="Times New Roman" w:cs="Times New Roman"/>
              <w:sz w:val="24"/>
              <w:szCs w:val="24"/>
              <w:lang w:val="en-US"/>
            </w:rPr>
          </w:rPrChange>
        </w:rPr>
        <w:t xml:space="preserve">Furthermore, </w:t>
      </w:r>
      <w:r w:rsidR="0735889B" w:rsidRPr="00067A21">
        <w:rPr>
          <w:rFonts w:ascii="Arial" w:hAnsi="Arial" w:cs="Arial"/>
          <w:sz w:val="24"/>
          <w:szCs w:val="24"/>
          <w:lang w:val="en-US"/>
          <w:rPrChange w:id="954" w:author="Zehui Bai" w:date="2022-03-11T15:16:00Z">
            <w:rPr>
              <w:rFonts w:ascii="Times New Roman" w:hAnsi="Times New Roman" w:cs="Times New Roman"/>
              <w:sz w:val="24"/>
              <w:szCs w:val="24"/>
              <w:lang w:val="en-US"/>
            </w:rPr>
          </w:rPrChange>
        </w:rPr>
        <w:t>healthcare professionals (HCPs) are</w:t>
      </w:r>
      <w:r w:rsidRPr="00067A21">
        <w:rPr>
          <w:rFonts w:ascii="Arial" w:hAnsi="Arial" w:cs="Arial"/>
          <w:sz w:val="24"/>
          <w:szCs w:val="24"/>
          <w:lang w:val="en-US"/>
          <w:rPrChange w:id="955" w:author="Zehui Bai" w:date="2022-03-11T15:16:00Z">
            <w:rPr>
              <w:rFonts w:ascii="Times New Roman" w:hAnsi="Times New Roman" w:cs="Times New Roman"/>
              <w:sz w:val="24"/>
              <w:szCs w:val="24"/>
              <w:lang w:val="en-US"/>
            </w:rPr>
          </w:rPrChange>
        </w:rPr>
        <w:t xml:space="preserve"> also thought to </w:t>
      </w:r>
      <w:r w:rsidR="0735889B" w:rsidRPr="00067A21">
        <w:rPr>
          <w:rFonts w:ascii="Arial" w:hAnsi="Arial" w:cs="Arial"/>
          <w:sz w:val="24"/>
          <w:szCs w:val="24"/>
          <w:lang w:val="en-US"/>
          <w:rPrChange w:id="956" w:author="Zehui Bai" w:date="2022-03-11T15:16:00Z">
            <w:rPr>
              <w:rFonts w:ascii="Times New Roman" w:hAnsi="Times New Roman" w:cs="Times New Roman"/>
              <w:sz w:val="24"/>
              <w:szCs w:val="24"/>
              <w:lang w:val="en-US"/>
            </w:rPr>
          </w:rPrChange>
        </w:rPr>
        <w:t xml:space="preserve">influence vaccination </w:t>
      </w:r>
      <w:r w:rsidR="00C405FD" w:rsidRPr="00067A21">
        <w:rPr>
          <w:rFonts w:ascii="Arial" w:hAnsi="Arial" w:cs="Arial"/>
          <w:sz w:val="24"/>
          <w:szCs w:val="24"/>
          <w:lang w:val="en-US"/>
          <w:rPrChange w:id="957" w:author="Zehui Bai" w:date="2022-03-11T15:16:00Z">
            <w:rPr>
              <w:rFonts w:ascii="Times New Roman" w:hAnsi="Times New Roman" w:cs="Times New Roman"/>
              <w:sz w:val="24"/>
              <w:szCs w:val="24"/>
              <w:lang w:val="en-US"/>
            </w:rPr>
          </w:rPrChange>
        </w:rPr>
        <w:t>willingness</w:t>
      </w:r>
      <w:r w:rsidR="00836E01" w:rsidRPr="00067A21">
        <w:rPr>
          <w:rFonts w:ascii="Arial" w:hAnsi="Arial" w:cs="Arial"/>
          <w:sz w:val="24"/>
          <w:szCs w:val="24"/>
          <w:lang w:val="en-US"/>
          <w:rPrChange w:id="958" w:author="Zehui Bai" w:date="2022-03-11T15:16:00Z">
            <w:rPr>
              <w:rFonts w:ascii="Times New Roman" w:hAnsi="Times New Roman" w:cs="Times New Roman"/>
              <w:sz w:val="24"/>
              <w:szCs w:val="24"/>
              <w:lang w:val="en-US"/>
            </w:rPr>
          </w:rPrChange>
        </w:rPr>
        <w:t xml:space="preserve"> </w:t>
      </w:r>
      <w:r w:rsidR="00723AEF" w:rsidRPr="00067A21">
        <w:rPr>
          <w:rFonts w:ascii="Arial" w:hAnsi="Arial" w:cs="Arial"/>
          <w:sz w:val="24"/>
          <w:szCs w:val="24"/>
          <w:lang w:val="en-US"/>
          <w:rPrChange w:id="959" w:author="Zehui Bai" w:date="2022-03-11T15:16:00Z">
            <w:rPr>
              <w:rFonts w:ascii="Times New Roman" w:hAnsi="Times New Roman" w:cs="Times New Roman"/>
              <w:sz w:val="24"/>
              <w:szCs w:val="24"/>
              <w:lang w:val="en-US"/>
            </w:rPr>
          </w:rPrChange>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067A21">
        <w:rPr>
          <w:rFonts w:ascii="Arial" w:hAnsi="Arial" w:cs="Arial"/>
          <w:sz w:val="24"/>
          <w:szCs w:val="24"/>
          <w:lang w:val="en-US"/>
          <w:rPrChange w:id="960" w:author="Zehui Bai" w:date="2022-03-11T15:16:00Z">
            <w:rPr>
              <w:rFonts w:ascii="Times New Roman" w:hAnsi="Times New Roman" w:cs="Times New Roman"/>
              <w:sz w:val="24"/>
              <w:szCs w:val="24"/>
              <w:lang w:val="en-US"/>
            </w:rPr>
          </w:rPrChange>
        </w:rPr>
        <w:instrText xml:space="preserve"> ADDIN EN.CITE </w:instrText>
      </w:r>
      <w:r w:rsidR="0084080E" w:rsidRPr="00067A21">
        <w:rPr>
          <w:rFonts w:ascii="Arial" w:hAnsi="Arial" w:cs="Arial"/>
          <w:sz w:val="24"/>
          <w:szCs w:val="24"/>
          <w:lang w:val="en-US"/>
          <w:rPrChange w:id="961" w:author="Zehui Bai" w:date="2022-03-11T15:16:00Z">
            <w:rPr>
              <w:rFonts w:ascii="Times New Roman" w:hAnsi="Times New Roman" w:cs="Times New Roman"/>
              <w:sz w:val="24"/>
              <w:szCs w:val="24"/>
              <w:lang w:val="en-US"/>
            </w:rPr>
          </w:rPrChange>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067A21">
        <w:rPr>
          <w:rFonts w:ascii="Arial" w:hAnsi="Arial" w:cs="Arial"/>
          <w:sz w:val="24"/>
          <w:szCs w:val="24"/>
          <w:lang w:val="en-US"/>
          <w:rPrChange w:id="962" w:author="Zehui Bai" w:date="2022-03-11T15:16:00Z">
            <w:rPr>
              <w:rFonts w:ascii="Times New Roman" w:hAnsi="Times New Roman" w:cs="Times New Roman"/>
              <w:sz w:val="24"/>
              <w:szCs w:val="24"/>
              <w:lang w:val="en-US"/>
            </w:rPr>
          </w:rPrChange>
        </w:rPr>
        <w:instrText xml:space="preserve"> ADDIN EN.CITE.DATA </w:instrText>
      </w:r>
      <w:r w:rsidR="0084080E" w:rsidRPr="00507161">
        <w:rPr>
          <w:rFonts w:ascii="Arial" w:hAnsi="Arial" w:cs="Arial"/>
          <w:sz w:val="24"/>
          <w:szCs w:val="24"/>
          <w:lang w:val="en-US"/>
        </w:rPr>
      </w:r>
      <w:r w:rsidR="0084080E" w:rsidRPr="00067A21">
        <w:rPr>
          <w:rFonts w:ascii="Arial" w:hAnsi="Arial" w:cs="Arial"/>
          <w:sz w:val="24"/>
          <w:szCs w:val="24"/>
          <w:lang w:val="en-US"/>
          <w:rPrChange w:id="963" w:author="Zehui Bai" w:date="2022-03-11T15:16:00Z">
            <w:rPr>
              <w:rFonts w:ascii="Times New Roman" w:hAnsi="Times New Roman" w:cs="Times New Roman"/>
              <w:sz w:val="24"/>
              <w:szCs w:val="24"/>
              <w:lang w:val="en-US"/>
            </w:rPr>
          </w:rPrChange>
        </w:rPr>
        <w:fldChar w:fldCharType="end"/>
      </w:r>
      <w:r w:rsidR="00723AEF" w:rsidRPr="00507161">
        <w:rPr>
          <w:rFonts w:ascii="Arial" w:hAnsi="Arial" w:cs="Arial"/>
          <w:sz w:val="24"/>
          <w:szCs w:val="24"/>
          <w:lang w:val="en-US"/>
        </w:rPr>
      </w:r>
      <w:r w:rsidR="00723AEF" w:rsidRPr="00067A21">
        <w:rPr>
          <w:rFonts w:ascii="Arial" w:hAnsi="Arial" w:cs="Arial"/>
          <w:sz w:val="24"/>
          <w:szCs w:val="24"/>
          <w:lang w:val="en-US"/>
          <w:rPrChange w:id="964" w:author="Zehui Bai" w:date="2022-03-11T15:16:00Z">
            <w:rPr>
              <w:rFonts w:ascii="Times New Roman" w:hAnsi="Times New Roman" w:cs="Times New Roman"/>
              <w:sz w:val="24"/>
              <w:szCs w:val="24"/>
              <w:lang w:val="en-US"/>
            </w:rPr>
          </w:rPrChange>
        </w:rPr>
        <w:fldChar w:fldCharType="separate"/>
      </w:r>
      <w:r w:rsidR="0084080E" w:rsidRPr="00067A21">
        <w:rPr>
          <w:rFonts w:ascii="Arial" w:hAnsi="Arial" w:cs="Arial"/>
          <w:noProof/>
          <w:sz w:val="24"/>
          <w:szCs w:val="24"/>
          <w:lang w:val="en-US"/>
          <w:rPrChange w:id="965" w:author="Zehui Bai" w:date="2022-03-11T15:16:00Z">
            <w:rPr>
              <w:rFonts w:ascii="Times New Roman" w:hAnsi="Times New Roman" w:cs="Times New Roman"/>
              <w:noProof/>
              <w:sz w:val="24"/>
              <w:szCs w:val="24"/>
              <w:lang w:val="en-US"/>
            </w:rPr>
          </w:rPrChange>
        </w:rPr>
        <w:t>(17, 41-43)</w:t>
      </w:r>
      <w:r w:rsidR="00723AEF" w:rsidRPr="00067A21">
        <w:rPr>
          <w:rFonts w:ascii="Arial" w:hAnsi="Arial" w:cs="Arial"/>
          <w:sz w:val="24"/>
          <w:szCs w:val="24"/>
          <w:lang w:val="en-US"/>
          <w:rPrChange w:id="966" w:author="Zehui Bai" w:date="2022-03-11T15:16:00Z">
            <w:rPr>
              <w:rFonts w:ascii="Times New Roman" w:hAnsi="Times New Roman" w:cs="Times New Roman"/>
              <w:sz w:val="24"/>
              <w:szCs w:val="24"/>
              <w:lang w:val="en-US"/>
            </w:rPr>
          </w:rPrChange>
        </w:rPr>
        <w:fldChar w:fldCharType="end"/>
      </w:r>
      <w:r w:rsidR="0735889B" w:rsidRPr="00067A21">
        <w:rPr>
          <w:rFonts w:ascii="Arial" w:hAnsi="Arial" w:cs="Arial"/>
          <w:sz w:val="24"/>
          <w:szCs w:val="24"/>
          <w:lang w:val="en-US"/>
          <w:rPrChange w:id="967" w:author="Zehui Bai" w:date="2022-03-11T15:16:00Z">
            <w:rPr>
              <w:rFonts w:ascii="Times New Roman" w:hAnsi="Times New Roman" w:cs="Times New Roman"/>
              <w:sz w:val="24"/>
              <w:szCs w:val="24"/>
              <w:lang w:val="en-US"/>
            </w:rPr>
          </w:rPrChange>
        </w:rPr>
        <w:t xml:space="preserve">. </w:t>
      </w:r>
      <w:r w:rsidRPr="00067A21">
        <w:rPr>
          <w:rFonts w:ascii="Arial" w:hAnsi="Arial" w:cs="Arial"/>
          <w:sz w:val="24"/>
          <w:szCs w:val="24"/>
          <w:lang w:val="en-US"/>
          <w:rPrChange w:id="968" w:author="Zehui Bai" w:date="2022-03-11T15:16:00Z">
            <w:rPr>
              <w:rFonts w:ascii="Times New Roman" w:hAnsi="Times New Roman" w:cs="Times New Roman"/>
              <w:sz w:val="24"/>
              <w:szCs w:val="24"/>
              <w:lang w:val="en-US"/>
            </w:rPr>
          </w:rPrChange>
        </w:rPr>
        <w:t xml:space="preserve">Maurer et al.  </w:t>
      </w:r>
      <w:r w:rsidR="0735889B" w:rsidRPr="00067A21">
        <w:rPr>
          <w:rFonts w:ascii="Arial" w:hAnsi="Arial" w:cs="Arial"/>
          <w:sz w:val="24"/>
          <w:szCs w:val="24"/>
          <w:lang w:val="en-US"/>
          <w:rPrChange w:id="969" w:author="Zehui Bai" w:date="2022-03-11T15:16:00Z">
            <w:rPr>
              <w:rFonts w:ascii="Times New Roman" w:hAnsi="Times New Roman" w:cs="Times New Roman"/>
              <w:sz w:val="24"/>
              <w:szCs w:val="24"/>
              <w:lang w:val="en-US"/>
            </w:rPr>
          </w:rPrChange>
        </w:rPr>
        <w:fldChar w:fldCharType="begin"/>
      </w:r>
      <w:r w:rsidR="0084080E" w:rsidRPr="00067A21">
        <w:rPr>
          <w:rFonts w:ascii="Arial" w:hAnsi="Arial" w:cs="Arial"/>
          <w:sz w:val="24"/>
          <w:szCs w:val="24"/>
          <w:lang w:val="en-US"/>
          <w:rPrChange w:id="970" w:author="Zehui Bai" w:date="2022-03-11T15:16:00Z">
            <w:rPr>
              <w:rFonts w:ascii="Times New Roman" w:hAnsi="Times New Roman" w:cs="Times New Roman"/>
              <w:sz w:val="24"/>
              <w:szCs w:val="24"/>
              <w:lang w:val="en-US"/>
            </w:rPr>
          </w:rPrChange>
        </w:rPr>
        <w:instrText xml:space="preserve"> ADDIN EN.CITE &lt;EndNote&gt;&lt;Cite&gt;&lt;Author&gt;Maurer&lt;/Author&gt;&lt;Year&gt;2010&lt;/Year&gt;&lt;RecNum&gt;43&lt;/RecNum&gt;&lt;DisplayText&gt;(44)&lt;/DisplayText&gt;&lt;record&gt;&lt;rec-number&gt;43&lt;/rec-number&gt;&lt;foreign-keys&gt;&lt;key app="EN" db-id="2spd0sdzoeaxzoese9bprr28rwprzpz5zwrv" timestamp="1645976897"&gt;43&lt;/key&gt;&lt;/foreign-keys&gt;&lt;ref-type name="Journal Article"&gt;17&lt;/ref-type&gt;&lt;contributors&gt;&lt;authors&gt;&lt;author&gt;Maurer, Jürgen&lt;/author&gt;&lt;author&gt;Uscher-Pines, Lori&lt;/author&gt;&lt;author&gt;Harris, Katherine M.&lt;/author&gt;&lt;/authors&gt;&lt;/contributors&gt;&lt;titles&gt;&lt;title&gt;Perceived seriousness of seasonal and A(H1N1) influenzas, attitudes toward vaccination, and vaccine uptake among U.S. adults: does the source of information matter?&lt;/title&gt;&lt;secondary-title&gt;Preventive medicine&lt;/secondary-title&gt;&lt;/titles&gt;&lt;periodical&gt;&lt;full-title&gt;Preventive medicine&lt;/full-title&gt;&lt;/periodical&gt;&lt;pages&gt;185–187&lt;/pages&gt;&lt;volume&gt;51&lt;/volume&gt;&lt;number&gt;2&lt;/number&gt;&lt;edition&gt;25.05.2010&lt;/edition&gt;&lt;dates&gt;&lt;year&gt;2010&lt;/year&gt;&lt;/dates&gt;&lt;isbn&gt;1096-0260&lt;/isbn&gt;&lt;urls&gt;&lt;related-urls&gt;&lt;url&gt;https://pubmed.ncbi.nlm.nih.gov/20510270/&lt;/url&gt;&lt;/related-urls&gt;&lt;/urls&gt;&lt;custom2&gt;20510270&lt;/custom2&gt;&lt;electronic-resource-num&gt;10.1016/j.ypmed.2010.05.008&lt;/electronic-resource-num&gt;&lt;remote-database-name&gt;PubMed&lt;/remote-database-name&gt;&lt;language&gt;eng&lt;/language&gt;&lt;/record&gt;&lt;/Cite&gt;&lt;/EndNote&gt;</w:instrText>
      </w:r>
      <w:r w:rsidR="0735889B" w:rsidRPr="00067A21">
        <w:rPr>
          <w:rFonts w:ascii="Arial" w:hAnsi="Arial" w:cs="Arial"/>
          <w:sz w:val="24"/>
          <w:szCs w:val="24"/>
          <w:lang w:val="en-US"/>
          <w:rPrChange w:id="971" w:author="Zehui Bai" w:date="2022-03-11T15:16:00Z">
            <w:rPr>
              <w:rFonts w:ascii="Times New Roman" w:hAnsi="Times New Roman" w:cs="Times New Roman"/>
              <w:sz w:val="24"/>
              <w:szCs w:val="24"/>
              <w:lang w:val="en-US"/>
            </w:rPr>
          </w:rPrChange>
        </w:rPr>
        <w:fldChar w:fldCharType="separate"/>
      </w:r>
      <w:r w:rsidR="0084080E" w:rsidRPr="00067A21">
        <w:rPr>
          <w:rFonts w:ascii="Arial" w:hAnsi="Arial" w:cs="Arial"/>
          <w:noProof/>
          <w:sz w:val="24"/>
          <w:szCs w:val="24"/>
          <w:lang w:val="en-US"/>
          <w:rPrChange w:id="972" w:author="Zehui Bai" w:date="2022-03-11T15:16:00Z">
            <w:rPr>
              <w:rFonts w:ascii="Times New Roman" w:hAnsi="Times New Roman" w:cs="Times New Roman"/>
              <w:noProof/>
              <w:sz w:val="24"/>
              <w:szCs w:val="24"/>
              <w:lang w:val="en-US"/>
            </w:rPr>
          </w:rPrChange>
        </w:rPr>
        <w:t>(44)</w:t>
      </w:r>
      <w:r w:rsidR="0735889B" w:rsidRPr="00067A21">
        <w:rPr>
          <w:rFonts w:ascii="Arial" w:hAnsi="Arial" w:cs="Arial"/>
          <w:sz w:val="24"/>
          <w:szCs w:val="24"/>
          <w:lang w:val="en-US"/>
          <w:rPrChange w:id="973" w:author="Zehui Bai" w:date="2022-03-11T15:16:00Z">
            <w:rPr>
              <w:rFonts w:ascii="Times New Roman" w:hAnsi="Times New Roman" w:cs="Times New Roman"/>
              <w:sz w:val="24"/>
              <w:szCs w:val="24"/>
              <w:lang w:val="en-US"/>
            </w:rPr>
          </w:rPrChange>
        </w:rPr>
        <w:fldChar w:fldCharType="end"/>
      </w:r>
      <w:r w:rsidRPr="00067A21">
        <w:rPr>
          <w:rFonts w:ascii="Arial" w:hAnsi="Arial" w:cs="Arial"/>
          <w:sz w:val="24"/>
          <w:szCs w:val="24"/>
          <w:lang w:val="en-US"/>
          <w:rPrChange w:id="974" w:author="Zehui Bai" w:date="2022-03-11T15:16:00Z">
            <w:rPr>
              <w:rFonts w:ascii="Times New Roman" w:hAnsi="Times New Roman" w:cs="Times New Roman"/>
              <w:sz w:val="24"/>
              <w:szCs w:val="24"/>
              <w:lang w:val="en-US"/>
            </w:rPr>
          </w:rPrChange>
        </w:rPr>
        <w:t xml:space="preserve"> and Schwarzinger et al.  </w:t>
      </w:r>
      <w:r w:rsidR="0735889B" w:rsidRPr="00067A21">
        <w:rPr>
          <w:rFonts w:ascii="Arial" w:hAnsi="Arial" w:cs="Arial"/>
          <w:sz w:val="24"/>
          <w:szCs w:val="24"/>
          <w:lang w:val="en-US"/>
          <w:rPrChange w:id="975" w:author="Zehui Bai" w:date="2022-03-11T15:16:00Z">
            <w:rPr>
              <w:rFonts w:ascii="Times New Roman" w:hAnsi="Times New Roman" w:cs="Times New Roman"/>
              <w:sz w:val="24"/>
              <w:szCs w:val="24"/>
              <w:lang w:val="en-US"/>
            </w:rPr>
          </w:rPrChange>
        </w:rPr>
        <w:fldChar w:fldCharType="begin"/>
      </w:r>
      <w:r w:rsidR="0084080E" w:rsidRPr="00067A21">
        <w:rPr>
          <w:rFonts w:ascii="Arial" w:hAnsi="Arial" w:cs="Arial"/>
          <w:sz w:val="24"/>
          <w:szCs w:val="24"/>
          <w:lang w:val="en-US"/>
          <w:rPrChange w:id="976" w:author="Zehui Bai" w:date="2022-03-11T15:16:00Z">
            <w:rPr>
              <w:rFonts w:ascii="Times New Roman" w:hAnsi="Times New Roman" w:cs="Times New Roman"/>
              <w:sz w:val="24"/>
              <w:szCs w:val="24"/>
              <w:lang w:val="en-US"/>
            </w:rPr>
          </w:rPrChange>
        </w:rPr>
        <w:instrText xml:space="preserve"> ADDIN EN.CITE &lt;EndNote&gt;&lt;Cite&gt;&lt;Author&gt;Schwarzinger&lt;/Author&gt;&lt;Year&gt;2010&lt;/Year&gt;&lt;RecNum&gt;22&lt;/RecNum&gt;&lt;DisplayText&gt;(31)&lt;/DisplayText&gt;&lt;record&gt;&lt;rec-number&gt;22&lt;/rec-number&gt;&lt;foreign-keys&gt;&lt;key app="EN" db-id="aze2va55ie5tawerp2avfr55wx2eadezzfpw" timestamp="1643290490" guid="27e94f4e-1e7a-4b73-925f-c8abb024912b"&gt;22&lt;/key&gt;&lt;/foreign-keys&gt;&lt;ref-type name="Journal Article"&gt;17&lt;/ref-type&gt;&lt;contributors&gt;&lt;authors&gt;&lt;author&gt;Schwarzinger, Michaël&lt;/author&gt;&lt;author&gt;Flicoteaux, Rémi&lt;/author&gt;&lt;author&gt;Cortarenoda, Sébastien&lt;/author&gt;&lt;author&gt;Obadia, Yolande&lt;/author&gt;&lt;author&gt;Moatti, Jean-Paul&lt;/author&gt;&lt;/authors&gt;&lt;/contributors&gt;&lt;titles&gt;&lt;title&gt;Low acceptability of A/H1N1 pandemic vaccination in French adult population: did public health policy fuel public dissonance?&lt;/title&gt;&lt;secondary-title&gt;PLoS One&lt;/secondary-title&gt;&lt;/titles&gt;&lt;periodical&gt;&lt;full-title&gt;PLoS One&lt;/full-title&gt;&lt;/periodical&gt;&lt;pages&gt;e10199&lt;/pages&gt;&lt;volume&gt;5&lt;/volume&gt;&lt;number&gt;4&lt;/number&gt;&lt;dates&gt;&lt;year&gt;2010&lt;/year&gt;&lt;/dates&gt;&lt;isbn&gt;1932-6203&lt;/isbn&gt;&lt;urls&gt;&lt;/urls&gt;&lt;/record&gt;&lt;/Cite&gt;&lt;/EndNote&gt;</w:instrText>
      </w:r>
      <w:r w:rsidR="0735889B" w:rsidRPr="00067A21">
        <w:rPr>
          <w:rFonts w:ascii="Arial" w:hAnsi="Arial" w:cs="Arial"/>
          <w:sz w:val="24"/>
          <w:szCs w:val="24"/>
          <w:lang w:val="en-US"/>
          <w:rPrChange w:id="977" w:author="Zehui Bai" w:date="2022-03-11T15:16:00Z">
            <w:rPr>
              <w:rFonts w:ascii="Times New Roman" w:hAnsi="Times New Roman" w:cs="Times New Roman"/>
              <w:sz w:val="24"/>
              <w:szCs w:val="24"/>
              <w:lang w:val="en-US"/>
            </w:rPr>
          </w:rPrChange>
        </w:rPr>
        <w:fldChar w:fldCharType="separate"/>
      </w:r>
      <w:r w:rsidR="0084080E" w:rsidRPr="00067A21">
        <w:rPr>
          <w:rFonts w:ascii="Arial" w:hAnsi="Arial" w:cs="Arial"/>
          <w:noProof/>
          <w:sz w:val="24"/>
          <w:szCs w:val="24"/>
          <w:lang w:val="en-US"/>
          <w:rPrChange w:id="978" w:author="Zehui Bai" w:date="2022-03-11T15:16:00Z">
            <w:rPr>
              <w:rFonts w:ascii="Times New Roman" w:hAnsi="Times New Roman" w:cs="Times New Roman"/>
              <w:noProof/>
              <w:sz w:val="24"/>
              <w:szCs w:val="24"/>
              <w:lang w:val="en-US"/>
            </w:rPr>
          </w:rPrChange>
        </w:rPr>
        <w:t>(31)</w:t>
      </w:r>
      <w:r w:rsidR="0735889B" w:rsidRPr="00067A21">
        <w:rPr>
          <w:rFonts w:ascii="Arial" w:hAnsi="Arial" w:cs="Arial"/>
          <w:sz w:val="24"/>
          <w:szCs w:val="24"/>
          <w:lang w:val="en-US"/>
          <w:rPrChange w:id="979" w:author="Zehui Bai" w:date="2022-03-11T15:16:00Z">
            <w:rPr>
              <w:rFonts w:ascii="Times New Roman" w:hAnsi="Times New Roman" w:cs="Times New Roman"/>
              <w:sz w:val="24"/>
              <w:szCs w:val="24"/>
              <w:lang w:val="en-US"/>
            </w:rPr>
          </w:rPrChange>
        </w:rPr>
        <w:fldChar w:fldCharType="end"/>
      </w:r>
      <w:r w:rsidRPr="00067A21">
        <w:rPr>
          <w:rFonts w:ascii="Arial" w:hAnsi="Arial" w:cs="Arial"/>
          <w:sz w:val="24"/>
          <w:szCs w:val="24"/>
          <w:lang w:val="en-US"/>
          <w:rPrChange w:id="980" w:author="Zehui Bai" w:date="2022-03-11T15:16:00Z">
            <w:rPr>
              <w:rFonts w:ascii="Times New Roman" w:hAnsi="Times New Roman" w:cs="Times New Roman"/>
              <w:sz w:val="24"/>
              <w:szCs w:val="24"/>
              <w:lang w:val="en-US"/>
            </w:rPr>
          </w:rPrChange>
        </w:rPr>
        <w:t xml:space="preserve"> describe that individual</w:t>
      </w:r>
      <w:r w:rsidR="000C7E48" w:rsidRPr="00067A21">
        <w:rPr>
          <w:rFonts w:ascii="Arial" w:hAnsi="Arial" w:cs="Arial"/>
          <w:sz w:val="24"/>
          <w:szCs w:val="24"/>
          <w:lang w:val="en-US"/>
          <w:rPrChange w:id="981" w:author="Zehui Bai" w:date="2022-03-11T15:16:00Z">
            <w:rPr>
              <w:rFonts w:ascii="Times New Roman" w:hAnsi="Times New Roman" w:cs="Times New Roman"/>
              <w:sz w:val="24"/>
              <w:szCs w:val="24"/>
              <w:lang w:val="en-US"/>
            </w:rPr>
          </w:rPrChange>
        </w:rPr>
        <w:t>s</w:t>
      </w:r>
      <w:r w:rsidRPr="00067A21">
        <w:rPr>
          <w:rFonts w:ascii="Arial" w:hAnsi="Arial" w:cs="Arial"/>
          <w:sz w:val="24"/>
          <w:szCs w:val="24"/>
          <w:lang w:val="en-US"/>
          <w:rPrChange w:id="982" w:author="Zehui Bai" w:date="2022-03-11T15:16:00Z">
            <w:rPr>
              <w:rFonts w:ascii="Times New Roman" w:hAnsi="Times New Roman" w:cs="Times New Roman"/>
              <w:sz w:val="24"/>
              <w:szCs w:val="24"/>
              <w:lang w:val="en-US"/>
            </w:rPr>
          </w:rPrChange>
        </w:rPr>
        <w:t xml:space="preserve"> who received information from a HCP were more likely to get vaccinated</w:t>
      </w:r>
      <w:r w:rsidR="006F6857" w:rsidRPr="00067A21">
        <w:rPr>
          <w:rFonts w:ascii="Arial" w:hAnsi="Arial" w:cs="Arial"/>
          <w:sz w:val="24"/>
          <w:szCs w:val="24"/>
          <w:lang w:val="en-US"/>
          <w:rPrChange w:id="983" w:author="Zehui Bai" w:date="2022-03-11T15:16:00Z">
            <w:rPr>
              <w:rFonts w:ascii="Times New Roman" w:hAnsi="Times New Roman" w:cs="Times New Roman"/>
              <w:sz w:val="24"/>
              <w:szCs w:val="24"/>
              <w:lang w:val="en-US"/>
            </w:rPr>
          </w:rPrChange>
        </w:rPr>
        <w:t xml:space="preserve"> </w:t>
      </w:r>
      <w:r w:rsidR="0018082D" w:rsidRPr="00067A21">
        <w:rPr>
          <w:rFonts w:ascii="Arial" w:hAnsi="Arial" w:cs="Arial"/>
          <w:sz w:val="24"/>
          <w:szCs w:val="24"/>
          <w:lang w:val="en-US"/>
          <w:rPrChange w:id="984" w:author="Zehui Bai" w:date="2022-03-11T15:16:00Z">
            <w:rPr>
              <w:rFonts w:ascii="Times New Roman" w:hAnsi="Times New Roman" w:cs="Times New Roman"/>
              <w:sz w:val="24"/>
              <w:szCs w:val="24"/>
              <w:lang w:val="en-US"/>
            </w:rPr>
          </w:rPrChange>
        </w:rPr>
        <w:t xml:space="preserve">and </w:t>
      </w:r>
      <w:r w:rsidRPr="00067A21">
        <w:rPr>
          <w:rFonts w:ascii="Arial" w:hAnsi="Arial" w:cs="Arial"/>
          <w:sz w:val="24"/>
          <w:szCs w:val="24"/>
          <w:lang w:val="en-US"/>
          <w:rPrChange w:id="985" w:author="Zehui Bai" w:date="2022-03-11T15:16:00Z">
            <w:rPr>
              <w:rFonts w:ascii="Times New Roman" w:hAnsi="Times New Roman" w:cs="Times New Roman"/>
              <w:sz w:val="24"/>
              <w:szCs w:val="24"/>
              <w:lang w:val="en-US"/>
            </w:rPr>
          </w:rPrChange>
        </w:rPr>
        <w:t xml:space="preserve">in addition, vaccination </w:t>
      </w:r>
      <w:r w:rsidR="00C405FD" w:rsidRPr="00067A21">
        <w:rPr>
          <w:rFonts w:ascii="Arial" w:hAnsi="Arial" w:cs="Arial"/>
          <w:sz w:val="24"/>
          <w:szCs w:val="24"/>
          <w:lang w:val="en-US"/>
          <w:rPrChange w:id="986" w:author="Zehui Bai" w:date="2022-03-11T15:16:00Z">
            <w:rPr>
              <w:rFonts w:ascii="Times New Roman" w:hAnsi="Times New Roman" w:cs="Times New Roman"/>
              <w:sz w:val="24"/>
              <w:szCs w:val="24"/>
              <w:lang w:val="en-US"/>
            </w:rPr>
          </w:rPrChange>
        </w:rPr>
        <w:t>willingness</w:t>
      </w:r>
      <w:r w:rsidRPr="00067A21">
        <w:rPr>
          <w:rFonts w:ascii="Arial" w:hAnsi="Arial" w:cs="Arial"/>
          <w:sz w:val="24"/>
          <w:szCs w:val="24"/>
          <w:lang w:val="en-US"/>
          <w:rPrChange w:id="987" w:author="Zehui Bai" w:date="2022-03-11T15:16:00Z">
            <w:rPr>
              <w:rFonts w:ascii="Times New Roman" w:hAnsi="Times New Roman" w:cs="Times New Roman"/>
              <w:sz w:val="24"/>
              <w:szCs w:val="24"/>
              <w:lang w:val="en-US"/>
            </w:rPr>
          </w:rPrChange>
        </w:rPr>
        <w:t xml:space="preserve"> increased as a result of HCP recommendations.</w:t>
      </w:r>
      <w:r w:rsidRPr="00067A21">
        <w:rPr>
          <w:rFonts w:ascii="Arial" w:eastAsia="Calibri" w:hAnsi="Arial" w:cs="Arial"/>
          <w:sz w:val="24"/>
          <w:szCs w:val="24"/>
          <w:lang w:val="en-US"/>
          <w:rPrChange w:id="988" w:author="Zehui Bai" w:date="2022-03-11T15:16:00Z">
            <w:rPr>
              <w:rFonts w:ascii="Times New Roman" w:eastAsia="Calibri" w:hAnsi="Times New Roman" w:cs="Times New Roman"/>
              <w:sz w:val="24"/>
              <w:szCs w:val="24"/>
              <w:lang w:val="en-US"/>
            </w:rPr>
          </w:rPrChange>
        </w:rPr>
        <w:t xml:space="preserve"> </w:t>
      </w:r>
    </w:p>
    <w:p w14:paraId="48F37C9C" w14:textId="735B7CA2" w:rsidR="00F634F3" w:rsidRPr="00067A21" w:rsidRDefault="0735889B">
      <w:pPr>
        <w:spacing w:before="120" w:after="240" w:line="240" w:lineRule="auto"/>
        <w:jc w:val="both"/>
        <w:rPr>
          <w:rFonts w:ascii="Arial" w:eastAsia="Calibri" w:hAnsi="Arial" w:cs="Arial"/>
          <w:sz w:val="24"/>
          <w:szCs w:val="24"/>
          <w:lang w:val="en-US"/>
          <w:rPrChange w:id="989" w:author="Zehui Bai" w:date="2022-03-11T15:16:00Z">
            <w:rPr>
              <w:rFonts w:ascii="Times New Roman" w:eastAsia="Calibri" w:hAnsi="Times New Roman" w:cs="Times New Roman"/>
              <w:sz w:val="24"/>
              <w:szCs w:val="24"/>
              <w:lang w:val="en-US"/>
            </w:rPr>
          </w:rPrChange>
        </w:rPr>
        <w:pPrChange w:id="990" w:author="Zehui Bai" w:date="2022-03-11T13:57:00Z">
          <w:pPr>
            <w:spacing w:before="120" w:after="240" w:line="240" w:lineRule="auto"/>
          </w:pPr>
        </w:pPrChange>
      </w:pPr>
      <w:r w:rsidRPr="00067A21">
        <w:rPr>
          <w:rFonts w:ascii="Arial" w:eastAsia="Calibri" w:hAnsi="Arial" w:cs="Arial"/>
          <w:sz w:val="24"/>
          <w:szCs w:val="24"/>
          <w:lang w:val="en-US"/>
          <w:rPrChange w:id="991" w:author="Zehui Bai" w:date="2022-03-11T15:16:00Z">
            <w:rPr>
              <w:rFonts w:ascii="Times New Roman" w:eastAsia="Calibri" w:hAnsi="Times New Roman" w:cs="Times New Roman"/>
              <w:sz w:val="24"/>
              <w:szCs w:val="24"/>
              <w:lang w:val="en-US"/>
            </w:rPr>
          </w:rPrChange>
        </w:rPr>
        <w:t xml:space="preserve">It is often assumed that knowledge about herd immunity increases the likelihood of getting vaccinated </w:t>
      </w:r>
      <w:r w:rsidR="00931F96" w:rsidRPr="00067A21">
        <w:rPr>
          <w:rFonts w:ascii="Arial" w:eastAsia="Calibri" w:hAnsi="Arial" w:cs="Arial"/>
          <w:sz w:val="24"/>
          <w:szCs w:val="24"/>
          <w:lang w:val="en-US"/>
          <w:rPrChange w:id="992" w:author="Zehui Bai" w:date="2022-03-11T15:16:00Z">
            <w:rPr>
              <w:rFonts w:ascii="Times New Roman" w:eastAsia="Calibri" w:hAnsi="Times New Roman" w:cs="Times New Roman"/>
              <w:sz w:val="24"/>
              <w:szCs w:val="24"/>
              <w:lang w:val="en-US"/>
            </w:rPr>
          </w:rPrChange>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sidRPr="00067A21">
        <w:rPr>
          <w:rFonts w:ascii="Arial" w:eastAsia="Calibri" w:hAnsi="Arial" w:cs="Arial"/>
          <w:sz w:val="24"/>
          <w:szCs w:val="24"/>
          <w:lang w:val="en-US"/>
          <w:rPrChange w:id="993"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994" w:author="Zehui Bai" w:date="2022-03-11T15:16:00Z">
            <w:rPr>
              <w:rFonts w:ascii="Times New Roman" w:eastAsia="Calibri" w:hAnsi="Times New Roman" w:cs="Times New Roman"/>
              <w:sz w:val="24"/>
              <w:szCs w:val="24"/>
              <w:lang w:val="en-US"/>
            </w:rPr>
          </w:rPrChange>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sidRPr="00067A21">
        <w:rPr>
          <w:rFonts w:ascii="Arial" w:eastAsia="Calibri" w:hAnsi="Arial" w:cs="Arial"/>
          <w:sz w:val="24"/>
          <w:szCs w:val="24"/>
          <w:lang w:val="en-US"/>
          <w:rPrChange w:id="995"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996" w:author="Zehui Bai" w:date="2022-03-11T15:16:00Z">
            <w:rPr>
              <w:rFonts w:ascii="Times New Roman" w:eastAsia="Calibri" w:hAnsi="Times New Roman" w:cs="Times New Roman"/>
              <w:sz w:val="24"/>
              <w:szCs w:val="24"/>
              <w:lang w:val="en-US"/>
            </w:rPr>
          </w:rPrChange>
        </w:rPr>
        <w:fldChar w:fldCharType="end"/>
      </w:r>
      <w:r w:rsidR="00931F96" w:rsidRPr="00507161">
        <w:rPr>
          <w:rFonts w:ascii="Arial" w:eastAsia="Calibri" w:hAnsi="Arial" w:cs="Arial"/>
          <w:sz w:val="24"/>
          <w:szCs w:val="24"/>
          <w:lang w:val="en-US"/>
        </w:rPr>
      </w:r>
      <w:r w:rsidR="00931F96" w:rsidRPr="00067A21">
        <w:rPr>
          <w:rFonts w:ascii="Arial" w:eastAsia="Calibri" w:hAnsi="Arial" w:cs="Arial"/>
          <w:sz w:val="24"/>
          <w:szCs w:val="24"/>
          <w:lang w:val="en-US"/>
          <w:rPrChange w:id="997"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998" w:author="Zehui Bai" w:date="2022-03-11T15:16:00Z">
            <w:rPr>
              <w:rFonts w:ascii="Times New Roman" w:eastAsia="Calibri" w:hAnsi="Times New Roman" w:cs="Times New Roman"/>
              <w:noProof/>
              <w:sz w:val="24"/>
              <w:szCs w:val="24"/>
              <w:lang w:val="en-US"/>
            </w:rPr>
          </w:rPrChange>
        </w:rPr>
        <w:t>(45)</w:t>
      </w:r>
      <w:r w:rsidR="00931F96" w:rsidRPr="00067A21">
        <w:rPr>
          <w:rFonts w:ascii="Arial" w:eastAsia="Calibri" w:hAnsi="Arial" w:cs="Arial"/>
          <w:sz w:val="24"/>
          <w:szCs w:val="24"/>
          <w:lang w:val="en-US"/>
          <w:rPrChange w:id="999" w:author="Zehui Bai" w:date="2022-03-11T15:16:00Z">
            <w:rPr>
              <w:rFonts w:ascii="Times New Roman" w:eastAsia="Calibri" w:hAnsi="Times New Roman" w:cs="Times New Roman"/>
              <w:sz w:val="24"/>
              <w:szCs w:val="24"/>
              <w:lang w:val="en-US"/>
            </w:rPr>
          </w:rPrChange>
        </w:rPr>
        <w:fldChar w:fldCharType="end"/>
      </w:r>
      <w:r w:rsidR="00452C3D" w:rsidRPr="00067A21">
        <w:rPr>
          <w:rFonts w:ascii="Arial" w:eastAsia="Calibri" w:hAnsi="Arial" w:cs="Arial"/>
          <w:sz w:val="24"/>
          <w:szCs w:val="24"/>
          <w:lang w:val="en-US"/>
          <w:rPrChange w:id="1000" w:author="Zehui Bai" w:date="2022-03-11T15:16:00Z">
            <w:rPr>
              <w:rFonts w:ascii="Times New Roman" w:eastAsia="Calibri" w:hAnsi="Times New Roman" w:cs="Times New Roman"/>
              <w:sz w:val="24"/>
              <w:szCs w:val="24"/>
              <w:lang w:val="en-US"/>
            </w:rPr>
          </w:rPrChange>
        </w:rPr>
        <w:t>.</w:t>
      </w:r>
      <w:r w:rsidRPr="00067A21">
        <w:rPr>
          <w:rFonts w:ascii="Arial" w:eastAsia="Calibri" w:hAnsi="Arial" w:cs="Arial"/>
          <w:sz w:val="24"/>
          <w:szCs w:val="24"/>
          <w:lang w:val="en-US"/>
          <w:rPrChange w:id="1001" w:author="Zehui Bai" w:date="2022-03-11T15:16:00Z">
            <w:rPr>
              <w:rFonts w:ascii="Times New Roman" w:eastAsia="Calibri" w:hAnsi="Times New Roman" w:cs="Times New Roman"/>
              <w:sz w:val="24"/>
              <w:szCs w:val="24"/>
              <w:lang w:val="en-US"/>
            </w:rPr>
          </w:rPrChange>
        </w:rPr>
        <w:t xml:space="preserve"> </w:t>
      </w:r>
      <w:r w:rsidR="000677F3" w:rsidRPr="00067A21">
        <w:rPr>
          <w:rFonts w:ascii="Arial" w:eastAsia="Calibri" w:hAnsi="Arial" w:cs="Arial"/>
          <w:sz w:val="24"/>
          <w:szCs w:val="24"/>
          <w:lang w:val="en-US"/>
          <w:rPrChange w:id="1002" w:author="Zehui Bai" w:date="2022-03-11T15:16:00Z">
            <w:rPr>
              <w:rFonts w:ascii="Times New Roman" w:eastAsia="Calibri" w:hAnsi="Times New Roman" w:cs="Times New Roman"/>
              <w:sz w:val="24"/>
              <w:szCs w:val="24"/>
              <w:lang w:val="en-US"/>
            </w:rPr>
          </w:rPrChange>
        </w:rPr>
        <w:t>Similarly</w:t>
      </w:r>
      <w:r w:rsidRPr="00067A21">
        <w:rPr>
          <w:rFonts w:ascii="Arial" w:eastAsia="Calibri" w:hAnsi="Arial" w:cs="Arial"/>
          <w:sz w:val="24"/>
          <w:szCs w:val="24"/>
          <w:lang w:val="en-US"/>
          <w:rPrChange w:id="1003" w:author="Zehui Bai" w:date="2022-03-11T15:16:00Z">
            <w:rPr>
              <w:rFonts w:ascii="Times New Roman" w:eastAsia="Calibri" w:hAnsi="Times New Roman" w:cs="Times New Roman"/>
              <w:sz w:val="24"/>
              <w:szCs w:val="24"/>
              <w:lang w:val="en-US"/>
            </w:rPr>
          </w:rPrChange>
        </w:rPr>
        <w:t>, a</w:t>
      </w:r>
      <w:r w:rsidR="03BEE69F" w:rsidRPr="00067A21">
        <w:rPr>
          <w:rFonts w:ascii="Arial" w:eastAsia="Calibri" w:hAnsi="Arial" w:cs="Arial"/>
          <w:sz w:val="24"/>
          <w:szCs w:val="24"/>
          <w:lang w:val="en-US"/>
          <w:rPrChange w:id="1004" w:author="Zehui Bai" w:date="2022-03-11T15:16:00Z">
            <w:rPr>
              <w:rFonts w:ascii="Times New Roman" w:eastAsia="Calibri" w:hAnsi="Times New Roman" w:cs="Times New Roman"/>
              <w:sz w:val="24"/>
              <w:szCs w:val="24"/>
              <w:lang w:val="en-US"/>
            </w:rPr>
          </w:rPrChange>
        </w:rPr>
        <w:t xml:space="preserve"> </w:t>
      </w:r>
      <w:r w:rsidRPr="00067A21">
        <w:rPr>
          <w:rFonts w:ascii="Arial" w:eastAsia="Calibri" w:hAnsi="Arial" w:cs="Arial"/>
          <w:sz w:val="24"/>
          <w:szCs w:val="24"/>
          <w:lang w:val="en-US"/>
          <w:rPrChange w:id="1005" w:author="Zehui Bai" w:date="2022-03-11T15:16:00Z">
            <w:rPr>
              <w:rFonts w:ascii="Times New Roman" w:eastAsia="Calibri" w:hAnsi="Times New Roman" w:cs="Times New Roman"/>
              <w:sz w:val="24"/>
              <w:szCs w:val="24"/>
              <w:lang w:val="en-US"/>
            </w:rPr>
          </w:rPrChange>
        </w:rPr>
        <w:t xml:space="preserve">lack of information about herd immunity and vaccination could be one of the main reasons for low vaccination adherence </w:t>
      </w:r>
      <w:r w:rsidR="00452C3D" w:rsidRPr="00067A21">
        <w:rPr>
          <w:rFonts w:ascii="Arial" w:eastAsia="Calibri" w:hAnsi="Arial" w:cs="Arial"/>
          <w:sz w:val="24"/>
          <w:szCs w:val="24"/>
          <w:lang w:val="en-US"/>
          <w:rPrChange w:id="1006"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1007" w:author="Zehui Bai" w:date="2022-03-11T15:16:00Z">
            <w:rPr>
              <w:rFonts w:ascii="Times New Roman" w:eastAsia="Calibri" w:hAnsi="Times New Roman" w:cs="Times New Roman"/>
              <w:sz w:val="24"/>
              <w:szCs w:val="24"/>
              <w:lang w:val="en-US"/>
            </w:rPr>
          </w:rPrChange>
        </w:rPr>
        <w:instrText xml:space="preserve"> ADDIN EN.CITE &lt;EndNote&gt;&lt;Cite&gt;&lt;Author&gt;Kohlhammer&lt;/Author&gt;&lt;Year&gt;2007&lt;/Year&gt;&lt;RecNum&gt;45&lt;/RecNum&gt;&lt;DisplayText&gt;(46)&lt;/DisplayText&gt;&lt;record&gt;&lt;rec-number&gt;45&lt;/rec-number&gt;&lt;foreign-keys&gt;&lt;key app="EN" db-id="2spd0sdzoeaxzoese9bprr28rwprzpz5zwrv" timestamp="1645976897"&gt;45&lt;/key&gt;&lt;/foreign-keys&gt;&lt;ref-type name="Journal Article"&gt;17&lt;/ref-type&gt;&lt;contributors&gt;&lt;authors&gt;&lt;author&gt;Kohlhammer, Y.&lt;/author&gt;&lt;author&gt;Schnoor, M.&lt;/author&gt;&lt;author&gt;Schwartz, M.&lt;/author&gt;&lt;author&gt;Raspe, H.&lt;/author&gt;&lt;author&gt;Schäfer, T.&lt;/author&gt;&lt;/authors&gt;&lt;/contributors&gt;&lt;titles&gt;&lt;title&gt;Determinants of influenza and pneumococcal vaccination in elderly people: a systematic review&lt;/title&gt;&lt;secondary-title&gt;Public Health&lt;/secondary-title&gt;&lt;/titles&gt;&lt;periodical&gt;&lt;full-title&gt;Public Health&lt;/full-title&gt;&lt;/periodical&gt;&lt;pages&gt;742–751&lt;/pages&gt;&lt;volume&gt;121&lt;/volume&gt;&lt;number&gt;10&lt;/number&gt;&lt;edition&gt;18.06.2007&lt;/edition&gt;&lt;dates&gt;&lt;year&gt;2007&lt;/year&gt;&lt;/dates&gt;&lt;isbn&gt;00333506&lt;/isbn&gt;&lt;urls&gt;&lt;related-urls&gt;&lt;url&gt;https://www.sciencedirect.com/science/article/pii/S0033350607000741&lt;/url&gt;&lt;/related-urls&gt;&lt;/urls&gt;&lt;custom2&gt;17572457&lt;/custom2&gt;&lt;electronic-resource-num&gt;10.1016/j.puhe.2007.02.011&lt;/electronic-resource-num&gt;&lt;remote-database-name&gt;PubMed&lt;/remote-database-name&gt;&lt;language&gt;eng&lt;/language&gt;&lt;/record&gt;&lt;/Cite&gt;&lt;/EndNote&gt;</w:instrText>
      </w:r>
      <w:r w:rsidR="00452C3D" w:rsidRPr="00067A21">
        <w:rPr>
          <w:rFonts w:ascii="Arial" w:eastAsia="Calibri" w:hAnsi="Arial" w:cs="Arial"/>
          <w:sz w:val="24"/>
          <w:szCs w:val="24"/>
          <w:lang w:val="en-US"/>
          <w:rPrChange w:id="1008"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09" w:author="Zehui Bai" w:date="2022-03-11T15:16:00Z">
            <w:rPr>
              <w:rFonts w:ascii="Times New Roman" w:eastAsia="Calibri" w:hAnsi="Times New Roman" w:cs="Times New Roman"/>
              <w:noProof/>
              <w:sz w:val="24"/>
              <w:szCs w:val="24"/>
              <w:lang w:val="en-US"/>
            </w:rPr>
          </w:rPrChange>
        </w:rPr>
        <w:t>(46)</w:t>
      </w:r>
      <w:r w:rsidR="00452C3D" w:rsidRPr="00067A21">
        <w:rPr>
          <w:rFonts w:ascii="Arial" w:eastAsia="Calibri" w:hAnsi="Arial" w:cs="Arial"/>
          <w:sz w:val="24"/>
          <w:szCs w:val="24"/>
          <w:lang w:val="en-US"/>
          <w:rPrChange w:id="1010"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1011" w:author="Zehui Bai" w:date="2022-03-11T15:16:00Z">
            <w:rPr>
              <w:rFonts w:ascii="Times New Roman" w:eastAsia="Calibri" w:hAnsi="Times New Roman" w:cs="Times New Roman"/>
              <w:sz w:val="24"/>
              <w:szCs w:val="24"/>
              <w:lang w:val="en-US"/>
            </w:rPr>
          </w:rPrChange>
        </w:rPr>
        <w:t>. Overall,</w:t>
      </w:r>
      <w:r w:rsidR="7AE9A0E5" w:rsidRPr="00067A21">
        <w:rPr>
          <w:rFonts w:ascii="Arial" w:eastAsia="Calibri" w:hAnsi="Arial" w:cs="Arial"/>
          <w:sz w:val="24"/>
          <w:szCs w:val="24"/>
          <w:lang w:val="en-US"/>
          <w:rPrChange w:id="1012" w:author="Zehui Bai" w:date="2022-03-11T15:16:00Z">
            <w:rPr>
              <w:rFonts w:ascii="Times New Roman" w:eastAsia="Calibri" w:hAnsi="Times New Roman" w:cs="Times New Roman"/>
              <w:sz w:val="24"/>
              <w:szCs w:val="24"/>
              <w:lang w:val="en-US"/>
            </w:rPr>
          </w:rPrChange>
        </w:rPr>
        <w:t xml:space="preserve"> it can be assumed that there is a</w:t>
      </w:r>
      <w:r w:rsidRPr="00067A21">
        <w:rPr>
          <w:rFonts w:ascii="Arial" w:eastAsia="Calibri" w:hAnsi="Arial" w:cs="Arial"/>
          <w:sz w:val="24"/>
          <w:szCs w:val="24"/>
          <w:lang w:val="en-US"/>
          <w:rPrChange w:id="1013" w:author="Zehui Bai" w:date="2022-03-11T15:16:00Z">
            <w:rPr>
              <w:rFonts w:ascii="Times New Roman" w:eastAsia="Calibri" w:hAnsi="Times New Roman" w:cs="Times New Roman"/>
              <w:sz w:val="24"/>
              <w:szCs w:val="24"/>
              <w:lang w:val="en-US"/>
            </w:rPr>
          </w:rPrChange>
        </w:rPr>
        <w:t xml:space="preserve"> relationship between information-seeking behaviors as well as vaccination knowledge and vaccination </w:t>
      </w:r>
      <w:r w:rsidR="00606E12" w:rsidRPr="00067A21">
        <w:rPr>
          <w:rFonts w:ascii="Arial" w:eastAsia="Calibri" w:hAnsi="Arial" w:cs="Arial"/>
          <w:sz w:val="24"/>
          <w:szCs w:val="24"/>
          <w:lang w:val="en-US"/>
          <w:rPrChange w:id="1014" w:author="Zehui Bai" w:date="2022-03-11T15:16:00Z">
            <w:rPr>
              <w:rFonts w:ascii="Times New Roman" w:eastAsia="Calibri" w:hAnsi="Times New Roman" w:cs="Times New Roman"/>
              <w:sz w:val="24"/>
              <w:szCs w:val="24"/>
              <w:lang w:val="en-US"/>
            </w:rPr>
          </w:rPrChange>
        </w:rPr>
        <w:t>willi</w:t>
      </w:r>
      <w:r w:rsidR="005244E1" w:rsidRPr="00067A21">
        <w:rPr>
          <w:rFonts w:ascii="Arial" w:eastAsia="Calibri" w:hAnsi="Arial" w:cs="Arial"/>
          <w:sz w:val="24"/>
          <w:szCs w:val="24"/>
          <w:lang w:val="en-US"/>
          <w:rPrChange w:id="1015" w:author="Zehui Bai" w:date="2022-03-11T15:16:00Z">
            <w:rPr>
              <w:rFonts w:ascii="Times New Roman" w:eastAsia="Calibri" w:hAnsi="Times New Roman" w:cs="Times New Roman"/>
              <w:sz w:val="24"/>
              <w:szCs w:val="24"/>
              <w:lang w:val="en-US"/>
            </w:rPr>
          </w:rPrChange>
        </w:rPr>
        <w:t>n</w:t>
      </w:r>
      <w:r w:rsidR="00606E12" w:rsidRPr="00067A21">
        <w:rPr>
          <w:rFonts w:ascii="Arial" w:eastAsia="Calibri" w:hAnsi="Arial" w:cs="Arial"/>
          <w:sz w:val="24"/>
          <w:szCs w:val="24"/>
          <w:lang w:val="en-US"/>
          <w:rPrChange w:id="1016" w:author="Zehui Bai" w:date="2022-03-11T15:16:00Z">
            <w:rPr>
              <w:rFonts w:ascii="Times New Roman" w:eastAsia="Calibri" w:hAnsi="Times New Roman" w:cs="Times New Roman"/>
              <w:sz w:val="24"/>
              <w:szCs w:val="24"/>
              <w:lang w:val="en-US"/>
            </w:rPr>
          </w:rPrChange>
        </w:rPr>
        <w:t>gness</w:t>
      </w:r>
      <w:r w:rsidRPr="00067A21">
        <w:rPr>
          <w:rFonts w:ascii="Arial" w:eastAsia="Calibri" w:hAnsi="Arial" w:cs="Arial"/>
          <w:sz w:val="24"/>
          <w:szCs w:val="24"/>
          <w:lang w:val="en-US"/>
          <w:rPrChange w:id="1017" w:author="Zehui Bai" w:date="2022-03-11T15:16:00Z">
            <w:rPr>
              <w:rFonts w:ascii="Times New Roman" w:eastAsia="Calibri" w:hAnsi="Times New Roman" w:cs="Times New Roman"/>
              <w:sz w:val="24"/>
              <w:szCs w:val="24"/>
              <w:lang w:val="en-US"/>
            </w:rPr>
          </w:rPrChange>
        </w:rPr>
        <w:t xml:space="preserve"> or refusal </w:t>
      </w:r>
      <w:r w:rsidR="000F673C" w:rsidRPr="00067A21">
        <w:rPr>
          <w:rFonts w:ascii="Arial" w:eastAsia="Calibri" w:hAnsi="Arial" w:cs="Arial"/>
          <w:sz w:val="24"/>
          <w:szCs w:val="24"/>
          <w:lang w:val="en-US"/>
          <w:rPrChange w:id="1018" w:author="Zehui Bai" w:date="2022-03-11T15:16:00Z">
            <w:rPr>
              <w:rFonts w:ascii="Times New Roman" w:eastAsia="Calibri" w:hAnsi="Times New Roman" w:cs="Times New Roman"/>
              <w:sz w:val="24"/>
              <w:szCs w:val="24"/>
              <w:lang w:val="en-US"/>
            </w:rPr>
          </w:rPrChange>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sidRPr="00067A21">
        <w:rPr>
          <w:rFonts w:ascii="Arial" w:eastAsia="Calibri" w:hAnsi="Arial" w:cs="Arial"/>
          <w:sz w:val="24"/>
          <w:szCs w:val="24"/>
          <w:lang w:val="en-US"/>
          <w:rPrChange w:id="1019"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1020" w:author="Zehui Bai" w:date="2022-03-11T15:16:00Z">
            <w:rPr>
              <w:rFonts w:ascii="Times New Roman" w:eastAsia="Calibri" w:hAnsi="Times New Roman" w:cs="Times New Roman"/>
              <w:sz w:val="24"/>
              <w:szCs w:val="24"/>
              <w:lang w:val="en-US"/>
            </w:rPr>
          </w:rPrChange>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sidRPr="00067A21">
        <w:rPr>
          <w:rFonts w:ascii="Arial" w:eastAsia="Calibri" w:hAnsi="Arial" w:cs="Arial"/>
          <w:sz w:val="24"/>
          <w:szCs w:val="24"/>
          <w:lang w:val="en-US"/>
          <w:rPrChange w:id="1021"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1022" w:author="Zehui Bai" w:date="2022-03-11T15:16:00Z">
            <w:rPr>
              <w:rFonts w:ascii="Times New Roman" w:eastAsia="Calibri" w:hAnsi="Times New Roman" w:cs="Times New Roman"/>
              <w:sz w:val="24"/>
              <w:szCs w:val="24"/>
              <w:lang w:val="en-US"/>
            </w:rPr>
          </w:rPrChange>
        </w:rPr>
        <w:fldChar w:fldCharType="end"/>
      </w:r>
      <w:r w:rsidR="000F673C" w:rsidRPr="00507161">
        <w:rPr>
          <w:rFonts w:ascii="Arial" w:eastAsia="Calibri" w:hAnsi="Arial" w:cs="Arial"/>
          <w:sz w:val="24"/>
          <w:szCs w:val="24"/>
          <w:lang w:val="en-US"/>
        </w:rPr>
      </w:r>
      <w:r w:rsidR="000F673C" w:rsidRPr="00067A21">
        <w:rPr>
          <w:rFonts w:ascii="Arial" w:eastAsia="Calibri" w:hAnsi="Arial" w:cs="Arial"/>
          <w:sz w:val="24"/>
          <w:szCs w:val="24"/>
          <w:lang w:val="en-US"/>
          <w:rPrChange w:id="1023"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24" w:author="Zehui Bai" w:date="2022-03-11T15:16:00Z">
            <w:rPr>
              <w:rFonts w:ascii="Times New Roman" w:eastAsia="Calibri" w:hAnsi="Times New Roman" w:cs="Times New Roman"/>
              <w:noProof/>
              <w:sz w:val="24"/>
              <w:szCs w:val="24"/>
              <w:lang w:val="en-US"/>
            </w:rPr>
          </w:rPrChange>
        </w:rPr>
        <w:t>(46, 47)</w:t>
      </w:r>
      <w:r w:rsidR="000F673C" w:rsidRPr="00067A21">
        <w:rPr>
          <w:rFonts w:ascii="Arial" w:eastAsia="Calibri" w:hAnsi="Arial" w:cs="Arial"/>
          <w:sz w:val="24"/>
          <w:szCs w:val="24"/>
          <w:lang w:val="en-US"/>
          <w:rPrChange w:id="1025" w:author="Zehui Bai" w:date="2022-03-11T15:16:00Z">
            <w:rPr>
              <w:rFonts w:ascii="Times New Roman" w:eastAsia="Calibri" w:hAnsi="Times New Roman" w:cs="Times New Roman"/>
              <w:sz w:val="24"/>
              <w:szCs w:val="24"/>
              <w:lang w:val="en-US"/>
            </w:rPr>
          </w:rPrChange>
        </w:rPr>
        <w:fldChar w:fldCharType="end"/>
      </w:r>
      <w:r w:rsidR="000F673C" w:rsidRPr="00067A21">
        <w:rPr>
          <w:rFonts w:ascii="Arial" w:eastAsia="Calibri" w:hAnsi="Arial" w:cs="Arial"/>
          <w:sz w:val="24"/>
          <w:szCs w:val="24"/>
          <w:lang w:val="en-US"/>
          <w:rPrChange w:id="1026" w:author="Zehui Bai" w:date="2022-03-11T15:16:00Z">
            <w:rPr>
              <w:rFonts w:ascii="Times New Roman" w:eastAsia="Calibri" w:hAnsi="Times New Roman" w:cs="Times New Roman"/>
              <w:sz w:val="24"/>
              <w:szCs w:val="24"/>
              <w:lang w:val="en-US"/>
            </w:rPr>
          </w:rPrChange>
        </w:rPr>
        <w:t>.</w:t>
      </w:r>
    </w:p>
    <w:p w14:paraId="77AC45A6" w14:textId="541F5883" w:rsidR="0053720A" w:rsidRPr="00067A21" w:rsidRDefault="68FF82DA">
      <w:pPr>
        <w:spacing w:before="120" w:after="240" w:line="240" w:lineRule="auto"/>
        <w:jc w:val="both"/>
        <w:rPr>
          <w:rFonts w:ascii="Arial" w:eastAsia="Calibri" w:hAnsi="Arial" w:cs="Arial"/>
          <w:sz w:val="24"/>
          <w:szCs w:val="24"/>
          <w:lang w:val="en-US"/>
          <w:rPrChange w:id="1027" w:author="Zehui Bai" w:date="2022-03-11T15:16:00Z">
            <w:rPr>
              <w:rFonts w:ascii="Times New Roman" w:eastAsia="Calibri" w:hAnsi="Times New Roman" w:cs="Times New Roman"/>
              <w:sz w:val="24"/>
              <w:szCs w:val="24"/>
              <w:lang w:val="en-US"/>
            </w:rPr>
          </w:rPrChange>
        </w:rPr>
        <w:pPrChange w:id="1028" w:author="Zehui Bai" w:date="2022-03-11T13:57:00Z">
          <w:pPr>
            <w:spacing w:before="120" w:after="240" w:line="240" w:lineRule="auto"/>
          </w:pPr>
        </w:pPrChange>
      </w:pPr>
      <w:r w:rsidRPr="00067A21">
        <w:rPr>
          <w:rFonts w:ascii="Arial" w:eastAsia="Calibri" w:hAnsi="Arial" w:cs="Arial"/>
          <w:sz w:val="24"/>
          <w:szCs w:val="24"/>
          <w:lang w:val="en-US"/>
          <w:rPrChange w:id="1029" w:author="Zehui Bai" w:date="2022-03-11T15:16:00Z">
            <w:rPr>
              <w:rFonts w:ascii="Times New Roman" w:eastAsia="Calibri" w:hAnsi="Times New Roman" w:cs="Times New Roman"/>
              <w:sz w:val="24"/>
              <w:szCs w:val="24"/>
              <w:lang w:val="en-US"/>
            </w:rPr>
          </w:rPrChange>
        </w:rPr>
        <w:t xml:space="preserve">Due to the </w:t>
      </w:r>
      <w:r w:rsidR="00C26E23" w:rsidRPr="00067A21">
        <w:rPr>
          <w:rFonts w:ascii="Arial" w:hAnsi="Arial" w:cs="Arial"/>
          <w:sz w:val="24"/>
          <w:szCs w:val="24"/>
          <w:lang w:val="en-US"/>
          <w:rPrChange w:id="1030" w:author="Zehui Bai" w:date="2022-03-11T15:16:00Z">
            <w:rPr>
              <w:rFonts w:ascii="Times New Roman" w:hAnsi="Times New Roman" w:cs="Times New Roman"/>
              <w:sz w:val="24"/>
              <w:szCs w:val="24"/>
              <w:lang w:val="en-US"/>
            </w:rPr>
          </w:rPrChange>
        </w:rPr>
        <w:t>recency</w:t>
      </w:r>
      <w:r w:rsidRPr="00067A21">
        <w:rPr>
          <w:rFonts w:ascii="Arial" w:hAnsi="Arial" w:cs="Arial"/>
          <w:sz w:val="24"/>
          <w:szCs w:val="24"/>
          <w:lang w:val="en-US"/>
          <w:rPrChange w:id="1031" w:author="Zehui Bai" w:date="2022-03-11T15:16:00Z">
            <w:rPr>
              <w:rFonts w:ascii="Times New Roman" w:hAnsi="Times New Roman" w:cs="Times New Roman"/>
              <w:sz w:val="24"/>
              <w:szCs w:val="24"/>
              <w:lang w:val="en-US"/>
            </w:rPr>
          </w:rPrChange>
        </w:rPr>
        <w:t xml:space="preserve"> of the SARS-CoV-2 pandemic</w:t>
      </w:r>
      <w:r w:rsidR="000677F3" w:rsidRPr="00067A21">
        <w:rPr>
          <w:rFonts w:ascii="Arial" w:hAnsi="Arial" w:cs="Arial"/>
          <w:sz w:val="24"/>
          <w:szCs w:val="24"/>
          <w:lang w:val="en-US"/>
          <w:rPrChange w:id="1032" w:author="Zehui Bai" w:date="2022-03-11T15:16:00Z">
            <w:rPr>
              <w:rFonts w:ascii="Times New Roman" w:hAnsi="Times New Roman" w:cs="Times New Roman"/>
              <w:sz w:val="24"/>
              <w:szCs w:val="24"/>
              <w:lang w:val="en-US"/>
            </w:rPr>
          </w:rPrChange>
        </w:rPr>
        <w:t>,</w:t>
      </w:r>
      <w:r w:rsidRPr="00067A21">
        <w:rPr>
          <w:rFonts w:ascii="Arial" w:eastAsia="Calibri" w:hAnsi="Arial" w:cs="Arial"/>
          <w:sz w:val="24"/>
          <w:szCs w:val="24"/>
          <w:lang w:val="en-US"/>
          <w:rPrChange w:id="1033" w:author="Zehui Bai" w:date="2022-03-11T15:16:00Z">
            <w:rPr>
              <w:rFonts w:ascii="Times New Roman" w:eastAsia="Calibri" w:hAnsi="Times New Roman" w:cs="Times New Roman"/>
              <w:sz w:val="24"/>
              <w:szCs w:val="24"/>
              <w:lang w:val="en-US"/>
            </w:rPr>
          </w:rPrChange>
        </w:rPr>
        <w:t xml:space="preserve"> a very limited number of studies have covered factors that influence vaccination </w:t>
      </w:r>
      <w:r w:rsidR="00C405FD" w:rsidRPr="00067A21">
        <w:rPr>
          <w:rFonts w:ascii="Arial" w:eastAsia="Calibri" w:hAnsi="Arial" w:cs="Arial"/>
          <w:sz w:val="24"/>
          <w:szCs w:val="24"/>
          <w:lang w:val="en-US"/>
          <w:rPrChange w:id="1034" w:author="Zehui Bai" w:date="2022-03-11T15:16:00Z">
            <w:rPr>
              <w:rFonts w:ascii="Times New Roman" w:eastAsia="Calibri" w:hAnsi="Times New Roman" w:cs="Times New Roman"/>
              <w:sz w:val="24"/>
              <w:szCs w:val="24"/>
              <w:lang w:val="en-US"/>
            </w:rPr>
          </w:rPrChange>
        </w:rPr>
        <w:t>willingness</w:t>
      </w:r>
      <w:r w:rsidRPr="00067A21">
        <w:rPr>
          <w:rFonts w:ascii="Arial" w:eastAsia="Calibri" w:hAnsi="Arial" w:cs="Arial"/>
          <w:sz w:val="24"/>
          <w:szCs w:val="24"/>
          <w:lang w:val="en-US"/>
          <w:rPrChange w:id="1035" w:author="Zehui Bai" w:date="2022-03-11T15:16:00Z">
            <w:rPr>
              <w:rFonts w:ascii="Times New Roman" w:eastAsia="Calibri" w:hAnsi="Times New Roman" w:cs="Times New Roman"/>
              <w:sz w:val="24"/>
              <w:szCs w:val="24"/>
              <w:lang w:val="en-US"/>
            </w:rPr>
          </w:rPrChange>
        </w:rPr>
        <w:t xml:space="preserve"> or refusal during the SARS-CoV-2 pandemic</w:t>
      </w:r>
      <w:r w:rsidR="00660D40" w:rsidRPr="00067A21">
        <w:rPr>
          <w:rFonts w:ascii="Arial" w:eastAsia="Calibri" w:hAnsi="Arial" w:cs="Arial"/>
          <w:sz w:val="24"/>
          <w:szCs w:val="24"/>
          <w:lang w:val="en-US"/>
          <w:rPrChange w:id="1036" w:author="Zehui Bai" w:date="2022-03-11T15:16:00Z">
            <w:rPr>
              <w:rFonts w:ascii="Times New Roman" w:eastAsia="Calibri" w:hAnsi="Times New Roman" w:cs="Times New Roman"/>
              <w:sz w:val="24"/>
              <w:szCs w:val="24"/>
              <w:lang w:val="en-US"/>
            </w:rPr>
          </w:rPrChange>
        </w:rPr>
        <w:t> </w:t>
      </w:r>
      <w:r w:rsidR="00227B86" w:rsidRPr="00067A21">
        <w:rPr>
          <w:rFonts w:ascii="Arial" w:eastAsia="Calibri" w:hAnsi="Arial" w:cs="Arial"/>
          <w:sz w:val="24"/>
          <w:szCs w:val="24"/>
          <w:lang w:val="en-US"/>
          <w:rPrChange w:id="1037" w:author="Zehui Bai" w:date="2022-03-11T15:16:00Z">
            <w:rPr>
              <w:rFonts w:ascii="Times New Roman" w:eastAsia="Calibri" w:hAnsi="Times New Roman" w:cs="Times New Roman"/>
              <w:sz w:val="24"/>
              <w:szCs w:val="24"/>
              <w:lang w:val="en-US"/>
            </w:rPr>
          </w:rPrChange>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sidRPr="00067A21">
        <w:rPr>
          <w:rFonts w:ascii="Arial" w:eastAsia="Calibri" w:hAnsi="Arial" w:cs="Arial"/>
          <w:sz w:val="24"/>
          <w:szCs w:val="24"/>
          <w:lang w:val="en-US"/>
          <w:rPrChange w:id="1038"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1039" w:author="Zehui Bai" w:date="2022-03-11T15:16:00Z">
            <w:rPr>
              <w:rFonts w:ascii="Times New Roman" w:eastAsia="Calibri" w:hAnsi="Times New Roman" w:cs="Times New Roman"/>
              <w:sz w:val="24"/>
              <w:szCs w:val="24"/>
              <w:lang w:val="en-US"/>
            </w:rPr>
          </w:rPrChange>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sidRPr="00067A21">
        <w:rPr>
          <w:rFonts w:ascii="Arial" w:eastAsia="Calibri" w:hAnsi="Arial" w:cs="Arial"/>
          <w:sz w:val="24"/>
          <w:szCs w:val="24"/>
          <w:lang w:val="en-US"/>
          <w:rPrChange w:id="1040"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1041" w:author="Zehui Bai" w:date="2022-03-11T15:16:00Z">
            <w:rPr>
              <w:rFonts w:ascii="Times New Roman" w:eastAsia="Calibri" w:hAnsi="Times New Roman" w:cs="Times New Roman"/>
              <w:sz w:val="24"/>
              <w:szCs w:val="24"/>
              <w:lang w:val="en-US"/>
            </w:rPr>
          </w:rPrChange>
        </w:rPr>
        <w:fldChar w:fldCharType="end"/>
      </w:r>
      <w:r w:rsidR="00227B86" w:rsidRPr="00507161">
        <w:rPr>
          <w:rFonts w:ascii="Arial" w:eastAsia="Calibri" w:hAnsi="Arial" w:cs="Arial"/>
          <w:sz w:val="24"/>
          <w:szCs w:val="24"/>
          <w:lang w:val="en-US"/>
        </w:rPr>
      </w:r>
      <w:r w:rsidR="00227B86" w:rsidRPr="00067A21">
        <w:rPr>
          <w:rFonts w:ascii="Arial" w:eastAsia="Calibri" w:hAnsi="Arial" w:cs="Arial"/>
          <w:sz w:val="24"/>
          <w:szCs w:val="24"/>
          <w:lang w:val="en-US"/>
          <w:rPrChange w:id="1042"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43" w:author="Zehui Bai" w:date="2022-03-11T15:16:00Z">
            <w:rPr>
              <w:rFonts w:ascii="Times New Roman" w:eastAsia="Calibri" w:hAnsi="Times New Roman" w:cs="Times New Roman"/>
              <w:noProof/>
              <w:sz w:val="24"/>
              <w:szCs w:val="24"/>
              <w:lang w:val="en-US"/>
            </w:rPr>
          </w:rPrChange>
        </w:rPr>
        <w:t>(10, 11, 48)</w:t>
      </w:r>
      <w:r w:rsidR="00227B86" w:rsidRPr="00067A21">
        <w:rPr>
          <w:rFonts w:ascii="Arial" w:eastAsia="Calibri" w:hAnsi="Arial" w:cs="Arial"/>
          <w:sz w:val="24"/>
          <w:szCs w:val="24"/>
          <w:lang w:val="en-US"/>
          <w:rPrChange w:id="1044"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1045" w:author="Zehui Bai" w:date="2022-03-11T15:16:00Z">
            <w:rPr>
              <w:rFonts w:ascii="Times New Roman" w:eastAsia="Calibri" w:hAnsi="Times New Roman" w:cs="Times New Roman"/>
              <w:sz w:val="24"/>
              <w:szCs w:val="24"/>
              <w:lang w:val="en-US"/>
            </w:rPr>
          </w:rPrChange>
        </w:rPr>
        <w:t xml:space="preserve">. </w:t>
      </w:r>
      <w:r w:rsidR="5C10AE1C" w:rsidRPr="00067A21">
        <w:rPr>
          <w:rFonts w:ascii="Arial" w:eastAsia="Calibri" w:hAnsi="Arial" w:cs="Arial"/>
          <w:sz w:val="24"/>
          <w:szCs w:val="24"/>
          <w:lang w:val="en-US"/>
          <w:rPrChange w:id="1046" w:author="Zehui Bai" w:date="2022-03-11T15:16:00Z">
            <w:rPr>
              <w:rFonts w:ascii="Times New Roman" w:eastAsia="Calibri" w:hAnsi="Times New Roman" w:cs="Times New Roman"/>
              <w:sz w:val="24"/>
              <w:szCs w:val="24"/>
              <w:lang w:val="en-US"/>
            </w:rPr>
          </w:rPrChange>
        </w:rPr>
        <w:t xml:space="preserve">The initial results of nationwide </w:t>
      </w:r>
      <w:r w:rsidR="00FB680B" w:rsidRPr="00067A21">
        <w:rPr>
          <w:rFonts w:ascii="Arial" w:eastAsia="Calibri" w:hAnsi="Arial" w:cs="Arial"/>
          <w:sz w:val="24"/>
          <w:szCs w:val="24"/>
          <w:lang w:val="en-US"/>
          <w:rPrChange w:id="1047" w:author="Zehui Bai" w:date="2022-03-11T15:16:00Z">
            <w:rPr>
              <w:rFonts w:ascii="Times New Roman" w:eastAsia="Calibri" w:hAnsi="Times New Roman" w:cs="Times New Roman"/>
              <w:sz w:val="24"/>
              <w:szCs w:val="24"/>
              <w:lang w:val="en-US"/>
            </w:rPr>
          </w:rPrChange>
        </w:rPr>
        <w:t>COVID</w:t>
      </w:r>
      <w:r w:rsidR="5C10AE1C" w:rsidRPr="00067A21">
        <w:rPr>
          <w:rFonts w:ascii="Arial" w:eastAsia="Calibri" w:hAnsi="Arial" w:cs="Arial"/>
          <w:sz w:val="24"/>
          <w:szCs w:val="24"/>
          <w:lang w:val="en-US"/>
          <w:rPrChange w:id="1048" w:author="Zehui Bai" w:date="2022-03-11T15:16:00Z">
            <w:rPr>
              <w:rFonts w:ascii="Times New Roman" w:eastAsia="Calibri" w:hAnsi="Times New Roman" w:cs="Times New Roman"/>
              <w:sz w:val="24"/>
              <w:szCs w:val="24"/>
              <w:lang w:val="en-US"/>
            </w:rPr>
          </w:rPrChange>
        </w:rPr>
        <w:t xml:space="preserve">-19 vaccination </w:t>
      </w:r>
      <w:r w:rsidR="5C10AE1C" w:rsidRPr="00067A21" w:rsidDel="00C405FD">
        <w:rPr>
          <w:rFonts w:ascii="Arial" w:eastAsia="Calibri" w:hAnsi="Arial" w:cs="Arial"/>
          <w:sz w:val="24"/>
          <w:szCs w:val="24"/>
          <w:lang w:val="en-US"/>
          <w:rPrChange w:id="1049" w:author="Zehui Bai" w:date="2022-03-11T15:16:00Z">
            <w:rPr>
              <w:rFonts w:ascii="Times New Roman" w:eastAsia="Calibri" w:hAnsi="Times New Roman" w:cs="Times New Roman"/>
              <w:sz w:val="24"/>
              <w:szCs w:val="24"/>
              <w:lang w:val="en-US"/>
            </w:rPr>
          </w:rPrChange>
        </w:rPr>
        <w:t>readiness</w:t>
      </w:r>
      <w:r w:rsidR="5C10AE1C" w:rsidRPr="00067A21">
        <w:rPr>
          <w:rFonts w:ascii="Arial" w:eastAsia="Calibri" w:hAnsi="Arial" w:cs="Arial"/>
          <w:sz w:val="24"/>
          <w:szCs w:val="24"/>
          <w:lang w:val="en-US"/>
          <w:rPrChange w:id="1050" w:author="Zehui Bai" w:date="2022-03-11T15:16:00Z">
            <w:rPr>
              <w:rFonts w:ascii="Times New Roman" w:eastAsia="Calibri" w:hAnsi="Times New Roman" w:cs="Times New Roman"/>
              <w:sz w:val="24"/>
              <w:szCs w:val="24"/>
              <w:lang w:val="en-US"/>
            </w:rPr>
          </w:rPrChange>
        </w:rPr>
        <w:t xml:space="preserve"> studies showed that the most relevant factors were the influence on confidence in the safety of vaccination and perception of personal and social benefits</w:t>
      </w:r>
      <w:r w:rsidR="00783BED" w:rsidRPr="00067A21">
        <w:rPr>
          <w:rFonts w:ascii="Arial" w:eastAsia="Calibri" w:hAnsi="Arial" w:cs="Arial"/>
          <w:sz w:val="24"/>
          <w:szCs w:val="24"/>
          <w:lang w:val="en-US"/>
          <w:rPrChange w:id="1051" w:author="Zehui Bai" w:date="2022-03-11T15:16:00Z">
            <w:rPr>
              <w:rFonts w:ascii="Times New Roman" w:eastAsia="Calibri" w:hAnsi="Times New Roman" w:cs="Times New Roman"/>
              <w:sz w:val="24"/>
              <w:szCs w:val="24"/>
              <w:lang w:val="en-US"/>
            </w:rPr>
          </w:rPrChange>
        </w:rPr>
        <w:t xml:space="preserve"> </w:t>
      </w:r>
      <w:r w:rsidR="00783BED" w:rsidRPr="00067A21">
        <w:rPr>
          <w:rFonts w:ascii="Arial" w:eastAsia="Calibri" w:hAnsi="Arial" w:cs="Arial"/>
          <w:sz w:val="24"/>
          <w:szCs w:val="24"/>
          <w:lang w:val="en-US"/>
          <w:rPrChange w:id="1052" w:author="Zehui Bai" w:date="2022-03-11T15:16:00Z">
            <w:rPr>
              <w:rFonts w:ascii="Times New Roman" w:eastAsia="Calibri" w:hAnsi="Times New Roman" w:cs="Times New Roman"/>
              <w:sz w:val="24"/>
              <w:szCs w:val="24"/>
              <w:lang w:val="en-US"/>
            </w:rPr>
          </w:rPrChange>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067A21">
        <w:rPr>
          <w:rFonts w:ascii="Arial" w:eastAsia="Calibri" w:hAnsi="Arial" w:cs="Arial"/>
          <w:sz w:val="24"/>
          <w:szCs w:val="24"/>
          <w:lang w:val="en-US"/>
          <w:rPrChange w:id="1053"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1054" w:author="Zehui Bai" w:date="2022-03-11T15:16:00Z">
            <w:rPr>
              <w:rFonts w:ascii="Times New Roman" w:eastAsia="Calibri" w:hAnsi="Times New Roman" w:cs="Times New Roman"/>
              <w:sz w:val="24"/>
              <w:szCs w:val="24"/>
              <w:lang w:val="en-US"/>
            </w:rPr>
          </w:rPrChange>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067A21">
        <w:rPr>
          <w:rFonts w:ascii="Arial" w:eastAsia="Calibri" w:hAnsi="Arial" w:cs="Arial"/>
          <w:sz w:val="24"/>
          <w:szCs w:val="24"/>
          <w:lang w:val="en-US"/>
          <w:rPrChange w:id="1055"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1056" w:author="Zehui Bai" w:date="2022-03-11T15:16:00Z">
            <w:rPr>
              <w:rFonts w:ascii="Times New Roman" w:eastAsia="Calibri" w:hAnsi="Times New Roman" w:cs="Times New Roman"/>
              <w:sz w:val="24"/>
              <w:szCs w:val="24"/>
              <w:lang w:val="en-US"/>
            </w:rPr>
          </w:rPrChange>
        </w:rPr>
        <w:fldChar w:fldCharType="end"/>
      </w:r>
      <w:r w:rsidR="00783BED" w:rsidRPr="00507161">
        <w:rPr>
          <w:rFonts w:ascii="Arial" w:eastAsia="Calibri" w:hAnsi="Arial" w:cs="Arial"/>
          <w:sz w:val="24"/>
          <w:szCs w:val="24"/>
          <w:lang w:val="en-US"/>
        </w:rPr>
      </w:r>
      <w:r w:rsidR="00783BED" w:rsidRPr="00067A21">
        <w:rPr>
          <w:rFonts w:ascii="Arial" w:eastAsia="Calibri" w:hAnsi="Arial" w:cs="Arial"/>
          <w:sz w:val="24"/>
          <w:szCs w:val="24"/>
          <w:lang w:val="en-US"/>
          <w:rPrChange w:id="1057"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58" w:author="Zehui Bai" w:date="2022-03-11T15:16:00Z">
            <w:rPr>
              <w:rFonts w:ascii="Times New Roman" w:eastAsia="Calibri" w:hAnsi="Times New Roman" w:cs="Times New Roman"/>
              <w:noProof/>
              <w:sz w:val="24"/>
              <w:szCs w:val="24"/>
              <w:lang w:val="en-US"/>
            </w:rPr>
          </w:rPrChange>
        </w:rPr>
        <w:t>(10, 11, 48)</w:t>
      </w:r>
      <w:r w:rsidR="00783BED" w:rsidRPr="00067A21">
        <w:rPr>
          <w:rFonts w:ascii="Arial" w:eastAsia="Calibri" w:hAnsi="Arial" w:cs="Arial"/>
          <w:sz w:val="24"/>
          <w:szCs w:val="24"/>
          <w:lang w:val="en-US"/>
          <w:rPrChange w:id="1059" w:author="Zehui Bai" w:date="2022-03-11T15:16:00Z">
            <w:rPr>
              <w:rFonts w:ascii="Times New Roman" w:eastAsia="Calibri" w:hAnsi="Times New Roman" w:cs="Times New Roman"/>
              <w:sz w:val="24"/>
              <w:szCs w:val="24"/>
              <w:lang w:val="en-US"/>
            </w:rPr>
          </w:rPrChange>
        </w:rPr>
        <w:fldChar w:fldCharType="end"/>
      </w:r>
      <w:r w:rsidR="5C10AE1C" w:rsidRPr="00067A21">
        <w:rPr>
          <w:rFonts w:ascii="Arial" w:eastAsia="Calibri" w:hAnsi="Arial" w:cs="Arial"/>
          <w:sz w:val="24"/>
          <w:szCs w:val="24"/>
          <w:lang w:val="en-US"/>
          <w:rPrChange w:id="1060" w:author="Zehui Bai" w:date="2022-03-11T15:16:00Z">
            <w:rPr>
              <w:rFonts w:ascii="Times New Roman" w:eastAsia="Calibri" w:hAnsi="Times New Roman" w:cs="Times New Roman"/>
              <w:sz w:val="24"/>
              <w:szCs w:val="24"/>
              <w:lang w:val="en-US"/>
            </w:rPr>
          </w:rPrChange>
        </w:rPr>
        <w:t xml:space="preserve">. These may be influenced by socioeconomic status and sociodemographic factors. For example, individuals with a low socioeconomic status have a lower </w:t>
      </w:r>
      <w:r w:rsidR="000677F3" w:rsidRPr="00067A21">
        <w:rPr>
          <w:rFonts w:ascii="Arial" w:eastAsia="Calibri" w:hAnsi="Arial" w:cs="Arial"/>
          <w:sz w:val="24"/>
          <w:szCs w:val="24"/>
          <w:lang w:val="en-US"/>
          <w:rPrChange w:id="1061" w:author="Zehui Bai" w:date="2022-03-11T15:16:00Z">
            <w:rPr>
              <w:rFonts w:ascii="Times New Roman" w:eastAsia="Calibri" w:hAnsi="Times New Roman" w:cs="Times New Roman"/>
              <w:sz w:val="24"/>
              <w:szCs w:val="24"/>
              <w:lang w:val="en-US"/>
            </w:rPr>
          </w:rPrChange>
        </w:rPr>
        <w:t xml:space="preserve">tendency </w:t>
      </w:r>
      <w:r w:rsidR="5C10AE1C" w:rsidRPr="00067A21">
        <w:rPr>
          <w:rFonts w:ascii="Arial" w:eastAsia="Calibri" w:hAnsi="Arial" w:cs="Arial"/>
          <w:sz w:val="24"/>
          <w:szCs w:val="24"/>
          <w:lang w:val="en-US"/>
          <w:rPrChange w:id="1062" w:author="Zehui Bai" w:date="2022-03-11T15:16:00Z">
            <w:rPr>
              <w:rFonts w:ascii="Times New Roman" w:eastAsia="Calibri" w:hAnsi="Times New Roman" w:cs="Times New Roman"/>
              <w:sz w:val="24"/>
              <w:szCs w:val="24"/>
              <w:lang w:val="en-US"/>
            </w:rPr>
          </w:rPrChange>
        </w:rPr>
        <w:t xml:space="preserve">to </w:t>
      </w:r>
      <w:r w:rsidR="5C10AE1C" w:rsidRPr="00067A21" w:rsidDel="000677F3">
        <w:rPr>
          <w:rFonts w:ascii="Arial" w:eastAsia="Calibri" w:hAnsi="Arial" w:cs="Arial"/>
          <w:sz w:val="24"/>
          <w:szCs w:val="24"/>
          <w:lang w:val="en-US"/>
          <w:rPrChange w:id="1063" w:author="Zehui Bai" w:date="2022-03-11T15:16:00Z">
            <w:rPr>
              <w:rFonts w:ascii="Times New Roman" w:eastAsia="Calibri" w:hAnsi="Times New Roman" w:cs="Times New Roman"/>
              <w:sz w:val="24"/>
              <w:szCs w:val="24"/>
              <w:lang w:val="en-US"/>
            </w:rPr>
          </w:rPrChange>
        </w:rPr>
        <w:t xml:space="preserve">get </w:t>
      </w:r>
      <w:r w:rsidR="5C10AE1C" w:rsidRPr="00067A21">
        <w:rPr>
          <w:rFonts w:ascii="Arial" w:eastAsia="Calibri" w:hAnsi="Arial" w:cs="Arial"/>
          <w:sz w:val="24"/>
          <w:szCs w:val="24"/>
          <w:lang w:val="en-US"/>
          <w:rPrChange w:id="1064" w:author="Zehui Bai" w:date="2022-03-11T15:16:00Z">
            <w:rPr>
              <w:rFonts w:ascii="Times New Roman" w:eastAsia="Calibri" w:hAnsi="Times New Roman" w:cs="Times New Roman"/>
              <w:sz w:val="24"/>
              <w:szCs w:val="24"/>
              <w:lang w:val="en-US"/>
            </w:rPr>
          </w:rPrChange>
        </w:rPr>
        <w:t xml:space="preserve">vaccinated. Furthermore, it was demonstrated that </w:t>
      </w:r>
      <w:r w:rsidR="000677F3" w:rsidRPr="00067A21">
        <w:rPr>
          <w:rFonts w:ascii="Arial" w:eastAsia="Calibri" w:hAnsi="Arial" w:cs="Arial"/>
          <w:sz w:val="24"/>
          <w:szCs w:val="24"/>
          <w:lang w:val="en-US"/>
          <w:rPrChange w:id="1065" w:author="Zehui Bai" w:date="2022-03-11T15:16:00Z">
            <w:rPr>
              <w:rFonts w:ascii="Times New Roman" w:eastAsia="Calibri" w:hAnsi="Times New Roman" w:cs="Times New Roman"/>
              <w:sz w:val="24"/>
              <w:szCs w:val="24"/>
              <w:lang w:val="en-US"/>
            </w:rPr>
          </w:rPrChange>
        </w:rPr>
        <w:t xml:space="preserve">the </w:t>
      </w:r>
      <w:r w:rsidR="5C10AE1C" w:rsidRPr="00067A21">
        <w:rPr>
          <w:rFonts w:ascii="Arial" w:eastAsia="Calibri" w:hAnsi="Arial" w:cs="Arial"/>
          <w:sz w:val="24"/>
          <w:szCs w:val="24"/>
          <w:lang w:val="en-US"/>
          <w:rPrChange w:id="1066" w:author="Zehui Bai" w:date="2022-03-11T15:16:00Z">
            <w:rPr>
              <w:rFonts w:ascii="Times New Roman" w:eastAsia="Calibri" w:hAnsi="Times New Roman" w:cs="Times New Roman"/>
              <w:sz w:val="24"/>
              <w:szCs w:val="24"/>
              <w:lang w:val="en-US"/>
            </w:rPr>
          </w:rPrChange>
        </w:rPr>
        <w:t>media can influence the opinion of unvaccinated individuals in particular by creating uncertainty</w:t>
      </w:r>
      <w:r w:rsidR="006E1486" w:rsidRPr="00067A21">
        <w:rPr>
          <w:rFonts w:ascii="Arial" w:eastAsia="Calibri" w:hAnsi="Arial" w:cs="Arial"/>
          <w:sz w:val="24"/>
          <w:szCs w:val="24"/>
          <w:lang w:val="en-US"/>
          <w:rPrChange w:id="1067" w:author="Zehui Bai" w:date="2022-03-11T15:16:00Z">
            <w:rPr>
              <w:rFonts w:ascii="Times New Roman" w:eastAsia="Calibri" w:hAnsi="Times New Roman" w:cs="Times New Roman"/>
              <w:sz w:val="24"/>
              <w:szCs w:val="24"/>
              <w:lang w:val="en-US"/>
            </w:rPr>
          </w:rPrChange>
        </w:rPr>
        <w:t xml:space="preserve"> </w:t>
      </w:r>
      <w:r w:rsidR="00560410" w:rsidRPr="00067A21">
        <w:rPr>
          <w:rFonts w:ascii="Arial" w:eastAsia="Calibri" w:hAnsi="Arial" w:cs="Arial"/>
          <w:sz w:val="24"/>
          <w:szCs w:val="24"/>
          <w:lang w:val="en-US"/>
          <w:rPrChange w:id="1068" w:author="Zehui Bai" w:date="2022-03-11T15:16:00Z">
            <w:rPr>
              <w:rFonts w:ascii="Times New Roman" w:eastAsia="Calibri" w:hAnsi="Times New Roman" w:cs="Times New Roman"/>
              <w:sz w:val="24"/>
              <w:szCs w:val="24"/>
              <w:lang w:val="en-US"/>
            </w:rPr>
          </w:rPrChange>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067A21">
        <w:rPr>
          <w:rFonts w:ascii="Arial" w:eastAsia="Calibri" w:hAnsi="Arial" w:cs="Arial"/>
          <w:sz w:val="24"/>
          <w:szCs w:val="24"/>
          <w:lang w:val="en-US"/>
          <w:rPrChange w:id="1069" w:author="Zehui Bai" w:date="2022-03-11T15:16:00Z">
            <w:rPr>
              <w:rFonts w:ascii="Times New Roman" w:eastAsia="Calibri" w:hAnsi="Times New Roman" w:cs="Times New Roman"/>
              <w:sz w:val="24"/>
              <w:szCs w:val="24"/>
              <w:lang w:val="en-US"/>
            </w:rPr>
          </w:rPrChange>
        </w:rPr>
        <w:instrText xml:space="preserve"> ADDIN EN.CITE </w:instrText>
      </w:r>
      <w:r w:rsidR="0084080E" w:rsidRPr="00067A21">
        <w:rPr>
          <w:rFonts w:ascii="Arial" w:eastAsia="Calibri" w:hAnsi="Arial" w:cs="Arial"/>
          <w:sz w:val="24"/>
          <w:szCs w:val="24"/>
          <w:lang w:val="en-US"/>
          <w:rPrChange w:id="1070" w:author="Zehui Bai" w:date="2022-03-11T15:16:00Z">
            <w:rPr>
              <w:rFonts w:ascii="Times New Roman" w:eastAsia="Calibri" w:hAnsi="Times New Roman" w:cs="Times New Roman"/>
              <w:sz w:val="24"/>
              <w:szCs w:val="24"/>
              <w:lang w:val="en-US"/>
            </w:rPr>
          </w:rPrChange>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067A21">
        <w:rPr>
          <w:rFonts w:ascii="Arial" w:eastAsia="Calibri" w:hAnsi="Arial" w:cs="Arial"/>
          <w:sz w:val="24"/>
          <w:szCs w:val="24"/>
          <w:lang w:val="en-US"/>
          <w:rPrChange w:id="1071" w:author="Zehui Bai" w:date="2022-03-11T15:16:00Z">
            <w:rPr>
              <w:rFonts w:ascii="Times New Roman" w:eastAsia="Calibri" w:hAnsi="Times New Roman" w:cs="Times New Roman"/>
              <w:sz w:val="24"/>
              <w:szCs w:val="24"/>
              <w:lang w:val="en-US"/>
            </w:rPr>
          </w:rPrChange>
        </w:rPr>
        <w:instrText xml:space="preserve"> ADDIN EN.CITE.DATA </w:instrText>
      </w:r>
      <w:r w:rsidR="0084080E" w:rsidRPr="00507161">
        <w:rPr>
          <w:rFonts w:ascii="Arial" w:eastAsia="Calibri" w:hAnsi="Arial" w:cs="Arial"/>
          <w:sz w:val="24"/>
          <w:szCs w:val="24"/>
          <w:lang w:val="en-US"/>
        </w:rPr>
      </w:r>
      <w:r w:rsidR="0084080E" w:rsidRPr="00067A21">
        <w:rPr>
          <w:rFonts w:ascii="Arial" w:eastAsia="Calibri" w:hAnsi="Arial" w:cs="Arial"/>
          <w:sz w:val="24"/>
          <w:szCs w:val="24"/>
          <w:lang w:val="en-US"/>
          <w:rPrChange w:id="1072" w:author="Zehui Bai" w:date="2022-03-11T15:16:00Z">
            <w:rPr>
              <w:rFonts w:ascii="Times New Roman" w:eastAsia="Calibri" w:hAnsi="Times New Roman" w:cs="Times New Roman"/>
              <w:sz w:val="24"/>
              <w:szCs w:val="24"/>
              <w:lang w:val="en-US"/>
            </w:rPr>
          </w:rPrChange>
        </w:rPr>
        <w:fldChar w:fldCharType="end"/>
      </w:r>
      <w:r w:rsidR="00560410" w:rsidRPr="00507161">
        <w:rPr>
          <w:rFonts w:ascii="Arial" w:eastAsia="Calibri" w:hAnsi="Arial" w:cs="Arial"/>
          <w:sz w:val="24"/>
          <w:szCs w:val="24"/>
          <w:lang w:val="en-US"/>
        </w:rPr>
      </w:r>
      <w:r w:rsidR="00560410" w:rsidRPr="00067A21">
        <w:rPr>
          <w:rFonts w:ascii="Arial" w:eastAsia="Calibri" w:hAnsi="Arial" w:cs="Arial"/>
          <w:sz w:val="24"/>
          <w:szCs w:val="24"/>
          <w:lang w:val="en-US"/>
          <w:rPrChange w:id="1073"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74" w:author="Zehui Bai" w:date="2022-03-11T15:16:00Z">
            <w:rPr>
              <w:rFonts w:ascii="Times New Roman" w:eastAsia="Calibri" w:hAnsi="Times New Roman" w:cs="Times New Roman"/>
              <w:noProof/>
              <w:sz w:val="24"/>
              <w:szCs w:val="24"/>
              <w:lang w:val="en-US"/>
            </w:rPr>
          </w:rPrChange>
        </w:rPr>
        <w:t>(10, 11, 48)</w:t>
      </w:r>
      <w:r w:rsidR="00560410" w:rsidRPr="00067A21">
        <w:rPr>
          <w:rFonts w:ascii="Arial" w:eastAsia="Calibri" w:hAnsi="Arial" w:cs="Arial"/>
          <w:sz w:val="24"/>
          <w:szCs w:val="24"/>
          <w:lang w:val="en-US"/>
          <w:rPrChange w:id="1075" w:author="Zehui Bai" w:date="2022-03-11T15:16:00Z">
            <w:rPr>
              <w:rFonts w:ascii="Times New Roman" w:eastAsia="Calibri" w:hAnsi="Times New Roman" w:cs="Times New Roman"/>
              <w:sz w:val="24"/>
              <w:szCs w:val="24"/>
              <w:lang w:val="en-US"/>
            </w:rPr>
          </w:rPrChange>
        </w:rPr>
        <w:fldChar w:fldCharType="end"/>
      </w:r>
      <w:r w:rsidR="5C10AE1C" w:rsidRPr="00067A21">
        <w:rPr>
          <w:rFonts w:ascii="Arial" w:eastAsia="Calibri" w:hAnsi="Arial" w:cs="Arial"/>
          <w:sz w:val="24"/>
          <w:szCs w:val="24"/>
          <w:lang w:val="en-US"/>
          <w:rPrChange w:id="1076" w:author="Zehui Bai" w:date="2022-03-11T15:16:00Z">
            <w:rPr>
              <w:rFonts w:ascii="Times New Roman" w:eastAsia="Calibri" w:hAnsi="Times New Roman" w:cs="Times New Roman"/>
              <w:sz w:val="24"/>
              <w:szCs w:val="24"/>
              <w:lang w:val="en-US"/>
            </w:rPr>
          </w:rPrChange>
        </w:rPr>
        <w:t xml:space="preserve">. </w:t>
      </w:r>
    </w:p>
    <w:p w14:paraId="4816436C" w14:textId="73ED9F4D" w:rsidR="0053720A" w:rsidRPr="00067A21" w:rsidRDefault="15D2BD73">
      <w:pPr>
        <w:spacing w:before="120" w:after="240" w:line="240" w:lineRule="auto"/>
        <w:jc w:val="both"/>
        <w:rPr>
          <w:rFonts w:ascii="Arial" w:eastAsia="Calibri" w:hAnsi="Arial" w:cs="Arial"/>
          <w:sz w:val="24"/>
          <w:szCs w:val="24"/>
          <w:lang w:val="en-US"/>
          <w:rPrChange w:id="1077" w:author="Zehui Bai" w:date="2022-03-11T15:16:00Z">
            <w:rPr>
              <w:rFonts w:ascii="Times New Roman" w:eastAsia="Calibri" w:hAnsi="Times New Roman" w:cs="Times New Roman"/>
              <w:sz w:val="24"/>
              <w:szCs w:val="24"/>
              <w:lang w:val="en-US"/>
            </w:rPr>
          </w:rPrChange>
        </w:rPr>
        <w:pPrChange w:id="1078" w:author="Zehui Bai" w:date="2022-03-11T13:57:00Z">
          <w:pPr>
            <w:spacing w:before="120" w:after="240" w:line="240" w:lineRule="auto"/>
          </w:pPr>
        </w:pPrChange>
      </w:pPr>
      <w:r w:rsidRPr="00067A21">
        <w:rPr>
          <w:rFonts w:ascii="Arial" w:eastAsia="Calibri" w:hAnsi="Arial" w:cs="Arial"/>
          <w:sz w:val="24"/>
          <w:szCs w:val="24"/>
          <w:lang w:val="en-US"/>
          <w:rPrChange w:id="1079" w:author="Zehui Bai" w:date="2022-03-11T15:16:00Z">
            <w:rPr>
              <w:rFonts w:ascii="Times New Roman" w:eastAsia="Calibri" w:hAnsi="Times New Roman" w:cs="Times New Roman"/>
              <w:sz w:val="24"/>
              <w:szCs w:val="24"/>
              <w:lang w:val="en-US"/>
            </w:rPr>
          </w:rPrChange>
        </w:rPr>
        <w:t xml:space="preserve">Vaccinations are one of the most effective agents when it comes to preventing the overburdening of the health care system as well as an increase in mortality as a result </w:t>
      </w:r>
      <w:r w:rsidRPr="00067A21">
        <w:rPr>
          <w:rFonts w:ascii="Arial" w:eastAsia="Calibri" w:hAnsi="Arial" w:cs="Arial"/>
          <w:sz w:val="24"/>
          <w:szCs w:val="24"/>
          <w:lang w:val="en-US"/>
          <w:rPrChange w:id="1080" w:author="Zehui Bai" w:date="2022-03-11T15:16:00Z">
            <w:rPr>
              <w:rFonts w:ascii="Times New Roman" w:eastAsia="Calibri" w:hAnsi="Times New Roman" w:cs="Times New Roman"/>
              <w:sz w:val="24"/>
              <w:szCs w:val="24"/>
              <w:lang w:val="en-US"/>
            </w:rPr>
          </w:rPrChange>
        </w:rPr>
        <w:lastRenderedPageBreak/>
        <w:t xml:space="preserve">of severe COVID-19 cases </w:t>
      </w:r>
      <w:r w:rsidR="2D7448AE" w:rsidRPr="00067A21">
        <w:rPr>
          <w:rFonts w:ascii="Arial" w:eastAsia="Calibri" w:hAnsi="Arial" w:cs="Arial"/>
          <w:sz w:val="24"/>
          <w:szCs w:val="24"/>
          <w:lang w:val="en-US"/>
          <w:rPrChange w:id="1081" w:author="Zehui Bai" w:date="2022-03-11T15:16:00Z">
            <w:rPr>
              <w:rFonts w:ascii="Times New Roman" w:eastAsia="Calibri" w:hAnsi="Times New Roman" w:cs="Times New Roman"/>
              <w:sz w:val="24"/>
              <w:szCs w:val="24"/>
              <w:lang w:val="en-US"/>
            </w:rPr>
          </w:rPrChange>
        </w:rPr>
        <w:fldChar w:fldCharType="begin"/>
      </w:r>
      <w:r w:rsidR="0084080E" w:rsidRPr="00067A21">
        <w:rPr>
          <w:rFonts w:ascii="Arial" w:eastAsia="Calibri" w:hAnsi="Arial" w:cs="Arial"/>
          <w:sz w:val="24"/>
          <w:szCs w:val="24"/>
          <w:lang w:val="en-US"/>
          <w:rPrChange w:id="1082" w:author="Zehui Bai" w:date="2022-03-11T15:16:00Z">
            <w:rPr>
              <w:rFonts w:ascii="Times New Roman" w:eastAsia="Calibri" w:hAnsi="Times New Roman" w:cs="Times New Roman"/>
              <w:sz w:val="24"/>
              <w:szCs w:val="24"/>
              <w:lang w:val="en-US"/>
            </w:rPr>
          </w:rPrChange>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2D7448AE" w:rsidRPr="00067A21">
        <w:rPr>
          <w:rFonts w:ascii="Arial" w:eastAsia="Calibri" w:hAnsi="Arial" w:cs="Arial"/>
          <w:sz w:val="24"/>
          <w:szCs w:val="24"/>
          <w:lang w:val="en-US"/>
          <w:rPrChange w:id="1083" w:author="Zehui Bai" w:date="2022-03-11T15:16:00Z">
            <w:rPr>
              <w:rFonts w:ascii="Times New Roman" w:eastAsia="Calibri" w:hAnsi="Times New Roman" w:cs="Times New Roman"/>
              <w:sz w:val="24"/>
              <w:szCs w:val="24"/>
              <w:lang w:val="en-US"/>
            </w:rPr>
          </w:rPrChange>
        </w:rPr>
        <w:fldChar w:fldCharType="separate"/>
      </w:r>
      <w:r w:rsidR="0084080E" w:rsidRPr="00067A21">
        <w:rPr>
          <w:rFonts w:ascii="Arial" w:eastAsia="Calibri" w:hAnsi="Arial" w:cs="Arial"/>
          <w:noProof/>
          <w:sz w:val="24"/>
          <w:szCs w:val="24"/>
          <w:lang w:val="en-US"/>
          <w:rPrChange w:id="1084" w:author="Zehui Bai" w:date="2022-03-11T15:16:00Z">
            <w:rPr>
              <w:rFonts w:ascii="Times New Roman" w:eastAsia="Calibri" w:hAnsi="Times New Roman" w:cs="Times New Roman"/>
              <w:noProof/>
              <w:sz w:val="24"/>
              <w:szCs w:val="24"/>
              <w:lang w:val="en-US"/>
            </w:rPr>
          </w:rPrChange>
        </w:rPr>
        <w:t>(4)</w:t>
      </w:r>
      <w:r w:rsidR="2D7448AE" w:rsidRPr="00067A21">
        <w:rPr>
          <w:rFonts w:ascii="Arial" w:eastAsia="Calibri" w:hAnsi="Arial" w:cs="Arial"/>
          <w:sz w:val="24"/>
          <w:szCs w:val="24"/>
          <w:lang w:val="en-US"/>
          <w:rPrChange w:id="1085" w:author="Zehui Bai" w:date="2022-03-11T15:16:00Z">
            <w:rPr>
              <w:rFonts w:ascii="Times New Roman" w:eastAsia="Calibri" w:hAnsi="Times New Roman" w:cs="Times New Roman"/>
              <w:sz w:val="24"/>
              <w:szCs w:val="24"/>
              <w:lang w:val="en-US"/>
            </w:rPr>
          </w:rPrChange>
        </w:rPr>
        <w:fldChar w:fldCharType="end"/>
      </w:r>
      <w:r w:rsidRPr="00067A21">
        <w:rPr>
          <w:rFonts w:ascii="Arial" w:eastAsia="Calibri" w:hAnsi="Arial" w:cs="Arial"/>
          <w:sz w:val="24"/>
          <w:szCs w:val="24"/>
          <w:lang w:val="en-US"/>
          <w:rPrChange w:id="1086" w:author="Zehui Bai" w:date="2022-03-11T15:16:00Z">
            <w:rPr>
              <w:rFonts w:ascii="Times New Roman" w:eastAsia="Calibri" w:hAnsi="Times New Roman" w:cs="Times New Roman"/>
              <w:sz w:val="24"/>
              <w:szCs w:val="24"/>
              <w:lang w:val="en-US"/>
            </w:rPr>
          </w:rPrChange>
        </w:rPr>
        <w:t>. Moreover, it seems likely that detecting factors connected to vaccination willingness would be a distinct advantage for future health communication. On that account, this paper reports the results obtained from the online survey, in which people at the age of majority in Germany answered questions on specific topics that can be linked to the SARS-CoV-2 pandemic. This study was designed to evaluate factors associated with vaccination readiness and therefore to identify differences in vaccination willingness or refusal.</w:t>
      </w:r>
    </w:p>
    <w:p w14:paraId="519AC3DB" w14:textId="18DAE8FD" w:rsidR="0053720A" w:rsidRPr="00067A21" w:rsidRDefault="7F2F0930">
      <w:pPr>
        <w:pStyle w:val="Heading1"/>
        <w:rPr>
          <w:rFonts w:ascii="Arial" w:hAnsi="Arial" w:cs="Arial"/>
          <w:b/>
          <w:bCs/>
          <w:lang w:val="en-US"/>
          <w:rPrChange w:id="1087" w:author="Zehui Bai" w:date="2022-03-11T15:16:00Z">
            <w:rPr>
              <w:rFonts w:ascii="Times New Roman" w:eastAsia="Cambria" w:hAnsi="Times New Roman" w:cs="Times New Roman"/>
              <w:b/>
              <w:color w:val="auto"/>
              <w:sz w:val="24"/>
              <w:szCs w:val="24"/>
              <w:lang w:val="en-US"/>
            </w:rPr>
          </w:rPrChange>
        </w:rPr>
        <w:pPrChange w:id="1088" w:author="Zehui Bai" w:date="2022-03-11T13:56:00Z">
          <w:pPr>
            <w:pStyle w:val="Heading1"/>
            <w:keepNext w:val="0"/>
            <w:keepLines w:val="0"/>
            <w:tabs>
              <w:tab w:val="num" w:pos="567"/>
            </w:tabs>
            <w:spacing w:after="240" w:line="240" w:lineRule="auto"/>
            <w:ind w:left="567" w:hanging="567"/>
          </w:pPr>
        </w:pPrChange>
      </w:pPr>
      <w:bookmarkStart w:id="1089" w:name="_Toc83038770"/>
      <w:bookmarkStart w:id="1090" w:name="_Toc83762641"/>
      <w:bookmarkStart w:id="1091" w:name="_Toc83828830"/>
      <w:bookmarkStart w:id="1092" w:name="_Toc96935516"/>
      <w:r w:rsidRPr="00586436">
        <w:rPr>
          <w:rFonts w:ascii="Arial" w:hAnsi="Arial" w:cs="Arial"/>
          <w:b/>
          <w:bCs/>
          <w:lang w:val="en-GB"/>
          <w:rPrChange w:id="1093" w:author="Zehui Bai" w:date="2022-03-12T15:48:00Z">
            <w:rPr>
              <w:rFonts w:ascii="Times New Roman" w:eastAsia="Cambria" w:hAnsi="Times New Roman" w:cs="Times New Roman"/>
              <w:b/>
              <w:color w:val="auto"/>
              <w:sz w:val="24"/>
              <w:szCs w:val="24"/>
              <w:lang w:val="en-US"/>
            </w:rPr>
          </w:rPrChange>
        </w:rPr>
        <w:t>Method</w:t>
      </w:r>
      <w:bookmarkEnd w:id="1089"/>
      <w:bookmarkEnd w:id="1090"/>
      <w:bookmarkEnd w:id="1091"/>
      <w:r w:rsidR="000D1803" w:rsidRPr="00586436">
        <w:rPr>
          <w:rFonts w:ascii="Arial" w:hAnsi="Arial" w:cs="Arial"/>
          <w:b/>
          <w:bCs/>
          <w:lang w:val="en-GB"/>
          <w:rPrChange w:id="1094" w:author="Zehui Bai" w:date="2022-03-12T15:48:00Z">
            <w:rPr>
              <w:rFonts w:ascii="Times New Roman" w:eastAsia="Cambria" w:hAnsi="Times New Roman" w:cs="Times New Roman"/>
              <w:b/>
              <w:color w:val="auto"/>
              <w:sz w:val="24"/>
              <w:szCs w:val="24"/>
              <w:lang w:val="en-US"/>
            </w:rPr>
          </w:rPrChange>
        </w:rPr>
        <w:t>s</w:t>
      </w:r>
      <w:bookmarkEnd w:id="1092"/>
    </w:p>
    <w:p w14:paraId="17638D01" w14:textId="4196B840" w:rsidR="006E4AC6" w:rsidRPr="00067A21" w:rsidRDefault="00E248C7">
      <w:pPr>
        <w:pStyle w:val="Heading2"/>
        <w:rPr>
          <w:rFonts w:ascii="Arial" w:hAnsi="Arial" w:cs="Arial"/>
          <w:b/>
          <w:bCs/>
          <w:lang w:val="en-US"/>
          <w:rPrChange w:id="1095" w:author="Zehui Bai" w:date="2022-03-11T15:16:00Z">
            <w:rPr>
              <w:rFonts w:ascii="Times New Roman" w:eastAsia="Cambria" w:hAnsi="Times New Roman" w:cs="Times New Roman"/>
              <w:b/>
              <w:color w:val="auto"/>
              <w:sz w:val="24"/>
              <w:szCs w:val="24"/>
              <w:lang w:val="en-US"/>
            </w:rPr>
          </w:rPrChange>
        </w:rPr>
        <w:pPrChange w:id="1096" w:author="Zehui Bai" w:date="2022-03-11T13:56:00Z">
          <w:pPr>
            <w:pStyle w:val="Heading2"/>
            <w:keepNext w:val="0"/>
            <w:keepLines w:val="0"/>
            <w:tabs>
              <w:tab w:val="num" w:pos="567"/>
            </w:tabs>
            <w:spacing w:before="240" w:after="200" w:line="240" w:lineRule="auto"/>
            <w:ind w:left="567" w:hanging="567"/>
          </w:pPr>
        </w:pPrChange>
      </w:pPr>
      <w:bookmarkStart w:id="1097" w:name="_Toc96935517"/>
      <w:r w:rsidRPr="00067A21">
        <w:rPr>
          <w:rFonts w:ascii="Arial" w:hAnsi="Arial" w:cs="Arial"/>
          <w:b/>
          <w:bCs/>
          <w:lang w:val="en-US"/>
          <w:rPrChange w:id="1098" w:author="Zehui Bai" w:date="2022-03-11T15:16:00Z">
            <w:rPr>
              <w:rFonts w:ascii="Times New Roman" w:eastAsia="Cambria" w:hAnsi="Times New Roman" w:cs="Times New Roman"/>
              <w:b/>
              <w:color w:val="auto"/>
              <w:sz w:val="24"/>
              <w:szCs w:val="24"/>
              <w:lang w:val="en-US"/>
            </w:rPr>
          </w:rPrChange>
        </w:rPr>
        <w:t>Study Design and Setting</w:t>
      </w:r>
      <w:bookmarkEnd w:id="1097"/>
    </w:p>
    <w:p w14:paraId="7EB2018D" w14:textId="79D39882" w:rsidR="004A3912" w:rsidRPr="00067A21" w:rsidRDefault="003D1B59">
      <w:pPr>
        <w:spacing w:before="120" w:after="240" w:line="240" w:lineRule="auto"/>
        <w:jc w:val="both"/>
        <w:rPr>
          <w:rFonts w:ascii="Arial" w:eastAsia="Calibri" w:hAnsi="Arial" w:cs="Arial"/>
          <w:sz w:val="24"/>
          <w:szCs w:val="24"/>
          <w:lang w:val="en-US"/>
          <w:rPrChange w:id="1099" w:author="Zehui Bai" w:date="2022-03-11T15:16:00Z">
            <w:rPr>
              <w:rFonts w:ascii="Times New Roman" w:eastAsia="Calibri" w:hAnsi="Times New Roman" w:cs="Times New Roman"/>
              <w:sz w:val="24"/>
              <w:szCs w:val="24"/>
              <w:lang w:val="en-US"/>
            </w:rPr>
          </w:rPrChange>
        </w:rPr>
        <w:pPrChange w:id="1100" w:author="Zehui Bai" w:date="2022-03-11T13:39:00Z">
          <w:pPr>
            <w:spacing w:before="120" w:after="240" w:line="240" w:lineRule="auto"/>
          </w:pPr>
        </w:pPrChange>
      </w:pPr>
      <w:r w:rsidRPr="00067A21">
        <w:rPr>
          <w:rFonts w:ascii="Arial" w:eastAsia="Calibri" w:hAnsi="Arial" w:cs="Arial"/>
          <w:sz w:val="24"/>
          <w:szCs w:val="24"/>
          <w:lang w:val="en-US"/>
          <w:rPrChange w:id="1101" w:author="Zehui Bai" w:date="2022-03-11T15:16:00Z">
            <w:rPr>
              <w:rFonts w:ascii="Times New Roman" w:eastAsia="Calibri" w:hAnsi="Times New Roman" w:cs="Times New Roman"/>
              <w:sz w:val="24"/>
              <w:szCs w:val="24"/>
              <w:lang w:val="en-US"/>
            </w:rPr>
          </w:rPrChange>
        </w:rPr>
        <w:t xml:space="preserve">This study shared baseline </w:t>
      </w:r>
      <w:r w:rsidR="007C2CD2" w:rsidRPr="00067A21">
        <w:rPr>
          <w:rFonts w:ascii="Arial" w:eastAsia="Calibri" w:hAnsi="Arial" w:cs="Arial"/>
          <w:sz w:val="24"/>
          <w:szCs w:val="24"/>
          <w:lang w:val="en-US"/>
          <w:rPrChange w:id="1102" w:author="Zehui Bai" w:date="2022-03-11T15:16:00Z">
            <w:rPr>
              <w:rFonts w:ascii="Times New Roman" w:eastAsia="Calibri" w:hAnsi="Times New Roman" w:cs="Times New Roman"/>
              <w:sz w:val="24"/>
              <w:szCs w:val="24"/>
              <w:lang w:val="en-US"/>
            </w:rPr>
          </w:rPrChange>
        </w:rPr>
        <w:t>re</w:t>
      </w:r>
      <w:r w:rsidR="00E71847" w:rsidRPr="00067A21">
        <w:rPr>
          <w:rFonts w:ascii="Arial" w:eastAsia="Calibri" w:hAnsi="Arial" w:cs="Arial"/>
          <w:sz w:val="24"/>
          <w:szCs w:val="24"/>
          <w:lang w:val="en-US"/>
          <w:rPrChange w:id="1103" w:author="Zehui Bai" w:date="2022-03-11T15:16:00Z">
            <w:rPr>
              <w:rFonts w:ascii="Times New Roman" w:eastAsia="Calibri" w:hAnsi="Times New Roman" w:cs="Times New Roman"/>
              <w:sz w:val="24"/>
              <w:szCs w:val="24"/>
              <w:lang w:val="en-US"/>
            </w:rPr>
          </w:rPrChange>
        </w:rPr>
        <w:t xml:space="preserve">search </w:t>
      </w:r>
      <w:r w:rsidRPr="00067A21">
        <w:rPr>
          <w:rFonts w:ascii="Arial" w:eastAsia="Calibri" w:hAnsi="Arial" w:cs="Arial"/>
          <w:sz w:val="24"/>
          <w:szCs w:val="24"/>
          <w:lang w:val="en-US"/>
          <w:rPrChange w:id="1104" w:author="Zehui Bai" w:date="2022-03-11T15:16:00Z">
            <w:rPr>
              <w:rFonts w:ascii="Times New Roman" w:eastAsia="Calibri" w:hAnsi="Times New Roman" w:cs="Times New Roman"/>
              <w:sz w:val="24"/>
              <w:szCs w:val="24"/>
              <w:lang w:val="en-US"/>
            </w:rPr>
          </w:rPrChange>
        </w:rPr>
        <w:t xml:space="preserve">data with a cross-sectional </w:t>
      </w:r>
      <w:r w:rsidR="00AE0082" w:rsidRPr="00067A21">
        <w:rPr>
          <w:rFonts w:ascii="Arial" w:eastAsia="Calibri" w:hAnsi="Arial" w:cs="Arial"/>
          <w:sz w:val="24"/>
          <w:szCs w:val="24"/>
          <w:lang w:val="en-US"/>
          <w:rPrChange w:id="1105" w:author="Zehui Bai" w:date="2022-03-11T15:16:00Z">
            <w:rPr>
              <w:rFonts w:ascii="Times New Roman" w:eastAsia="Calibri" w:hAnsi="Times New Roman" w:cs="Times New Roman"/>
              <w:sz w:val="24"/>
              <w:szCs w:val="24"/>
              <w:lang w:val="en-US"/>
            </w:rPr>
          </w:rPrChange>
        </w:rPr>
        <w:t>online su</w:t>
      </w:r>
      <w:r w:rsidR="0036342B" w:rsidRPr="00067A21">
        <w:rPr>
          <w:rFonts w:ascii="Arial" w:eastAsia="Calibri" w:hAnsi="Arial" w:cs="Arial"/>
          <w:sz w:val="24"/>
          <w:szCs w:val="24"/>
          <w:lang w:val="en-US"/>
          <w:rPrChange w:id="1106" w:author="Zehui Bai" w:date="2022-03-11T15:16:00Z">
            <w:rPr>
              <w:rFonts w:ascii="Times New Roman" w:eastAsia="Calibri" w:hAnsi="Times New Roman" w:cs="Times New Roman"/>
              <w:sz w:val="24"/>
              <w:szCs w:val="24"/>
              <w:lang w:val="en-US"/>
            </w:rPr>
          </w:rPrChange>
        </w:rPr>
        <w:t xml:space="preserve">rvey </w:t>
      </w:r>
      <w:r w:rsidR="001E1BFD" w:rsidRPr="00067A21">
        <w:rPr>
          <w:rFonts w:ascii="Arial" w:eastAsia="Calibri" w:hAnsi="Arial" w:cs="Arial"/>
          <w:sz w:val="24"/>
          <w:szCs w:val="24"/>
          <w:lang w:val="en-US"/>
          <w:rPrChange w:id="1107" w:author="Zehui Bai" w:date="2022-03-11T15:16:00Z">
            <w:rPr>
              <w:rFonts w:ascii="Times New Roman" w:eastAsia="Calibri" w:hAnsi="Times New Roman" w:cs="Times New Roman"/>
              <w:sz w:val="24"/>
              <w:szCs w:val="24"/>
              <w:lang w:val="en-US"/>
            </w:rPr>
          </w:rPrChange>
        </w:rPr>
        <w:t>named</w:t>
      </w:r>
      <w:r w:rsidRPr="00067A21">
        <w:rPr>
          <w:rFonts w:ascii="Arial" w:eastAsia="Calibri" w:hAnsi="Arial" w:cs="Arial"/>
          <w:sz w:val="24"/>
          <w:szCs w:val="24"/>
          <w:lang w:val="en-US"/>
          <w:rPrChange w:id="1108" w:author="Zehui Bai" w:date="2022-03-11T15:16:00Z">
            <w:rPr>
              <w:rFonts w:ascii="Times New Roman" w:eastAsia="Calibri" w:hAnsi="Times New Roman" w:cs="Times New Roman"/>
              <w:sz w:val="24"/>
              <w:szCs w:val="24"/>
              <w:lang w:val="en-US"/>
            </w:rPr>
          </w:rPrChange>
        </w:rPr>
        <w:t xml:space="preserve"> COVIM (Which Factors are Associated with a SARS-CoV-2 Vaccination Readiness in Germany?) from the University of Bremen. </w:t>
      </w:r>
      <w:r w:rsidR="00A703D8" w:rsidRPr="00067A21">
        <w:rPr>
          <w:rFonts w:ascii="Arial" w:eastAsia="Calibri" w:hAnsi="Arial" w:cs="Arial"/>
          <w:sz w:val="24"/>
          <w:szCs w:val="24"/>
          <w:lang w:val="en-US"/>
          <w:rPrChange w:id="1109" w:author="Zehui Bai" w:date="2022-03-11T15:16:00Z">
            <w:rPr>
              <w:rFonts w:ascii="Times New Roman" w:eastAsia="Calibri" w:hAnsi="Times New Roman" w:cs="Times New Roman"/>
              <w:sz w:val="24"/>
              <w:szCs w:val="24"/>
              <w:lang w:val="en-US"/>
            </w:rPr>
          </w:rPrChange>
        </w:rPr>
        <w:t>Th</w:t>
      </w:r>
      <w:r w:rsidR="0031357C" w:rsidRPr="00067A21">
        <w:rPr>
          <w:rFonts w:ascii="Arial" w:eastAsia="Calibri" w:hAnsi="Arial" w:cs="Arial"/>
          <w:sz w:val="24"/>
          <w:szCs w:val="24"/>
          <w:lang w:val="en-US"/>
          <w:rPrChange w:id="1110" w:author="Zehui Bai" w:date="2022-03-11T15:16:00Z">
            <w:rPr>
              <w:rFonts w:ascii="Times New Roman" w:eastAsia="Calibri" w:hAnsi="Times New Roman" w:cs="Times New Roman"/>
              <w:sz w:val="24"/>
              <w:szCs w:val="24"/>
              <w:lang w:val="en-US"/>
            </w:rPr>
          </w:rPrChange>
        </w:rPr>
        <w:t>e</w:t>
      </w:r>
      <w:r w:rsidR="00A703D8" w:rsidRPr="00067A21">
        <w:rPr>
          <w:rFonts w:ascii="Arial" w:eastAsia="Calibri" w:hAnsi="Arial" w:cs="Arial"/>
          <w:sz w:val="24"/>
          <w:szCs w:val="24"/>
          <w:lang w:val="en-US"/>
          <w:rPrChange w:id="1111" w:author="Zehui Bai" w:date="2022-03-11T15:16:00Z">
            <w:rPr>
              <w:rFonts w:ascii="Times New Roman" w:eastAsia="Calibri" w:hAnsi="Times New Roman" w:cs="Times New Roman"/>
              <w:sz w:val="24"/>
              <w:szCs w:val="24"/>
              <w:lang w:val="en-US"/>
            </w:rPr>
          </w:rPrChange>
        </w:rPr>
        <w:t xml:space="preserve"> </w:t>
      </w:r>
      <w:r w:rsidR="0055287F" w:rsidRPr="00067A21">
        <w:rPr>
          <w:rFonts w:ascii="Arial" w:eastAsia="Calibri" w:hAnsi="Arial" w:cs="Arial"/>
          <w:sz w:val="24"/>
          <w:szCs w:val="24"/>
          <w:lang w:val="en-US"/>
          <w:rPrChange w:id="1112" w:author="Zehui Bai" w:date="2022-03-11T15:16:00Z">
            <w:rPr>
              <w:rFonts w:ascii="Times New Roman" w:eastAsia="Calibri" w:hAnsi="Times New Roman" w:cs="Times New Roman"/>
              <w:sz w:val="24"/>
              <w:szCs w:val="24"/>
              <w:lang w:val="en-US"/>
            </w:rPr>
          </w:rPrChange>
        </w:rPr>
        <w:t>COVIM</w:t>
      </w:r>
      <w:r w:rsidR="00745A52" w:rsidRPr="00067A21">
        <w:rPr>
          <w:rFonts w:ascii="Arial" w:eastAsia="Calibri" w:hAnsi="Arial" w:cs="Arial"/>
          <w:sz w:val="24"/>
          <w:szCs w:val="24"/>
          <w:lang w:val="en-US"/>
          <w:rPrChange w:id="1113" w:author="Zehui Bai" w:date="2022-03-11T15:16:00Z">
            <w:rPr>
              <w:rFonts w:ascii="Times New Roman" w:eastAsia="Calibri" w:hAnsi="Times New Roman" w:cs="Times New Roman"/>
              <w:sz w:val="24"/>
              <w:szCs w:val="24"/>
              <w:lang w:val="en-US"/>
            </w:rPr>
          </w:rPrChange>
        </w:rPr>
        <w:t xml:space="preserve"> survey</w:t>
      </w:r>
      <w:r w:rsidR="005463CB" w:rsidRPr="00067A21">
        <w:rPr>
          <w:rFonts w:ascii="Arial" w:eastAsia="Calibri" w:hAnsi="Arial" w:cs="Arial"/>
          <w:sz w:val="24"/>
          <w:szCs w:val="24"/>
          <w:lang w:val="en-US"/>
          <w:rPrChange w:id="1114" w:author="Zehui Bai" w:date="2022-03-11T15:16:00Z">
            <w:rPr>
              <w:rFonts w:ascii="Times New Roman" w:eastAsia="Calibri" w:hAnsi="Times New Roman" w:cs="Times New Roman"/>
              <w:sz w:val="24"/>
              <w:szCs w:val="24"/>
              <w:lang w:val="en-US"/>
            </w:rPr>
          </w:rPrChange>
        </w:rPr>
        <w:t xml:space="preserve"> was conducted </w:t>
      </w:r>
      <w:ins w:id="1115" w:author="Zehui Bai" w:date="2022-03-11T13:41:00Z">
        <w:r w:rsidR="004C1EEE" w:rsidRPr="00067A21">
          <w:rPr>
            <w:rFonts w:ascii="Arial" w:eastAsia="Calibri" w:hAnsi="Arial" w:cs="Arial"/>
            <w:sz w:val="24"/>
            <w:szCs w:val="24"/>
            <w:lang w:val="en-US"/>
            <w:rPrChange w:id="1116" w:author="Zehui Bai" w:date="2022-03-11T15:16:00Z">
              <w:rPr>
                <w:rFonts w:ascii="Times New Roman" w:eastAsia="Calibri" w:hAnsi="Times New Roman" w:cs="Times New Roman"/>
                <w:sz w:val="24"/>
                <w:szCs w:val="24"/>
                <w:lang w:val="en-US"/>
              </w:rPr>
            </w:rPrChange>
          </w:rPr>
          <w:t xml:space="preserve">in the German adult population </w:t>
        </w:r>
      </w:ins>
      <w:r w:rsidR="005463CB" w:rsidRPr="00067A21">
        <w:rPr>
          <w:rFonts w:ascii="Arial" w:eastAsia="Calibri" w:hAnsi="Arial" w:cs="Arial"/>
          <w:sz w:val="24"/>
          <w:szCs w:val="24"/>
          <w:lang w:val="en-US"/>
          <w:rPrChange w:id="1117" w:author="Zehui Bai" w:date="2022-03-11T15:16:00Z">
            <w:rPr>
              <w:rFonts w:ascii="Times New Roman" w:eastAsia="Calibri" w:hAnsi="Times New Roman" w:cs="Times New Roman"/>
              <w:sz w:val="24"/>
              <w:szCs w:val="24"/>
              <w:lang w:val="en-US"/>
            </w:rPr>
          </w:rPrChange>
        </w:rPr>
        <w:t>between August 1 and November 1, 2021</w:t>
      </w:r>
      <w:del w:id="1118" w:author="Zehui Bai" w:date="2022-03-11T13:41:00Z">
        <w:r w:rsidR="005B72B0" w:rsidRPr="00067A21" w:rsidDel="004C1EEE">
          <w:rPr>
            <w:rFonts w:ascii="Arial" w:eastAsia="Calibri" w:hAnsi="Arial" w:cs="Arial"/>
            <w:sz w:val="24"/>
            <w:szCs w:val="24"/>
            <w:lang w:val="en-US"/>
            <w:rPrChange w:id="1119" w:author="Zehui Bai" w:date="2022-03-11T15:16:00Z">
              <w:rPr>
                <w:rFonts w:ascii="Times New Roman" w:eastAsia="Calibri" w:hAnsi="Times New Roman" w:cs="Times New Roman"/>
                <w:sz w:val="24"/>
                <w:szCs w:val="24"/>
                <w:lang w:val="en-US"/>
              </w:rPr>
            </w:rPrChange>
          </w:rPr>
          <w:delText xml:space="preserve"> </w:delText>
        </w:r>
        <w:r w:rsidR="00791AE3" w:rsidRPr="00067A21" w:rsidDel="004C1EEE">
          <w:rPr>
            <w:rFonts w:ascii="Arial" w:eastAsia="Calibri" w:hAnsi="Arial" w:cs="Arial"/>
            <w:sz w:val="24"/>
            <w:szCs w:val="24"/>
            <w:lang w:val="en-US"/>
            <w:rPrChange w:id="1120" w:author="Zehui Bai" w:date="2022-03-11T15:16:00Z">
              <w:rPr>
                <w:rFonts w:ascii="Times New Roman" w:eastAsia="Calibri" w:hAnsi="Times New Roman" w:cs="Times New Roman"/>
                <w:sz w:val="24"/>
                <w:szCs w:val="24"/>
                <w:lang w:val="en-US"/>
              </w:rPr>
            </w:rPrChange>
          </w:rPr>
          <w:delText>am</w:delText>
        </w:r>
        <w:r w:rsidR="00586D24" w:rsidRPr="00067A21" w:rsidDel="004C1EEE">
          <w:rPr>
            <w:rFonts w:ascii="Arial" w:eastAsia="Calibri" w:hAnsi="Arial" w:cs="Arial"/>
            <w:sz w:val="24"/>
            <w:szCs w:val="24"/>
            <w:lang w:val="en-US"/>
            <w:rPrChange w:id="1121" w:author="Zehui Bai" w:date="2022-03-11T15:16:00Z">
              <w:rPr>
                <w:rFonts w:ascii="Times New Roman" w:eastAsia="Calibri" w:hAnsi="Times New Roman" w:cs="Times New Roman"/>
                <w:sz w:val="24"/>
                <w:szCs w:val="24"/>
                <w:lang w:val="en-US"/>
              </w:rPr>
            </w:rPrChange>
          </w:rPr>
          <w:delText>ong</w:delText>
        </w:r>
        <w:r w:rsidR="005463CB" w:rsidRPr="00067A21" w:rsidDel="004C1EEE">
          <w:rPr>
            <w:rFonts w:ascii="Arial" w:eastAsia="Calibri" w:hAnsi="Arial" w:cs="Arial"/>
            <w:sz w:val="24"/>
            <w:szCs w:val="24"/>
            <w:lang w:val="en-US"/>
            <w:rPrChange w:id="1122" w:author="Zehui Bai" w:date="2022-03-11T15:16:00Z">
              <w:rPr>
                <w:rFonts w:ascii="Times New Roman" w:eastAsia="Calibri" w:hAnsi="Times New Roman" w:cs="Times New Roman"/>
                <w:sz w:val="24"/>
                <w:szCs w:val="24"/>
                <w:lang w:val="en-US"/>
              </w:rPr>
            </w:rPrChange>
          </w:rPr>
          <w:delText xml:space="preserve"> adult population of Germany</w:delText>
        </w:r>
      </w:del>
      <w:r w:rsidR="005463CB" w:rsidRPr="00067A21">
        <w:rPr>
          <w:rFonts w:ascii="Arial" w:eastAsia="Calibri" w:hAnsi="Arial" w:cs="Arial"/>
          <w:sz w:val="24"/>
          <w:szCs w:val="24"/>
          <w:lang w:val="en-US"/>
          <w:rPrChange w:id="1123" w:author="Zehui Bai" w:date="2022-03-11T15:16:00Z">
            <w:rPr>
              <w:rFonts w:ascii="Times New Roman" w:eastAsia="Calibri" w:hAnsi="Times New Roman" w:cs="Times New Roman"/>
              <w:sz w:val="24"/>
              <w:szCs w:val="24"/>
              <w:lang w:val="en-US"/>
            </w:rPr>
          </w:rPrChange>
        </w:rPr>
        <w:t>.</w:t>
      </w:r>
      <w:r w:rsidR="00A703D8" w:rsidRPr="00067A21">
        <w:rPr>
          <w:rFonts w:ascii="Arial" w:eastAsia="Calibri" w:hAnsi="Arial" w:cs="Arial"/>
          <w:sz w:val="24"/>
          <w:szCs w:val="24"/>
          <w:lang w:val="en-US"/>
          <w:rPrChange w:id="1124" w:author="Zehui Bai" w:date="2022-03-11T15:16:00Z">
            <w:rPr>
              <w:rFonts w:ascii="Times New Roman" w:eastAsia="Calibri" w:hAnsi="Times New Roman" w:cs="Times New Roman"/>
              <w:sz w:val="24"/>
              <w:szCs w:val="24"/>
              <w:lang w:val="en-US"/>
            </w:rPr>
          </w:rPrChange>
        </w:rPr>
        <w:t xml:space="preserve"> </w:t>
      </w:r>
    </w:p>
    <w:p w14:paraId="76993B28" w14:textId="21B1B899" w:rsidR="00217240" w:rsidRPr="00067A21" w:rsidRDefault="00745A52">
      <w:pPr>
        <w:spacing w:before="120" w:after="240" w:line="240" w:lineRule="auto"/>
        <w:jc w:val="both"/>
        <w:rPr>
          <w:rFonts w:ascii="Arial" w:eastAsia="Calibri" w:hAnsi="Arial" w:cs="Arial"/>
          <w:sz w:val="24"/>
          <w:szCs w:val="24"/>
          <w:lang w:val="en-US"/>
          <w:rPrChange w:id="1125" w:author="Zehui Bai" w:date="2022-03-11T15:16:00Z">
            <w:rPr>
              <w:rFonts w:ascii="Times New Roman" w:eastAsia="Calibri" w:hAnsi="Times New Roman" w:cs="Times New Roman"/>
              <w:sz w:val="24"/>
              <w:szCs w:val="24"/>
              <w:lang w:val="en-US"/>
            </w:rPr>
          </w:rPrChange>
        </w:rPr>
        <w:pPrChange w:id="1126" w:author="Zehui Bai" w:date="2022-03-11T13:39:00Z">
          <w:pPr>
            <w:spacing w:before="120" w:after="240" w:line="240" w:lineRule="auto"/>
          </w:pPr>
        </w:pPrChange>
      </w:pPr>
      <w:r w:rsidRPr="00067A21">
        <w:rPr>
          <w:rFonts w:ascii="Arial" w:eastAsia="Calibri" w:hAnsi="Arial" w:cs="Arial"/>
          <w:sz w:val="24"/>
          <w:szCs w:val="24"/>
          <w:lang w:val="en-US"/>
          <w:rPrChange w:id="1127" w:author="Zehui Bai" w:date="2022-03-11T15:16:00Z">
            <w:rPr>
              <w:rFonts w:ascii="Times New Roman" w:eastAsia="Calibri" w:hAnsi="Times New Roman" w:cs="Times New Roman"/>
              <w:sz w:val="24"/>
              <w:szCs w:val="24"/>
              <w:lang w:val="en-US"/>
            </w:rPr>
          </w:rPrChange>
        </w:rPr>
        <w:t xml:space="preserve">The </w:t>
      </w:r>
      <w:r w:rsidR="00437D53" w:rsidRPr="00067A21">
        <w:rPr>
          <w:rFonts w:ascii="Arial" w:eastAsia="Calibri" w:hAnsi="Arial" w:cs="Arial"/>
          <w:sz w:val="24"/>
          <w:szCs w:val="24"/>
          <w:lang w:val="en-US"/>
          <w:rPrChange w:id="1128" w:author="Zehui Bai" w:date="2022-03-11T15:16:00Z">
            <w:rPr>
              <w:rFonts w:ascii="Times New Roman" w:eastAsia="Calibri" w:hAnsi="Times New Roman" w:cs="Times New Roman"/>
              <w:sz w:val="24"/>
              <w:szCs w:val="24"/>
              <w:lang w:val="en-US"/>
            </w:rPr>
          </w:rPrChange>
        </w:rPr>
        <w:t>qu</w:t>
      </w:r>
      <w:r w:rsidR="001E2F9A" w:rsidRPr="00067A21">
        <w:rPr>
          <w:rFonts w:ascii="Arial" w:eastAsia="Calibri" w:hAnsi="Arial" w:cs="Arial"/>
          <w:sz w:val="24"/>
          <w:szCs w:val="24"/>
          <w:lang w:val="en-US"/>
          <w:rPrChange w:id="1129" w:author="Zehui Bai" w:date="2022-03-11T15:16:00Z">
            <w:rPr>
              <w:rFonts w:ascii="Times New Roman" w:eastAsia="Calibri" w:hAnsi="Times New Roman" w:cs="Times New Roman"/>
              <w:sz w:val="24"/>
              <w:szCs w:val="24"/>
              <w:lang w:val="en-US"/>
            </w:rPr>
          </w:rPrChange>
        </w:rPr>
        <w:t xml:space="preserve">estionnaire of </w:t>
      </w:r>
      <w:r w:rsidRPr="00067A21">
        <w:rPr>
          <w:rFonts w:ascii="Arial" w:eastAsia="Calibri" w:hAnsi="Arial" w:cs="Arial"/>
          <w:sz w:val="24"/>
          <w:szCs w:val="24"/>
          <w:lang w:val="en-US"/>
          <w:rPrChange w:id="1130" w:author="Zehui Bai" w:date="2022-03-11T15:16:00Z">
            <w:rPr>
              <w:rFonts w:ascii="Times New Roman" w:eastAsia="Calibri" w:hAnsi="Times New Roman" w:cs="Times New Roman"/>
              <w:sz w:val="24"/>
              <w:szCs w:val="24"/>
              <w:lang w:val="en-US"/>
            </w:rPr>
          </w:rPrChange>
        </w:rPr>
        <w:t xml:space="preserve">COVIM </w:t>
      </w:r>
      <w:r w:rsidR="00835F9F" w:rsidRPr="00067A21">
        <w:rPr>
          <w:rFonts w:ascii="Arial" w:eastAsia="Calibri" w:hAnsi="Arial" w:cs="Arial"/>
          <w:sz w:val="24"/>
          <w:szCs w:val="24"/>
          <w:lang w:val="en-US"/>
          <w:rPrChange w:id="1131" w:author="Zehui Bai" w:date="2022-03-11T15:16:00Z">
            <w:rPr>
              <w:rFonts w:ascii="Times New Roman" w:eastAsia="Calibri" w:hAnsi="Times New Roman" w:cs="Times New Roman"/>
              <w:sz w:val="24"/>
              <w:szCs w:val="24"/>
              <w:lang w:val="en-US"/>
            </w:rPr>
          </w:rPrChange>
        </w:rPr>
        <w:t>survey</w:t>
      </w:r>
      <w:r w:rsidR="00001BBC" w:rsidRPr="00067A21">
        <w:rPr>
          <w:rFonts w:ascii="Arial" w:eastAsia="Calibri" w:hAnsi="Arial" w:cs="Arial"/>
          <w:sz w:val="24"/>
          <w:szCs w:val="24"/>
          <w:lang w:val="en-US"/>
          <w:rPrChange w:id="1132" w:author="Zehui Bai" w:date="2022-03-11T15:16:00Z">
            <w:rPr>
              <w:rFonts w:ascii="Times New Roman" w:eastAsia="Calibri" w:hAnsi="Times New Roman" w:cs="Times New Roman"/>
              <w:sz w:val="24"/>
              <w:szCs w:val="24"/>
              <w:lang w:val="en-US"/>
            </w:rPr>
          </w:rPrChange>
        </w:rPr>
        <w:t xml:space="preserve"> was estimated to take 15 min to complete</w:t>
      </w:r>
      <w:r w:rsidR="00A13144" w:rsidRPr="00067A21">
        <w:rPr>
          <w:rFonts w:ascii="Arial" w:eastAsia="Calibri" w:hAnsi="Arial" w:cs="Arial"/>
          <w:sz w:val="24"/>
          <w:szCs w:val="24"/>
          <w:lang w:val="en-US"/>
          <w:rPrChange w:id="1133" w:author="Zehui Bai" w:date="2022-03-11T15:16:00Z">
            <w:rPr>
              <w:rFonts w:ascii="Times New Roman" w:eastAsia="Calibri" w:hAnsi="Times New Roman" w:cs="Times New Roman"/>
              <w:sz w:val="24"/>
              <w:szCs w:val="24"/>
              <w:lang w:val="en-US"/>
            </w:rPr>
          </w:rPrChange>
        </w:rPr>
        <w:t xml:space="preserve">, </w:t>
      </w:r>
      <w:r w:rsidR="2D7448AE" w:rsidRPr="00067A21">
        <w:rPr>
          <w:rFonts w:ascii="Arial" w:eastAsia="Calibri" w:hAnsi="Arial" w:cs="Arial"/>
          <w:sz w:val="24"/>
          <w:szCs w:val="24"/>
          <w:lang w:val="en-US"/>
          <w:rPrChange w:id="1134" w:author="Zehui Bai" w:date="2022-03-11T15:16:00Z">
            <w:rPr>
              <w:rFonts w:ascii="Times New Roman" w:eastAsia="Calibri" w:hAnsi="Times New Roman" w:cs="Times New Roman"/>
              <w:sz w:val="24"/>
              <w:szCs w:val="24"/>
              <w:lang w:val="en-US"/>
            </w:rPr>
          </w:rPrChange>
        </w:rPr>
        <w:t>consisted mainly of multiple-choice questions, occasionally supplemented in some places with open text fields in order to provide space for extensive and individual answers</w:t>
      </w:r>
      <w:r w:rsidR="5652EB46" w:rsidRPr="00067A21">
        <w:rPr>
          <w:rFonts w:ascii="Arial" w:eastAsia="Calibri" w:hAnsi="Arial" w:cs="Arial"/>
          <w:sz w:val="24"/>
          <w:szCs w:val="24"/>
          <w:lang w:val="en-US"/>
          <w:rPrChange w:id="1135" w:author="Zehui Bai" w:date="2022-03-11T15:16:00Z">
            <w:rPr>
              <w:rFonts w:ascii="Times New Roman" w:eastAsia="Calibri" w:hAnsi="Times New Roman" w:cs="Times New Roman"/>
              <w:sz w:val="24"/>
              <w:szCs w:val="24"/>
              <w:lang w:val="en-US"/>
            </w:rPr>
          </w:rPrChange>
        </w:rPr>
        <w:t>.</w:t>
      </w:r>
      <w:r w:rsidR="2D7448AE" w:rsidRPr="00067A21">
        <w:rPr>
          <w:rFonts w:ascii="Arial" w:eastAsia="Calibri" w:hAnsi="Arial" w:cs="Arial"/>
          <w:sz w:val="24"/>
          <w:szCs w:val="24"/>
          <w:lang w:val="en-US"/>
          <w:rPrChange w:id="1136" w:author="Zehui Bai" w:date="2022-03-11T15:16:00Z">
            <w:rPr>
              <w:rFonts w:ascii="Times New Roman" w:eastAsia="Calibri" w:hAnsi="Times New Roman" w:cs="Times New Roman"/>
              <w:sz w:val="24"/>
              <w:szCs w:val="24"/>
              <w:lang w:val="en-US"/>
            </w:rPr>
          </w:rPrChange>
        </w:rPr>
        <w:t xml:space="preserve"> </w:t>
      </w:r>
      <w:r w:rsidR="002D0E5D" w:rsidRPr="00067A21">
        <w:rPr>
          <w:rFonts w:ascii="Arial" w:eastAsia="Calibri" w:hAnsi="Arial" w:cs="Arial"/>
          <w:sz w:val="24"/>
          <w:szCs w:val="24"/>
          <w:lang w:val="en-US"/>
          <w:rPrChange w:id="1137" w:author="Zehui Bai" w:date="2022-03-11T15:16:00Z">
            <w:rPr>
              <w:rFonts w:ascii="Times New Roman" w:eastAsia="Calibri" w:hAnsi="Times New Roman" w:cs="Times New Roman"/>
              <w:sz w:val="24"/>
              <w:szCs w:val="24"/>
              <w:lang w:val="en-US"/>
            </w:rPr>
          </w:rPrChange>
        </w:rPr>
        <w:t xml:space="preserve">The questionnaire focused on participants' COVID-19 vaccination status and motivation, while also collecting information on participants' trust in and attitudes toward the German healthcare system, immigration background, socio-demographic </w:t>
      </w:r>
      <w:r w:rsidR="006872A2" w:rsidRPr="00067A21">
        <w:rPr>
          <w:rFonts w:ascii="Arial" w:eastAsia="Calibri" w:hAnsi="Arial" w:cs="Arial"/>
          <w:sz w:val="24"/>
          <w:szCs w:val="24"/>
          <w:lang w:val="en-US"/>
          <w:rPrChange w:id="1138" w:author="Zehui Bai" w:date="2022-03-11T15:16:00Z">
            <w:rPr>
              <w:rFonts w:ascii="Times New Roman" w:eastAsia="Calibri" w:hAnsi="Times New Roman" w:cs="Times New Roman"/>
              <w:sz w:val="24"/>
              <w:szCs w:val="24"/>
              <w:lang w:val="en-US"/>
            </w:rPr>
          </w:rPrChange>
        </w:rPr>
        <w:t>cha</w:t>
      </w:r>
      <w:r w:rsidR="00EC1A97" w:rsidRPr="00067A21">
        <w:rPr>
          <w:rFonts w:ascii="Arial" w:eastAsia="Calibri" w:hAnsi="Arial" w:cs="Arial"/>
          <w:sz w:val="24"/>
          <w:szCs w:val="24"/>
          <w:lang w:val="en-US"/>
          <w:rPrChange w:id="1139" w:author="Zehui Bai" w:date="2022-03-11T15:16:00Z">
            <w:rPr>
              <w:rFonts w:ascii="Times New Roman" w:eastAsia="Calibri" w:hAnsi="Times New Roman" w:cs="Times New Roman"/>
              <w:sz w:val="24"/>
              <w:szCs w:val="24"/>
              <w:lang w:val="en-US"/>
            </w:rPr>
          </w:rPrChange>
        </w:rPr>
        <w:t>racteristics</w:t>
      </w:r>
      <w:r w:rsidR="002D0E5D" w:rsidRPr="00067A21">
        <w:rPr>
          <w:rFonts w:ascii="Arial" w:eastAsia="Calibri" w:hAnsi="Arial" w:cs="Arial"/>
          <w:sz w:val="24"/>
          <w:szCs w:val="24"/>
          <w:lang w:val="en-US"/>
          <w:rPrChange w:id="1140" w:author="Zehui Bai" w:date="2022-03-11T15:16:00Z">
            <w:rPr>
              <w:rFonts w:ascii="Times New Roman" w:eastAsia="Calibri" w:hAnsi="Times New Roman" w:cs="Times New Roman"/>
              <w:sz w:val="24"/>
              <w:szCs w:val="24"/>
              <w:lang w:val="en-US"/>
            </w:rPr>
          </w:rPrChange>
        </w:rPr>
        <w:t xml:space="preserve"> (age, gender</w:t>
      </w:r>
      <w:r w:rsidR="00705756" w:rsidRPr="00067A21">
        <w:rPr>
          <w:rFonts w:ascii="Arial" w:eastAsia="Calibri" w:hAnsi="Arial" w:cs="Arial"/>
          <w:sz w:val="24"/>
          <w:szCs w:val="24"/>
          <w:lang w:val="en-US"/>
          <w:rPrChange w:id="1141" w:author="Zehui Bai" w:date="2022-03-11T15:16:00Z">
            <w:rPr>
              <w:rFonts w:ascii="Times New Roman" w:eastAsia="Calibri" w:hAnsi="Times New Roman" w:cs="Times New Roman"/>
              <w:sz w:val="24"/>
              <w:szCs w:val="24"/>
              <w:lang w:val="en-US"/>
            </w:rPr>
          </w:rPrChange>
        </w:rPr>
        <w:t xml:space="preserve">, </w:t>
      </w:r>
      <w:r w:rsidR="002D0E5D" w:rsidRPr="00067A21">
        <w:rPr>
          <w:rFonts w:ascii="Arial" w:eastAsia="Calibri" w:hAnsi="Arial" w:cs="Arial"/>
          <w:sz w:val="24"/>
          <w:szCs w:val="24"/>
          <w:lang w:val="en-US"/>
          <w:rPrChange w:id="1142" w:author="Zehui Bai" w:date="2022-03-11T15:16:00Z">
            <w:rPr>
              <w:rFonts w:ascii="Times New Roman" w:eastAsia="Calibri" w:hAnsi="Times New Roman" w:cs="Times New Roman"/>
              <w:sz w:val="24"/>
              <w:szCs w:val="24"/>
              <w:lang w:val="en-US"/>
            </w:rPr>
          </w:rPrChange>
        </w:rPr>
        <w:t>education</w:t>
      </w:r>
      <w:r w:rsidR="00705756" w:rsidRPr="00067A21">
        <w:rPr>
          <w:rFonts w:ascii="Arial" w:eastAsia="Calibri" w:hAnsi="Arial" w:cs="Arial"/>
          <w:sz w:val="24"/>
          <w:szCs w:val="24"/>
          <w:lang w:val="en-US"/>
          <w:rPrChange w:id="1143" w:author="Zehui Bai" w:date="2022-03-11T15:16:00Z">
            <w:rPr>
              <w:rFonts w:ascii="Times New Roman" w:eastAsia="Calibri" w:hAnsi="Times New Roman" w:cs="Times New Roman"/>
              <w:sz w:val="24"/>
              <w:szCs w:val="24"/>
              <w:lang w:val="en-US"/>
            </w:rPr>
          </w:rPrChange>
        </w:rPr>
        <w:t xml:space="preserve"> and </w:t>
      </w:r>
      <w:r w:rsidR="00C31C57" w:rsidRPr="00067A21">
        <w:rPr>
          <w:rFonts w:ascii="Arial" w:eastAsia="Calibri" w:hAnsi="Arial" w:cs="Arial"/>
          <w:sz w:val="24"/>
          <w:szCs w:val="24"/>
          <w:lang w:val="en-US"/>
          <w:rPrChange w:id="1144" w:author="Zehui Bai" w:date="2022-03-11T15:16:00Z">
            <w:rPr>
              <w:rFonts w:ascii="Times New Roman" w:eastAsia="Calibri" w:hAnsi="Times New Roman" w:cs="Times New Roman"/>
              <w:sz w:val="24"/>
              <w:szCs w:val="24"/>
              <w:lang w:val="en-US"/>
            </w:rPr>
          </w:rPrChange>
        </w:rPr>
        <w:t>employment status</w:t>
      </w:r>
      <w:r w:rsidR="002D0E5D" w:rsidRPr="00067A21">
        <w:rPr>
          <w:rFonts w:ascii="Arial" w:eastAsia="Calibri" w:hAnsi="Arial" w:cs="Arial"/>
          <w:sz w:val="24"/>
          <w:szCs w:val="24"/>
          <w:lang w:val="en-US"/>
          <w:rPrChange w:id="1145" w:author="Zehui Bai" w:date="2022-03-11T15:16:00Z">
            <w:rPr>
              <w:rFonts w:ascii="Times New Roman" w:eastAsia="Calibri" w:hAnsi="Times New Roman" w:cs="Times New Roman"/>
              <w:sz w:val="24"/>
              <w:szCs w:val="24"/>
              <w:lang w:val="en-US"/>
            </w:rPr>
          </w:rPrChange>
        </w:rPr>
        <w:t xml:space="preserve">, income), </w:t>
      </w:r>
      <w:r w:rsidR="007F357C" w:rsidRPr="00067A21">
        <w:rPr>
          <w:rFonts w:ascii="Arial" w:eastAsia="Calibri" w:hAnsi="Arial" w:cs="Arial"/>
          <w:sz w:val="24"/>
          <w:szCs w:val="24"/>
          <w:lang w:val="en-US"/>
          <w:rPrChange w:id="1146" w:author="Zehui Bai" w:date="2022-03-11T15:16:00Z">
            <w:rPr>
              <w:rFonts w:ascii="Times New Roman" w:eastAsia="Calibri" w:hAnsi="Times New Roman" w:cs="Times New Roman"/>
              <w:sz w:val="24"/>
              <w:szCs w:val="24"/>
              <w:lang w:val="en-US"/>
            </w:rPr>
          </w:rPrChange>
        </w:rPr>
        <w:t xml:space="preserve">daily information sources, </w:t>
      </w:r>
      <w:r w:rsidR="002D0E5D" w:rsidRPr="00067A21">
        <w:rPr>
          <w:rFonts w:ascii="Arial" w:eastAsia="Calibri" w:hAnsi="Arial" w:cs="Arial"/>
          <w:sz w:val="24"/>
          <w:szCs w:val="24"/>
          <w:lang w:val="en-US"/>
          <w:rPrChange w:id="1147" w:author="Zehui Bai" w:date="2022-03-11T15:16:00Z">
            <w:rPr>
              <w:rFonts w:ascii="Times New Roman" w:eastAsia="Calibri" w:hAnsi="Times New Roman" w:cs="Times New Roman"/>
              <w:sz w:val="24"/>
              <w:szCs w:val="24"/>
              <w:lang w:val="en-US"/>
            </w:rPr>
          </w:rPrChange>
        </w:rPr>
        <w:t xml:space="preserve">political attitudes, current mental and physical health status, and </w:t>
      </w:r>
      <w:r w:rsidR="000A6616" w:rsidRPr="00067A21">
        <w:rPr>
          <w:rFonts w:ascii="Arial" w:eastAsia="Calibri" w:hAnsi="Arial" w:cs="Arial"/>
          <w:sz w:val="24"/>
          <w:szCs w:val="24"/>
          <w:lang w:val="en-US"/>
          <w:rPrChange w:id="1148" w:author="Zehui Bai" w:date="2022-03-11T15:16:00Z">
            <w:rPr>
              <w:rFonts w:ascii="Times New Roman" w:eastAsia="Calibri" w:hAnsi="Times New Roman" w:cs="Times New Roman"/>
              <w:sz w:val="24"/>
              <w:szCs w:val="24"/>
              <w:lang w:val="en-US"/>
            </w:rPr>
          </w:rPrChange>
        </w:rPr>
        <w:t xml:space="preserve">general </w:t>
      </w:r>
      <w:r w:rsidR="009F65CE" w:rsidRPr="00067A21">
        <w:rPr>
          <w:rFonts w:ascii="Arial" w:eastAsia="Calibri" w:hAnsi="Arial" w:cs="Arial"/>
          <w:sz w:val="24"/>
          <w:szCs w:val="24"/>
          <w:lang w:val="en-US"/>
          <w:rPrChange w:id="1149" w:author="Zehui Bai" w:date="2022-03-11T15:16:00Z">
            <w:rPr>
              <w:rFonts w:ascii="Times New Roman" w:eastAsia="Calibri" w:hAnsi="Times New Roman" w:cs="Times New Roman"/>
              <w:sz w:val="24"/>
              <w:szCs w:val="24"/>
              <w:lang w:val="en-US"/>
            </w:rPr>
          </w:rPrChange>
        </w:rPr>
        <w:t xml:space="preserve">vaccination history (except </w:t>
      </w:r>
      <w:r w:rsidR="002D0E5D" w:rsidRPr="00067A21">
        <w:rPr>
          <w:rFonts w:ascii="Arial" w:eastAsia="Calibri" w:hAnsi="Arial" w:cs="Arial"/>
          <w:sz w:val="24"/>
          <w:szCs w:val="24"/>
          <w:lang w:val="en-US"/>
          <w:rPrChange w:id="1150" w:author="Zehui Bai" w:date="2022-03-11T15:16:00Z">
            <w:rPr>
              <w:rFonts w:ascii="Times New Roman" w:eastAsia="Calibri" w:hAnsi="Times New Roman" w:cs="Times New Roman"/>
              <w:sz w:val="24"/>
              <w:szCs w:val="24"/>
              <w:lang w:val="en-US"/>
            </w:rPr>
          </w:rPrChange>
        </w:rPr>
        <w:t>COVID</w:t>
      </w:r>
      <w:r w:rsidR="0090257A" w:rsidRPr="00067A21">
        <w:rPr>
          <w:rFonts w:ascii="Arial" w:eastAsia="Calibri" w:hAnsi="Arial" w:cs="Arial"/>
          <w:sz w:val="24"/>
          <w:szCs w:val="24"/>
          <w:lang w:val="en-US"/>
          <w:rPrChange w:id="1151" w:author="Zehui Bai" w:date="2022-03-11T15:16:00Z">
            <w:rPr>
              <w:rFonts w:ascii="Times New Roman" w:eastAsia="Calibri" w:hAnsi="Times New Roman" w:cs="Times New Roman"/>
              <w:sz w:val="24"/>
              <w:szCs w:val="24"/>
              <w:lang w:val="en-US"/>
            </w:rPr>
          </w:rPrChange>
        </w:rPr>
        <w:t>-</w:t>
      </w:r>
      <w:r w:rsidR="002D0E5D" w:rsidRPr="00067A21">
        <w:rPr>
          <w:rFonts w:ascii="Arial" w:eastAsia="Calibri" w:hAnsi="Arial" w:cs="Arial"/>
          <w:sz w:val="24"/>
          <w:szCs w:val="24"/>
          <w:lang w:val="en-US"/>
          <w:rPrChange w:id="1152" w:author="Zehui Bai" w:date="2022-03-11T15:16:00Z">
            <w:rPr>
              <w:rFonts w:ascii="Times New Roman" w:eastAsia="Calibri" w:hAnsi="Times New Roman" w:cs="Times New Roman"/>
              <w:sz w:val="24"/>
              <w:szCs w:val="24"/>
              <w:lang w:val="en-US"/>
            </w:rPr>
          </w:rPrChange>
        </w:rPr>
        <w:t>19</w:t>
      </w:r>
      <w:r w:rsidR="009F65CE" w:rsidRPr="00067A21">
        <w:rPr>
          <w:rFonts w:ascii="Arial" w:eastAsia="Calibri" w:hAnsi="Arial" w:cs="Arial"/>
          <w:sz w:val="24"/>
          <w:szCs w:val="24"/>
          <w:lang w:val="en-US"/>
          <w:rPrChange w:id="1153" w:author="Zehui Bai" w:date="2022-03-11T15:16:00Z">
            <w:rPr>
              <w:rFonts w:ascii="Times New Roman" w:eastAsia="Calibri" w:hAnsi="Times New Roman" w:cs="Times New Roman"/>
              <w:sz w:val="24"/>
              <w:szCs w:val="24"/>
              <w:lang w:val="en-US"/>
            </w:rPr>
          </w:rPrChange>
        </w:rPr>
        <w:t xml:space="preserve"> vaccine</w:t>
      </w:r>
      <w:r w:rsidR="000A6616" w:rsidRPr="00067A21">
        <w:rPr>
          <w:rFonts w:ascii="Arial" w:eastAsia="Calibri" w:hAnsi="Arial" w:cs="Arial"/>
          <w:sz w:val="24"/>
          <w:szCs w:val="24"/>
          <w:lang w:val="en-US"/>
          <w:rPrChange w:id="1154" w:author="Zehui Bai" w:date="2022-03-11T15:16:00Z">
            <w:rPr>
              <w:rFonts w:ascii="Times New Roman" w:eastAsia="Calibri" w:hAnsi="Times New Roman" w:cs="Times New Roman"/>
              <w:sz w:val="24"/>
              <w:szCs w:val="24"/>
              <w:lang w:val="en-US"/>
            </w:rPr>
          </w:rPrChange>
        </w:rPr>
        <w:t>s</w:t>
      </w:r>
      <w:r w:rsidR="009F65CE" w:rsidRPr="00067A21">
        <w:rPr>
          <w:rFonts w:ascii="Arial" w:eastAsia="Calibri" w:hAnsi="Arial" w:cs="Arial"/>
          <w:sz w:val="24"/>
          <w:szCs w:val="24"/>
          <w:lang w:val="en-US"/>
          <w:rPrChange w:id="1155" w:author="Zehui Bai" w:date="2022-03-11T15:16:00Z">
            <w:rPr>
              <w:rFonts w:ascii="Times New Roman" w:eastAsia="Calibri" w:hAnsi="Times New Roman" w:cs="Times New Roman"/>
              <w:sz w:val="24"/>
              <w:szCs w:val="24"/>
              <w:lang w:val="en-US"/>
            </w:rPr>
          </w:rPrChange>
        </w:rPr>
        <w:t>).</w:t>
      </w:r>
    </w:p>
    <w:p w14:paraId="5A38BE44" w14:textId="19734572" w:rsidR="008A38B2" w:rsidRPr="00067A21" w:rsidRDefault="008A38B2">
      <w:pPr>
        <w:spacing w:before="120" w:after="240" w:line="240" w:lineRule="auto"/>
        <w:jc w:val="both"/>
        <w:rPr>
          <w:rFonts w:ascii="Arial" w:eastAsia="Calibri" w:hAnsi="Arial" w:cs="Arial"/>
          <w:sz w:val="24"/>
          <w:szCs w:val="24"/>
          <w:lang w:val="en-US"/>
          <w:rPrChange w:id="1156" w:author="Zehui Bai" w:date="2022-03-11T15:16:00Z">
            <w:rPr>
              <w:rFonts w:ascii="Times New Roman" w:eastAsia="Calibri" w:hAnsi="Times New Roman" w:cs="Times New Roman"/>
              <w:sz w:val="24"/>
              <w:szCs w:val="24"/>
              <w:lang w:val="en-US"/>
            </w:rPr>
          </w:rPrChange>
        </w:rPr>
        <w:pPrChange w:id="1157" w:author="Zehui Bai" w:date="2022-03-11T13:39:00Z">
          <w:pPr>
            <w:spacing w:before="120" w:after="240" w:line="240" w:lineRule="auto"/>
          </w:pPr>
        </w:pPrChange>
      </w:pPr>
      <w:r w:rsidRPr="00067A21">
        <w:rPr>
          <w:rFonts w:ascii="Arial" w:eastAsia="Calibri" w:hAnsi="Arial" w:cs="Arial"/>
          <w:sz w:val="24"/>
          <w:szCs w:val="24"/>
          <w:lang w:val="en-US"/>
          <w:rPrChange w:id="1158" w:author="Zehui Bai" w:date="2022-03-11T15:16:00Z">
            <w:rPr>
              <w:rFonts w:ascii="Times New Roman" w:eastAsia="Calibri" w:hAnsi="Times New Roman" w:cs="Times New Roman"/>
              <w:sz w:val="24"/>
              <w:szCs w:val="24"/>
              <w:lang w:val="en-US"/>
            </w:rPr>
          </w:rPrChange>
        </w:rPr>
        <w:t xml:space="preserve">The questionnaire design was informed by previous studies and a directed cyclic graph </w:t>
      </w:r>
      <w:bookmarkStart w:id="1159" w:name="OLE_LINK27"/>
      <w:r w:rsidRPr="00067A21">
        <w:rPr>
          <w:rFonts w:ascii="Arial" w:eastAsia="Calibri" w:hAnsi="Arial" w:cs="Arial"/>
          <w:sz w:val="24"/>
          <w:szCs w:val="24"/>
          <w:lang w:val="en-US"/>
          <w:rPrChange w:id="1160" w:author="Zehui Bai" w:date="2022-03-11T15:16:00Z">
            <w:rPr>
              <w:rFonts w:ascii="Times New Roman" w:eastAsia="Calibri" w:hAnsi="Times New Roman" w:cs="Times New Roman"/>
              <w:sz w:val="24"/>
              <w:szCs w:val="24"/>
              <w:lang w:val="en-US"/>
            </w:rPr>
          </w:rPrChange>
        </w:rPr>
        <w:t>(Appendix X)</w:t>
      </w:r>
      <w:bookmarkEnd w:id="1159"/>
      <w:r w:rsidRPr="00067A21">
        <w:rPr>
          <w:rFonts w:ascii="Arial" w:eastAsia="Calibri" w:hAnsi="Arial" w:cs="Arial"/>
          <w:sz w:val="24"/>
          <w:szCs w:val="24"/>
          <w:lang w:val="en-US"/>
          <w:rPrChange w:id="1161" w:author="Zehui Bai" w:date="2022-03-11T15:16:00Z">
            <w:rPr>
              <w:rFonts w:ascii="Times New Roman" w:eastAsia="Calibri" w:hAnsi="Times New Roman" w:cs="Times New Roman"/>
              <w:sz w:val="24"/>
              <w:szCs w:val="24"/>
              <w:lang w:val="en-US"/>
            </w:rPr>
          </w:rPrChange>
        </w:rPr>
        <w:t xml:space="preserve">  was created to explore potential confounders.</w:t>
      </w:r>
      <w:r w:rsidR="003B1615" w:rsidRPr="00067A21">
        <w:rPr>
          <w:rFonts w:ascii="Arial" w:eastAsia="Calibri" w:hAnsi="Arial" w:cs="Arial"/>
          <w:sz w:val="24"/>
          <w:szCs w:val="24"/>
          <w:lang w:val="en-US"/>
          <w:rPrChange w:id="1162" w:author="Zehui Bai" w:date="2022-03-11T15:16:00Z">
            <w:rPr>
              <w:rFonts w:ascii="Times New Roman" w:eastAsia="Calibri" w:hAnsi="Times New Roman" w:cs="Times New Roman"/>
              <w:sz w:val="24"/>
              <w:szCs w:val="24"/>
              <w:lang w:val="en-US"/>
            </w:rPr>
          </w:rPrChange>
        </w:rPr>
        <w:t xml:space="preserve"> The questions were first pre-tested and were revised</w:t>
      </w:r>
      <w:r w:rsidR="001C3E60" w:rsidRPr="00067A21">
        <w:rPr>
          <w:rFonts w:ascii="Arial" w:eastAsia="Calibri" w:hAnsi="Arial" w:cs="Arial"/>
          <w:sz w:val="24"/>
          <w:szCs w:val="24"/>
          <w:lang w:val="en-US"/>
          <w:rPrChange w:id="1163" w:author="Zehui Bai" w:date="2022-03-11T15:16:00Z">
            <w:rPr>
              <w:rFonts w:ascii="Times New Roman" w:eastAsia="Calibri" w:hAnsi="Times New Roman" w:cs="Times New Roman"/>
              <w:sz w:val="24"/>
              <w:szCs w:val="24"/>
              <w:lang w:val="en-US"/>
            </w:rPr>
          </w:rPrChange>
        </w:rPr>
        <w:t xml:space="preserve"> </w:t>
      </w:r>
      <w:r w:rsidR="003B1615" w:rsidRPr="00067A21">
        <w:rPr>
          <w:rFonts w:ascii="Arial" w:eastAsia="Calibri" w:hAnsi="Arial" w:cs="Arial"/>
          <w:sz w:val="24"/>
          <w:szCs w:val="24"/>
          <w:lang w:val="en-US"/>
          <w:rPrChange w:id="1164" w:author="Zehui Bai" w:date="2022-03-11T15:16:00Z">
            <w:rPr>
              <w:rFonts w:ascii="Times New Roman" w:eastAsia="Calibri" w:hAnsi="Times New Roman" w:cs="Times New Roman"/>
              <w:sz w:val="24"/>
              <w:szCs w:val="24"/>
              <w:lang w:val="en-US"/>
            </w:rPr>
          </w:rPrChange>
        </w:rPr>
        <w:t>and finalized based on feedback from pre-testers.</w:t>
      </w:r>
    </w:p>
    <w:p w14:paraId="3D15114B" w14:textId="4E7820AC" w:rsidR="00E535D1" w:rsidRPr="00067A21" w:rsidRDefault="00E535D1">
      <w:pPr>
        <w:spacing w:before="120" w:after="240" w:line="240" w:lineRule="auto"/>
        <w:jc w:val="both"/>
        <w:rPr>
          <w:rFonts w:ascii="Arial" w:eastAsia="Calibri" w:hAnsi="Arial" w:cs="Arial"/>
          <w:sz w:val="24"/>
          <w:szCs w:val="24"/>
          <w:lang w:val="en-US"/>
          <w:rPrChange w:id="1165" w:author="Zehui Bai" w:date="2022-03-11T15:16:00Z">
            <w:rPr>
              <w:rFonts w:ascii="Times New Roman" w:eastAsia="Calibri" w:hAnsi="Times New Roman" w:cs="Times New Roman"/>
              <w:sz w:val="24"/>
              <w:szCs w:val="24"/>
              <w:lang w:val="en-US"/>
            </w:rPr>
          </w:rPrChange>
        </w:rPr>
        <w:pPrChange w:id="1166" w:author="Zehui Bai" w:date="2022-03-11T13:39:00Z">
          <w:pPr>
            <w:spacing w:before="120" w:after="240" w:line="240" w:lineRule="auto"/>
          </w:pPr>
        </w:pPrChange>
      </w:pPr>
      <w:r w:rsidRPr="00067A21">
        <w:rPr>
          <w:rFonts w:ascii="Arial" w:eastAsia="Calibri" w:hAnsi="Arial" w:cs="Arial"/>
          <w:sz w:val="24"/>
          <w:szCs w:val="24"/>
          <w:lang w:val="en-US"/>
          <w:rPrChange w:id="1167" w:author="Zehui Bai" w:date="2022-03-11T15:16:00Z">
            <w:rPr>
              <w:rFonts w:ascii="Times New Roman" w:eastAsia="Calibri" w:hAnsi="Times New Roman" w:cs="Times New Roman"/>
              <w:sz w:val="24"/>
              <w:szCs w:val="24"/>
              <w:lang w:val="en-US"/>
            </w:rPr>
          </w:rPrChange>
        </w:rPr>
        <w:t xml:space="preserve">The COVIM </w:t>
      </w:r>
      <w:r w:rsidR="00930A91" w:rsidRPr="00067A21">
        <w:rPr>
          <w:rFonts w:ascii="Arial" w:eastAsia="Calibri" w:hAnsi="Arial" w:cs="Arial"/>
          <w:sz w:val="24"/>
          <w:szCs w:val="24"/>
          <w:lang w:val="en-US"/>
          <w:rPrChange w:id="1168" w:author="Zehui Bai" w:date="2022-03-11T15:16:00Z">
            <w:rPr>
              <w:rFonts w:ascii="Times New Roman" w:eastAsia="Calibri" w:hAnsi="Times New Roman" w:cs="Times New Roman"/>
              <w:sz w:val="24"/>
              <w:szCs w:val="24"/>
              <w:lang w:val="en-US"/>
            </w:rPr>
          </w:rPrChange>
        </w:rPr>
        <w:t>survey</w:t>
      </w:r>
      <w:r w:rsidRPr="00067A21">
        <w:rPr>
          <w:rFonts w:ascii="Arial" w:eastAsia="Calibri" w:hAnsi="Arial" w:cs="Arial"/>
          <w:sz w:val="24"/>
          <w:szCs w:val="24"/>
          <w:lang w:val="en-US"/>
          <w:rPrChange w:id="1169" w:author="Zehui Bai" w:date="2022-03-11T15:16:00Z">
            <w:rPr>
              <w:rFonts w:ascii="Times New Roman" w:eastAsia="Calibri" w:hAnsi="Times New Roman" w:cs="Times New Roman"/>
              <w:sz w:val="24"/>
              <w:szCs w:val="24"/>
              <w:lang w:val="en-US"/>
            </w:rPr>
          </w:rPrChange>
        </w:rPr>
        <w:t xml:space="preserve"> was published on commonly used social networks (Facebook, Telegram and WhatsApp) as well as other public platforms. In addition, posters with a QR code were put up in frequently visited public places such as student residences, blood donation centers, or canteens to encourage participation in the survey. The following cites were considered: Berlin, Bielefeld, Bremen, Dresden, Frankfurt, Hannover, Hamburg. </w:t>
      </w:r>
    </w:p>
    <w:p w14:paraId="23944ACC" w14:textId="32F2523C" w:rsidR="002B4AF9" w:rsidRPr="00067A21" w:rsidRDefault="001303BB">
      <w:pPr>
        <w:pStyle w:val="Heading2"/>
        <w:rPr>
          <w:rFonts w:ascii="Arial" w:hAnsi="Arial" w:cs="Arial"/>
          <w:b/>
          <w:bCs/>
          <w:lang w:val="en-US"/>
          <w:rPrChange w:id="1170" w:author="Zehui Bai" w:date="2022-03-11T15:16:00Z">
            <w:rPr>
              <w:rFonts w:ascii="Times New Roman" w:eastAsia="Cambria" w:hAnsi="Times New Roman" w:cs="Times New Roman"/>
              <w:b/>
              <w:color w:val="auto"/>
              <w:sz w:val="24"/>
              <w:szCs w:val="24"/>
              <w:lang w:val="en-US"/>
            </w:rPr>
          </w:rPrChange>
        </w:rPr>
        <w:pPrChange w:id="1171" w:author="Zehui Bai" w:date="2022-03-11T13:56:00Z">
          <w:pPr>
            <w:pStyle w:val="Heading2"/>
            <w:keepNext w:val="0"/>
            <w:keepLines w:val="0"/>
            <w:tabs>
              <w:tab w:val="num" w:pos="567"/>
            </w:tabs>
            <w:spacing w:before="240" w:after="200" w:line="240" w:lineRule="auto"/>
            <w:ind w:left="567" w:hanging="567"/>
          </w:pPr>
        </w:pPrChange>
      </w:pPr>
      <w:bookmarkStart w:id="1172" w:name="_Toc96935518"/>
      <w:r w:rsidRPr="00067A21">
        <w:rPr>
          <w:rFonts w:ascii="Arial" w:hAnsi="Arial" w:cs="Arial"/>
          <w:b/>
          <w:bCs/>
          <w:lang w:val="en-US"/>
          <w:rPrChange w:id="1173" w:author="Zehui Bai" w:date="2022-03-11T15:16:00Z">
            <w:rPr>
              <w:rFonts w:ascii="Times New Roman" w:eastAsia="Cambria" w:hAnsi="Times New Roman" w:cs="Times New Roman"/>
              <w:b/>
              <w:color w:val="auto"/>
              <w:sz w:val="24"/>
              <w:szCs w:val="24"/>
              <w:lang w:val="en-US"/>
            </w:rPr>
          </w:rPrChange>
        </w:rPr>
        <w:t xml:space="preserve">Study </w:t>
      </w:r>
      <w:r w:rsidRPr="007A262C">
        <w:rPr>
          <w:rFonts w:ascii="Arial" w:hAnsi="Arial" w:cs="Arial"/>
          <w:b/>
          <w:bCs/>
          <w:lang w:val="en-GB"/>
          <w:rPrChange w:id="1174" w:author="Zehui Bai" w:date="2022-03-13T20:26:00Z">
            <w:rPr>
              <w:rFonts w:ascii="Times New Roman" w:eastAsia="Cambria" w:hAnsi="Times New Roman" w:cs="Times New Roman"/>
              <w:b/>
              <w:color w:val="auto"/>
              <w:sz w:val="24"/>
              <w:szCs w:val="24"/>
              <w:lang w:val="en-US"/>
            </w:rPr>
          </w:rPrChange>
        </w:rPr>
        <w:t>Variables</w:t>
      </w:r>
      <w:bookmarkEnd w:id="1172"/>
    </w:p>
    <w:p w14:paraId="0B741F08" w14:textId="4EE74A0B" w:rsidR="00131CDF" w:rsidRPr="00067A21" w:rsidRDefault="00D61626">
      <w:pPr>
        <w:spacing w:before="120" w:after="240" w:line="240" w:lineRule="auto"/>
        <w:jc w:val="both"/>
        <w:rPr>
          <w:rFonts w:ascii="Arial" w:eastAsia="Calibri" w:hAnsi="Arial" w:cs="Arial"/>
          <w:sz w:val="24"/>
          <w:szCs w:val="24"/>
          <w:lang w:val="en-US"/>
          <w:rPrChange w:id="1175" w:author="Zehui Bai" w:date="2022-03-11T15:16:00Z">
            <w:rPr>
              <w:rFonts w:ascii="Times New Roman" w:eastAsia="Calibri" w:hAnsi="Times New Roman" w:cs="Times New Roman"/>
              <w:sz w:val="24"/>
              <w:szCs w:val="24"/>
              <w:lang w:val="en-US"/>
            </w:rPr>
          </w:rPrChange>
        </w:rPr>
        <w:pPrChange w:id="1176" w:author="Zehui Bai" w:date="2022-03-11T13:44:00Z">
          <w:pPr>
            <w:spacing w:before="120" w:after="240" w:line="240" w:lineRule="auto"/>
          </w:pPr>
        </w:pPrChange>
      </w:pPr>
      <w:r w:rsidRPr="00067A21">
        <w:rPr>
          <w:rFonts w:ascii="Arial" w:eastAsia="Calibri" w:hAnsi="Arial" w:cs="Arial"/>
          <w:sz w:val="24"/>
          <w:szCs w:val="24"/>
          <w:lang w:val="en-US"/>
          <w:rPrChange w:id="1177" w:author="Zehui Bai" w:date="2022-03-11T15:16:00Z">
            <w:rPr>
              <w:rFonts w:ascii="Times New Roman" w:eastAsia="Calibri" w:hAnsi="Times New Roman" w:cs="Times New Roman"/>
              <w:sz w:val="24"/>
              <w:szCs w:val="24"/>
              <w:lang w:val="en-US"/>
            </w:rPr>
          </w:rPrChange>
        </w:rPr>
        <w:t xml:space="preserve">The </w:t>
      </w:r>
      <w:r w:rsidR="00500641" w:rsidRPr="00067A21">
        <w:rPr>
          <w:rFonts w:ascii="Arial" w:eastAsia="Calibri" w:hAnsi="Arial" w:cs="Arial"/>
          <w:sz w:val="24"/>
          <w:szCs w:val="24"/>
          <w:lang w:val="en-US"/>
          <w:rPrChange w:id="1178" w:author="Zehui Bai" w:date="2022-03-11T15:16:00Z">
            <w:rPr>
              <w:rFonts w:ascii="Times New Roman" w:eastAsia="Calibri" w:hAnsi="Times New Roman" w:cs="Times New Roman"/>
              <w:sz w:val="24"/>
              <w:szCs w:val="24"/>
              <w:lang w:val="en-US"/>
            </w:rPr>
          </w:rPrChange>
        </w:rPr>
        <w:t xml:space="preserve">response </w:t>
      </w:r>
      <w:r w:rsidR="00B53861" w:rsidRPr="00067A21">
        <w:rPr>
          <w:rFonts w:ascii="Arial" w:eastAsia="Calibri" w:hAnsi="Arial" w:cs="Arial"/>
          <w:sz w:val="24"/>
          <w:szCs w:val="24"/>
          <w:lang w:val="en-US"/>
          <w:rPrChange w:id="1179" w:author="Zehui Bai" w:date="2022-03-11T15:16:00Z">
            <w:rPr>
              <w:rFonts w:ascii="Times New Roman" w:eastAsia="Calibri" w:hAnsi="Times New Roman" w:cs="Times New Roman"/>
              <w:sz w:val="24"/>
              <w:szCs w:val="24"/>
              <w:lang w:val="en-US"/>
            </w:rPr>
          </w:rPrChange>
        </w:rPr>
        <w:t xml:space="preserve">variable </w:t>
      </w:r>
      <w:r w:rsidR="00006938" w:rsidRPr="00067A21">
        <w:rPr>
          <w:rFonts w:ascii="Arial" w:eastAsia="Calibri" w:hAnsi="Arial" w:cs="Arial"/>
          <w:sz w:val="24"/>
          <w:szCs w:val="24"/>
          <w:lang w:val="en-US"/>
          <w:rPrChange w:id="1180" w:author="Zehui Bai" w:date="2022-03-11T15:16:00Z">
            <w:rPr>
              <w:rFonts w:ascii="Times New Roman" w:eastAsia="Calibri" w:hAnsi="Times New Roman" w:cs="Times New Roman"/>
              <w:sz w:val="24"/>
              <w:szCs w:val="24"/>
              <w:lang w:val="en-US"/>
            </w:rPr>
          </w:rPrChange>
        </w:rPr>
        <w:t xml:space="preserve">of this study </w:t>
      </w:r>
      <w:r w:rsidRPr="00067A21">
        <w:rPr>
          <w:rFonts w:ascii="Arial" w:eastAsia="Calibri" w:hAnsi="Arial" w:cs="Arial"/>
          <w:sz w:val="24"/>
          <w:szCs w:val="24"/>
          <w:lang w:val="en-US"/>
          <w:rPrChange w:id="1181" w:author="Zehui Bai" w:date="2022-03-11T15:16:00Z">
            <w:rPr>
              <w:rFonts w:ascii="Times New Roman" w:eastAsia="Calibri" w:hAnsi="Times New Roman" w:cs="Times New Roman"/>
              <w:sz w:val="24"/>
              <w:szCs w:val="24"/>
              <w:lang w:val="en-US"/>
            </w:rPr>
          </w:rPrChange>
        </w:rPr>
        <w:t>was acceptance of  COVID-19 vaccine</w:t>
      </w:r>
      <w:r w:rsidR="00E26850" w:rsidRPr="00067A21">
        <w:rPr>
          <w:rFonts w:ascii="Arial" w:eastAsia="Calibri" w:hAnsi="Arial" w:cs="Arial"/>
          <w:sz w:val="24"/>
          <w:szCs w:val="24"/>
          <w:lang w:val="en-US"/>
          <w:rPrChange w:id="1182" w:author="Zehui Bai" w:date="2022-03-11T15:16:00Z">
            <w:rPr>
              <w:rFonts w:ascii="Times New Roman" w:eastAsia="Calibri" w:hAnsi="Times New Roman" w:cs="Times New Roman"/>
              <w:sz w:val="24"/>
              <w:szCs w:val="24"/>
              <w:lang w:val="en-US"/>
            </w:rPr>
          </w:rPrChange>
        </w:rPr>
        <w:t>s</w:t>
      </w:r>
      <w:r w:rsidRPr="00067A21">
        <w:rPr>
          <w:rFonts w:ascii="Arial" w:eastAsia="Calibri" w:hAnsi="Arial" w:cs="Arial"/>
          <w:sz w:val="24"/>
          <w:szCs w:val="24"/>
          <w:lang w:val="en-US"/>
          <w:rPrChange w:id="1183" w:author="Zehui Bai" w:date="2022-03-11T15:16:00Z">
            <w:rPr>
              <w:rFonts w:ascii="Times New Roman" w:eastAsia="Calibri" w:hAnsi="Times New Roman" w:cs="Times New Roman"/>
              <w:sz w:val="24"/>
              <w:szCs w:val="24"/>
              <w:lang w:val="en-US"/>
            </w:rPr>
          </w:rPrChange>
        </w:rPr>
        <w:t xml:space="preserve"> in </w:t>
      </w:r>
      <w:r w:rsidR="00E26850" w:rsidRPr="00067A21">
        <w:rPr>
          <w:rFonts w:ascii="Arial" w:eastAsia="Calibri" w:hAnsi="Arial" w:cs="Arial"/>
          <w:sz w:val="24"/>
          <w:szCs w:val="24"/>
          <w:lang w:val="en-US"/>
          <w:rPrChange w:id="1184" w:author="Zehui Bai" w:date="2022-03-11T15:16:00Z">
            <w:rPr>
              <w:rFonts w:ascii="Times New Roman" w:eastAsia="Calibri" w:hAnsi="Times New Roman" w:cs="Times New Roman"/>
              <w:sz w:val="24"/>
              <w:szCs w:val="24"/>
              <w:lang w:val="en-US"/>
            </w:rPr>
          </w:rPrChange>
        </w:rPr>
        <w:t>German</w:t>
      </w:r>
      <w:r w:rsidRPr="00067A21">
        <w:rPr>
          <w:rFonts w:ascii="Arial" w:eastAsia="Calibri" w:hAnsi="Arial" w:cs="Arial"/>
          <w:sz w:val="24"/>
          <w:szCs w:val="24"/>
          <w:lang w:val="en-US"/>
          <w:rPrChange w:id="1185" w:author="Zehui Bai" w:date="2022-03-11T15:16:00Z">
            <w:rPr>
              <w:rFonts w:ascii="Times New Roman" w:eastAsia="Calibri" w:hAnsi="Times New Roman" w:cs="Times New Roman"/>
              <w:sz w:val="24"/>
              <w:szCs w:val="24"/>
              <w:lang w:val="en-US"/>
            </w:rPr>
          </w:rPrChange>
        </w:rPr>
        <w:t xml:space="preserve"> population.</w:t>
      </w:r>
      <w:r w:rsidR="00E9342B" w:rsidRPr="00067A21">
        <w:rPr>
          <w:rFonts w:ascii="Arial" w:eastAsia="Calibri" w:hAnsi="Arial" w:cs="Arial"/>
          <w:sz w:val="24"/>
          <w:szCs w:val="24"/>
          <w:lang w:val="en-US"/>
          <w:rPrChange w:id="1186" w:author="Zehui Bai" w:date="2022-03-11T15:16:00Z">
            <w:rPr>
              <w:rFonts w:ascii="Times New Roman" w:eastAsia="Calibri" w:hAnsi="Times New Roman" w:cs="Times New Roman"/>
              <w:sz w:val="24"/>
              <w:szCs w:val="24"/>
              <w:lang w:val="en-US"/>
            </w:rPr>
          </w:rPrChange>
        </w:rPr>
        <w:t xml:space="preserve"> </w:t>
      </w:r>
      <w:r w:rsidR="004A0C86" w:rsidRPr="00067A21">
        <w:rPr>
          <w:rFonts w:ascii="Arial" w:eastAsia="Calibri" w:hAnsi="Arial" w:cs="Arial"/>
          <w:sz w:val="24"/>
          <w:szCs w:val="24"/>
          <w:lang w:val="en-US"/>
          <w:rPrChange w:id="1187" w:author="Zehui Bai" w:date="2022-03-11T15:16:00Z">
            <w:rPr>
              <w:rFonts w:ascii="Times New Roman" w:eastAsia="Calibri" w:hAnsi="Times New Roman" w:cs="Times New Roman"/>
              <w:sz w:val="24"/>
              <w:szCs w:val="24"/>
              <w:lang w:val="en-US"/>
            </w:rPr>
          </w:rPrChange>
        </w:rPr>
        <w:t xml:space="preserve">At least one vaccination was defined as vaccine acceptance. </w:t>
      </w:r>
      <w:r w:rsidR="00F26000" w:rsidRPr="00067A21">
        <w:rPr>
          <w:rFonts w:ascii="Arial" w:eastAsia="Calibri" w:hAnsi="Arial" w:cs="Arial"/>
          <w:color w:val="A6A6A6" w:themeColor="background1" w:themeShade="A6"/>
          <w:sz w:val="24"/>
          <w:szCs w:val="24"/>
          <w:lang w:val="en-US"/>
          <w:rPrChange w:id="1188" w:author="Zehui Bai" w:date="2022-03-11T15:16:00Z">
            <w:rPr>
              <w:rFonts w:ascii="Times New Roman" w:eastAsia="Calibri" w:hAnsi="Times New Roman" w:cs="Times New Roman"/>
              <w:color w:val="A6A6A6" w:themeColor="background1" w:themeShade="A6"/>
              <w:sz w:val="24"/>
              <w:szCs w:val="24"/>
              <w:lang w:val="en-US"/>
            </w:rPr>
          </w:rPrChange>
        </w:rPr>
        <w:t xml:space="preserve">Due to </w:t>
      </w:r>
      <w:r w:rsidR="00D731B3" w:rsidRPr="00067A21">
        <w:rPr>
          <w:rFonts w:ascii="Arial" w:eastAsia="Calibri" w:hAnsi="Arial" w:cs="Arial"/>
          <w:color w:val="A6A6A6" w:themeColor="background1" w:themeShade="A6"/>
          <w:sz w:val="24"/>
          <w:szCs w:val="24"/>
          <w:lang w:val="en-US"/>
          <w:rPrChange w:id="1189" w:author="Zehui Bai" w:date="2022-03-11T15:16:00Z">
            <w:rPr>
              <w:rFonts w:ascii="Times New Roman" w:eastAsia="Calibri" w:hAnsi="Times New Roman" w:cs="Times New Roman"/>
              <w:color w:val="A6A6A6" w:themeColor="background1" w:themeShade="A6"/>
              <w:sz w:val="24"/>
              <w:szCs w:val="24"/>
              <w:lang w:val="en-US"/>
            </w:rPr>
          </w:rPrChange>
        </w:rPr>
        <w:t xml:space="preserve">previous </w:t>
      </w:r>
      <w:r w:rsidR="00F26000" w:rsidRPr="00067A21">
        <w:rPr>
          <w:rFonts w:ascii="Arial" w:eastAsia="Calibri" w:hAnsi="Arial" w:cs="Arial"/>
          <w:color w:val="A6A6A6" w:themeColor="background1" w:themeShade="A6"/>
          <w:sz w:val="24"/>
          <w:szCs w:val="24"/>
          <w:lang w:val="en-US"/>
          <w:rPrChange w:id="1190" w:author="Zehui Bai" w:date="2022-03-11T15:16:00Z">
            <w:rPr>
              <w:rFonts w:ascii="Times New Roman" w:eastAsia="Calibri" w:hAnsi="Times New Roman" w:cs="Times New Roman"/>
              <w:color w:val="A6A6A6" w:themeColor="background1" w:themeShade="A6"/>
              <w:sz w:val="24"/>
              <w:szCs w:val="24"/>
              <w:lang w:val="en-US"/>
            </w:rPr>
          </w:rPrChange>
        </w:rPr>
        <w:t>restrictions on vaccine access and vaccine</w:t>
      </w:r>
      <w:r w:rsidR="00C65E49" w:rsidRPr="00067A21">
        <w:rPr>
          <w:rFonts w:ascii="Arial" w:eastAsia="Calibri" w:hAnsi="Arial" w:cs="Arial"/>
          <w:color w:val="A6A6A6" w:themeColor="background1" w:themeShade="A6"/>
          <w:sz w:val="24"/>
          <w:szCs w:val="24"/>
          <w:lang w:val="en-US"/>
          <w:rPrChange w:id="1191" w:author="Zehui Bai" w:date="2022-03-11T15:16:00Z">
            <w:rPr>
              <w:rFonts w:ascii="Times New Roman" w:eastAsia="Calibri" w:hAnsi="Times New Roman" w:cs="Times New Roman"/>
              <w:color w:val="A6A6A6" w:themeColor="background1" w:themeShade="A6"/>
              <w:sz w:val="24"/>
              <w:szCs w:val="24"/>
              <w:lang w:val="en-US"/>
            </w:rPr>
          </w:rPrChange>
        </w:rPr>
        <w:t>s</w:t>
      </w:r>
      <w:r w:rsidR="00F26000" w:rsidRPr="00067A21">
        <w:rPr>
          <w:rFonts w:ascii="Arial" w:eastAsia="Calibri" w:hAnsi="Arial" w:cs="Arial"/>
          <w:color w:val="A6A6A6" w:themeColor="background1" w:themeShade="A6"/>
          <w:sz w:val="24"/>
          <w:szCs w:val="24"/>
          <w:lang w:val="en-US"/>
          <w:rPrChange w:id="1192" w:author="Zehui Bai" w:date="2022-03-11T15:16:00Z">
            <w:rPr>
              <w:rFonts w:ascii="Times New Roman" w:eastAsia="Calibri" w:hAnsi="Times New Roman" w:cs="Times New Roman"/>
              <w:color w:val="A6A6A6" w:themeColor="background1" w:themeShade="A6"/>
              <w:sz w:val="24"/>
              <w:szCs w:val="24"/>
              <w:lang w:val="en-US"/>
            </w:rPr>
          </w:rPrChange>
        </w:rPr>
        <w:t xml:space="preserve"> suppl</w:t>
      </w:r>
      <w:r w:rsidR="00C65E49" w:rsidRPr="00067A21">
        <w:rPr>
          <w:rFonts w:ascii="Arial" w:eastAsia="Calibri" w:hAnsi="Arial" w:cs="Arial"/>
          <w:color w:val="A6A6A6" w:themeColor="background1" w:themeShade="A6"/>
          <w:sz w:val="24"/>
          <w:szCs w:val="24"/>
          <w:lang w:val="en-US"/>
          <w:rPrChange w:id="1193" w:author="Zehui Bai" w:date="2022-03-11T15:16:00Z">
            <w:rPr>
              <w:rFonts w:ascii="Times New Roman" w:eastAsia="Calibri" w:hAnsi="Times New Roman" w:cs="Times New Roman"/>
              <w:color w:val="A6A6A6" w:themeColor="background1" w:themeShade="A6"/>
              <w:sz w:val="24"/>
              <w:szCs w:val="24"/>
              <w:lang w:val="en-US"/>
            </w:rPr>
          </w:rPrChange>
        </w:rPr>
        <w:t>yment</w:t>
      </w:r>
      <w:r w:rsidR="00F26000" w:rsidRPr="00067A21">
        <w:rPr>
          <w:rFonts w:ascii="Arial" w:eastAsia="Calibri" w:hAnsi="Arial" w:cs="Arial"/>
          <w:color w:val="A6A6A6" w:themeColor="background1" w:themeShade="A6"/>
          <w:sz w:val="24"/>
          <w:szCs w:val="24"/>
          <w:lang w:val="en-US"/>
          <w:rPrChange w:id="1194" w:author="Zehui Bai" w:date="2022-03-11T15:16:00Z">
            <w:rPr>
              <w:rFonts w:ascii="Times New Roman" w:eastAsia="Calibri" w:hAnsi="Times New Roman" w:cs="Times New Roman"/>
              <w:color w:val="A6A6A6" w:themeColor="background1" w:themeShade="A6"/>
              <w:sz w:val="24"/>
              <w:szCs w:val="24"/>
              <w:lang w:val="en-US"/>
            </w:rPr>
          </w:rPrChange>
        </w:rPr>
        <w:t xml:space="preserve"> in Germany, not all responders had received COVID-19 vaccination at the time of this </w:t>
      </w:r>
      <w:r w:rsidR="003426FC" w:rsidRPr="00067A21">
        <w:rPr>
          <w:rFonts w:ascii="Arial" w:eastAsia="Calibri" w:hAnsi="Arial" w:cs="Arial"/>
          <w:color w:val="A6A6A6" w:themeColor="background1" w:themeShade="A6"/>
          <w:sz w:val="24"/>
          <w:szCs w:val="24"/>
          <w:lang w:val="en-US"/>
          <w:rPrChange w:id="1195" w:author="Zehui Bai" w:date="2022-03-11T15:16:00Z">
            <w:rPr>
              <w:rFonts w:ascii="Times New Roman" w:eastAsia="Calibri" w:hAnsi="Times New Roman" w:cs="Times New Roman"/>
              <w:color w:val="A6A6A6" w:themeColor="background1" w:themeShade="A6"/>
              <w:sz w:val="24"/>
              <w:szCs w:val="24"/>
              <w:lang w:val="en-US"/>
            </w:rPr>
          </w:rPrChange>
        </w:rPr>
        <w:t>research</w:t>
      </w:r>
      <w:r w:rsidR="00F26000" w:rsidRPr="00067A21">
        <w:rPr>
          <w:rFonts w:ascii="Arial" w:eastAsia="Calibri" w:hAnsi="Arial" w:cs="Arial"/>
          <w:color w:val="A6A6A6" w:themeColor="background1" w:themeShade="A6"/>
          <w:sz w:val="24"/>
          <w:szCs w:val="24"/>
          <w:lang w:val="en-US"/>
          <w:rPrChange w:id="1196" w:author="Zehui Bai" w:date="2022-03-11T15:16:00Z">
            <w:rPr>
              <w:rFonts w:ascii="Times New Roman" w:eastAsia="Calibri" w:hAnsi="Times New Roman" w:cs="Times New Roman"/>
              <w:color w:val="A6A6A6" w:themeColor="background1" w:themeShade="A6"/>
              <w:sz w:val="24"/>
              <w:szCs w:val="24"/>
              <w:lang w:val="en-US"/>
            </w:rPr>
          </w:rPrChange>
        </w:rPr>
        <w:t xml:space="preserve"> analysis, and some willing vaccine recipients were still on the waiting list or had not received a vaccination appointment.</w:t>
      </w:r>
      <w:r w:rsidR="00F26000" w:rsidRPr="00067A21">
        <w:rPr>
          <w:rFonts w:ascii="Arial" w:eastAsia="Calibri" w:hAnsi="Arial" w:cs="Arial"/>
          <w:sz w:val="24"/>
          <w:szCs w:val="24"/>
          <w:lang w:val="en-US"/>
          <w:rPrChange w:id="1197" w:author="Zehui Bai" w:date="2022-03-11T15:16:00Z">
            <w:rPr>
              <w:rFonts w:ascii="Times New Roman" w:eastAsia="Calibri" w:hAnsi="Times New Roman" w:cs="Times New Roman"/>
              <w:sz w:val="24"/>
              <w:szCs w:val="24"/>
              <w:lang w:val="en-US"/>
            </w:rPr>
          </w:rPrChange>
        </w:rPr>
        <w:t xml:space="preserve"> </w:t>
      </w:r>
      <w:r w:rsidR="00E9342B" w:rsidRPr="00067A21">
        <w:rPr>
          <w:rFonts w:ascii="Arial" w:eastAsia="Calibri" w:hAnsi="Arial" w:cs="Arial"/>
          <w:sz w:val="24"/>
          <w:szCs w:val="24"/>
          <w:lang w:val="en-US"/>
          <w:rPrChange w:id="1198" w:author="Zehui Bai" w:date="2022-03-11T15:16:00Z">
            <w:rPr>
              <w:rFonts w:ascii="Times New Roman" w:eastAsia="Calibri" w:hAnsi="Times New Roman" w:cs="Times New Roman"/>
              <w:sz w:val="24"/>
              <w:szCs w:val="24"/>
              <w:lang w:val="en-US"/>
            </w:rPr>
          </w:rPrChange>
        </w:rPr>
        <w:t xml:space="preserve">To access the acceptance </w:t>
      </w:r>
      <w:r w:rsidR="00E6317D" w:rsidRPr="00067A21">
        <w:rPr>
          <w:rFonts w:ascii="Arial" w:eastAsia="Calibri" w:hAnsi="Arial" w:cs="Arial"/>
          <w:sz w:val="24"/>
          <w:szCs w:val="24"/>
          <w:lang w:val="en-US"/>
          <w:rPrChange w:id="1199" w:author="Zehui Bai" w:date="2022-03-11T15:16:00Z">
            <w:rPr>
              <w:rFonts w:ascii="Times New Roman" w:eastAsia="Calibri" w:hAnsi="Times New Roman" w:cs="Times New Roman"/>
              <w:sz w:val="24"/>
              <w:szCs w:val="24"/>
              <w:lang w:val="en-US"/>
            </w:rPr>
          </w:rPrChange>
        </w:rPr>
        <w:t>of vaccines, the respondents were provided with the following questions</w:t>
      </w:r>
      <w:r w:rsidR="00884A97" w:rsidRPr="00067A21">
        <w:rPr>
          <w:rFonts w:ascii="Arial" w:eastAsia="Calibri" w:hAnsi="Arial" w:cs="Arial"/>
          <w:sz w:val="24"/>
          <w:szCs w:val="24"/>
          <w:lang w:val="en-US"/>
          <w:rPrChange w:id="1200" w:author="Zehui Bai" w:date="2022-03-11T15:16:00Z">
            <w:rPr>
              <w:rFonts w:ascii="Times New Roman" w:eastAsia="Calibri" w:hAnsi="Times New Roman" w:cs="Times New Roman"/>
              <w:sz w:val="24"/>
              <w:szCs w:val="24"/>
              <w:lang w:val="en-US"/>
            </w:rPr>
          </w:rPrChange>
        </w:rPr>
        <w:t xml:space="preserve">: </w:t>
      </w:r>
      <w:r w:rsidR="00B25C6D" w:rsidRPr="00067A21">
        <w:rPr>
          <w:rFonts w:ascii="Arial" w:eastAsia="Calibri" w:hAnsi="Arial" w:cs="Arial"/>
          <w:sz w:val="24"/>
          <w:szCs w:val="24"/>
          <w:lang w:val="en-US"/>
          <w:rPrChange w:id="1201" w:author="Zehui Bai" w:date="2022-03-11T15:16:00Z">
            <w:rPr>
              <w:rFonts w:ascii="Times New Roman" w:eastAsia="Calibri" w:hAnsi="Times New Roman" w:cs="Times New Roman"/>
              <w:sz w:val="24"/>
              <w:szCs w:val="24"/>
              <w:lang w:val="en-US"/>
            </w:rPr>
          </w:rPrChange>
        </w:rPr>
        <w:t xml:space="preserve">“Have you been vaccinated against </w:t>
      </w:r>
      <w:r w:rsidR="00495AF5" w:rsidRPr="00067A21">
        <w:rPr>
          <w:rFonts w:ascii="Arial" w:eastAsia="Calibri" w:hAnsi="Arial" w:cs="Arial"/>
          <w:sz w:val="24"/>
          <w:szCs w:val="24"/>
          <w:lang w:val="en-US"/>
          <w:rPrChange w:id="1202" w:author="Zehui Bai" w:date="2022-03-11T15:16:00Z">
            <w:rPr>
              <w:rFonts w:ascii="Times New Roman" w:eastAsia="Calibri" w:hAnsi="Times New Roman" w:cs="Times New Roman"/>
              <w:sz w:val="24"/>
              <w:szCs w:val="24"/>
              <w:lang w:val="en-US"/>
            </w:rPr>
          </w:rPrChange>
        </w:rPr>
        <w:t>SARS-CoV-2</w:t>
      </w:r>
      <w:r w:rsidR="00B25C6D" w:rsidRPr="00067A21">
        <w:rPr>
          <w:rFonts w:ascii="Arial" w:eastAsia="Calibri" w:hAnsi="Arial" w:cs="Arial"/>
          <w:sz w:val="24"/>
          <w:szCs w:val="24"/>
          <w:lang w:val="en-US"/>
          <w:rPrChange w:id="1203" w:author="Zehui Bai" w:date="2022-03-11T15:16:00Z">
            <w:rPr>
              <w:rFonts w:ascii="Times New Roman" w:eastAsia="Calibri" w:hAnsi="Times New Roman" w:cs="Times New Roman"/>
              <w:sz w:val="24"/>
              <w:szCs w:val="24"/>
              <w:lang w:val="en-US"/>
            </w:rPr>
          </w:rPrChange>
        </w:rPr>
        <w:t>?”</w:t>
      </w:r>
      <w:r w:rsidR="003426FC" w:rsidRPr="00067A21">
        <w:rPr>
          <w:rFonts w:ascii="Arial" w:eastAsia="Calibri" w:hAnsi="Arial" w:cs="Arial"/>
          <w:sz w:val="24"/>
          <w:szCs w:val="24"/>
          <w:lang w:val="en-US"/>
          <w:rPrChange w:id="1204" w:author="Zehui Bai" w:date="2022-03-11T15:16:00Z">
            <w:rPr>
              <w:rFonts w:ascii="Times New Roman" w:eastAsia="Calibri" w:hAnsi="Times New Roman" w:cs="Times New Roman"/>
              <w:sz w:val="24"/>
              <w:szCs w:val="24"/>
              <w:lang w:val="en-US"/>
            </w:rPr>
          </w:rPrChange>
        </w:rPr>
        <w:t xml:space="preserve"> </w:t>
      </w:r>
      <w:commentRangeStart w:id="1205"/>
      <w:commentRangeStart w:id="1206"/>
      <w:r w:rsidR="003426FC" w:rsidRPr="00067A21">
        <w:rPr>
          <w:rFonts w:ascii="Arial" w:eastAsia="Calibri" w:hAnsi="Arial" w:cs="Arial"/>
          <w:color w:val="A6A6A6" w:themeColor="background1" w:themeShade="A6"/>
          <w:sz w:val="24"/>
          <w:szCs w:val="24"/>
          <w:lang w:val="en-US"/>
          <w:rPrChange w:id="1207" w:author="Zehui Bai" w:date="2022-03-11T15:16:00Z">
            <w:rPr>
              <w:rFonts w:ascii="Times New Roman" w:eastAsia="Calibri" w:hAnsi="Times New Roman" w:cs="Times New Roman"/>
              <w:color w:val="A6A6A6" w:themeColor="background1" w:themeShade="A6"/>
              <w:sz w:val="24"/>
              <w:szCs w:val="24"/>
              <w:lang w:val="en-US"/>
            </w:rPr>
          </w:rPrChange>
        </w:rPr>
        <w:t>and “</w:t>
      </w:r>
      <w:r w:rsidR="005F2DD8" w:rsidRPr="00067A21">
        <w:rPr>
          <w:rFonts w:ascii="Arial" w:eastAsia="Calibri" w:hAnsi="Arial" w:cs="Arial"/>
          <w:color w:val="A6A6A6" w:themeColor="background1" w:themeShade="A6"/>
          <w:sz w:val="24"/>
          <w:szCs w:val="24"/>
          <w:lang w:val="en-US"/>
          <w:rPrChange w:id="1208" w:author="Zehui Bai" w:date="2022-03-11T15:16:00Z">
            <w:rPr>
              <w:rFonts w:ascii="Times New Roman" w:eastAsia="Calibri" w:hAnsi="Times New Roman" w:cs="Times New Roman"/>
              <w:color w:val="A6A6A6" w:themeColor="background1" w:themeShade="A6"/>
              <w:sz w:val="24"/>
              <w:szCs w:val="24"/>
              <w:lang w:val="en-US"/>
            </w:rPr>
          </w:rPrChange>
        </w:rPr>
        <w:t>Would you like to be vaccinated against Corona?”</w:t>
      </w:r>
      <w:r w:rsidR="000F4109" w:rsidRPr="00067A21">
        <w:rPr>
          <w:rFonts w:ascii="Arial" w:eastAsia="Calibri" w:hAnsi="Arial" w:cs="Arial"/>
          <w:color w:val="A6A6A6" w:themeColor="background1" w:themeShade="A6"/>
          <w:sz w:val="24"/>
          <w:szCs w:val="24"/>
          <w:lang w:val="en-US"/>
          <w:rPrChange w:id="1209" w:author="Zehui Bai" w:date="2022-03-11T15:16:00Z">
            <w:rPr>
              <w:rFonts w:ascii="Times New Roman" w:eastAsia="Calibri" w:hAnsi="Times New Roman" w:cs="Times New Roman"/>
              <w:color w:val="A6A6A6" w:themeColor="background1" w:themeShade="A6"/>
              <w:sz w:val="24"/>
              <w:szCs w:val="24"/>
              <w:lang w:val="en-US"/>
            </w:rPr>
          </w:rPrChange>
        </w:rPr>
        <w:t xml:space="preserve">, </w:t>
      </w:r>
      <w:commentRangeEnd w:id="1205"/>
      <w:r w:rsidR="00496BBB" w:rsidRPr="00067A21">
        <w:rPr>
          <w:rStyle w:val="CommentReference"/>
          <w:rFonts w:ascii="Arial" w:hAnsi="Arial" w:cs="Arial"/>
          <w:rPrChange w:id="1210" w:author="Zehui Bai" w:date="2022-03-11T15:16:00Z">
            <w:rPr>
              <w:rStyle w:val="CommentReference"/>
            </w:rPr>
          </w:rPrChange>
        </w:rPr>
        <w:commentReference w:id="1205"/>
      </w:r>
      <w:commentRangeEnd w:id="1206"/>
      <w:r w:rsidR="008F29C7" w:rsidRPr="00067A21">
        <w:rPr>
          <w:rStyle w:val="CommentReference"/>
          <w:rFonts w:ascii="Arial" w:hAnsi="Arial" w:cs="Arial"/>
          <w:rPrChange w:id="1211" w:author="Zehui Bai" w:date="2022-03-11T15:16:00Z">
            <w:rPr>
              <w:rStyle w:val="CommentReference"/>
            </w:rPr>
          </w:rPrChange>
        </w:rPr>
        <w:commentReference w:id="1206"/>
      </w:r>
      <w:r w:rsidR="006503ED" w:rsidRPr="00067A21">
        <w:rPr>
          <w:rFonts w:ascii="Arial" w:eastAsia="Calibri" w:hAnsi="Arial" w:cs="Arial"/>
          <w:sz w:val="24"/>
          <w:szCs w:val="24"/>
          <w:lang w:val="en-US"/>
          <w:rPrChange w:id="1212" w:author="Zehui Bai" w:date="2022-03-11T15:16:00Z">
            <w:rPr>
              <w:rFonts w:ascii="Times New Roman" w:eastAsia="Calibri" w:hAnsi="Times New Roman" w:cs="Times New Roman"/>
              <w:sz w:val="24"/>
              <w:szCs w:val="24"/>
              <w:lang w:val="en-US"/>
            </w:rPr>
          </w:rPrChange>
        </w:rPr>
        <w:t>The</w:t>
      </w:r>
      <w:r w:rsidR="009E339D" w:rsidRPr="00067A21">
        <w:rPr>
          <w:rFonts w:ascii="Arial" w:eastAsia="Calibri" w:hAnsi="Arial" w:cs="Arial"/>
          <w:sz w:val="24"/>
          <w:szCs w:val="24"/>
          <w:lang w:val="en-US"/>
          <w:rPrChange w:id="1213" w:author="Zehui Bai" w:date="2022-03-11T15:16:00Z">
            <w:rPr>
              <w:rFonts w:ascii="Times New Roman" w:eastAsia="Calibri" w:hAnsi="Times New Roman" w:cs="Times New Roman"/>
              <w:sz w:val="24"/>
              <w:szCs w:val="24"/>
              <w:lang w:val="en-US"/>
            </w:rPr>
          </w:rPrChange>
        </w:rPr>
        <w:t xml:space="preserve"> </w:t>
      </w:r>
      <w:r w:rsidR="006503ED" w:rsidRPr="00067A21">
        <w:rPr>
          <w:rFonts w:ascii="Arial" w:eastAsia="Calibri" w:hAnsi="Arial" w:cs="Arial"/>
          <w:sz w:val="24"/>
          <w:szCs w:val="24"/>
          <w:lang w:val="en-US"/>
          <w:rPrChange w:id="1214" w:author="Zehui Bai" w:date="2022-03-11T15:16:00Z">
            <w:rPr>
              <w:rFonts w:ascii="Times New Roman" w:eastAsia="Calibri" w:hAnsi="Times New Roman" w:cs="Times New Roman"/>
              <w:sz w:val="24"/>
              <w:szCs w:val="24"/>
              <w:lang w:val="en-US"/>
            </w:rPr>
          </w:rPrChange>
        </w:rPr>
        <w:t xml:space="preserve">possible responses were “yes” or “no.” </w:t>
      </w:r>
      <w:r w:rsidR="00093AE3" w:rsidRPr="00067A21">
        <w:rPr>
          <w:rFonts w:ascii="Arial" w:eastAsia="Calibri" w:hAnsi="Arial" w:cs="Arial"/>
          <w:sz w:val="24"/>
          <w:szCs w:val="24"/>
          <w:lang w:val="en-US"/>
          <w:rPrChange w:id="1215" w:author="Zehui Bai" w:date="2022-03-11T15:16:00Z">
            <w:rPr>
              <w:rFonts w:ascii="Times New Roman" w:eastAsia="Calibri" w:hAnsi="Times New Roman" w:cs="Times New Roman"/>
              <w:sz w:val="24"/>
              <w:szCs w:val="24"/>
              <w:lang w:val="en-US"/>
            </w:rPr>
          </w:rPrChange>
        </w:rPr>
        <w:t>Those who answered “yes” to either of the two questions above were considered to have accepted the COVID-19 vaccine.</w:t>
      </w:r>
    </w:p>
    <w:p w14:paraId="2EBE9FBD" w14:textId="77777777" w:rsidR="0033024F" w:rsidRPr="00067A21" w:rsidRDefault="00D22C9D" w:rsidP="004C1EEE">
      <w:pPr>
        <w:spacing w:before="120" w:after="240" w:line="240" w:lineRule="auto"/>
        <w:jc w:val="both"/>
        <w:rPr>
          <w:ins w:id="1216" w:author="Zehui Bai" w:date="2022-03-11T13:47:00Z"/>
          <w:rFonts w:ascii="Arial" w:eastAsia="Calibri" w:hAnsi="Arial" w:cs="Arial"/>
          <w:sz w:val="24"/>
          <w:szCs w:val="24"/>
          <w:lang w:val="en-US"/>
          <w:rPrChange w:id="1217" w:author="Zehui Bai" w:date="2022-03-11T15:16:00Z">
            <w:rPr>
              <w:ins w:id="1218" w:author="Zehui Bai" w:date="2022-03-11T13:47:00Z"/>
              <w:rFonts w:ascii="Times New Roman" w:eastAsia="Calibri" w:hAnsi="Times New Roman" w:cs="Times New Roman"/>
              <w:sz w:val="24"/>
              <w:szCs w:val="24"/>
              <w:lang w:val="en-US"/>
            </w:rPr>
          </w:rPrChange>
        </w:rPr>
      </w:pPr>
      <w:commentRangeStart w:id="1219"/>
      <w:r w:rsidRPr="00067A21">
        <w:rPr>
          <w:rFonts w:ascii="Arial" w:eastAsia="Calibri" w:hAnsi="Arial" w:cs="Arial"/>
          <w:sz w:val="24"/>
          <w:szCs w:val="24"/>
          <w:lang w:val="en-US"/>
          <w:rPrChange w:id="1220" w:author="Zehui Bai" w:date="2022-03-11T15:16:00Z">
            <w:rPr>
              <w:rFonts w:ascii="Times New Roman" w:eastAsia="Calibri" w:hAnsi="Times New Roman" w:cs="Times New Roman"/>
              <w:sz w:val="24"/>
              <w:szCs w:val="24"/>
              <w:lang w:val="en-US"/>
            </w:rPr>
          </w:rPrChange>
        </w:rPr>
        <w:t xml:space="preserve">Some explanatory variables </w:t>
      </w:r>
      <w:commentRangeEnd w:id="1219"/>
      <w:r w:rsidR="004C1EEE" w:rsidRPr="00067A21">
        <w:rPr>
          <w:rStyle w:val="CommentReference"/>
          <w:rFonts w:ascii="Arial" w:hAnsi="Arial" w:cs="Arial"/>
          <w:rPrChange w:id="1221" w:author="Zehui Bai" w:date="2022-03-11T15:16:00Z">
            <w:rPr>
              <w:rStyle w:val="CommentReference"/>
            </w:rPr>
          </w:rPrChange>
        </w:rPr>
        <w:commentReference w:id="1219"/>
      </w:r>
      <w:r w:rsidRPr="00067A21">
        <w:rPr>
          <w:rFonts w:ascii="Arial" w:eastAsia="Calibri" w:hAnsi="Arial" w:cs="Arial"/>
          <w:sz w:val="24"/>
          <w:szCs w:val="24"/>
          <w:lang w:val="en-US"/>
          <w:rPrChange w:id="1222" w:author="Zehui Bai" w:date="2022-03-11T15:16:00Z">
            <w:rPr>
              <w:rFonts w:ascii="Times New Roman" w:eastAsia="Calibri" w:hAnsi="Times New Roman" w:cs="Times New Roman"/>
              <w:sz w:val="24"/>
              <w:szCs w:val="24"/>
              <w:lang w:val="en-US"/>
            </w:rPr>
          </w:rPrChange>
        </w:rPr>
        <w:t xml:space="preserve">were collected. </w:t>
      </w:r>
    </w:p>
    <w:p w14:paraId="2ED8D3E0" w14:textId="323823B5" w:rsidR="002B4AF9" w:rsidRPr="00067A21" w:rsidRDefault="00D22C9D">
      <w:pPr>
        <w:spacing w:before="120" w:after="240" w:line="240" w:lineRule="auto"/>
        <w:jc w:val="both"/>
        <w:rPr>
          <w:rFonts w:ascii="Arial" w:eastAsia="Calibri" w:hAnsi="Arial" w:cs="Arial"/>
          <w:sz w:val="24"/>
          <w:szCs w:val="24"/>
          <w:lang w:val="en-GB"/>
          <w:rPrChange w:id="1223" w:author="Zehui Bai" w:date="2022-03-11T15:16:00Z">
            <w:rPr>
              <w:rFonts w:ascii="Times New Roman" w:eastAsia="Calibri" w:hAnsi="Times New Roman" w:cs="Times New Roman"/>
              <w:sz w:val="24"/>
              <w:szCs w:val="24"/>
              <w:lang w:val="en-GB"/>
            </w:rPr>
          </w:rPrChange>
        </w:rPr>
        <w:pPrChange w:id="1224" w:author="Zehui Bai" w:date="2022-03-11T13:44:00Z">
          <w:pPr>
            <w:spacing w:before="120" w:after="240" w:line="240" w:lineRule="auto"/>
          </w:pPr>
        </w:pPrChange>
      </w:pPr>
      <w:r w:rsidRPr="00067A21">
        <w:rPr>
          <w:rFonts w:ascii="Arial" w:eastAsia="Calibri" w:hAnsi="Arial" w:cs="Arial"/>
          <w:b/>
          <w:bCs/>
          <w:sz w:val="24"/>
          <w:szCs w:val="24"/>
          <w:lang w:val="en-US"/>
          <w:rPrChange w:id="1225" w:author="Zehui Bai" w:date="2022-03-11T15:16:00Z">
            <w:rPr>
              <w:rFonts w:ascii="Times New Roman" w:eastAsia="Calibri" w:hAnsi="Times New Roman" w:cs="Times New Roman"/>
              <w:sz w:val="24"/>
              <w:szCs w:val="24"/>
              <w:lang w:val="en-US"/>
            </w:rPr>
          </w:rPrChange>
        </w:rPr>
        <w:lastRenderedPageBreak/>
        <w:t>Sociodemographic characteristics</w:t>
      </w:r>
      <w:r w:rsidRPr="00067A21">
        <w:rPr>
          <w:rFonts w:ascii="Arial" w:eastAsia="Calibri" w:hAnsi="Arial" w:cs="Arial"/>
          <w:sz w:val="24"/>
          <w:szCs w:val="24"/>
          <w:lang w:val="en-US"/>
          <w:rPrChange w:id="1226" w:author="Zehui Bai" w:date="2022-03-11T15:16:00Z">
            <w:rPr>
              <w:rFonts w:ascii="Times New Roman" w:eastAsia="Calibri" w:hAnsi="Times New Roman" w:cs="Times New Roman"/>
              <w:sz w:val="24"/>
              <w:szCs w:val="24"/>
              <w:lang w:val="en-US"/>
            </w:rPr>
          </w:rPrChange>
        </w:rPr>
        <w:t xml:space="preserve"> included age, gender, educational attainment, </w:t>
      </w:r>
      <w:r w:rsidR="00A832DE" w:rsidRPr="00067A21">
        <w:rPr>
          <w:rFonts w:ascii="Arial" w:eastAsia="Calibri" w:hAnsi="Arial" w:cs="Arial"/>
          <w:sz w:val="24"/>
          <w:szCs w:val="24"/>
          <w:lang w:val="en-US"/>
          <w:rPrChange w:id="1227" w:author="Zehui Bai" w:date="2022-03-11T15:16:00Z">
            <w:rPr>
              <w:rFonts w:ascii="Times New Roman" w:eastAsia="Calibri" w:hAnsi="Times New Roman" w:cs="Times New Roman"/>
              <w:sz w:val="24"/>
              <w:szCs w:val="24"/>
              <w:lang w:val="en-US"/>
            </w:rPr>
          </w:rPrChange>
        </w:rPr>
        <w:t>employment status</w:t>
      </w:r>
      <w:r w:rsidRPr="00067A21">
        <w:rPr>
          <w:rFonts w:ascii="Arial" w:eastAsia="Calibri" w:hAnsi="Arial" w:cs="Arial"/>
          <w:sz w:val="24"/>
          <w:szCs w:val="24"/>
          <w:lang w:val="en-US"/>
          <w:rPrChange w:id="1228" w:author="Zehui Bai" w:date="2022-03-11T15:16:00Z">
            <w:rPr>
              <w:rFonts w:ascii="Times New Roman" w:eastAsia="Calibri" w:hAnsi="Times New Roman" w:cs="Times New Roman"/>
              <w:sz w:val="24"/>
              <w:szCs w:val="24"/>
              <w:lang w:val="en-US"/>
            </w:rPr>
          </w:rPrChange>
        </w:rPr>
        <w:t xml:space="preserve">, monthly income, </w:t>
      </w:r>
      <w:r w:rsidR="005571CD" w:rsidRPr="00067A21">
        <w:rPr>
          <w:rFonts w:ascii="Arial" w:eastAsia="Calibri" w:hAnsi="Arial" w:cs="Arial"/>
          <w:sz w:val="24"/>
          <w:szCs w:val="24"/>
          <w:lang w:val="en-US"/>
          <w:rPrChange w:id="1229" w:author="Zehui Bai" w:date="2022-03-11T15:16:00Z">
            <w:rPr>
              <w:rFonts w:ascii="Times New Roman" w:eastAsia="Calibri" w:hAnsi="Times New Roman" w:cs="Times New Roman"/>
              <w:sz w:val="24"/>
              <w:szCs w:val="24"/>
              <w:lang w:val="en-US"/>
            </w:rPr>
          </w:rPrChange>
        </w:rPr>
        <w:t>household size, general vaccination history</w:t>
      </w:r>
      <w:r w:rsidRPr="00067A21">
        <w:rPr>
          <w:rFonts w:ascii="Arial" w:eastAsia="Calibri" w:hAnsi="Arial" w:cs="Arial"/>
          <w:sz w:val="24"/>
          <w:szCs w:val="24"/>
          <w:lang w:val="en-US"/>
          <w:rPrChange w:id="1230" w:author="Zehui Bai" w:date="2022-03-11T15:16:00Z">
            <w:rPr>
              <w:rFonts w:ascii="Times New Roman" w:eastAsia="Calibri" w:hAnsi="Times New Roman" w:cs="Times New Roman"/>
              <w:sz w:val="24"/>
              <w:szCs w:val="24"/>
              <w:lang w:val="en-US"/>
            </w:rPr>
          </w:rPrChange>
        </w:rPr>
        <w:t>.</w:t>
      </w:r>
      <w:r w:rsidR="000D7539" w:rsidRPr="00067A21">
        <w:rPr>
          <w:rFonts w:ascii="Arial" w:eastAsia="Calibri" w:hAnsi="Arial" w:cs="Arial"/>
          <w:sz w:val="24"/>
          <w:szCs w:val="24"/>
          <w:lang w:val="en-US"/>
          <w:rPrChange w:id="1231" w:author="Zehui Bai" w:date="2022-03-11T15:16:00Z">
            <w:rPr>
              <w:rFonts w:ascii="Times New Roman" w:eastAsia="Calibri" w:hAnsi="Times New Roman" w:cs="Times New Roman"/>
              <w:sz w:val="24"/>
              <w:szCs w:val="24"/>
              <w:lang w:val="en-US"/>
            </w:rPr>
          </w:rPrChange>
        </w:rPr>
        <w:t xml:space="preserve"> </w:t>
      </w:r>
      <w:r w:rsidR="002D1F9B" w:rsidRPr="00067A21">
        <w:rPr>
          <w:rFonts w:ascii="Arial" w:eastAsia="Calibri" w:hAnsi="Arial" w:cs="Arial"/>
          <w:sz w:val="24"/>
          <w:szCs w:val="24"/>
          <w:lang w:val="en-US"/>
          <w:rPrChange w:id="1232" w:author="Zehui Bai" w:date="2022-03-11T15:16:00Z">
            <w:rPr>
              <w:rFonts w:ascii="Times New Roman" w:eastAsia="Calibri" w:hAnsi="Times New Roman" w:cs="Times New Roman"/>
              <w:sz w:val="24"/>
              <w:szCs w:val="24"/>
              <w:lang w:val="en-US"/>
            </w:rPr>
          </w:rPrChange>
        </w:rPr>
        <w:t xml:space="preserve">Age remained as a continuous variable for the analysis. </w:t>
      </w:r>
      <w:r w:rsidR="009A55CD" w:rsidRPr="00067A21">
        <w:rPr>
          <w:rFonts w:ascii="Arial" w:eastAsia="Calibri" w:hAnsi="Arial" w:cs="Arial"/>
          <w:sz w:val="24"/>
          <w:szCs w:val="24"/>
          <w:lang w:val="en-US"/>
          <w:rPrChange w:id="1233" w:author="Zehui Bai" w:date="2022-03-11T15:16:00Z">
            <w:rPr>
              <w:rFonts w:ascii="Times New Roman" w:eastAsia="Calibri" w:hAnsi="Times New Roman" w:cs="Times New Roman"/>
              <w:sz w:val="24"/>
              <w:szCs w:val="24"/>
              <w:lang w:val="en-US"/>
            </w:rPr>
          </w:rPrChange>
        </w:rPr>
        <w:t xml:space="preserve">Educational attainment was grouped into </w:t>
      </w:r>
      <w:r w:rsidR="00894BA6" w:rsidRPr="00067A21">
        <w:rPr>
          <w:rFonts w:ascii="Arial" w:eastAsia="Calibri" w:hAnsi="Arial" w:cs="Arial"/>
          <w:sz w:val="24"/>
          <w:szCs w:val="24"/>
          <w:lang w:val="en-US"/>
          <w:rPrChange w:id="1234" w:author="Zehui Bai" w:date="2022-03-11T15:16:00Z">
            <w:rPr>
              <w:rFonts w:ascii="Times New Roman" w:eastAsia="Calibri" w:hAnsi="Times New Roman" w:cs="Times New Roman"/>
              <w:sz w:val="24"/>
              <w:szCs w:val="24"/>
              <w:lang w:val="en-US"/>
            </w:rPr>
          </w:rPrChange>
        </w:rPr>
        <w:t xml:space="preserve">no occupational degree, </w:t>
      </w:r>
      <w:r w:rsidR="00E620C7" w:rsidRPr="00067A21">
        <w:rPr>
          <w:rFonts w:ascii="Arial" w:eastAsia="Calibri" w:hAnsi="Arial" w:cs="Arial"/>
          <w:sz w:val="24"/>
          <w:szCs w:val="24"/>
          <w:lang w:val="en-US"/>
          <w:rPrChange w:id="1235" w:author="Zehui Bai" w:date="2022-03-11T15:16:00Z">
            <w:rPr>
              <w:rFonts w:ascii="Times New Roman" w:eastAsia="Calibri" w:hAnsi="Times New Roman" w:cs="Times New Roman"/>
              <w:sz w:val="24"/>
              <w:szCs w:val="24"/>
              <w:lang w:val="en-US"/>
            </w:rPr>
          </w:rPrChange>
        </w:rPr>
        <w:t>occupational training, university degree</w:t>
      </w:r>
      <w:r w:rsidR="000A4A4D" w:rsidRPr="00067A21">
        <w:rPr>
          <w:rFonts w:ascii="Arial" w:eastAsia="Calibri" w:hAnsi="Arial" w:cs="Arial"/>
          <w:sz w:val="24"/>
          <w:szCs w:val="24"/>
          <w:lang w:val="en-US"/>
          <w:rPrChange w:id="1236" w:author="Zehui Bai" w:date="2022-03-11T15:16:00Z">
            <w:rPr>
              <w:rFonts w:ascii="Times New Roman" w:eastAsia="Calibri" w:hAnsi="Times New Roman" w:cs="Times New Roman"/>
              <w:sz w:val="24"/>
              <w:szCs w:val="24"/>
              <w:lang w:val="en-US"/>
            </w:rPr>
          </w:rPrChange>
        </w:rPr>
        <w:t xml:space="preserve">; </w:t>
      </w:r>
      <w:r w:rsidR="00CB7ECD" w:rsidRPr="00067A21">
        <w:rPr>
          <w:rFonts w:ascii="Arial" w:eastAsia="Calibri" w:hAnsi="Arial" w:cs="Arial"/>
          <w:sz w:val="24"/>
          <w:szCs w:val="24"/>
          <w:lang w:val="en-US"/>
          <w:rPrChange w:id="1237" w:author="Zehui Bai" w:date="2022-03-11T15:16:00Z">
            <w:rPr>
              <w:rFonts w:ascii="Times New Roman" w:eastAsia="Calibri" w:hAnsi="Times New Roman" w:cs="Times New Roman"/>
              <w:sz w:val="24"/>
              <w:szCs w:val="24"/>
              <w:lang w:val="en-US"/>
            </w:rPr>
          </w:rPrChange>
        </w:rPr>
        <w:t xml:space="preserve">University degrees include Bachelor, Master, National Examinations, doctorate and above. </w:t>
      </w:r>
      <w:r w:rsidR="0067131D" w:rsidRPr="00067A21">
        <w:rPr>
          <w:rFonts w:ascii="Arial" w:eastAsia="Calibri" w:hAnsi="Arial" w:cs="Arial"/>
          <w:sz w:val="24"/>
          <w:szCs w:val="24"/>
          <w:lang w:val="en-US"/>
          <w:rPrChange w:id="1238" w:author="Zehui Bai" w:date="2022-03-11T15:16:00Z">
            <w:rPr>
              <w:rFonts w:ascii="Times New Roman" w:eastAsia="Calibri" w:hAnsi="Times New Roman" w:cs="Times New Roman"/>
              <w:sz w:val="24"/>
              <w:szCs w:val="24"/>
              <w:lang w:val="en-US"/>
            </w:rPr>
          </w:rPrChange>
        </w:rPr>
        <w:t xml:space="preserve">Employment status </w:t>
      </w:r>
      <w:r w:rsidR="002920C5" w:rsidRPr="00067A21">
        <w:rPr>
          <w:rFonts w:ascii="Arial" w:eastAsia="Calibri" w:hAnsi="Arial" w:cs="Arial"/>
          <w:sz w:val="24"/>
          <w:szCs w:val="24"/>
          <w:lang w:val="en-US"/>
          <w:rPrChange w:id="1239" w:author="Zehui Bai" w:date="2022-03-11T15:16:00Z">
            <w:rPr>
              <w:rFonts w:ascii="Times New Roman" w:eastAsia="Calibri" w:hAnsi="Times New Roman" w:cs="Times New Roman"/>
              <w:sz w:val="24"/>
              <w:szCs w:val="24"/>
              <w:lang w:val="en-US"/>
            </w:rPr>
          </w:rPrChange>
        </w:rPr>
        <w:t>was divided into two groups (employed, unemployed)</w:t>
      </w:r>
      <w:r w:rsidR="00AE3C15" w:rsidRPr="00067A21">
        <w:rPr>
          <w:rFonts w:ascii="Arial" w:eastAsia="Calibri" w:hAnsi="Arial" w:cs="Arial"/>
          <w:sz w:val="24"/>
          <w:szCs w:val="24"/>
          <w:lang w:val="en-US"/>
          <w:rPrChange w:id="1240" w:author="Zehui Bai" w:date="2022-03-11T15:16:00Z">
            <w:rPr>
              <w:rFonts w:ascii="Times New Roman" w:eastAsia="Calibri" w:hAnsi="Times New Roman" w:cs="Times New Roman"/>
              <w:sz w:val="24"/>
              <w:szCs w:val="24"/>
              <w:lang w:val="en-US"/>
            </w:rPr>
          </w:rPrChange>
        </w:rPr>
        <w:t xml:space="preserve">. </w:t>
      </w:r>
      <w:r w:rsidR="00435D92" w:rsidRPr="00067A21">
        <w:rPr>
          <w:rFonts w:ascii="Arial" w:eastAsia="Calibri" w:hAnsi="Arial" w:cs="Arial"/>
          <w:sz w:val="24"/>
          <w:szCs w:val="24"/>
          <w:lang w:val="en-US"/>
          <w:rPrChange w:id="1241" w:author="Zehui Bai" w:date="2022-03-11T15:16:00Z">
            <w:rPr>
              <w:rFonts w:ascii="Times New Roman" w:eastAsia="Calibri" w:hAnsi="Times New Roman" w:cs="Times New Roman"/>
              <w:sz w:val="24"/>
              <w:szCs w:val="24"/>
              <w:lang w:val="en-US"/>
            </w:rPr>
          </w:rPrChange>
        </w:rPr>
        <w:t xml:space="preserve">Individual monthly income </w:t>
      </w:r>
      <w:r w:rsidR="00FE7DCC" w:rsidRPr="00067A21">
        <w:rPr>
          <w:rFonts w:ascii="Arial" w:eastAsia="Calibri" w:hAnsi="Arial" w:cs="Arial"/>
          <w:sz w:val="24"/>
          <w:szCs w:val="24"/>
          <w:lang w:val="en-US"/>
          <w:rPrChange w:id="1242" w:author="Zehui Bai" w:date="2022-03-11T15:16:00Z">
            <w:rPr>
              <w:rFonts w:ascii="Times New Roman" w:eastAsia="Calibri" w:hAnsi="Times New Roman" w:cs="Times New Roman"/>
              <w:sz w:val="24"/>
              <w:szCs w:val="24"/>
              <w:lang w:val="en-US"/>
            </w:rPr>
          </w:rPrChange>
        </w:rPr>
        <w:t xml:space="preserve">was </w:t>
      </w:r>
      <w:r w:rsidR="00435D92" w:rsidRPr="00067A21">
        <w:rPr>
          <w:rFonts w:ascii="Arial" w:eastAsia="Calibri" w:hAnsi="Arial" w:cs="Arial"/>
          <w:sz w:val="24"/>
          <w:szCs w:val="24"/>
          <w:lang w:val="en-US"/>
          <w:rPrChange w:id="1243" w:author="Zehui Bai" w:date="2022-03-11T15:16:00Z">
            <w:rPr>
              <w:rFonts w:ascii="Times New Roman" w:eastAsia="Calibri" w:hAnsi="Times New Roman" w:cs="Times New Roman"/>
              <w:sz w:val="24"/>
              <w:szCs w:val="24"/>
              <w:lang w:val="en-US"/>
            </w:rPr>
          </w:rPrChange>
        </w:rPr>
        <w:t xml:space="preserve">grouped into </w:t>
      </w:r>
      <w:r w:rsidR="00FE7DCC" w:rsidRPr="00067A21">
        <w:rPr>
          <w:rFonts w:ascii="Arial" w:eastAsia="Calibri" w:hAnsi="Arial" w:cs="Arial"/>
          <w:sz w:val="24"/>
          <w:szCs w:val="24"/>
          <w:lang w:val="en-US"/>
          <w:rPrChange w:id="1244" w:author="Zehui Bai" w:date="2022-03-11T15:16:00Z">
            <w:rPr>
              <w:rFonts w:ascii="Times New Roman" w:eastAsia="Calibri" w:hAnsi="Times New Roman" w:cs="Times New Roman"/>
              <w:sz w:val="24"/>
              <w:szCs w:val="24"/>
              <w:lang w:val="en-US"/>
            </w:rPr>
          </w:rPrChange>
        </w:rPr>
        <w:t xml:space="preserve">&lt;1.000 </w:t>
      </w:r>
      <w:r w:rsidR="00FE7DCC" w:rsidRPr="00067A21">
        <w:rPr>
          <w:rFonts w:ascii="Arial" w:eastAsia="Calibri" w:hAnsi="Arial" w:cs="Arial"/>
          <w:sz w:val="24"/>
          <w:szCs w:val="24"/>
          <w:lang w:val="en-GB"/>
          <w:rPrChange w:id="1245" w:author="Zehui Bai" w:date="2022-03-11T15:16:00Z">
            <w:rPr>
              <w:rFonts w:ascii="Times New Roman" w:eastAsia="Calibri" w:hAnsi="Times New Roman" w:cs="Times New Roman"/>
              <w:sz w:val="24"/>
              <w:szCs w:val="24"/>
              <w:lang w:val="en-GB"/>
            </w:rPr>
          </w:rPrChange>
        </w:rPr>
        <w:t xml:space="preserve">€, </w:t>
      </w:r>
      <w:r w:rsidR="00900902" w:rsidRPr="00067A21">
        <w:rPr>
          <w:rFonts w:ascii="Arial" w:eastAsia="Calibri" w:hAnsi="Arial" w:cs="Arial"/>
          <w:sz w:val="24"/>
          <w:szCs w:val="24"/>
          <w:lang w:val="en-GB"/>
          <w:rPrChange w:id="1246" w:author="Zehui Bai" w:date="2022-03-11T15:16:00Z">
            <w:rPr>
              <w:rFonts w:ascii="Times New Roman" w:eastAsia="Calibri" w:hAnsi="Times New Roman" w:cs="Times New Roman"/>
              <w:sz w:val="24"/>
              <w:szCs w:val="24"/>
              <w:lang w:val="en-GB"/>
            </w:rPr>
          </w:rPrChange>
        </w:rPr>
        <w:t>1.000-2.000 €, 2.000-4.000</w:t>
      </w:r>
      <w:r w:rsidR="00757863" w:rsidRPr="00067A21">
        <w:rPr>
          <w:rFonts w:ascii="Arial" w:eastAsia="Calibri" w:hAnsi="Arial" w:cs="Arial"/>
          <w:sz w:val="24"/>
          <w:szCs w:val="24"/>
          <w:lang w:val="en-GB"/>
          <w:rPrChange w:id="1247" w:author="Zehui Bai" w:date="2022-03-11T15:16:00Z">
            <w:rPr>
              <w:rFonts w:ascii="Times New Roman" w:eastAsia="Calibri" w:hAnsi="Times New Roman" w:cs="Times New Roman"/>
              <w:sz w:val="24"/>
              <w:szCs w:val="24"/>
              <w:lang w:val="en-GB"/>
            </w:rPr>
          </w:rPrChange>
        </w:rPr>
        <w:t xml:space="preserve"> €, &gt;4.000 €</w:t>
      </w:r>
      <w:r w:rsidR="004D7FF0" w:rsidRPr="00067A21">
        <w:rPr>
          <w:rFonts w:ascii="Arial" w:eastAsia="Calibri" w:hAnsi="Arial" w:cs="Arial"/>
          <w:sz w:val="24"/>
          <w:szCs w:val="24"/>
          <w:lang w:val="en-GB"/>
          <w:rPrChange w:id="1248" w:author="Zehui Bai" w:date="2022-03-11T15:16:00Z">
            <w:rPr>
              <w:rFonts w:ascii="Times New Roman" w:eastAsia="Calibri" w:hAnsi="Times New Roman" w:cs="Times New Roman"/>
              <w:sz w:val="24"/>
              <w:szCs w:val="24"/>
              <w:lang w:val="en-GB"/>
            </w:rPr>
          </w:rPrChange>
        </w:rPr>
        <w:t xml:space="preserve">. </w:t>
      </w:r>
      <w:r w:rsidR="00B3529D" w:rsidRPr="00067A21">
        <w:rPr>
          <w:rFonts w:ascii="Arial" w:eastAsia="Calibri" w:hAnsi="Arial" w:cs="Arial"/>
          <w:sz w:val="24"/>
          <w:szCs w:val="24"/>
          <w:lang w:val="en-GB"/>
          <w:rPrChange w:id="1249" w:author="Zehui Bai" w:date="2022-03-11T15:16:00Z">
            <w:rPr>
              <w:rFonts w:ascii="Times New Roman" w:eastAsia="Calibri" w:hAnsi="Times New Roman" w:cs="Times New Roman"/>
              <w:sz w:val="24"/>
              <w:szCs w:val="24"/>
              <w:lang w:val="en-GB"/>
            </w:rPr>
          </w:rPrChange>
        </w:rPr>
        <w:t xml:space="preserve">Household size of respondents was divided into </w:t>
      </w:r>
      <w:r w:rsidR="007E6303" w:rsidRPr="00067A21">
        <w:rPr>
          <w:rFonts w:ascii="Arial" w:eastAsia="Calibri" w:hAnsi="Arial" w:cs="Arial"/>
          <w:sz w:val="24"/>
          <w:szCs w:val="24"/>
          <w:lang w:val="en-GB"/>
          <w:rPrChange w:id="1250" w:author="Zehui Bai" w:date="2022-03-11T15:16:00Z">
            <w:rPr>
              <w:rFonts w:ascii="Times New Roman" w:eastAsia="Calibri" w:hAnsi="Times New Roman" w:cs="Times New Roman"/>
              <w:sz w:val="24"/>
              <w:szCs w:val="24"/>
              <w:lang w:val="en-GB"/>
            </w:rPr>
          </w:rPrChange>
        </w:rPr>
        <w:t xml:space="preserve">live alone and not live alone. </w:t>
      </w:r>
      <w:r w:rsidR="0090071E" w:rsidRPr="00067A21">
        <w:rPr>
          <w:rFonts w:ascii="Arial" w:eastAsia="Calibri" w:hAnsi="Arial" w:cs="Arial"/>
          <w:sz w:val="24"/>
          <w:szCs w:val="24"/>
          <w:lang w:val="en-GB"/>
          <w:rPrChange w:id="1251" w:author="Zehui Bai" w:date="2022-03-11T15:16:00Z">
            <w:rPr>
              <w:rFonts w:ascii="Times New Roman" w:eastAsia="Calibri" w:hAnsi="Times New Roman" w:cs="Times New Roman"/>
              <w:sz w:val="24"/>
              <w:szCs w:val="24"/>
              <w:lang w:val="en-GB"/>
            </w:rPr>
          </w:rPrChange>
        </w:rPr>
        <w:t xml:space="preserve">Respondents who had received at least one dose of a protective vaccine (e.g., influenza, measles, etc.) were considered to have a past vaccination history. </w:t>
      </w:r>
      <w:r w:rsidR="00F87F9D" w:rsidRPr="00067A21">
        <w:rPr>
          <w:rFonts w:ascii="Arial" w:eastAsia="Calibri" w:hAnsi="Arial" w:cs="Arial"/>
          <w:sz w:val="24"/>
          <w:szCs w:val="24"/>
          <w:lang w:val="en-GB"/>
          <w:rPrChange w:id="1252" w:author="Zehui Bai" w:date="2022-03-11T15:16:00Z">
            <w:rPr>
              <w:rFonts w:ascii="Times New Roman" w:eastAsia="Calibri" w:hAnsi="Times New Roman" w:cs="Times New Roman"/>
              <w:sz w:val="24"/>
              <w:szCs w:val="24"/>
              <w:lang w:val="en-GB"/>
            </w:rPr>
          </w:rPrChange>
        </w:rPr>
        <w:t xml:space="preserve">Respondents were also asked whether they were working as a </w:t>
      </w:r>
      <w:r w:rsidR="00C91975" w:rsidRPr="00067A21">
        <w:rPr>
          <w:rFonts w:ascii="Arial" w:eastAsia="Calibri" w:hAnsi="Arial" w:cs="Arial"/>
          <w:sz w:val="24"/>
          <w:szCs w:val="24"/>
          <w:lang w:val="en-GB"/>
          <w:rPrChange w:id="1253" w:author="Zehui Bai" w:date="2022-03-11T15:16:00Z">
            <w:rPr>
              <w:rFonts w:ascii="Times New Roman" w:eastAsia="Calibri" w:hAnsi="Times New Roman" w:cs="Times New Roman"/>
              <w:sz w:val="24"/>
              <w:szCs w:val="24"/>
              <w:lang w:val="en-GB"/>
            </w:rPr>
          </w:rPrChange>
        </w:rPr>
        <w:t xml:space="preserve">healthcare worker (HCW) or not. </w:t>
      </w:r>
    </w:p>
    <w:p w14:paraId="37B7CD3B" w14:textId="77777777" w:rsidR="004C1EEE" w:rsidRPr="00067A21" w:rsidRDefault="002D008B" w:rsidP="004C1EEE">
      <w:pPr>
        <w:spacing w:before="120" w:after="240" w:line="240" w:lineRule="auto"/>
        <w:jc w:val="both"/>
        <w:rPr>
          <w:ins w:id="1254" w:author="Zehui Bai" w:date="2022-03-11T13:46:00Z"/>
          <w:rFonts w:ascii="Arial" w:eastAsia="Calibri" w:hAnsi="Arial" w:cs="Arial"/>
          <w:sz w:val="24"/>
          <w:szCs w:val="24"/>
          <w:lang w:val="en-GB"/>
          <w:rPrChange w:id="1255" w:author="Zehui Bai" w:date="2022-03-11T15:16:00Z">
            <w:rPr>
              <w:ins w:id="1256" w:author="Zehui Bai" w:date="2022-03-11T13:46:00Z"/>
              <w:rFonts w:ascii="Times New Roman" w:eastAsia="Calibri" w:hAnsi="Times New Roman" w:cs="Times New Roman"/>
              <w:sz w:val="24"/>
              <w:szCs w:val="24"/>
              <w:lang w:val="en-GB"/>
            </w:rPr>
          </w:rPrChange>
        </w:rPr>
      </w:pPr>
      <w:r w:rsidRPr="00067A21">
        <w:rPr>
          <w:rFonts w:ascii="Arial" w:eastAsia="Calibri" w:hAnsi="Arial" w:cs="Arial"/>
          <w:b/>
          <w:bCs/>
          <w:sz w:val="24"/>
          <w:szCs w:val="24"/>
          <w:lang w:val="en-GB"/>
          <w:rPrChange w:id="1257" w:author="Zehui Bai" w:date="2022-03-11T15:16:00Z">
            <w:rPr>
              <w:rFonts w:ascii="Times New Roman" w:eastAsia="Calibri" w:hAnsi="Times New Roman" w:cs="Times New Roman"/>
              <w:sz w:val="24"/>
              <w:szCs w:val="24"/>
              <w:lang w:val="en-GB"/>
            </w:rPr>
          </w:rPrChange>
        </w:rPr>
        <w:t>The level of trust in HCPs</w:t>
      </w:r>
      <w:r w:rsidRPr="00067A21">
        <w:rPr>
          <w:rFonts w:ascii="Arial" w:eastAsia="Calibri" w:hAnsi="Arial" w:cs="Arial"/>
          <w:sz w:val="24"/>
          <w:szCs w:val="24"/>
          <w:lang w:val="en-GB"/>
          <w:rPrChange w:id="1258" w:author="Zehui Bai" w:date="2022-03-11T15:16:00Z">
            <w:rPr>
              <w:rFonts w:ascii="Times New Roman" w:eastAsia="Calibri" w:hAnsi="Times New Roman" w:cs="Times New Roman"/>
              <w:sz w:val="24"/>
              <w:szCs w:val="24"/>
              <w:lang w:val="en-GB"/>
            </w:rPr>
          </w:rPrChange>
        </w:rPr>
        <w:t xml:space="preserve"> was </w:t>
      </w:r>
      <w:r w:rsidR="00866DCF" w:rsidRPr="00067A21">
        <w:rPr>
          <w:rFonts w:ascii="Arial" w:eastAsia="Calibri" w:hAnsi="Arial" w:cs="Arial"/>
          <w:sz w:val="24"/>
          <w:szCs w:val="24"/>
          <w:lang w:val="en-GB"/>
          <w:rPrChange w:id="1259" w:author="Zehui Bai" w:date="2022-03-11T15:16:00Z">
            <w:rPr>
              <w:rFonts w:ascii="Times New Roman" w:eastAsia="Calibri" w:hAnsi="Times New Roman" w:cs="Times New Roman"/>
              <w:sz w:val="24"/>
              <w:szCs w:val="24"/>
              <w:lang w:val="en-GB"/>
            </w:rPr>
          </w:rPrChange>
        </w:rPr>
        <w:t xml:space="preserve">assessed by the following three indicators: </w:t>
      </w:r>
      <w:r w:rsidR="007B583B" w:rsidRPr="00067A21">
        <w:rPr>
          <w:rFonts w:ascii="Arial" w:eastAsia="Calibri" w:hAnsi="Arial" w:cs="Arial"/>
          <w:sz w:val="24"/>
          <w:szCs w:val="24"/>
          <w:lang w:val="en-GB"/>
          <w:rPrChange w:id="1260" w:author="Zehui Bai" w:date="2022-03-11T15:16:00Z">
            <w:rPr>
              <w:rFonts w:ascii="Times New Roman" w:eastAsia="Calibri" w:hAnsi="Times New Roman" w:cs="Times New Roman"/>
              <w:sz w:val="24"/>
              <w:szCs w:val="24"/>
              <w:lang w:val="en-GB"/>
            </w:rPr>
          </w:rPrChange>
        </w:rPr>
        <w:t>evaluation of the quality of doctor´s treantment</w:t>
      </w:r>
      <w:r w:rsidR="004762A2" w:rsidRPr="00067A21">
        <w:rPr>
          <w:rFonts w:ascii="Arial" w:eastAsia="Calibri" w:hAnsi="Arial" w:cs="Arial"/>
          <w:sz w:val="24"/>
          <w:szCs w:val="24"/>
          <w:lang w:val="en-GB"/>
          <w:rPrChange w:id="1261" w:author="Zehui Bai" w:date="2022-03-11T15:16:00Z">
            <w:rPr>
              <w:rFonts w:ascii="Times New Roman" w:eastAsia="Calibri" w:hAnsi="Times New Roman" w:cs="Times New Roman"/>
              <w:sz w:val="24"/>
              <w:szCs w:val="24"/>
              <w:lang w:val="en-GB"/>
            </w:rPr>
          </w:rPrChange>
        </w:rPr>
        <w:t xml:space="preserve"> (</w:t>
      </w:r>
      <w:r w:rsidR="00F603D3" w:rsidRPr="00067A21">
        <w:rPr>
          <w:rFonts w:ascii="Arial" w:eastAsia="Calibri" w:hAnsi="Arial" w:cs="Arial"/>
          <w:sz w:val="24"/>
          <w:szCs w:val="24"/>
          <w:lang w:val="en-GB"/>
          <w:rPrChange w:id="1262" w:author="Zehui Bai" w:date="2022-03-11T15:16:00Z">
            <w:rPr>
              <w:rFonts w:ascii="Times New Roman" w:eastAsia="Calibri" w:hAnsi="Times New Roman" w:cs="Times New Roman"/>
              <w:sz w:val="24"/>
              <w:szCs w:val="24"/>
              <w:lang w:val="en-GB"/>
            </w:rPr>
          </w:rPrChange>
        </w:rPr>
        <w:t>very high, rather high, rather low, very low</w:t>
      </w:r>
      <w:r w:rsidR="004762A2" w:rsidRPr="00067A21">
        <w:rPr>
          <w:rFonts w:ascii="Arial" w:eastAsia="Calibri" w:hAnsi="Arial" w:cs="Arial"/>
          <w:sz w:val="24"/>
          <w:szCs w:val="24"/>
          <w:lang w:val="en-GB"/>
          <w:rPrChange w:id="1263" w:author="Zehui Bai" w:date="2022-03-11T15:16:00Z">
            <w:rPr>
              <w:rFonts w:ascii="Times New Roman" w:eastAsia="Calibri" w:hAnsi="Times New Roman" w:cs="Times New Roman"/>
              <w:sz w:val="24"/>
              <w:szCs w:val="24"/>
              <w:lang w:val="en-GB"/>
            </w:rPr>
          </w:rPrChange>
        </w:rPr>
        <w:t>)</w:t>
      </w:r>
      <w:r w:rsidR="007B583B" w:rsidRPr="00067A21">
        <w:rPr>
          <w:rFonts w:ascii="Arial" w:eastAsia="Calibri" w:hAnsi="Arial" w:cs="Arial"/>
          <w:sz w:val="24"/>
          <w:szCs w:val="24"/>
          <w:lang w:val="en-GB"/>
          <w:rPrChange w:id="1264" w:author="Zehui Bai" w:date="2022-03-11T15:16:00Z">
            <w:rPr>
              <w:rFonts w:ascii="Times New Roman" w:eastAsia="Calibri" w:hAnsi="Times New Roman" w:cs="Times New Roman"/>
              <w:sz w:val="24"/>
              <w:szCs w:val="24"/>
              <w:lang w:val="en-GB"/>
            </w:rPr>
          </w:rPrChange>
        </w:rPr>
        <w:t xml:space="preserve">, detailed explanation from doctor about the </w:t>
      </w:r>
      <w:r w:rsidR="00B06DD9" w:rsidRPr="00067A21">
        <w:rPr>
          <w:rFonts w:ascii="Arial" w:eastAsia="Calibri" w:hAnsi="Arial" w:cs="Arial"/>
          <w:sz w:val="24"/>
          <w:szCs w:val="24"/>
          <w:lang w:val="en-GB"/>
          <w:rPrChange w:id="1265" w:author="Zehui Bai" w:date="2022-03-11T15:16:00Z">
            <w:rPr>
              <w:rFonts w:ascii="Times New Roman" w:eastAsia="Calibri" w:hAnsi="Times New Roman" w:cs="Times New Roman"/>
              <w:sz w:val="24"/>
              <w:szCs w:val="24"/>
              <w:lang w:val="en-GB"/>
            </w:rPr>
          </w:rPrChange>
        </w:rPr>
        <w:t>COVID-19</w:t>
      </w:r>
      <w:r w:rsidR="007B583B" w:rsidRPr="00067A21">
        <w:rPr>
          <w:rFonts w:ascii="Arial" w:eastAsia="Calibri" w:hAnsi="Arial" w:cs="Arial"/>
          <w:sz w:val="24"/>
          <w:szCs w:val="24"/>
          <w:lang w:val="en-GB"/>
          <w:rPrChange w:id="1266" w:author="Zehui Bai" w:date="2022-03-11T15:16:00Z">
            <w:rPr>
              <w:rFonts w:ascii="Times New Roman" w:eastAsia="Calibri" w:hAnsi="Times New Roman" w:cs="Times New Roman"/>
              <w:sz w:val="24"/>
              <w:szCs w:val="24"/>
              <w:lang w:val="en-GB"/>
            </w:rPr>
          </w:rPrChange>
        </w:rPr>
        <w:t xml:space="preserve"> vaccine</w:t>
      </w:r>
      <w:r w:rsidR="00B06DD9" w:rsidRPr="00067A21">
        <w:rPr>
          <w:rFonts w:ascii="Arial" w:eastAsia="Calibri" w:hAnsi="Arial" w:cs="Arial"/>
          <w:sz w:val="24"/>
          <w:szCs w:val="24"/>
          <w:lang w:val="en-GB"/>
          <w:rPrChange w:id="1267" w:author="Zehui Bai" w:date="2022-03-11T15:16:00Z">
            <w:rPr>
              <w:rFonts w:ascii="Times New Roman" w:eastAsia="Calibri" w:hAnsi="Times New Roman" w:cs="Times New Roman"/>
              <w:sz w:val="24"/>
              <w:szCs w:val="24"/>
              <w:lang w:val="en-GB"/>
            </w:rPr>
          </w:rPrChange>
        </w:rPr>
        <w:t>s</w:t>
      </w:r>
      <w:r w:rsidR="00F603D3" w:rsidRPr="00067A21">
        <w:rPr>
          <w:rFonts w:ascii="Arial" w:eastAsia="Calibri" w:hAnsi="Arial" w:cs="Arial"/>
          <w:sz w:val="24"/>
          <w:szCs w:val="24"/>
          <w:lang w:val="en-GB"/>
          <w:rPrChange w:id="1268" w:author="Zehui Bai" w:date="2022-03-11T15:16:00Z">
            <w:rPr>
              <w:rFonts w:ascii="Times New Roman" w:eastAsia="Calibri" w:hAnsi="Times New Roman" w:cs="Times New Roman"/>
              <w:sz w:val="24"/>
              <w:szCs w:val="24"/>
              <w:lang w:val="en-GB"/>
            </w:rPr>
          </w:rPrChange>
        </w:rPr>
        <w:t xml:space="preserve"> (yes, no)</w:t>
      </w:r>
      <w:r w:rsidR="00B06DD9" w:rsidRPr="00067A21">
        <w:rPr>
          <w:rFonts w:ascii="Arial" w:eastAsia="Calibri" w:hAnsi="Arial" w:cs="Arial"/>
          <w:sz w:val="24"/>
          <w:szCs w:val="24"/>
          <w:lang w:val="en-GB"/>
          <w:rPrChange w:id="1269" w:author="Zehui Bai" w:date="2022-03-11T15:16:00Z">
            <w:rPr>
              <w:rFonts w:ascii="Times New Roman" w:eastAsia="Calibri" w:hAnsi="Times New Roman" w:cs="Times New Roman"/>
              <w:sz w:val="24"/>
              <w:szCs w:val="24"/>
              <w:lang w:val="en-GB"/>
            </w:rPr>
          </w:rPrChange>
        </w:rPr>
        <w:t xml:space="preserve">, </w:t>
      </w:r>
      <w:r w:rsidR="00020F3E" w:rsidRPr="00067A21">
        <w:rPr>
          <w:rFonts w:ascii="Arial" w:eastAsia="Calibri" w:hAnsi="Arial" w:cs="Arial"/>
          <w:sz w:val="24"/>
          <w:szCs w:val="24"/>
          <w:lang w:val="en-GB"/>
          <w:rPrChange w:id="1270" w:author="Zehui Bai" w:date="2022-03-11T15:16:00Z">
            <w:rPr>
              <w:rFonts w:ascii="Times New Roman" w:eastAsia="Calibri" w:hAnsi="Times New Roman" w:cs="Times New Roman"/>
              <w:sz w:val="24"/>
              <w:szCs w:val="24"/>
              <w:lang w:val="en-GB"/>
            </w:rPr>
          </w:rPrChange>
        </w:rPr>
        <w:t>satisfaction with the doctor´s explanation about vaccines</w:t>
      </w:r>
      <w:r w:rsidR="00F603D3" w:rsidRPr="00067A21">
        <w:rPr>
          <w:rFonts w:ascii="Arial" w:eastAsia="Calibri" w:hAnsi="Arial" w:cs="Arial"/>
          <w:sz w:val="24"/>
          <w:szCs w:val="24"/>
          <w:lang w:val="en-GB"/>
          <w:rPrChange w:id="1271" w:author="Zehui Bai" w:date="2022-03-11T15:16:00Z">
            <w:rPr>
              <w:rFonts w:ascii="Times New Roman" w:eastAsia="Calibri" w:hAnsi="Times New Roman" w:cs="Times New Roman"/>
              <w:sz w:val="24"/>
              <w:szCs w:val="24"/>
              <w:lang w:val="en-GB"/>
            </w:rPr>
          </w:rPrChange>
        </w:rPr>
        <w:t xml:space="preserve"> (very high, rather high, rather low, very low)</w:t>
      </w:r>
      <w:r w:rsidR="00020F3E" w:rsidRPr="00067A21">
        <w:rPr>
          <w:rFonts w:ascii="Arial" w:eastAsia="Calibri" w:hAnsi="Arial" w:cs="Arial"/>
          <w:sz w:val="24"/>
          <w:szCs w:val="24"/>
          <w:lang w:val="en-GB"/>
          <w:rPrChange w:id="1272" w:author="Zehui Bai" w:date="2022-03-11T15:16:00Z">
            <w:rPr>
              <w:rFonts w:ascii="Times New Roman" w:eastAsia="Calibri" w:hAnsi="Times New Roman" w:cs="Times New Roman"/>
              <w:sz w:val="24"/>
              <w:szCs w:val="24"/>
              <w:lang w:val="en-GB"/>
            </w:rPr>
          </w:rPrChange>
        </w:rPr>
        <w:t xml:space="preserve">. </w:t>
      </w:r>
    </w:p>
    <w:p w14:paraId="30C9153A" w14:textId="70C8CA0F" w:rsidR="00C22895" w:rsidRPr="00067A21" w:rsidRDefault="004C1EEE">
      <w:pPr>
        <w:spacing w:before="120" w:after="240" w:line="240" w:lineRule="auto"/>
        <w:jc w:val="both"/>
        <w:rPr>
          <w:rFonts w:ascii="Arial" w:eastAsia="DengXian" w:hAnsi="Arial" w:cs="Arial"/>
          <w:sz w:val="24"/>
          <w:szCs w:val="24"/>
          <w:lang w:val="en-GB" w:eastAsia="zh-CN"/>
          <w:rPrChange w:id="1273" w:author="Zehui Bai" w:date="2022-03-11T15:16:00Z">
            <w:rPr>
              <w:rFonts w:ascii="Times New Roman" w:eastAsia="DengXian" w:hAnsi="Times New Roman" w:cs="Times New Roman"/>
              <w:sz w:val="24"/>
              <w:szCs w:val="24"/>
              <w:lang w:val="en-GB" w:eastAsia="zh-CN"/>
            </w:rPr>
          </w:rPrChange>
        </w:rPr>
        <w:pPrChange w:id="1274" w:author="Zehui Bai" w:date="2022-03-11T13:44:00Z">
          <w:pPr>
            <w:spacing w:before="120" w:after="240" w:line="240" w:lineRule="auto"/>
          </w:pPr>
        </w:pPrChange>
      </w:pPr>
      <w:commentRangeStart w:id="1275"/>
      <w:ins w:id="1276" w:author="Zehui Bai" w:date="2022-03-11T13:46:00Z">
        <w:r w:rsidRPr="00067A21">
          <w:rPr>
            <w:rFonts w:ascii="Arial" w:eastAsia="Calibri" w:hAnsi="Arial" w:cs="Arial"/>
            <w:b/>
            <w:bCs/>
            <w:sz w:val="24"/>
            <w:szCs w:val="24"/>
            <w:lang w:val="en-GB"/>
            <w:rPrChange w:id="1277" w:author="Zehui Bai" w:date="2022-03-11T15:16:00Z">
              <w:rPr>
                <w:rFonts w:ascii="Times New Roman" w:eastAsia="Calibri" w:hAnsi="Times New Roman" w:cs="Times New Roman"/>
                <w:sz w:val="24"/>
                <w:szCs w:val="24"/>
                <w:lang w:val="en-GB"/>
              </w:rPr>
            </w:rPrChange>
          </w:rPr>
          <w:t>Satisfaction level with the national and offical agencies</w:t>
        </w:r>
      </w:ins>
      <w:commentRangeEnd w:id="1275"/>
      <w:ins w:id="1278" w:author="Zehui Bai" w:date="2022-03-11T13:47:00Z">
        <w:r w:rsidR="006C03A4" w:rsidRPr="00067A21">
          <w:rPr>
            <w:rStyle w:val="CommentReference"/>
            <w:rFonts w:ascii="Arial" w:hAnsi="Arial" w:cs="Arial"/>
            <w:rPrChange w:id="1279" w:author="Zehui Bai" w:date="2022-03-11T15:16:00Z">
              <w:rPr>
                <w:rStyle w:val="CommentReference"/>
              </w:rPr>
            </w:rPrChange>
          </w:rPr>
          <w:commentReference w:id="1275"/>
        </w:r>
      </w:ins>
      <w:ins w:id="1280" w:author="Zehui Bai" w:date="2022-03-11T13:46:00Z">
        <w:r w:rsidRPr="00067A21">
          <w:rPr>
            <w:rFonts w:ascii="Arial" w:eastAsia="Microsoft YaHei" w:hAnsi="Arial" w:cs="Arial"/>
            <w:sz w:val="24"/>
            <w:szCs w:val="24"/>
            <w:lang w:val="en-GB" w:eastAsia="zh-CN"/>
            <w:rPrChange w:id="1281" w:author="Zehui Bai" w:date="2022-03-11T15:16:00Z">
              <w:rPr>
                <w:rFonts w:ascii="Microsoft YaHei" w:eastAsia="Microsoft YaHei" w:hAnsi="Microsoft YaHei" w:cs="Microsoft YaHei"/>
                <w:sz w:val="24"/>
                <w:szCs w:val="24"/>
                <w:lang w:eastAsia="zh-CN"/>
              </w:rPr>
            </w:rPrChange>
          </w:rPr>
          <w:t>:</w:t>
        </w:r>
        <w:r w:rsidRPr="00067A21">
          <w:rPr>
            <w:rFonts w:ascii="Arial" w:eastAsia="Microsoft YaHei" w:hAnsi="Arial" w:cs="Arial"/>
            <w:sz w:val="24"/>
            <w:szCs w:val="24"/>
            <w:lang w:val="en-GB" w:eastAsia="zh-CN"/>
            <w:rPrChange w:id="1282" w:author="Zehui Bai" w:date="2022-03-11T15:16:00Z">
              <w:rPr>
                <w:rFonts w:ascii="Microsoft YaHei" w:eastAsia="Microsoft YaHei" w:hAnsi="Microsoft YaHei" w:cs="Microsoft YaHei"/>
                <w:sz w:val="24"/>
                <w:szCs w:val="24"/>
                <w:lang w:val="en-GB" w:eastAsia="zh-CN"/>
              </w:rPr>
            </w:rPrChange>
          </w:rPr>
          <w:t xml:space="preserve"> </w:t>
        </w:r>
      </w:ins>
      <w:r w:rsidR="005F64D1" w:rsidRPr="00067A21">
        <w:rPr>
          <w:rFonts w:ascii="Arial" w:eastAsia="Calibri" w:hAnsi="Arial" w:cs="Arial"/>
          <w:sz w:val="24"/>
          <w:szCs w:val="24"/>
          <w:lang w:val="en-GB"/>
          <w:rPrChange w:id="1283" w:author="Zehui Bai" w:date="2022-03-11T15:16:00Z">
            <w:rPr>
              <w:rFonts w:ascii="Times New Roman" w:eastAsia="Calibri" w:hAnsi="Times New Roman" w:cs="Times New Roman"/>
              <w:sz w:val="24"/>
              <w:szCs w:val="24"/>
              <w:lang w:val="en-GB"/>
            </w:rPr>
          </w:rPrChange>
        </w:rPr>
        <w:t xml:space="preserve">Participants were asked how satisfied they were with the work of seven </w:t>
      </w:r>
      <w:r w:rsidR="00050812" w:rsidRPr="00067A21">
        <w:rPr>
          <w:rFonts w:ascii="Arial" w:eastAsia="Calibri" w:hAnsi="Arial" w:cs="Arial"/>
          <w:sz w:val="24"/>
          <w:szCs w:val="24"/>
          <w:lang w:val="en-GB"/>
          <w:rPrChange w:id="1284" w:author="Zehui Bai" w:date="2022-03-11T15:16:00Z">
            <w:rPr>
              <w:rFonts w:ascii="Times New Roman" w:eastAsia="Calibri" w:hAnsi="Times New Roman" w:cs="Times New Roman"/>
              <w:sz w:val="24"/>
              <w:szCs w:val="24"/>
              <w:lang w:val="en-GB"/>
            </w:rPr>
          </w:rPrChange>
        </w:rPr>
        <w:t xml:space="preserve">following </w:t>
      </w:r>
      <w:r w:rsidR="005F64D1" w:rsidRPr="00067A21">
        <w:rPr>
          <w:rFonts w:ascii="Arial" w:eastAsia="Calibri" w:hAnsi="Arial" w:cs="Arial"/>
          <w:sz w:val="24"/>
          <w:szCs w:val="24"/>
          <w:lang w:val="en-GB"/>
          <w:rPrChange w:id="1285" w:author="Zehui Bai" w:date="2022-03-11T15:16:00Z">
            <w:rPr>
              <w:rFonts w:ascii="Times New Roman" w:eastAsia="Calibri" w:hAnsi="Times New Roman" w:cs="Times New Roman"/>
              <w:sz w:val="24"/>
              <w:szCs w:val="24"/>
              <w:lang w:val="en-GB"/>
            </w:rPr>
          </w:rPrChange>
        </w:rPr>
        <w:t>German state or official agencies</w:t>
      </w:r>
      <w:r w:rsidR="00F37947" w:rsidRPr="00067A21">
        <w:rPr>
          <w:rFonts w:ascii="Arial" w:eastAsia="Calibri" w:hAnsi="Arial" w:cs="Arial"/>
          <w:sz w:val="24"/>
          <w:szCs w:val="24"/>
          <w:lang w:val="en-GB"/>
          <w:rPrChange w:id="1286" w:author="Zehui Bai" w:date="2022-03-11T15:16:00Z">
            <w:rPr>
              <w:rFonts w:ascii="Times New Roman" w:eastAsia="Calibri" w:hAnsi="Times New Roman" w:cs="Times New Roman"/>
              <w:sz w:val="24"/>
              <w:szCs w:val="24"/>
              <w:lang w:val="en-GB"/>
            </w:rPr>
          </w:rPrChange>
        </w:rPr>
        <w:t xml:space="preserve"> </w:t>
      </w:r>
      <w:r w:rsidR="005F64D1" w:rsidRPr="00067A21">
        <w:rPr>
          <w:rFonts w:ascii="Arial" w:eastAsia="Calibri" w:hAnsi="Arial" w:cs="Arial"/>
          <w:sz w:val="24"/>
          <w:szCs w:val="24"/>
          <w:lang w:val="en-GB"/>
          <w:rPrChange w:id="1287" w:author="Zehui Bai" w:date="2022-03-11T15:16:00Z">
            <w:rPr>
              <w:rFonts w:ascii="Times New Roman" w:eastAsia="Calibri" w:hAnsi="Times New Roman" w:cs="Times New Roman"/>
              <w:sz w:val="24"/>
              <w:szCs w:val="24"/>
              <w:lang w:val="en-GB"/>
            </w:rPr>
          </w:rPrChange>
        </w:rPr>
        <w:t>in the pandemic</w:t>
      </w:r>
      <w:r w:rsidR="00050812" w:rsidRPr="00067A21">
        <w:rPr>
          <w:rFonts w:ascii="Arial" w:eastAsia="Calibri" w:hAnsi="Arial" w:cs="Arial"/>
          <w:sz w:val="24"/>
          <w:szCs w:val="24"/>
          <w:lang w:val="en-GB"/>
          <w:rPrChange w:id="1288" w:author="Zehui Bai" w:date="2022-03-11T15:16:00Z">
            <w:rPr>
              <w:rFonts w:ascii="Times New Roman" w:eastAsia="Calibri" w:hAnsi="Times New Roman" w:cs="Times New Roman"/>
              <w:sz w:val="24"/>
              <w:szCs w:val="24"/>
              <w:lang w:val="en-GB"/>
            </w:rPr>
          </w:rPrChange>
        </w:rPr>
        <w:t xml:space="preserve">: </w:t>
      </w:r>
      <w:r w:rsidR="001D0CF0" w:rsidRPr="00067A21">
        <w:rPr>
          <w:rFonts w:ascii="Arial" w:eastAsia="Calibri" w:hAnsi="Arial" w:cs="Arial"/>
          <w:sz w:val="24"/>
          <w:szCs w:val="24"/>
          <w:lang w:val="en-GB"/>
          <w:rPrChange w:id="1289" w:author="Zehui Bai" w:date="2022-03-11T15:16:00Z">
            <w:rPr>
              <w:rFonts w:ascii="Times New Roman" w:eastAsia="Calibri" w:hAnsi="Times New Roman" w:cs="Times New Roman"/>
              <w:sz w:val="24"/>
              <w:szCs w:val="24"/>
              <w:lang w:val="en-GB"/>
            </w:rPr>
          </w:rPrChange>
        </w:rPr>
        <w:t xml:space="preserve">Federal Government, </w:t>
      </w:r>
      <w:r w:rsidR="00E57197" w:rsidRPr="00067A21">
        <w:rPr>
          <w:rFonts w:ascii="Arial" w:eastAsia="Calibri" w:hAnsi="Arial" w:cs="Arial"/>
          <w:sz w:val="24"/>
          <w:szCs w:val="24"/>
          <w:lang w:val="en-GB"/>
          <w:rPrChange w:id="1290" w:author="Zehui Bai" w:date="2022-03-11T15:16:00Z">
            <w:rPr>
              <w:rFonts w:ascii="Times New Roman" w:eastAsia="Calibri" w:hAnsi="Times New Roman" w:cs="Times New Roman"/>
              <w:sz w:val="24"/>
              <w:szCs w:val="24"/>
              <w:lang w:val="en-GB"/>
            </w:rPr>
          </w:rPrChange>
        </w:rPr>
        <w:t>Federal Minister of Health (Jens S</w:t>
      </w:r>
      <w:r w:rsidR="002745B9" w:rsidRPr="00067A21">
        <w:rPr>
          <w:rFonts w:ascii="Arial" w:eastAsia="Calibri" w:hAnsi="Arial" w:cs="Arial"/>
          <w:sz w:val="24"/>
          <w:szCs w:val="24"/>
          <w:lang w:val="en-GB"/>
          <w:rPrChange w:id="1291" w:author="Zehui Bai" w:date="2022-03-11T15:16:00Z">
            <w:rPr>
              <w:rFonts w:ascii="Times New Roman" w:eastAsia="Calibri" w:hAnsi="Times New Roman" w:cs="Times New Roman"/>
              <w:sz w:val="24"/>
              <w:szCs w:val="24"/>
              <w:lang w:val="en-GB"/>
            </w:rPr>
          </w:rPrChange>
        </w:rPr>
        <w:t>pahn</w:t>
      </w:r>
      <w:r w:rsidR="00E57197" w:rsidRPr="00067A21">
        <w:rPr>
          <w:rFonts w:ascii="Arial" w:eastAsia="Calibri" w:hAnsi="Arial" w:cs="Arial"/>
          <w:sz w:val="24"/>
          <w:szCs w:val="24"/>
          <w:lang w:val="en-GB"/>
          <w:rPrChange w:id="1292" w:author="Zehui Bai" w:date="2022-03-11T15:16:00Z">
            <w:rPr>
              <w:rFonts w:ascii="Times New Roman" w:eastAsia="Calibri" w:hAnsi="Times New Roman" w:cs="Times New Roman"/>
              <w:sz w:val="24"/>
              <w:szCs w:val="24"/>
              <w:lang w:val="en-GB"/>
            </w:rPr>
          </w:rPrChange>
        </w:rPr>
        <w:t>)</w:t>
      </w:r>
      <w:r w:rsidR="002745B9" w:rsidRPr="00067A21">
        <w:rPr>
          <w:rFonts w:ascii="Arial" w:eastAsia="Calibri" w:hAnsi="Arial" w:cs="Arial"/>
          <w:sz w:val="24"/>
          <w:szCs w:val="24"/>
          <w:lang w:val="en-GB"/>
          <w:rPrChange w:id="1293" w:author="Zehui Bai" w:date="2022-03-11T15:16:00Z">
            <w:rPr>
              <w:rFonts w:ascii="Times New Roman" w:eastAsia="Calibri" w:hAnsi="Times New Roman" w:cs="Times New Roman"/>
              <w:sz w:val="24"/>
              <w:szCs w:val="24"/>
              <w:lang w:val="en-GB"/>
            </w:rPr>
          </w:rPrChange>
        </w:rPr>
        <w:t xml:space="preserve">, </w:t>
      </w:r>
      <w:r w:rsidR="007213F8" w:rsidRPr="00067A21">
        <w:rPr>
          <w:rFonts w:ascii="Arial" w:eastAsia="Calibri" w:hAnsi="Arial" w:cs="Arial"/>
          <w:sz w:val="24"/>
          <w:szCs w:val="24"/>
          <w:lang w:val="en-GB"/>
          <w:rPrChange w:id="1294" w:author="Zehui Bai" w:date="2022-03-11T15:16:00Z">
            <w:rPr>
              <w:rFonts w:ascii="Times New Roman" w:eastAsia="Calibri" w:hAnsi="Times New Roman" w:cs="Times New Roman"/>
              <w:sz w:val="24"/>
              <w:szCs w:val="24"/>
              <w:lang w:val="en-GB"/>
            </w:rPr>
          </w:rPrChange>
        </w:rPr>
        <w:t xml:space="preserve">State </w:t>
      </w:r>
      <w:r w:rsidR="007C1981" w:rsidRPr="00067A21">
        <w:rPr>
          <w:rFonts w:ascii="Arial" w:eastAsia="Calibri" w:hAnsi="Arial" w:cs="Arial"/>
          <w:sz w:val="24"/>
          <w:szCs w:val="24"/>
          <w:lang w:val="en-GB"/>
          <w:rPrChange w:id="1295" w:author="Zehui Bai" w:date="2022-03-11T15:16:00Z">
            <w:rPr>
              <w:rFonts w:ascii="Times New Roman" w:eastAsia="Calibri" w:hAnsi="Times New Roman" w:cs="Times New Roman"/>
              <w:sz w:val="24"/>
              <w:szCs w:val="24"/>
              <w:lang w:val="en-GB"/>
            </w:rPr>
          </w:rPrChange>
        </w:rPr>
        <w:t>G</w:t>
      </w:r>
      <w:r w:rsidR="007213F8" w:rsidRPr="00067A21">
        <w:rPr>
          <w:rFonts w:ascii="Arial" w:eastAsia="Calibri" w:hAnsi="Arial" w:cs="Arial"/>
          <w:sz w:val="24"/>
          <w:szCs w:val="24"/>
          <w:lang w:val="en-GB"/>
          <w:rPrChange w:id="1296" w:author="Zehui Bai" w:date="2022-03-11T15:16:00Z">
            <w:rPr>
              <w:rFonts w:ascii="Times New Roman" w:eastAsia="Calibri" w:hAnsi="Times New Roman" w:cs="Times New Roman"/>
              <w:sz w:val="24"/>
              <w:szCs w:val="24"/>
              <w:lang w:val="en-GB"/>
            </w:rPr>
          </w:rPrChange>
        </w:rPr>
        <w:t>overnment</w:t>
      </w:r>
      <w:r w:rsidR="007C1981" w:rsidRPr="00067A21">
        <w:rPr>
          <w:rFonts w:ascii="Arial" w:eastAsia="Calibri" w:hAnsi="Arial" w:cs="Arial"/>
          <w:sz w:val="24"/>
          <w:szCs w:val="24"/>
          <w:lang w:val="en-GB"/>
          <w:rPrChange w:id="1297" w:author="Zehui Bai" w:date="2022-03-11T15:16:00Z">
            <w:rPr>
              <w:rFonts w:ascii="Times New Roman" w:eastAsia="Calibri" w:hAnsi="Times New Roman" w:cs="Times New Roman"/>
              <w:sz w:val="24"/>
              <w:szCs w:val="24"/>
              <w:lang w:val="en-GB"/>
            </w:rPr>
          </w:rPrChange>
        </w:rPr>
        <w:t xml:space="preserve">, </w:t>
      </w:r>
      <w:r w:rsidR="001B1A53" w:rsidRPr="00067A21">
        <w:rPr>
          <w:rFonts w:ascii="Arial" w:eastAsia="Calibri" w:hAnsi="Arial" w:cs="Arial"/>
          <w:sz w:val="24"/>
          <w:szCs w:val="24"/>
          <w:lang w:val="en-GB"/>
          <w:rPrChange w:id="1298" w:author="Zehui Bai" w:date="2022-03-11T15:16:00Z">
            <w:rPr>
              <w:rFonts w:ascii="Times New Roman" w:eastAsia="Calibri" w:hAnsi="Times New Roman" w:cs="Times New Roman"/>
              <w:sz w:val="24"/>
              <w:szCs w:val="24"/>
              <w:lang w:val="en-GB"/>
            </w:rPr>
          </w:rPrChange>
        </w:rPr>
        <w:t xml:space="preserve">Health Department, </w:t>
      </w:r>
      <w:r w:rsidR="00AD30EB" w:rsidRPr="00067A21">
        <w:rPr>
          <w:rFonts w:ascii="Arial" w:eastAsia="Calibri" w:hAnsi="Arial" w:cs="Arial"/>
          <w:sz w:val="24"/>
          <w:szCs w:val="24"/>
          <w:lang w:val="en-GB"/>
          <w:rPrChange w:id="1299" w:author="Zehui Bai" w:date="2022-03-11T15:16:00Z">
            <w:rPr>
              <w:rFonts w:ascii="Times New Roman" w:eastAsia="Calibri" w:hAnsi="Times New Roman" w:cs="Times New Roman"/>
              <w:sz w:val="24"/>
              <w:szCs w:val="24"/>
              <w:lang w:val="en-GB"/>
            </w:rPr>
          </w:rPrChange>
        </w:rPr>
        <w:t xml:space="preserve">Paul-Ehrlich-Institut, Robert-koch-Institut, </w:t>
      </w:r>
      <w:r w:rsidR="00721C41" w:rsidRPr="00067A21">
        <w:rPr>
          <w:rFonts w:ascii="Arial" w:eastAsia="Calibri" w:hAnsi="Arial" w:cs="Arial"/>
          <w:sz w:val="24"/>
          <w:szCs w:val="24"/>
          <w:lang w:val="en-GB"/>
          <w:rPrChange w:id="1300" w:author="Zehui Bai" w:date="2022-03-11T15:16:00Z">
            <w:rPr>
              <w:rFonts w:ascii="Times New Roman" w:eastAsia="Calibri" w:hAnsi="Times New Roman" w:cs="Times New Roman"/>
              <w:sz w:val="24"/>
              <w:szCs w:val="24"/>
              <w:lang w:val="en-GB"/>
            </w:rPr>
          </w:rPrChange>
        </w:rPr>
        <w:t xml:space="preserve">German Vaccine Commission (STIKO). </w:t>
      </w:r>
      <w:r w:rsidR="00B073C5" w:rsidRPr="00067A21">
        <w:rPr>
          <w:rFonts w:ascii="Arial" w:eastAsia="Calibri" w:hAnsi="Arial" w:cs="Arial"/>
          <w:sz w:val="24"/>
          <w:szCs w:val="24"/>
          <w:lang w:val="en-GB"/>
          <w:rPrChange w:id="1301" w:author="Zehui Bai" w:date="2022-03-11T15:16:00Z">
            <w:rPr>
              <w:rFonts w:ascii="Times New Roman" w:eastAsia="Calibri" w:hAnsi="Times New Roman" w:cs="Times New Roman"/>
              <w:sz w:val="24"/>
              <w:szCs w:val="24"/>
              <w:lang w:val="en-GB"/>
            </w:rPr>
          </w:rPrChange>
        </w:rPr>
        <w:t xml:space="preserve">Agencies </w:t>
      </w:r>
      <w:r w:rsidR="00B176B2" w:rsidRPr="00067A21">
        <w:rPr>
          <w:rFonts w:ascii="Arial" w:eastAsia="Calibri" w:hAnsi="Arial" w:cs="Arial"/>
          <w:sz w:val="24"/>
          <w:szCs w:val="24"/>
          <w:lang w:val="en-GB"/>
          <w:rPrChange w:id="1302" w:author="Zehui Bai" w:date="2022-03-11T15:16:00Z">
            <w:rPr>
              <w:rFonts w:ascii="Times New Roman" w:eastAsia="Calibri" w:hAnsi="Times New Roman" w:cs="Times New Roman"/>
              <w:sz w:val="24"/>
              <w:szCs w:val="24"/>
              <w:lang w:val="en-GB"/>
            </w:rPr>
          </w:rPrChange>
        </w:rPr>
        <w:t>would not analysed as categorical variables, but instead, participants' satisfaction ratings with the agencies were converted into scores.</w:t>
      </w:r>
      <w:r w:rsidR="00B073C5" w:rsidRPr="00067A21">
        <w:rPr>
          <w:rFonts w:ascii="Arial" w:eastAsia="Calibri" w:hAnsi="Arial" w:cs="Arial"/>
          <w:sz w:val="24"/>
          <w:szCs w:val="24"/>
          <w:lang w:val="en-GB"/>
          <w:rPrChange w:id="1303" w:author="Zehui Bai" w:date="2022-03-11T15:16:00Z">
            <w:rPr>
              <w:rFonts w:ascii="Times New Roman" w:eastAsia="Calibri" w:hAnsi="Times New Roman" w:cs="Times New Roman"/>
              <w:sz w:val="24"/>
              <w:szCs w:val="24"/>
              <w:lang w:val="en-GB"/>
            </w:rPr>
          </w:rPrChange>
        </w:rPr>
        <w:t xml:space="preserve"> </w:t>
      </w:r>
      <w:r w:rsidR="003348DF" w:rsidRPr="00067A21">
        <w:rPr>
          <w:rFonts w:ascii="Arial" w:eastAsia="Calibri" w:hAnsi="Arial" w:cs="Arial"/>
          <w:sz w:val="24"/>
          <w:szCs w:val="24"/>
          <w:lang w:val="en-GB"/>
          <w:rPrChange w:id="1304" w:author="Zehui Bai" w:date="2022-03-11T15:16:00Z">
            <w:rPr>
              <w:rFonts w:ascii="Times New Roman" w:eastAsia="Calibri" w:hAnsi="Times New Roman" w:cs="Times New Roman"/>
              <w:sz w:val="24"/>
              <w:szCs w:val="24"/>
              <w:lang w:val="en-GB"/>
            </w:rPr>
          </w:rPrChange>
        </w:rPr>
        <w:t xml:space="preserve">The correspondence between scores and </w:t>
      </w:r>
      <w:r w:rsidR="00C32F58" w:rsidRPr="00067A21">
        <w:rPr>
          <w:rFonts w:ascii="Arial" w:eastAsia="Calibri" w:hAnsi="Arial" w:cs="Arial"/>
          <w:sz w:val="24"/>
          <w:szCs w:val="24"/>
          <w:lang w:val="en-GB"/>
          <w:rPrChange w:id="1305" w:author="Zehui Bai" w:date="2022-03-11T15:16:00Z">
            <w:rPr>
              <w:rFonts w:ascii="Times New Roman" w:eastAsia="Calibri" w:hAnsi="Times New Roman" w:cs="Times New Roman"/>
              <w:sz w:val="24"/>
              <w:szCs w:val="24"/>
              <w:lang w:val="en-GB"/>
            </w:rPr>
          </w:rPrChange>
        </w:rPr>
        <w:t>ratings</w:t>
      </w:r>
      <w:r w:rsidR="003348DF" w:rsidRPr="00067A21">
        <w:rPr>
          <w:rFonts w:ascii="Arial" w:eastAsia="Calibri" w:hAnsi="Arial" w:cs="Arial"/>
          <w:sz w:val="24"/>
          <w:szCs w:val="24"/>
          <w:lang w:val="en-GB"/>
          <w:rPrChange w:id="1306" w:author="Zehui Bai" w:date="2022-03-11T15:16:00Z">
            <w:rPr>
              <w:rFonts w:ascii="Times New Roman" w:eastAsia="Calibri" w:hAnsi="Times New Roman" w:cs="Times New Roman"/>
              <w:sz w:val="24"/>
              <w:szCs w:val="24"/>
              <w:lang w:val="en-GB"/>
            </w:rPr>
          </w:rPrChange>
        </w:rPr>
        <w:t xml:space="preserve"> is: </w:t>
      </w:r>
      <w:r w:rsidR="0022522D" w:rsidRPr="00067A21">
        <w:rPr>
          <w:rFonts w:ascii="Arial" w:eastAsia="Calibri" w:hAnsi="Arial" w:cs="Arial"/>
          <w:sz w:val="24"/>
          <w:szCs w:val="24"/>
          <w:lang w:val="en-GB"/>
          <w:rPrChange w:id="1307" w:author="Zehui Bai" w:date="2022-03-11T15:16:00Z">
            <w:rPr>
              <w:rFonts w:ascii="Times New Roman" w:eastAsia="Calibri" w:hAnsi="Times New Roman" w:cs="Times New Roman"/>
              <w:sz w:val="24"/>
              <w:szCs w:val="24"/>
              <w:lang w:val="en-GB"/>
            </w:rPr>
          </w:rPrChange>
        </w:rPr>
        <w:t xml:space="preserve">very satisfied-50 points, </w:t>
      </w:r>
      <w:r w:rsidR="00EE69A5" w:rsidRPr="00067A21">
        <w:rPr>
          <w:rFonts w:ascii="Arial" w:eastAsia="Calibri" w:hAnsi="Arial" w:cs="Arial"/>
          <w:sz w:val="24"/>
          <w:szCs w:val="24"/>
          <w:lang w:val="en-GB"/>
          <w:rPrChange w:id="1308" w:author="Zehui Bai" w:date="2022-03-11T15:16:00Z">
            <w:rPr>
              <w:rFonts w:ascii="Times New Roman" w:eastAsia="Calibri" w:hAnsi="Times New Roman" w:cs="Times New Roman"/>
              <w:sz w:val="24"/>
              <w:szCs w:val="24"/>
              <w:lang w:val="en-GB"/>
            </w:rPr>
          </w:rPrChange>
        </w:rPr>
        <w:t xml:space="preserve">rather satisfied-25 points, </w:t>
      </w:r>
      <w:r w:rsidR="00413026" w:rsidRPr="00067A21">
        <w:rPr>
          <w:rFonts w:ascii="Arial" w:eastAsia="Calibri" w:hAnsi="Arial" w:cs="Arial"/>
          <w:sz w:val="24"/>
          <w:szCs w:val="24"/>
          <w:lang w:val="en-GB"/>
          <w:rPrChange w:id="1309" w:author="Zehui Bai" w:date="2022-03-11T15:16:00Z">
            <w:rPr>
              <w:rFonts w:ascii="Times New Roman" w:eastAsia="Calibri" w:hAnsi="Times New Roman" w:cs="Times New Roman"/>
              <w:sz w:val="24"/>
              <w:szCs w:val="24"/>
              <w:lang w:val="en-GB"/>
            </w:rPr>
          </w:rPrChange>
        </w:rPr>
        <w:t>can't say anything about this-0 point, rather</w:t>
      </w:r>
      <w:r w:rsidR="006B3660" w:rsidRPr="00067A21">
        <w:rPr>
          <w:rFonts w:ascii="Arial" w:eastAsia="Calibri" w:hAnsi="Arial" w:cs="Arial"/>
          <w:sz w:val="24"/>
          <w:szCs w:val="24"/>
          <w:lang w:val="en-GB"/>
          <w:rPrChange w:id="1310" w:author="Zehui Bai" w:date="2022-03-11T15:16:00Z">
            <w:rPr>
              <w:rFonts w:ascii="Times New Roman" w:eastAsia="Calibri" w:hAnsi="Times New Roman" w:cs="Times New Roman"/>
              <w:sz w:val="24"/>
              <w:szCs w:val="24"/>
              <w:lang w:val="en-GB"/>
            </w:rPr>
          </w:rPrChange>
        </w:rPr>
        <w:t xml:space="preserve"> dissatisfied- -</w:t>
      </w:r>
      <w:r w:rsidR="00FE224B" w:rsidRPr="00067A21">
        <w:rPr>
          <w:rFonts w:ascii="Arial" w:eastAsia="Calibri" w:hAnsi="Arial" w:cs="Arial"/>
          <w:sz w:val="24"/>
          <w:szCs w:val="24"/>
          <w:lang w:val="en-GB"/>
          <w:rPrChange w:id="1311" w:author="Zehui Bai" w:date="2022-03-11T15:16:00Z">
            <w:rPr>
              <w:rFonts w:ascii="Times New Roman" w:eastAsia="Calibri" w:hAnsi="Times New Roman" w:cs="Times New Roman"/>
              <w:sz w:val="24"/>
              <w:szCs w:val="24"/>
              <w:lang w:val="en-GB"/>
            </w:rPr>
          </w:rPrChange>
        </w:rPr>
        <w:t xml:space="preserve">25 points, very dissatisfied- -50 points. </w:t>
      </w:r>
      <w:r w:rsidR="00C9539E" w:rsidRPr="00067A21">
        <w:rPr>
          <w:rFonts w:ascii="Arial" w:eastAsia="Calibri" w:hAnsi="Arial" w:cs="Arial"/>
          <w:sz w:val="24"/>
          <w:szCs w:val="24"/>
          <w:lang w:val="en-GB"/>
          <w:rPrChange w:id="1312" w:author="Zehui Bai" w:date="2022-03-11T15:16:00Z">
            <w:rPr>
              <w:rFonts w:ascii="Times New Roman" w:eastAsia="Calibri" w:hAnsi="Times New Roman" w:cs="Times New Roman"/>
              <w:sz w:val="24"/>
              <w:szCs w:val="24"/>
              <w:lang w:val="en-GB"/>
            </w:rPr>
          </w:rPrChange>
        </w:rPr>
        <w:t xml:space="preserve">The mean score of each participant </w:t>
      </w:r>
      <w:r w:rsidR="001E0288" w:rsidRPr="00067A21">
        <w:rPr>
          <w:rFonts w:ascii="Arial" w:eastAsia="Calibri" w:hAnsi="Arial" w:cs="Arial"/>
          <w:sz w:val="24"/>
          <w:szCs w:val="24"/>
          <w:lang w:val="en-GB"/>
          <w:rPrChange w:id="1313" w:author="Zehui Bai" w:date="2022-03-11T15:16:00Z">
            <w:rPr>
              <w:rFonts w:ascii="Times New Roman" w:eastAsia="Calibri" w:hAnsi="Times New Roman" w:cs="Times New Roman"/>
              <w:sz w:val="24"/>
              <w:szCs w:val="24"/>
              <w:lang w:val="en-GB"/>
            </w:rPr>
          </w:rPrChange>
        </w:rPr>
        <w:t xml:space="preserve">for </w:t>
      </w:r>
      <w:r w:rsidR="00C9539E" w:rsidRPr="00067A21">
        <w:rPr>
          <w:rFonts w:ascii="Arial" w:eastAsia="Calibri" w:hAnsi="Arial" w:cs="Arial"/>
          <w:sz w:val="24"/>
          <w:szCs w:val="24"/>
          <w:lang w:val="en-GB"/>
          <w:rPrChange w:id="1314" w:author="Zehui Bai" w:date="2022-03-11T15:16:00Z">
            <w:rPr>
              <w:rFonts w:ascii="Times New Roman" w:eastAsia="Calibri" w:hAnsi="Times New Roman" w:cs="Times New Roman"/>
              <w:sz w:val="24"/>
              <w:szCs w:val="24"/>
              <w:lang w:val="en-GB"/>
            </w:rPr>
          </w:rPrChange>
        </w:rPr>
        <w:t xml:space="preserve">the 7 agencies </w:t>
      </w:r>
      <w:r w:rsidR="001E0288" w:rsidRPr="00067A21">
        <w:rPr>
          <w:rFonts w:ascii="Arial" w:eastAsia="Calibri" w:hAnsi="Arial" w:cs="Arial"/>
          <w:sz w:val="24"/>
          <w:szCs w:val="24"/>
          <w:lang w:val="en-GB"/>
          <w:rPrChange w:id="1315" w:author="Zehui Bai" w:date="2022-03-11T15:16:00Z">
            <w:rPr>
              <w:rFonts w:ascii="Times New Roman" w:eastAsia="Calibri" w:hAnsi="Times New Roman" w:cs="Times New Roman"/>
              <w:sz w:val="24"/>
              <w:szCs w:val="24"/>
              <w:lang w:val="en-GB"/>
            </w:rPr>
          </w:rPrChange>
        </w:rPr>
        <w:t>would be consider</w:t>
      </w:r>
      <w:r w:rsidR="000B2586" w:rsidRPr="00067A21">
        <w:rPr>
          <w:rFonts w:ascii="Arial" w:eastAsia="Calibri" w:hAnsi="Arial" w:cs="Arial"/>
          <w:sz w:val="24"/>
          <w:szCs w:val="24"/>
          <w:lang w:val="en-GB"/>
          <w:rPrChange w:id="1316" w:author="Zehui Bai" w:date="2022-03-11T15:16:00Z">
            <w:rPr>
              <w:rFonts w:ascii="Times New Roman" w:eastAsia="Calibri" w:hAnsi="Times New Roman" w:cs="Times New Roman"/>
              <w:sz w:val="24"/>
              <w:szCs w:val="24"/>
              <w:lang w:val="en-GB"/>
            </w:rPr>
          </w:rPrChange>
        </w:rPr>
        <w:t>ed</w:t>
      </w:r>
      <w:r w:rsidR="00C9539E" w:rsidRPr="00067A21">
        <w:rPr>
          <w:rFonts w:ascii="Arial" w:eastAsia="Calibri" w:hAnsi="Arial" w:cs="Arial"/>
          <w:sz w:val="24"/>
          <w:szCs w:val="24"/>
          <w:lang w:val="en-GB"/>
          <w:rPrChange w:id="1317" w:author="Zehui Bai" w:date="2022-03-11T15:16:00Z">
            <w:rPr>
              <w:rFonts w:ascii="Times New Roman" w:eastAsia="Calibri" w:hAnsi="Times New Roman" w:cs="Times New Roman"/>
              <w:sz w:val="24"/>
              <w:szCs w:val="24"/>
              <w:lang w:val="en-GB"/>
            </w:rPr>
          </w:rPrChange>
        </w:rPr>
        <w:t xml:space="preserve"> as the satisfaction </w:t>
      </w:r>
      <w:r w:rsidR="00756A2D" w:rsidRPr="00067A21">
        <w:rPr>
          <w:rFonts w:ascii="Arial" w:eastAsia="Calibri" w:hAnsi="Arial" w:cs="Arial"/>
          <w:sz w:val="24"/>
          <w:szCs w:val="24"/>
          <w:lang w:val="en-GB"/>
          <w:rPrChange w:id="1318" w:author="Zehui Bai" w:date="2022-03-11T15:16:00Z">
            <w:rPr>
              <w:rFonts w:ascii="Times New Roman" w:eastAsia="Calibri" w:hAnsi="Times New Roman" w:cs="Times New Roman"/>
              <w:sz w:val="24"/>
              <w:szCs w:val="24"/>
              <w:lang w:val="en-GB"/>
            </w:rPr>
          </w:rPrChange>
        </w:rPr>
        <w:t xml:space="preserve">level </w:t>
      </w:r>
      <w:r w:rsidR="00C9539E" w:rsidRPr="00067A21">
        <w:rPr>
          <w:rFonts w:ascii="Arial" w:eastAsia="Calibri" w:hAnsi="Arial" w:cs="Arial"/>
          <w:sz w:val="24"/>
          <w:szCs w:val="24"/>
          <w:lang w:val="en-GB"/>
          <w:rPrChange w:id="1319" w:author="Zehui Bai" w:date="2022-03-11T15:16:00Z">
            <w:rPr>
              <w:rFonts w:ascii="Times New Roman" w:eastAsia="Calibri" w:hAnsi="Times New Roman" w:cs="Times New Roman"/>
              <w:sz w:val="24"/>
              <w:szCs w:val="24"/>
              <w:lang w:val="en-GB"/>
            </w:rPr>
          </w:rPrChange>
        </w:rPr>
        <w:t xml:space="preserve">with the </w:t>
      </w:r>
      <w:r w:rsidR="00756A2D" w:rsidRPr="00067A21">
        <w:rPr>
          <w:rFonts w:ascii="Arial" w:eastAsia="Calibri" w:hAnsi="Arial" w:cs="Arial"/>
          <w:sz w:val="24"/>
          <w:szCs w:val="24"/>
          <w:lang w:val="en-GB"/>
          <w:rPrChange w:id="1320" w:author="Zehui Bai" w:date="2022-03-11T15:16:00Z">
            <w:rPr>
              <w:rFonts w:ascii="Times New Roman" w:eastAsia="Calibri" w:hAnsi="Times New Roman" w:cs="Times New Roman"/>
              <w:sz w:val="24"/>
              <w:szCs w:val="24"/>
              <w:lang w:val="en-GB"/>
            </w:rPr>
          </w:rPrChange>
        </w:rPr>
        <w:t>national and offical</w:t>
      </w:r>
      <w:r w:rsidR="00C9539E" w:rsidRPr="00067A21">
        <w:rPr>
          <w:rFonts w:ascii="Arial" w:eastAsia="Calibri" w:hAnsi="Arial" w:cs="Arial"/>
          <w:sz w:val="24"/>
          <w:szCs w:val="24"/>
          <w:lang w:val="en-GB"/>
          <w:rPrChange w:id="1321" w:author="Zehui Bai" w:date="2022-03-11T15:16:00Z">
            <w:rPr>
              <w:rFonts w:ascii="Times New Roman" w:eastAsia="Calibri" w:hAnsi="Times New Roman" w:cs="Times New Roman"/>
              <w:sz w:val="24"/>
              <w:szCs w:val="24"/>
              <w:lang w:val="en-GB"/>
            </w:rPr>
          </w:rPrChange>
        </w:rPr>
        <w:t xml:space="preserve"> agenc</w:t>
      </w:r>
      <w:r w:rsidR="00756A2D" w:rsidRPr="00067A21">
        <w:rPr>
          <w:rFonts w:ascii="Arial" w:eastAsia="Calibri" w:hAnsi="Arial" w:cs="Arial"/>
          <w:sz w:val="24"/>
          <w:szCs w:val="24"/>
          <w:lang w:val="en-GB"/>
          <w:rPrChange w:id="1322" w:author="Zehui Bai" w:date="2022-03-11T15:16:00Z">
            <w:rPr>
              <w:rFonts w:ascii="Times New Roman" w:eastAsia="Calibri" w:hAnsi="Times New Roman" w:cs="Times New Roman"/>
              <w:sz w:val="24"/>
              <w:szCs w:val="24"/>
              <w:lang w:val="en-GB"/>
            </w:rPr>
          </w:rPrChange>
        </w:rPr>
        <w:t>ies.</w:t>
      </w:r>
    </w:p>
    <w:p w14:paraId="3FB8A436" w14:textId="13D19237" w:rsidR="00F5118B" w:rsidRPr="00067A21" w:rsidRDefault="00F5118B">
      <w:pPr>
        <w:pStyle w:val="Heading2"/>
        <w:rPr>
          <w:rFonts w:ascii="Arial" w:hAnsi="Arial" w:cs="Arial"/>
          <w:b/>
          <w:bCs/>
          <w:lang w:val="en-US"/>
          <w:rPrChange w:id="1323" w:author="Zehui Bai" w:date="2022-03-11T15:16:00Z">
            <w:rPr>
              <w:rFonts w:ascii="Times New Roman" w:eastAsia="Cambria" w:hAnsi="Times New Roman" w:cs="Times New Roman"/>
              <w:b/>
              <w:color w:val="auto"/>
              <w:sz w:val="24"/>
              <w:szCs w:val="24"/>
              <w:lang w:val="en-US"/>
            </w:rPr>
          </w:rPrChange>
        </w:rPr>
        <w:pPrChange w:id="1324" w:author="Zehui Bai" w:date="2022-03-11T13:56:00Z">
          <w:pPr>
            <w:pStyle w:val="Heading2"/>
            <w:keepNext w:val="0"/>
            <w:keepLines w:val="0"/>
            <w:tabs>
              <w:tab w:val="num" w:pos="567"/>
            </w:tabs>
            <w:spacing w:before="240" w:after="200" w:line="240" w:lineRule="auto"/>
            <w:ind w:left="567" w:hanging="567"/>
          </w:pPr>
        </w:pPrChange>
      </w:pPr>
      <w:bookmarkStart w:id="1325" w:name="_Toc83762643"/>
      <w:bookmarkStart w:id="1326" w:name="_Toc83828832"/>
      <w:bookmarkStart w:id="1327" w:name="_Toc96935519"/>
      <w:commentRangeStart w:id="1328"/>
      <w:commentRangeStart w:id="1329"/>
      <w:commentRangeStart w:id="1330"/>
      <w:r w:rsidRPr="00067A21">
        <w:rPr>
          <w:rFonts w:ascii="Arial" w:hAnsi="Arial" w:cs="Arial"/>
          <w:b/>
          <w:bCs/>
          <w:lang w:val="en-US"/>
          <w:rPrChange w:id="1331" w:author="Zehui Bai" w:date="2022-03-11T15:16:00Z">
            <w:rPr>
              <w:rFonts w:ascii="Times New Roman" w:eastAsia="Cambria" w:hAnsi="Times New Roman" w:cs="Times New Roman"/>
              <w:b/>
              <w:color w:val="auto"/>
              <w:sz w:val="24"/>
              <w:szCs w:val="24"/>
              <w:lang w:val="en-US"/>
            </w:rPr>
          </w:rPrChange>
        </w:rPr>
        <w:t xml:space="preserve">Statistical </w:t>
      </w:r>
      <w:bookmarkEnd w:id="1325"/>
      <w:bookmarkEnd w:id="1326"/>
      <w:r w:rsidR="007A0B2F" w:rsidRPr="00067A21">
        <w:rPr>
          <w:rFonts w:ascii="Arial" w:hAnsi="Arial" w:cs="Arial"/>
          <w:b/>
          <w:bCs/>
          <w:lang w:val="en-US"/>
          <w:rPrChange w:id="1332" w:author="Zehui Bai" w:date="2022-03-11T15:16:00Z">
            <w:rPr>
              <w:rFonts w:ascii="Times New Roman" w:eastAsia="Cambria" w:hAnsi="Times New Roman" w:cs="Times New Roman"/>
              <w:b/>
              <w:color w:val="auto"/>
              <w:sz w:val="24"/>
              <w:szCs w:val="24"/>
              <w:lang w:val="en-US"/>
            </w:rPr>
          </w:rPrChange>
        </w:rPr>
        <w:t>Analysis</w:t>
      </w:r>
      <w:commentRangeEnd w:id="1328"/>
      <w:r w:rsidR="00852603" w:rsidRPr="00067A21">
        <w:rPr>
          <w:rStyle w:val="CommentReference"/>
          <w:rFonts w:ascii="Arial" w:eastAsia="SimSun" w:hAnsi="Arial" w:cs="Arial"/>
          <w:b/>
          <w:bCs/>
          <w:color w:val="auto"/>
          <w:rPrChange w:id="1333" w:author="Zehui Bai" w:date="2022-03-11T15:16:00Z">
            <w:rPr>
              <w:rStyle w:val="CommentReference"/>
              <w:rFonts w:asciiTheme="minorHAnsi" w:eastAsia="SimSun" w:hAnsiTheme="minorHAnsi" w:cstheme="minorBidi"/>
              <w:color w:val="auto"/>
            </w:rPr>
          </w:rPrChange>
        </w:rPr>
        <w:commentReference w:id="1328"/>
      </w:r>
      <w:bookmarkEnd w:id="1327"/>
      <w:commentRangeEnd w:id="1329"/>
      <w:r w:rsidR="00964974">
        <w:rPr>
          <w:rStyle w:val="CommentReference"/>
          <w:rFonts w:asciiTheme="minorHAnsi" w:eastAsia="SimSun" w:hAnsiTheme="minorHAnsi" w:cstheme="minorBidi"/>
          <w:color w:val="auto"/>
        </w:rPr>
        <w:commentReference w:id="1329"/>
      </w:r>
      <w:commentRangeEnd w:id="1330"/>
      <w:r w:rsidR="00586436">
        <w:rPr>
          <w:rStyle w:val="CommentReference"/>
          <w:rFonts w:asciiTheme="minorHAnsi" w:eastAsia="SimSun" w:hAnsiTheme="minorHAnsi" w:cstheme="minorBidi"/>
          <w:color w:val="auto"/>
        </w:rPr>
        <w:commentReference w:id="1330"/>
      </w:r>
    </w:p>
    <w:p w14:paraId="7A2CBFDF" w14:textId="16856C13" w:rsidR="0026400C" w:rsidRPr="00067A21" w:rsidRDefault="0026400C">
      <w:pPr>
        <w:spacing w:before="120" w:after="240" w:line="240" w:lineRule="auto"/>
        <w:jc w:val="both"/>
        <w:rPr>
          <w:rFonts w:ascii="Arial" w:hAnsi="Arial" w:cs="Arial"/>
          <w:sz w:val="24"/>
          <w:szCs w:val="24"/>
          <w:lang w:val="en-US"/>
          <w:rPrChange w:id="1334" w:author="Zehui Bai" w:date="2022-03-11T15:16:00Z">
            <w:rPr>
              <w:rFonts w:ascii="Times New Roman" w:hAnsi="Times New Roman" w:cs="Times New Roman"/>
              <w:sz w:val="24"/>
              <w:szCs w:val="24"/>
              <w:lang w:val="en-US"/>
            </w:rPr>
          </w:rPrChange>
        </w:rPr>
        <w:pPrChange w:id="1335" w:author="Zehui Bai" w:date="2022-03-11T13:48:00Z">
          <w:pPr>
            <w:spacing w:before="120" w:after="240" w:line="240" w:lineRule="auto"/>
          </w:pPr>
        </w:pPrChange>
      </w:pPr>
      <w:r w:rsidRPr="00067A21">
        <w:rPr>
          <w:rFonts w:ascii="Arial" w:hAnsi="Arial" w:cs="Arial"/>
          <w:sz w:val="24"/>
          <w:szCs w:val="24"/>
          <w:lang w:val="en-US"/>
          <w:rPrChange w:id="1336" w:author="Zehui Bai" w:date="2022-03-11T15:16:00Z">
            <w:rPr>
              <w:rFonts w:ascii="Times New Roman" w:hAnsi="Times New Roman" w:cs="Times New Roman"/>
              <w:sz w:val="24"/>
              <w:szCs w:val="24"/>
              <w:lang w:val="en-US"/>
            </w:rPr>
          </w:rPrChange>
        </w:rPr>
        <w:t>Des</w:t>
      </w:r>
      <w:r w:rsidR="00C02117" w:rsidRPr="00067A21">
        <w:rPr>
          <w:rFonts w:ascii="Arial" w:hAnsi="Arial" w:cs="Arial"/>
          <w:sz w:val="24"/>
          <w:szCs w:val="24"/>
          <w:lang w:val="en-US"/>
          <w:rPrChange w:id="1337" w:author="Zehui Bai" w:date="2022-03-11T15:16:00Z">
            <w:rPr>
              <w:rFonts w:ascii="Times New Roman" w:hAnsi="Times New Roman" w:cs="Times New Roman"/>
              <w:sz w:val="24"/>
              <w:szCs w:val="24"/>
              <w:lang w:val="en-US"/>
            </w:rPr>
          </w:rPrChange>
        </w:rPr>
        <w:t>criptive statistics were reported on</w:t>
      </w:r>
      <w:r w:rsidR="00BC5FF3" w:rsidRPr="00067A21">
        <w:rPr>
          <w:rFonts w:ascii="Arial" w:hAnsi="Arial" w:cs="Arial"/>
          <w:sz w:val="24"/>
          <w:szCs w:val="24"/>
          <w:lang w:val="en-US"/>
          <w:rPrChange w:id="1338" w:author="Zehui Bai" w:date="2022-03-11T15:16:00Z">
            <w:rPr>
              <w:rFonts w:ascii="Times New Roman" w:hAnsi="Times New Roman" w:cs="Times New Roman"/>
              <w:sz w:val="24"/>
              <w:szCs w:val="24"/>
              <w:lang w:val="en-US"/>
            </w:rPr>
          </w:rPrChange>
        </w:rPr>
        <w:t xml:space="preserve"> </w:t>
      </w:r>
      <w:r w:rsidR="00D164B7" w:rsidRPr="00067A21">
        <w:rPr>
          <w:rFonts w:ascii="Arial" w:hAnsi="Arial" w:cs="Arial"/>
          <w:sz w:val="24"/>
          <w:szCs w:val="24"/>
          <w:lang w:val="en-US"/>
          <w:rPrChange w:id="1339" w:author="Zehui Bai" w:date="2022-03-11T15:16:00Z">
            <w:rPr>
              <w:rFonts w:ascii="Times New Roman" w:hAnsi="Times New Roman" w:cs="Times New Roman"/>
              <w:sz w:val="24"/>
              <w:szCs w:val="24"/>
              <w:lang w:val="en-US"/>
            </w:rPr>
          </w:rPrChange>
        </w:rPr>
        <w:t>socio-demo</w:t>
      </w:r>
      <w:r w:rsidR="00585A6A" w:rsidRPr="00067A21">
        <w:rPr>
          <w:rFonts w:ascii="Arial" w:hAnsi="Arial" w:cs="Arial"/>
          <w:sz w:val="24"/>
          <w:szCs w:val="24"/>
          <w:lang w:val="en-US"/>
          <w:rPrChange w:id="1340" w:author="Zehui Bai" w:date="2022-03-11T15:16:00Z">
            <w:rPr>
              <w:rFonts w:ascii="Times New Roman" w:hAnsi="Times New Roman" w:cs="Times New Roman"/>
              <w:sz w:val="24"/>
              <w:szCs w:val="24"/>
              <w:lang w:val="en-US"/>
            </w:rPr>
          </w:rPrChange>
        </w:rPr>
        <w:t xml:space="preserve">graphic </w:t>
      </w:r>
      <w:r w:rsidR="00F364FC" w:rsidRPr="00067A21">
        <w:rPr>
          <w:rFonts w:ascii="Arial" w:hAnsi="Arial" w:cs="Arial"/>
          <w:sz w:val="24"/>
          <w:szCs w:val="24"/>
          <w:lang w:val="en-US"/>
          <w:rPrChange w:id="1341" w:author="Zehui Bai" w:date="2022-03-11T15:16:00Z">
            <w:rPr>
              <w:rFonts w:ascii="Times New Roman" w:hAnsi="Times New Roman" w:cs="Times New Roman"/>
              <w:sz w:val="24"/>
              <w:szCs w:val="24"/>
              <w:lang w:val="en-US"/>
            </w:rPr>
          </w:rPrChange>
        </w:rPr>
        <w:t>characteristcs</w:t>
      </w:r>
      <w:del w:id="1342" w:author="Zehui Bai" w:date="2022-03-11T13:52:00Z">
        <w:r w:rsidR="00585A6A" w:rsidRPr="00067A21" w:rsidDel="007A1FF5">
          <w:rPr>
            <w:rFonts w:ascii="Arial" w:hAnsi="Arial" w:cs="Arial"/>
            <w:sz w:val="24"/>
            <w:szCs w:val="24"/>
            <w:lang w:val="en-US"/>
            <w:rPrChange w:id="1343" w:author="Zehui Bai" w:date="2022-03-11T15:16:00Z">
              <w:rPr>
                <w:rFonts w:ascii="Times New Roman" w:hAnsi="Times New Roman" w:cs="Times New Roman"/>
                <w:sz w:val="24"/>
                <w:szCs w:val="24"/>
                <w:lang w:val="en-US"/>
              </w:rPr>
            </w:rPrChange>
          </w:rPr>
          <w:delText xml:space="preserve">, </w:delText>
        </w:r>
        <w:r w:rsidR="00F364FC" w:rsidRPr="00067A21" w:rsidDel="007A1FF5">
          <w:rPr>
            <w:rFonts w:ascii="Arial" w:hAnsi="Arial" w:cs="Arial"/>
            <w:sz w:val="24"/>
            <w:szCs w:val="24"/>
            <w:lang w:val="en-US"/>
            <w:rPrChange w:id="1344" w:author="Zehui Bai" w:date="2022-03-11T15:16:00Z">
              <w:rPr>
                <w:rFonts w:ascii="Times New Roman" w:hAnsi="Times New Roman" w:cs="Times New Roman"/>
                <w:sz w:val="24"/>
                <w:szCs w:val="24"/>
                <w:lang w:val="en-US"/>
              </w:rPr>
            </w:rPrChange>
          </w:rPr>
          <w:delText xml:space="preserve">COVID-19 </w:delText>
        </w:r>
        <w:r w:rsidR="006460F5" w:rsidRPr="00067A21" w:rsidDel="007A1FF5">
          <w:rPr>
            <w:rFonts w:ascii="Arial" w:hAnsi="Arial" w:cs="Arial"/>
            <w:sz w:val="24"/>
            <w:szCs w:val="24"/>
            <w:lang w:val="en-US" w:eastAsia="zh-CN"/>
            <w:rPrChange w:id="1345" w:author="Zehui Bai" w:date="2022-03-11T15:16:00Z">
              <w:rPr>
                <w:rFonts w:ascii="Times New Roman" w:hAnsi="Times New Roman" w:cs="Times New Roman"/>
                <w:sz w:val="24"/>
                <w:szCs w:val="24"/>
                <w:lang w:val="en-US" w:eastAsia="zh-CN"/>
              </w:rPr>
            </w:rPrChange>
          </w:rPr>
          <w:delText>va</w:delText>
        </w:r>
        <w:r w:rsidR="006460F5" w:rsidRPr="00067A21" w:rsidDel="007A1FF5">
          <w:rPr>
            <w:rFonts w:ascii="Arial" w:hAnsi="Arial" w:cs="Arial"/>
            <w:sz w:val="24"/>
            <w:szCs w:val="24"/>
            <w:lang w:val="en-US"/>
            <w:rPrChange w:id="1346" w:author="Zehui Bai" w:date="2022-03-11T15:16:00Z">
              <w:rPr>
                <w:rFonts w:ascii="Times New Roman" w:hAnsi="Times New Roman" w:cs="Times New Roman"/>
                <w:sz w:val="24"/>
                <w:szCs w:val="24"/>
                <w:lang w:val="en-US"/>
              </w:rPr>
            </w:rPrChange>
          </w:rPr>
          <w:delText>ccination status</w:delText>
        </w:r>
      </w:del>
      <w:r w:rsidR="006460F5" w:rsidRPr="00067A21">
        <w:rPr>
          <w:rFonts w:ascii="Arial" w:hAnsi="Arial" w:cs="Arial"/>
          <w:sz w:val="24"/>
          <w:szCs w:val="24"/>
          <w:lang w:val="en-US"/>
          <w:rPrChange w:id="1347" w:author="Zehui Bai" w:date="2022-03-11T15:16:00Z">
            <w:rPr>
              <w:rFonts w:ascii="Times New Roman" w:hAnsi="Times New Roman" w:cs="Times New Roman"/>
              <w:sz w:val="24"/>
              <w:szCs w:val="24"/>
              <w:lang w:val="en-US"/>
            </w:rPr>
          </w:rPrChange>
        </w:rPr>
        <w:t xml:space="preserve">, </w:t>
      </w:r>
      <w:r w:rsidR="00C97B71" w:rsidRPr="00067A21">
        <w:rPr>
          <w:rFonts w:ascii="Arial" w:hAnsi="Arial" w:cs="Arial"/>
          <w:sz w:val="24"/>
          <w:szCs w:val="24"/>
          <w:lang w:val="en-US"/>
          <w:rPrChange w:id="1348" w:author="Zehui Bai" w:date="2022-03-11T15:16:00Z">
            <w:rPr>
              <w:rFonts w:ascii="Times New Roman" w:hAnsi="Times New Roman" w:cs="Times New Roman"/>
              <w:sz w:val="24"/>
              <w:szCs w:val="24"/>
              <w:lang w:val="en-US"/>
            </w:rPr>
          </w:rPrChange>
        </w:rPr>
        <w:t xml:space="preserve">reasons to get vaccinated, trust and attitudes towards HCPs, </w:t>
      </w:r>
      <w:r w:rsidR="007D4D6B" w:rsidRPr="00067A21">
        <w:rPr>
          <w:rFonts w:ascii="Arial" w:hAnsi="Arial" w:cs="Arial"/>
          <w:sz w:val="24"/>
          <w:szCs w:val="24"/>
          <w:lang w:val="en-US"/>
          <w:rPrChange w:id="1349" w:author="Zehui Bai" w:date="2022-03-11T15:16:00Z">
            <w:rPr>
              <w:rFonts w:ascii="Times New Roman" w:hAnsi="Times New Roman" w:cs="Times New Roman"/>
              <w:sz w:val="24"/>
              <w:szCs w:val="24"/>
              <w:lang w:val="en-US"/>
            </w:rPr>
          </w:rPrChange>
        </w:rPr>
        <w:t>satisfaction scores of national and official agencies</w:t>
      </w:r>
      <w:r w:rsidR="007F41CA" w:rsidRPr="00067A21">
        <w:rPr>
          <w:rFonts w:ascii="Arial" w:hAnsi="Arial" w:cs="Arial"/>
          <w:sz w:val="24"/>
          <w:szCs w:val="24"/>
          <w:lang w:val="en-US"/>
          <w:rPrChange w:id="1350" w:author="Zehui Bai" w:date="2022-03-11T15:16:00Z">
            <w:rPr>
              <w:rFonts w:ascii="Times New Roman" w:hAnsi="Times New Roman" w:cs="Times New Roman"/>
              <w:sz w:val="24"/>
              <w:szCs w:val="24"/>
              <w:lang w:val="en-US"/>
            </w:rPr>
          </w:rPrChange>
        </w:rPr>
        <w:t xml:space="preserve">. </w:t>
      </w:r>
      <w:ins w:id="1351" w:author="Zehui Bai" w:date="2022-03-12T15:48:00Z">
        <w:r w:rsidR="00586436">
          <w:rPr>
            <w:rFonts w:ascii="Arial" w:hAnsi="Arial" w:cs="Arial" w:hint="eastAsia"/>
            <w:sz w:val="24"/>
            <w:szCs w:val="24"/>
            <w:lang w:val="en-US" w:eastAsia="zh-CN"/>
          </w:rPr>
          <w:t>P</w:t>
        </w:r>
        <w:r w:rsidR="00586436" w:rsidRPr="00586436">
          <w:rPr>
            <w:rFonts w:ascii="Arial" w:hAnsi="Arial" w:cs="Arial"/>
            <w:sz w:val="24"/>
            <w:szCs w:val="24"/>
            <w:lang w:val="en-GB"/>
            <w:rPrChange w:id="1352" w:author="Zehui Bai" w:date="2022-03-12T15:48:00Z">
              <w:rPr>
                <w:rFonts w:ascii="Arial" w:hAnsi="Arial" w:cs="Arial"/>
                <w:sz w:val="24"/>
                <w:szCs w:val="24"/>
              </w:rPr>
            </w:rPrChange>
          </w:rPr>
          <w:t xml:space="preserve">-values based on </w:t>
        </w:r>
        <w:r w:rsidR="00586436">
          <w:rPr>
            <w:rFonts w:ascii="Arial" w:hAnsi="Arial" w:cs="Arial"/>
            <w:sz w:val="24"/>
            <w:szCs w:val="24"/>
            <w:lang w:val="en-US"/>
          </w:rPr>
          <w:t>t</w:t>
        </w:r>
      </w:ins>
      <w:del w:id="1353" w:author="Zehui Bai" w:date="2022-03-12T15:48:00Z">
        <w:r w:rsidR="007F41CA" w:rsidRPr="00067A21" w:rsidDel="00586436">
          <w:rPr>
            <w:rFonts w:ascii="Arial" w:hAnsi="Arial" w:cs="Arial"/>
            <w:sz w:val="24"/>
            <w:szCs w:val="24"/>
            <w:lang w:val="en-US"/>
            <w:rPrChange w:id="1354" w:author="Zehui Bai" w:date="2022-03-11T15:16:00Z">
              <w:rPr>
                <w:rFonts w:ascii="Times New Roman" w:hAnsi="Times New Roman" w:cs="Times New Roman"/>
                <w:sz w:val="24"/>
                <w:szCs w:val="24"/>
                <w:lang w:val="en-US"/>
              </w:rPr>
            </w:rPrChange>
          </w:rPr>
          <w:delText>T</w:delText>
        </w:r>
      </w:del>
      <w:r w:rsidR="007F41CA" w:rsidRPr="00067A21">
        <w:rPr>
          <w:rFonts w:ascii="Arial" w:hAnsi="Arial" w:cs="Arial"/>
          <w:sz w:val="24"/>
          <w:szCs w:val="24"/>
          <w:lang w:val="en-US"/>
          <w:rPrChange w:id="1355" w:author="Zehui Bai" w:date="2022-03-11T15:16:00Z">
            <w:rPr>
              <w:rFonts w:ascii="Times New Roman" w:hAnsi="Times New Roman" w:cs="Times New Roman"/>
              <w:sz w:val="24"/>
              <w:szCs w:val="24"/>
              <w:lang w:val="en-US"/>
            </w:rPr>
          </w:rPrChange>
        </w:rPr>
        <w:t xml:space="preserve">-test for continuous variables and fisher-test for categorical variables were </w:t>
      </w:r>
      <w:del w:id="1356" w:author="Zehui Bai" w:date="2022-03-11T13:50:00Z">
        <w:r w:rsidR="007F41CA" w:rsidRPr="00067A21" w:rsidDel="00E8055C">
          <w:rPr>
            <w:rFonts w:ascii="Arial" w:hAnsi="Arial" w:cs="Arial"/>
            <w:sz w:val="24"/>
            <w:szCs w:val="24"/>
            <w:lang w:val="en-US" w:eastAsia="zh-CN"/>
            <w:rPrChange w:id="1357" w:author="Zehui Bai" w:date="2022-03-11T15:16:00Z">
              <w:rPr>
                <w:rFonts w:ascii="Times New Roman" w:hAnsi="Times New Roman" w:cs="Times New Roman"/>
                <w:sz w:val="24"/>
                <w:szCs w:val="24"/>
                <w:lang w:val="en-US" w:eastAsia="zh-CN"/>
              </w:rPr>
            </w:rPrChange>
          </w:rPr>
          <w:delText xml:space="preserve">used </w:delText>
        </w:r>
      </w:del>
      <w:ins w:id="1358" w:author="Zehui Bai" w:date="2022-03-12T15:48:00Z">
        <w:r w:rsidR="00586436">
          <w:rPr>
            <w:rFonts w:ascii="Arial" w:hAnsi="Arial" w:cs="Arial"/>
            <w:sz w:val="24"/>
            <w:szCs w:val="24"/>
            <w:lang w:val="en-US"/>
          </w:rPr>
          <w:t>pro</w:t>
        </w:r>
      </w:ins>
      <w:ins w:id="1359" w:author="Zehui Bai" w:date="2022-03-12T15:49:00Z">
        <w:r w:rsidR="00586436">
          <w:rPr>
            <w:rFonts w:ascii="Arial" w:hAnsi="Arial" w:cs="Arial"/>
            <w:sz w:val="24"/>
            <w:szCs w:val="24"/>
            <w:lang w:val="en-US"/>
          </w:rPr>
          <w:t>vided</w:t>
        </w:r>
      </w:ins>
      <w:ins w:id="1360" w:author="Zehui Bai" w:date="2022-03-11T13:50:00Z">
        <w:r w:rsidR="00E8055C" w:rsidRPr="00067A21">
          <w:rPr>
            <w:rFonts w:ascii="Arial" w:hAnsi="Arial" w:cs="Arial"/>
            <w:sz w:val="24"/>
            <w:szCs w:val="24"/>
            <w:lang w:val="en-US"/>
            <w:rPrChange w:id="1361" w:author="Zehui Bai" w:date="2022-03-11T15:16:00Z">
              <w:rPr>
                <w:rFonts w:ascii="Times New Roman" w:hAnsi="Times New Roman" w:cs="Times New Roman"/>
                <w:sz w:val="24"/>
                <w:szCs w:val="24"/>
                <w:lang w:val="en-US"/>
              </w:rPr>
            </w:rPrChange>
          </w:rPr>
          <w:t xml:space="preserve"> </w:t>
        </w:r>
      </w:ins>
      <w:r w:rsidR="007F41CA" w:rsidRPr="00067A21">
        <w:rPr>
          <w:rFonts w:ascii="Arial" w:hAnsi="Arial" w:cs="Arial"/>
          <w:sz w:val="24"/>
          <w:szCs w:val="24"/>
          <w:lang w:val="en-US"/>
          <w:rPrChange w:id="1362" w:author="Zehui Bai" w:date="2022-03-11T15:16:00Z">
            <w:rPr>
              <w:rFonts w:ascii="Times New Roman" w:hAnsi="Times New Roman" w:cs="Times New Roman"/>
              <w:sz w:val="24"/>
              <w:szCs w:val="24"/>
              <w:lang w:val="en-US"/>
            </w:rPr>
          </w:rPrChange>
        </w:rPr>
        <w:t xml:space="preserve">to </w:t>
      </w:r>
      <w:ins w:id="1363" w:author="Zehui Bai" w:date="2022-03-11T13:50:00Z">
        <w:r w:rsidR="00E8055C" w:rsidRPr="00067A21">
          <w:rPr>
            <w:rFonts w:ascii="Arial" w:hAnsi="Arial" w:cs="Arial"/>
            <w:sz w:val="24"/>
            <w:szCs w:val="24"/>
            <w:lang w:val="en-US"/>
            <w:rPrChange w:id="1364" w:author="Zehui Bai" w:date="2022-03-11T15:16:00Z">
              <w:rPr>
                <w:rFonts w:ascii="Times New Roman" w:hAnsi="Times New Roman" w:cs="Times New Roman"/>
                <w:sz w:val="24"/>
                <w:szCs w:val="24"/>
                <w:lang w:val="en-US"/>
              </w:rPr>
            </w:rPrChange>
          </w:rPr>
          <w:t>detect</w:t>
        </w:r>
      </w:ins>
      <w:ins w:id="1365" w:author="Zehui Bai" w:date="2022-03-11T13:51:00Z">
        <w:r w:rsidR="00E8055C" w:rsidRPr="00067A21">
          <w:rPr>
            <w:rFonts w:ascii="Arial" w:hAnsi="Arial" w:cs="Arial"/>
            <w:sz w:val="24"/>
            <w:szCs w:val="24"/>
            <w:lang w:val="en-US"/>
            <w:rPrChange w:id="1366" w:author="Zehui Bai" w:date="2022-03-11T15:16:00Z">
              <w:rPr>
                <w:rFonts w:ascii="Times New Roman" w:hAnsi="Times New Roman" w:cs="Times New Roman"/>
                <w:sz w:val="24"/>
                <w:szCs w:val="24"/>
                <w:lang w:val="en-US"/>
              </w:rPr>
            </w:rPrChange>
          </w:rPr>
          <w:t xml:space="preserve"> </w:t>
        </w:r>
      </w:ins>
      <w:del w:id="1367" w:author="Zehui Bai" w:date="2022-03-11T13:50:00Z">
        <w:r w:rsidR="007F41CA" w:rsidRPr="00067A21" w:rsidDel="00E8055C">
          <w:rPr>
            <w:rFonts w:ascii="Arial" w:hAnsi="Arial" w:cs="Arial"/>
            <w:sz w:val="24"/>
            <w:szCs w:val="24"/>
            <w:lang w:val="en-US"/>
            <w:rPrChange w:id="1368" w:author="Zehui Bai" w:date="2022-03-11T15:16:00Z">
              <w:rPr>
                <w:rFonts w:ascii="Times New Roman" w:hAnsi="Times New Roman" w:cs="Times New Roman"/>
                <w:sz w:val="24"/>
                <w:szCs w:val="24"/>
                <w:lang w:val="en-US"/>
              </w:rPr>
            </w:rPrChange>
          </w:rPr>
          <w:delText xml:space="preserve">examine any </w:delText>
        </w:r>
      </w:del>
      <w:r w:rsidR="007F41CA" w:rsidRPr="00067A21">
        <w:rPr>
          <w:rFonts w:ascii="Arial" w:hAnsi="Arial" w:cs="Arial"/>
          <w:sz w:val="24"/>
          <w:szCs w:val="24"/>
          <w:lang w:val="en-US"/>
          <w:rPrChange w:id="1369" w:author="Zehui Bai" w:date="2022-03-11T15:16:00Z">
            <w:rPr>
              <w:rFonts w:ascii="Times New Roman" w:hAnsi="Times New Roman" w:cs="Times New Roman"/>
              <w:sz w:val="24"/>
              <w:szCs w:val="24"/>
              <w:lang w:val="en-US"/>
            </w:rPr>
          </w:rPrChange>
        </w:rPr>
        <w:t xml:space="preserve">differences </w:t>
      </w:r>
      <w:del w:id="1370" w:author="Zehui Bai" w:date="2022-03-11T13:51:00Z">
        <w:r w:rsidR="007F41CA" w:rsidRPr="00067A21" w:rsidDel="00E8055C">
          <w:rPr>
            <w:rFonts w:ascii="Arial" w:hAnsi="Arial" w:cs="Arial"/>
            <w:sz w:val="24"/>
            <w:szCs w:val="24"/>
            <w:lang w:val="en-US"/>
            <w:rPrChange w:id="1371" w:author="Zehui Bai" w:date="2022-03-11T15:16:00Z">
              <w:rPr>
                <w:rFonts w:ascii="Times New Roman" w:hAnsi="Times New Roman" w:cs="Times New Roman"/>
                <w:sz w:val="24"/>
                <w:szCs w:val="24"/>
                <w:lang w:val="en-US"/>
              </w:rPr>
            </w:rPrChange>
          </w:rPr>
          <w:delText xml:space="preserve">in </w:delText>
        </w:r>
        <w:r w:rsidR="00B42BAF" w:rsidRPr="00067A21" w:rsidDel="00E8055C">
          <w:rPr>
            <w:rFonts w:ascii="Arial" w:hAnsi="Arial" w:cs="Arial"/>
            <w:sz w:val="24"/>
            <w:szCs w:val="24"/>
            <w:lang w:val="en-US"/>
            <w:rPrChange w:id="1372" w:author="Zehui Bai" w:date="2022-03-11T15:16:00Z">
              <w:rPr>
                <w:rFonts w:ascii="Times New Roman" w:hAnsi="Times New Roman" w:cs="Times New Roman"/>
                <w:sz w:val="24"/>
                <w:szCs w:val="24"/>
                <w:lang w:val="en-US"/>
              </w:rPr>
            </w:rPrChange>
          </w:rPr>
          <w:delText>demographic</w:delText>
        </w:r>
        <w:r w:rsidR="00924B76" w:rsidRPr="00067A21" w:rsidDel="00E8055C">
          <w:rPr>
            <w:rFonts w:ascii="Arial" w:hAnsi="Arial" w:cs="Arial"/>
            <w:sz w:val="24"/>
            <w:szCs w:val="24"/>
            <w:lang w:val="en-US"/>
            <w:rPrChange w:id="1373" w:author="Zehui Bai" w:date="2022-03-11T15:16:00Z">
              <w:rPr>
                <w:rFonts w:ascii="Times New Roman" w:hAnsi="Times New Roman" w:cs="Times New Roman"/>
                <w:sz w:val="24"/>
                <w:szCs w:val="24"/>
                <w:lang w:val="en-US"/>
              </w:rPr>
            </w:rPrChange>
          </w:rPr>
          <w:delText xml:space="preserve">s, </w:delText>
        </w:r>
        <w:r w:rsidR="006C3BBE" w:rsidRPr="00067A21" w:rsidDel="00E8055C">
          <w:rPr>
            <w:rFonts w:ascii="Arial" w:hAnsi="Arial" w:cs="Arial"/>
            <w:sz w:val="24"/>
            <w:szCs w:val="24"/>
            <w:lang w:val="en-US"/>
            <w:rPrChange w:id="1374" w:author="Zehui Bai" w:date="2022-03-11T15:16:00Z">
              <w:rPr>
                <w:rFonts w:ascii="Times New Roman" w:hAnsi="Times New Roman" w:cs="Times New Roman"/>
                <w:sz w:val="24"/>
                <w:szCs w:val="24"/>
                <w:lang w:val="en-US"/>
              </w:rPr>
            </w:rPrChange>
          </w:rPr>
          <w:delText xml:space="preserve">trust </w:delText>
        </w:r>
        <w:r w:rsidR="00025FDF" w:rsidRPr="00067A21" w:rsidDel="00E8055C">
          <w:rPr>
            <w:rFonts w:ascii="Arial" w:hAnsi="Arial" w:cs="Arial"/>
            <w:sz w:val="24"/>
            <w:szCs w:val="24"/>
            <w:lang w:val="en-US"/>
            <w:rPrChange w:id="1375" w:author="Zehui Bai" w:date="2022-03-11T15:16:00Z">
              <w:rPr>
                <w:rFonts w:ascii="Times New Roman" w:hAnsi="Times New Roman" w:cs="Times New Roman"/>
                <w:sz w:val="24"/>
                <w:szCs w:val="24"/>
                <w:lang w:val="en-US"/>
              </w:rPr>
            </w:rPrChange>
          </w:rPr>
          <w:delText xml:space="preserve">towards HCPs and official agencies by </w:delText>
        </w:r>
        <w:r w:rsidR="006A44D1" w:rsidRPr="00067A21" w:rsidDel="00E8055C">
          <w:rPr>
            <w:rFonts w:ascii="Arial" w:hAnsi="Arial" w:cs="Arial"/>
            <w:sz w:val="24"/>
            <w:szCs w:val="24"/>
            <w:lang w:val="en-US"/>
            <w:rPrChange w:id="1376" w:author="Zehui Bai" w:date="2022-03-11T15:16:00Z">
              <w:rPr>
                <w:rFonts w:ascii="Times New Roman" w:hAnsi="Times New Roman" w:cs="Times New Roman"/>
                <w:sz w:val="24"/>
                <w:szCs w:val="24"/>
                <w:lang w:val="en-US"/>
              </w:rPr>
            </w:rPrChange>
          </w:rPr>
          <w:delText xml:space="preserve">different </w:delText>
        </w:r>
      </w:del>
      <w:ins w:id="1377" w:author="Zehui Bai" w:date="2022-03-11T13:51:00Z">
        <w:r w:rsidR="00E8055C" w:rsidRPr="00067A21">
          <w:rPr>
            <w:rFonts w:ascii="Arial" w:hAnsi="Arial" w:cs="Arial"/>
            <w:sz w:val="24"/>
            <w:szCs w:val="24"/>
            <w:lang w:val="en-US"/>
            <w:rPrChange w:id="1378" w:author="Zehui Bai" w:date="2022-03-11T15:16:00Z">
              <w:rPr>
                <w:rFonts w:ascii="Times New Roman" w:hAnsi="Times New Roman" w:cs="Times New Roman"/>
                <w:sz w:val="24"/>
                <w:szCs w:val="24"/>
                <w:lang w:val="en-US"/>
              </w:rPr>
            </w:rPrChange>
          </w:rPr>
          <w:t xml:space="preserve">between </w:t>
        </w:r>
      </w:ins>
      <w:r w:rsidR="00025FDF" w:rsidRPr="00067A21">
        <w:rPr>
          <w:rFonts w:ascii="Arial" w:hAnsi="Arial" w:cs="Arial"/>
          <w:sz w:val="24"/>
          <w:szCs w:val="24"/>
          <w:lang w:val="en-US"/>
          <w:rPrChange w:id="1379" w:author="Zehui Bai" w:date="2022-03-11T15:16:00Z">
            <w:rPr>
              <w:rFonts w:ascii="Times New Roman" w:hAnsi="Times New Roman" w:cs="Times New Roman"/>
              <w:sz w:val="24"/>
              <w:szCs w:val="24"/>
              <w:lang w:val="en-US"/>
            </w:rPr>
          </w:rPrChange>
        </w:rPr>
        <w:t xml:space="preserve">COVID-19 </w:t>
      </w:r>
      <w:r w:rsidR="006A44D1" w:rsidRPr="00067A21">
        <w:rPr>
          <w:rFonts w:ascii="Arial" w:hAnsi="Arial" w:cs="Arial"/>
          <w:sz w:val="24"/>
          <w:szCs w:val="24"/>
          <w:lang w:val="en-US"/>
          <w:rPrChange w:id="1380" w:author="Zehui Bai" w:date="2022-03-11T15:16:00Z">
            <w:rPr>
              <w:rFonts w:ascii="Times New Roman" w:hAnsi="Times New Roman" w:cs="Times New Roman"/>
              <w:sz w:val="24"/>
              <w:szCs w:val="24"/>
              <w:lang w:val="en-US"/>
            </w:rPr>
          </w:rPrChange>
        </w:rPr>
        <w:t xml:space="preserve">vaccination status </w:t>
      </w:r>
      <w:r w:rsidR="00025FDF" w:rsidRPr="00067A21">
        <w:rPr>
          <w:rFonts w:ascii="Arial" w:hAnsi="Arial" w:cs="Arial"/>
          <w:sz w:val="24"/>
          <w:szCs w:val="24"/>
          <w:lang w:val="en-US"/>
          <w:rPrChange w:id="1381" w:author="Zehui Bai" w:date="2022-03-11T15:16:00Z">
            <w:rPr>
              <w:rFonts w:ascii="Times New Roman" w:hAnsi="Times New Roman" w:cs="Times New Roman"/>
              <w:sz w:val="24"/>
              <w:szCs w:val="24"/>
              <w:lang w:val="en-US"/>
            </w:rPr>
          </w:rPrChange>
        </w:rPr>
        <w:t>groups</w:t>
      </w:r>
      <w:r w:rsidR="00147A51" w:rsidRPr="00067A21">
        <w:rPr>
          <w:rFonts w:ascii="Arial" w:hAnsi="Arial" w:cs="Arial"/>
          <w:sz w:val="24"/>
          <w:szCs w:val="24"/>
          <w:lang w:val="en-US"/>
          <w:rPrChange w:id="1382" w:author="Zehui Bai" w:date="2022-03-11T15:16:00Z">
            <w:rPr>
              <w:rFonts w:ascii="Times New Roman" w:hAnsi="Times New Roman" w:cs="Times New Roman"/>
              <w:sz w:val="24"/>
              <w:szCs w:val="24"/>
              <w:lang w:val="en-US"/>
            </w:rPr>
          </w:rPrChange>
        </w:rPr>
        <w:t xml:space="preserve"> (i.e., acceptance and </w:t>
      </w:r>
      <w:ins w:id="1383" w:author="Zehui Bai" w:date="2022-03-11T13:52:00Z">
        <w:r w:rsidR="00E8055C" w:rsidRPr="00067A21">
          <w:rPr>
            <w:rFonts w:ascii="Arial" w:hAnsi="Arial" w:cs="Arial"/>
            <w:sz w:val="24"/>
            <w:szCs w:val="24"/>
            <w:lang w:val="en-US"/>
            <w:rPrChange w:id="1384" w:author="Zehui Bai" w:date="2022-03-11T15:16:00Z">
              <w:rPr>
                <w:rFonts w:ascii="Times New Roman" w:hAnsi="Times New Roman" w:cs="Times New Roman"/>
                <w:sz w:val="24"/>
                <w:szCs w:val="24"/>
                <w:lang w:val="en-US"/>
              </w:rPr>
            </w:rPrChange>
          </w:rPr>
          <w:t>rejection</w:t>
        </w:r>
      </w:ins>
      <w:del w:id="1385" w:author="Zehui Bai" w:date="2022-03-11T13:52:00Z">
        <w:r w:rsidR="00147A51" w:rsidRPr="00067A21" w:rsidDel="00E8055C">
          <w:rPr>
            <w:rFonts w:ascii="Arial" w:hAnsi="Arial" w:cs="Arial"/>
            <w:sz w:val="24"/>
            <w:szCs w:val="24"/>
            <w:lang w:val="en-US"/>
            <w:rPrChange w:id="1386" w:author="Zehui Bai" w:date="2022-03-11T15:16:00Z">
              <w:rPr>
                <w:rFonts w:ascii="Times New Roman" w:hAnsi="Times New Roman" w:cs="Times New Roman"/>
                <w:sz w:val="24"/>
                <w:szCs w:val="24"/>
                <w:lang w:val="en-US"/>
              </w:rPr>
            </w:rPrChange>
          </w:rPr>
          <w:delText>refusal</w:delText>
        </w:r>
      </w:del>
      <w:r w:rsidR="00147A51" w:rsidRPr="00067A21">
        <w:rPr>
          <w:rFonts w:ascii="Arial" w:hAnsi="Arial" w:cs="Arial"/>
          <w:sz w:val="24"/>
          <w:szCs w:val="24"/>
          <w:lang w:val="en-US"/>
          <w:rPrChange w:id="1387" w:author="Zehui Bai" w:date="2022-03-11T15:16:00Z">
            <w:rPr>
              <w:rFonts w:ascii="Times New Roman" w:hAnsi="Times New Roman" w:cs="Times New Roman"/>
              <w:sz w:val="24"/>
              <w:szCs w:val="24"/>
              <w:lang w:val="en-US"/>
            </w:rPr>
          </w:rPrChange>
        </w:rPr>
        <w:t>)</w:t>
      </w:r>
      <w:r w:rsidR="006A44D1" w:rsidRPr="00067A21">
        <w:rPr>
          <w:rFonts w:ascii="Arial" w:hAnsi="Arial" w:cs="Arial"/>
          <w:sz w:val="24"/>
          <w:szCs w:val="24"/>
          <w:lang w:val="en-US"/>
          <w:rPrChange w:id="1388" w:author="Zehui Bai" w:date="2022-03-11T15:16:00Z">
            <w:rPr>
              <w:rFonts w:ascii="Times New Roman" w:hAnsi="Times New Roman" w:cs="Times New Roman"/>
              <w:sz w:val="24"/>
              <w:szCs w:val="24"/>
              <w:lang w:val="en-US"/>
            </w:rPr>
          </w:rPrChange>
        </w:rPr>
        <w:t>.</w:t>
      </w:r>
    </w:p>
    <w:p w14:paraId="2866761A" w14:textId="77777777" w:rsidR="007A262C" w:rsidRDefault="006C39CA">
      <w:pPr>
        <w:spacing w:before="120" w:after="240" w:line="240" w:lineRule="auto"/>
        <w:jc w:val="both"/>
        <w:rPr>
          <w:ins w:id="1389" w:author="Zehui Bai" w:date="2022-03-13T20:23:00Z"/>
          <w:rFonts w:ascii="Arial" w:hAnsi="Arial" w:cs="Arial"/>
          <w:color w:val="000000" w:themeColor="text1"/>
          <w:sz w:val="24"/>
          <w:szCs w:val="24"/>
          <w:lang w:val="en-US"/>
        </w:rPr>
      </w:pPr>
      <w:r w:rsidRPr="00067A21">
        <w:rPr>
          <w:rFonts w:ascii="Arial" w:hAnsi="Arial" w:cs="Arial"/>
          <w:color w:val="000000" w:themeColor="text1"/>
          <w:sz w:val="24"/>
          <w:szCs w:val="24"/>
          <w:lang w:val="en-US"/>
          <w:rPrChange w:id="1390" w:author="Zehui Bai" w:date="2022-03-11T15:16:00Z">
            <w:rPr>
              <w:rFonts w:ascii="Times New Roman" w:hAnsi="Times New Roman" w:cs="Times New Roman"/>
              <w:color w:val="A6A6A6" w:themeColor="background1" w:themeShade="A6"/>
              <w:sz w:val="24"/>
              <w:szCs w:val="24"/>
              <w:lang w:val="en-US"/>
            </w:rPr>
          </w:rPrChange>
        </w:rPr>
        <w:t xml:space="preserve">A logistic regression model was employed to examine the association of participants’ attitude towards HCPs and satisfaction of national and official agencies with acceptance of COVID-19  vaccines. </w:t>
      </w:r>
    </w:p>
    <w:p w14:paraId="52689E97" w14:textId="0BCCA841" w:rsidR="007A262C" w:rsidRDefault="007A262C">
      <w:pPr>
        <w:spacing w:before="120" w:after="240" w:line="240" w:lineRule="auto"/>
        <w:jc w:val="both"/>
        <w:rPr>
          <w:ins w:id="1391" w:author="Zehui Bai" w:date="2022-03-13T20:23:00Z"/>
          <w:rFonts w:ascii="Arial" w:hAnsi="Arial" w:cs="Arial"/>
          <w:color w:val="000000" w:themeColor="text1"/>
          <w:sz w:val="24"/>
          <w:szCs w:val="24"/>
          <w:lang w:val="en-US" w:eastAsia="zh-CN"/>
        </w:rPr>
      </w:pPr>
      <w:commentRangeStart w:id="1392"/>
      <w:ins w:id="1393" w:author="Zehui Bai" w:date="2022-03-13T20:24:00Z">
        <w:r>
          <w:rPr>
            <w:rFonts w:ascii="Arial" w:hAnsi="Arial" w:cs="Arial" w:hint="eastAsia"/>
            <w:color w:val="000000" w:themeColor="text1"/>
            <w:sz w:val="24"/>
            <w:szCs w:val="24"/>
            <w:lang w:val="en-US" w:eastAsia="zh-CN"/>
          </w:rPr>
          <w:t>首先通过</w:t>
        </w:r>
      </w:ins>
      <w:ins w:id="1394" w:author="Zehui Bai" w:date="2022-03-13T20:25:00Z">
        <w:r>
          <w:rPr>
            <w:rFonts w:ascii="Arial" w:hAnsi="Arial" w:cs="Arial" w:hint="eastAsia"/>
            <w:color w:val="000000" w:themeColor="text1"/>
            <w:sz w:val="24"/>
            <w:szCs w:val="24"/>
            <w:lang w:val="en-US" w:eastAsia="zh-CN"/>
          </w:rPr>
          <w:t>Univariate</w:t>
        </w:r>
        <w:r>
          <w:rPr>
            <w:rFonts w:ascii="Arial" w:hAnsi="Arial" w:cs="Arial"/>
            <w:color w:val="000000" w:themeColor="text1"/>
            <w:sz w:val="24"/>
            <w:szCs w:val="24"/>
            <w:lang w:val="en-US" w:eastAsia="zh-CN"/>
          </w:rPr>
          <w:t xml:space="preserve"> </w:t>
        </w:r>
        <w:r>
          <w:rPr>
            <w:rFonts w:ascii="Arial" w:hAnsi="Arial" w:cs="Arial" w:hint="eastAsia"/>
            <w:color w:val="000000" w:themeColor="text1"/>
            <w:sz w:val="24"/>
            <w:szCs w:val="24"/>
            <w:lang w:val="en-US" w:eastAsia="zh-CN"/>
          </w:rPr>
          <w:t>logistic</w:t>
        </w:r>
        <w:r>
          <w:rPr>
            <w:rFonts w:ascii="Arial" w:hAnsi="Arial" w:cs="Arial"/>
            <w:color w:val="000000" w:themeColor="text1"/>
            <w:sz w:val="24"/>
            <w:szCs w:val="24"/>
            <w:lang w:val="en-US" w:eastAsia="zh-CN"/>
          </w:rPr>
          <w:t xml:space="preserve"> </w:t>
        </w:r>
        <w:r>
          <w:rPr>
            <w:rFonts w:ascii="Arial" w:hAnsi="Arial" w:cs="Arial" w:hint="eastAsia"/>
            <w:color w:val="000000" w:themeColor="text1"/>
            <w:sz w:val="24"/>
            <w:szCs w:val="24"/>
            <w:lang w:val="en-US" w:eastAsia="zh-CN"/>
          </w:rPr>
          <w:t>regression</w:t>
        </w:r>
        <w:r>
          <w:rPr>
            <w:rFonts w:ascii="Arial" w:hAnsi="Arial" w:cs="Arial" w:hint="eastAsia"/>
            <w:color w:val="000000" w:themeColor="text1"/>
            <w:sz w:val="24"/>
            <w:szCs w:val="24"/>
            <w:lang w:val="en-US" w:eastAsia="zh-CN"/>
          </w:rPr>
          <w:t>进行变量探索，</w:t>
        </w:r>
        <w:r>
          <w:rPr>
            <w:rFonts w:ascii="Arial" w:hAnsi="Arial" w:cs="Arial" w:hint="eastAsia"/>
            <w:color w:val="000000" w:themeColor="text1"/>
            <w:sz w:val="24"/>
            <w:szCs w:val="24"/>
            <w:lang w:val="en-US" w:eastAsia="zh-CN"/>
          </w:rPr>
          <w:t>p</w:t>
        </w:r>
        <w:r>
          <w:rPr>
            <w:rFonts w:ascii="Arial" w:hAnsi="Arial" w:cs="Arial" w:hint="eastAsia"/>
            <w:color w:val="000000" w:themeColor="text1"/>
            <w:sz w:val="24"/>
            <w:szCs w:val="24"/>
            <w:lang w:val="en-US" w:eastAsia="zh-CN"/>
          </w:rPr>
          <w:t>值小于</w:t>
        </w:r>
        <w:r>
          <w:rPr>
            <w:rFonts w:ascii="Arial" w:hAnsi="Arial" w:cs="Arial" w:hint="eastAsia"/>
            <w:color w:val="000000" w:themeColor="text1"/>
            <w:sz w:val="24"/>
            <w:szCs w:val="24"/>
            <w:lang w:val="en-US" w:eastAsia="zh-CN"/>
          </w:rPr>
          <w:t>0</w:t>
        </w:r>
        <w:r>
          <w:rPr>
            <w:rFonts w:ascii="Arial" w:hAnsi="Arial" w:cs="Arial"/>
            <w:color w:val="000000" w:themeColor="text1"/>
            <w:sz w:val="24"/>
            <w:szCs w:val="24"/>
            <w:lang w:val="en-US" w:eastAsia="zh-CN"/>
          </w:rPr>
          <w:t>.</w:t>
        </w:r>
        <w:r>
          <w:rPr>
            <w:rFonts w:ascii="Arial" w:hAnsi="Arial" w:cs="Arial" w:hint="eastAsia"/>
            <w:color w:val="000000" w:themeColor="text1"/>
            <w:sz w:val="24"/>
            <w:szCs w:val="24"/>
            <w:lang w:val="en-US" w:eastAsia="zh-CN"/>
          </w:rPr>
          <w:t>，</w:t>
        </w:r>
        <w:r>
          <w:rPr>
            <w:rFonts w:ascii="Arial" w:hAnsi="Arial" w:cs="Arial" w:hint="eastAsia"/>
            <w:color w:val="000000" w:themeColor="text1"/>
            <w:sz w:val="24"/>
            <w:szCs w:val="24"/>
            <w:lang w:val="en-US" w:eastAsia="zh-CN"/>
          </w:rPr>
          <w:t>0</w:t>
        </w:r>
        <w:r>
          <w:rPr>
            <w:rFonts w:ascii="Arial" w:hAnsi="Arial" w:cs="Arial"/>
            <w:color w:val="000000" w:themeColor="text1"/>
            <w:sz w:val="24"/>
            <w:szCs w:val="24"/>
            <w:lang w:val="en-US" w:eastAsia="zh-CN"/>
          </w:rPr>
          <w:t>5</w:t>
        </w:r>
        <w:r>
          <w:rPr>
            <w:rFonts w:ascii="Arial" w:hAnsi="Arial" w:cs="Arial" w:hint="eastAsia"/>
            <w:color w:val="000000" w:themeColor="text1"/>
            <w:sz w:val="24"/>
            <w:szCs w:val="24"/>
            <w:lang w:val="en-US" w:eastAsia="zh-CN"/>
          </w:rPr>
          <w:t>的变量被选中进行多元分析。</w:t>
        </w:r>
      </w:ins>
      <w:ins w:id="1395" w:author="Zehui Bai" w:date="2022-03-13T20:26:00Z">
        <w:r w:rsidRPr="007A262C">
          <w:rPr>
            <w:rFonts w:ascii="Arial" w:hAnsi="Arial" w:cs="Arial" w:hint="eastAsia"/>
            <w:color w:val="000000" w:themeColor="text1"/>
            <w:sz w:val="24"/>
            <w:szCs w:val="24"/>
            <w:lang w:val="en-US" w:eastAsia="zh-CN"/>
          </w:rPr>
          <w:t>多变量模型可以同时处理大量协变量以及混杂因素</w:t>
        </w:r>
        <w:r>
          <w:rPr>
            <w:rFonts w:ascii="Arial" w:hAnsi="Arial" w:cs="Arial" w:hint="eastAsia"/>
            <w:color w:val="000000" w:themeColor="text1"/>
            <w:sz w:val="24"/>
            <w:szCs w:val="24"/>
            <w:lang w:val="en-US" w:eastAsia="zh-CN"/>
          </w:rPr>
          <w:t xml:space="preserve"> </w:t>
        </w:r>
        <w:r>
          <w:rPr>
            <w:rFonts w:ascii="Arial" w:hAnsi="Arial" w:cs="Arial" w:hint="eastAsia"/>
            <w:color w:val="000000" w:themeColor="text1"/>
            <w:sz w:val="24"/>
            <w:szCs w:val="24"/>
            <w:lang w:val="en-US" w:eastAsia="zh-CN"/>
          </w:rPr>
          <w:t>，因此多元逻辑回归模型用来探索（</w:t>
        </w:r>
        <w:r>
          <w:rPr>
            <w:rFonts w:ascii="Arial" w:hAnsi="Arial" w:cs="Arial" w:hint="eastAsia"/>
            <w:color w:val="000000" w:themeColor="text1"/>
            <w:sz w:val="24"/>
            <w:szCs w:val="24"/>
            <w:lang w:val="en-US" w:eastAsia="zh-CN"/>
          </w:rPr>
          <w:t>Full</w:t>
        </w:r>
        <w:r>
          <w:rPr>
            <w:rFonts w:ascii="Arial" w:hAnsi="Arial" w:cs="Arial"/>
            <w:color w:val="000000" w:themeColor="text1"/>
            <w:sz w:val="24"/>
            <w:szCs w:val="24"/>
            <w:lang w:val="en-US" w:eastAsia="zh-CN"/>
          </w:rPr>
          <w:t xml:space="preserve"> </w:t>
        </w:r>
        <w:r>
          <w:rPr>
            <w:rFonts w:ascii="Arial" w:hAnsi="Arial" w:cs="Arial" w:hint="eastAsia"/>
            <w:color w:val="000000" w:themeColor="text1"/>
            <w:sz w:val="24"/>
            <w:szCs w:val="24"/>
            <w:lang w:val="en-US" w:eastAsia="zh-CN"/>
          </w:rPr>
          <w:t>Model</w:t>
        </w:r>
      </w:ins>
      <w:ins w:id="1396" w:author="Zehui Bai" w:date="2022-03-13T20:27:00Z">
        <w:r>
          <w:rPr>
            <w:rFonts w:ascii="Arial" w:hAnsi="Arial" w:cs="Arial" w:hint="eastAsia"/>
            <w:color w:val="000000" w:themeColor="text1"/>
            <w:sz w:val="24"/>
            <w:szCs w:val="24"/>
            <w:lang w:val="en-US" w:eastAsia="zh-CN"/>
          </w:rPr>
          <w:t>）</w:t>
        </w:r>
      </w:ins>
      <w:ins w:id="1397" w:author="Zehui Bai" w:date="2022-03-13T20:26:00Z">
        <w:r>
          <w:rPr>
            <w:rFonts w:ascii="Arial" w:hAnsi="Arial" w:cs="Arial" w:hint="eastAsia"/>
            <w:color w:val="000000" w:themeColor="text1"/>
            <w:sz w:val="24"/>
            <w:szCs w:val="24"/>
            <w:lang w:val="en-US" w:eastAsia="zh-CN"/>
          </w:rPr>
          <w:t>。</w:t>
        </w:r>
      </w:ins>
      <w:ins w:id="1398" w:author="Zehui Bai" w:date="2022-03-13T20:27:00Z">
        <w:r>
          <w:rPr>
            <w:rFonts w:ascii="Arial" w:hAnsi="Arial" w:cs="Arial" w:hint="eastAsia"/>
            <w:color w:val="000000" w:themeColor="text1"/>
            <w:sz w:val="24"/>
            <w:szCs w:val="24"/>
            <w:lang w:val="en-US" w:eastAsia="zh-CN"/>
          </w:rPr>
          <w:t>之后进行模型选择，基于</w:t>
        </w:r>
        <w:r>
          <w:rPr>
            <w:rFonts w:ascii="Arial" w:hAnsi="Arial" w:cs="Arial" w:hint="eastAsia"/>
            <w:color w:val="000000" w:themeColor="text1"/>
            <w:sz w:val="24"/>
            <w:szCs w:val="24"/>
            <w:lang w:val="en-US" w:eastAsia="zh-CN"/>
          </w:rPr>
          <w:t>AIC</w:t>
        </w:r>
        <w:r>
          <w:rPr>
            <w:rFonts w:ascii="Arial" w:hAnsi="Arial" w:cs="Arial" w:hint="eastAsia"/>
            <w:color w:val="000000" w:themeColor="text1"/>
            <w:sz w:val="24"/>
            <w:szCs w:val="24"/>
            <w:lang w:val="en-US" w:eastAsia="zh-CN"/>
          </w:rPr>
          <w:t>的逐步逻辑回归（</w:t>
        </w:r>
        <w:r>
          <w:rPr>
            <w:rFonts w:ascii="Arial" w:hAnsi="Arial" w:cs="Arial" w:hint="eastAsia"/>
            <w:color w:val="000000" w:themeColor="text1"/>
            <w:sz w:val="24"/>
            <w:szCs w:val="24"/>
            <w:lang w:val="en-US" w:eastAsia="zh-CN"/>
          </w:rPr>
          <w:t>stepwise</w:t>
        </w:r>
        <w:r>
          <w:rPr>
            <w:rFonts w:ascii="Arial" w:hAnsi="Arial" w:cs="Arial" w:hint="eastAsia"/>
            <w:color w:val="000000" w:themeColor="text1"/>
            <w:sz w:val="24"/>
            <w:szCs w:val="24"/>
            <w:lang w:val="en-US" w:eastAsia="zh-CN"/>
          </w:rPr>
          <w:t>）被用来进行调整多元逻辑回归</w:t>
        </w:r>
      </w:ins>
      <w:ins w:id="1399" w:author="Zehui Bai" w:date="2022-03-13T20:28:00Z">
        <w:r>
          <w:rPr>
            <w:rFonts w:ascii="Arial" w:hAnsi="Arial" w:cs="Arial" w:hint="eastAsia"/>
            <w:color w:val="000000" w:themeColor="text1"/>
            <w:sz w:val="24"/>
            <w:szCs w:val="24"/>
            <w:lang w:val="en-US" w:eastAsia="zh-CN"/>
          </w:rPr>
          <w:t>（</w:t>
        </w:r>
        <w:r>
          <w:rPr>
            <w:rFonts w:ascii="Arial" w:hAnsi="Arial" w:cs="Arial" w:hint="eastAsia"/>
            <w:color w:val="000000" w:themeColor="text1"/>
            <w:sz w:val="24"/>
            <w:szCs w:val="24"/>
            <w:lang w:val="en-US" w:eastAsia="zh-CN"/>
          </w:rPr>
          <w:t>adjusted</w:t>
        </w:r>
        <w:r>
          <w:rPr>
            <w:rFonts w:ascii="Arial" w:hAnsi="Arial" w:cs="Arial"/>
            <w:color w:val="000000" w:themeColor="text1"/>
            <w:sz w:val="24"/>
            <w:szCs w:val="24"/>
            <w:lang w:val="en-US" w:eastAsia="zh-CN"/>
          </w:rPr>
          <w:t xml:space="preserve"> </w:t>
        </w:r>
        <w:r>
          <w:rPr>
            <w:rFonts w:ascii="Arial" w:hAnsi="Arial" w:cs="Arial" w:hint="eastAsia"/>
            <w:color w:val="000000" w:themeColor="text1"/>
            <w:sz w:val="24"/>
            <w:szCs w:val="24"/>
            <w:lang w:val="en-US" w:eastAsia="zh-CN"/>
          </w:rPr>
          <w:t>logistic regression</w:t>
        </w:r>
        <w:r>
          <w:rPr>
            <w:rFonts w:ascii="Arial" w:hAnsi="Arial" w:cs="Arial" w:hint="eastAsia"/>
            <w:color w:val="000000" w:themeColor="text1"/>
            <w:sz w:val="24"/>
            <w:szCs w:val="24"/>
            <w:lang w:val="en-US" w:eastAsia="zh-CN"/>
          </w:rPr>
          <w:t>）</w:t>
        </w:r>
      </w:ins>
      <w:commentRangeEnd w:id="1392"/>
      <w:ins w:id="1400" w:author="Zehui Bai" w:date="2022-03-13T20:30:00Z">
        <w:r w:rsidR="007626BE">
          <w:rPr>
            <w:rStyle w:val="CommentReference"/>
          </w:rPr>
          <w:commentReference w:id="1392"/>
        </w:r>
      </w:ins>
    </w:p>
    <w:p w14:paraId="69B2EA65" w14:textId="7DCD920B" w:rsidR="006C39CA" w:rsidRPr="00067A21" w:rsidRDefault="006C39CA">
      <w:pPr>
        <w:spacing w:before="120" w:after="240" w:line="240" w:lineRule="auto"/>
        <w:jc w:val="both"/>
        <w:rPr>
          <w:rFonts w:ascii="Arial" w:hAnsi="Arial" w:cs="Arial"/>
          <w:color w:val="000000" w:themeColor="text1"/>
          <w:sz w:val="24"/>
          <w:szCs w:val="24"/>
          <w:lang w:val="en-US"/>
          <w:rPrChange w:id="1401" w:author="Zehui Bai" w:date="2022-03-11T15:16:00Z">
            <w:rPr>
              <w:rFonts w:ascii="Times New Roman" w:hAnsi="Times New Roman" w:cs="Times New Roman"/>
              <w:color w:val="A6A6A6" w:themeColor="background1" w:themeShade="A6"/>
              <w:sz w:val="24"/>
              <w:szCs w:val="24"/>
              <w:lang w:val="en-US"/>
            </w:rPr>
          </w:rPrChange>
        </w:rPr>
        <w:pPrChange w:id="1402" w:author="Zehui Bai" w:date="2022-03-11T13:48:00Z">
          <w:pPr>
            <w:spacing w:before="120" w:after="240" w:line="240" w:lineRule="auto"/>
          </w:pPr>
        </w:pPrChange>
      </w:pPr>
      <w:r w:rsidRPr="00067A21">
        <w:rPr>
          <w:rFonts w:ascii="Arial" w:hAnsi="Arial" w:cs="Arial"/>
          <w:color w:val="000000" w:themeColor="text1"/>
          <w:sz w:val="24"/>
          <w:szCs w:val="24"/>
          <w:lang w:val="en-US"/>
          <w:rPrChange w:id="1403" w:author="Zehui Bai" w:date="2022-03-11T15:16:00Z">
            <w:rPr>
              <w:rFonts w:ascii="Times New Roman" w:hAnsi="Times New Roman" w:cs="Times New Roman"/>
              <w:color w:val="A6A6A6" w:themeColor="background1" w:themeShade="A6"/>
              <w:sz w:val="24"/>
              <w:szCs w:val="24"/>
              <w:lang w:val="en-US"/>
            </w:rPr>
          </w:rPrChange>
        </w:rPr>
        <w:t xml:space="preserve">In the first step, associations between  explanatory variables and response acceptance were analyzed  separately. In the second step, all variables with p </w:t>
      </w:r>
      <w:r w:rsidRPr="00067A21">
        <w:rPr>
          <w:rFonts w:ascii="Arial" w:hAnsi="Arial" w:cs="Arial" w:hint="eastAsia"/>
          <w:color w:val="000000" w:themeColor="text1"/>
          <w:sz w:val="24"/>
          <w:szCs w:val="24"/>
          <w:lang w:val="en-US"/>
          <w:rPrChange w:id="1404" w:author="Zehui Bai" w:date="2022-03-11T15:16:00Z">
            <w:rPr>
              <w:rFonts w:ascii="Times New Roman" w:hAnsi="Times New Roman" w:cs="Times New Roman" w:hint="eastAsia"/>
              <w:color w:val="A6A6A6" w:themeColor="background1" w:themeShade="A6"/>
              <w:sz w:val="24"/>
              <w:szCs w:val="24"/>
              <w:lang w:val="en-US"/>
            </w:rPr>
          </w:rPrChange>
        </w:rPr>
        <w:t>≤</w:t>
      </w:r>
      <w:r w:rsidRPr="00067A21">
        <w:rPr>
          <w:rFonts w:ascii="Arial" w:hAnsi="Arial" w:cs="Arial"/>
          <w:color w:val="000000" w:themeColor="text1"/>
          <w:sz w:val="24"/>
          <w:szCs w:val="24"/>
          <w:lang w:val="en-US"/>
          <w:rPrChange w:id="1405" w:author="Zehui Bai" w:date="2022-03-11T15:16:00Z">
            <w:rPr>
              <w:rFonts w:ascii="Times New Roman" w:hAnsi="Times New Roman" w:cs="Times New Roman"/>
              <w:color w:val="A6A6A6" w:themeColor="background1" w:themeShade="A6"/>
              <w:sz w:val="24"/>
              <w:szCs w:val="24"/>
              <w:lang w:val="en-US"/>
            </w:rPr>
          </w:rPrChange>
        </w:rPr>
        <w:t xml:space="preserve"> 0.25 in the  first step were included in the adjusted analysis. The significance  of crude odds ratio (OR) </w:t>
      </w:r>
      <w:r w:rsidRPr="00067A21">
        <w:rPr>
          <w:rFonts w:ascii="Arial" w:hAnsi="Arial" w:cs="Arial"/>
          <w:color w:val="000000" w:themeColor="text1"/>
          <w:sz w:val="24"/>
          <w:szCs w:val="24"/>
          <w:lang w:val="en-US"/>
          <w:rPrChange w:id="1406" w:author="Zehui Bai" w:date="2022-03-11T15:16:00Z">
            <w:rPr>
              <w:rFonts w:ascii="Times New Roman" w:hAnsi="Times New Roman" w:cs="Times New Roman"/>
              <w:color w:val="A6A6A6" w:themeColor="background1" w:themeShade="A6"/>
              <w:sz w:val="24"/>
              <w:szCs w:val="24"/>
              <w:lang w:val="en-US"/>
            </w:rPr>
          </w:rPrChange>
        </w:rPr>
        <w:lastRenderedPageBreak/>
        <w:t>from univariate analyses and adjusted  OR (aOR) in multivariate analyses were assessed at α = 0.05.  All analyses were performed using R software.</w:t>
      </w:r>
    </w:p>
    <w:p w14:paraId="461D7BC6" w14:textId="77777777" w:rsidR="003515E7" w:rsidRPr="00067A21" w:rsidRDefault="003515E7">
      <w:pPr>
        <w:pStyle w:val="Heading2"/>
        <w:rPr>
          <w:rFonts w:ascii="Arial" w:hAnsi="Arial" w:cs="Arial"/>
          <w:b/>
          <w:bCs/>
          <w:lang w:val="en-US"/>
          <w:rPrChange w:id="1407" w:author="Zehui Bai" w:date="2022-03-11T15:16:00Z">
            <w:rPr>
              <w:rFonts w:ascii="Times New Roman" w:eastAsia="Cambria" w:hAnsi="Times New Roman" w:cs="Times New Roman"/>
              <w:b/>
              <w:color w:val="auto"/>
              <w:sz w:val="24"/>
              <w:szCs w:val="24"/>
              <w:lang w:val="en-US"/>
            </w:rPr>
          </w:rPrChange>
        </w:rPr>
        <w:pPrChange w:id="1408" w:author="Zehui Bai" w:date="2022-03-11T13:55:00Z">
          <w:pPr>
            <w:pStyle w:val="Heading2"/>
            <w:keepNext w:val="0"/>
            <w:keepLines w:val="0"/>
            <w:tabs>
              <w:tab w:val="num" w:pos="567"/>
            </w:tabs>
            <w:spacing w:before="240" w:after="200" w:line="240" w:lineRule="auto"/>
            <w:ind w:left="567" w:hanging="567"/>
          </w:pPr>
        </w:pPrChange>
      </w:pPr>
      <w:bookmarkStart w:id="1409" w:name="_Toc96935520"/>
      <w:r w:rsidRPr="00067A21">
        <w:rPr>
          <w:rFonts w:ascii="Arial" w:hAnsi="Arial" w:cs="Arial"/>
          <w:b/>
          <w:bCs/>
          <w:lang w:val="en-US"/>
          <w:rPrChange w:id="1410" w:author="Zehui Bai" w:date="2022-03-11T15:16:00Z">
            <w:rPr>
              <w:rFonts w:ascii="Times New Roman" w:eastAsia="Cambria" w:hAnsi="Times New Roman" w:cs="Times New Roman"/>
              <w:b/>
              <w:color w:val="auto"/>
              <w:sz w:val="24"/>
              <w:szCs w:val="24"/>
              <w:lang w:val="en-US"/>
            </w:rPr>
          </w:rPrChange>
        </w:rPr>
        <w:t xml:space="preserve">Ethical </w:t>
      </w:r>
      <w:r w:rsidRPr="00586436">
        <w:rPr>
          <w:rFonts w:ascii="Arial" w:hAnsi="Arial" w:cs="Arial"/>
          <w:b/>
          <w:bCs/>
          <w:lang w:val="en-GB"/>
          <w:rPrChange w:id="1411" w:author="Zehui Bai" w:date="2022-03-12T15:48:00Z">
            <w:rPr>
              <w:rFonts w:ascii="Times New Roman" w:eastAsia="Cambria" w:hAnsi="Times New Roman" w:cs="Times New Roman"/>
              <w:b/>
              <w:color w:val="auto"/>
              <w:sz w:val="24"/>
              <w:szCs w:val="24"/>
              <w:lang w:val="en-US"/>
            </w:rPr>
          </w:rPrChange>
        </w:rPr>
        <w:t>Approval</w:t>
      </w:r>
      <w:bookmarkEnd w:id="1409"/>
    </w:p>
    <w:p w14:paraId="694FA7BE" w14:textId="5815B909" w:rsidR="00C64971" w:rsidRPr="00067A21" w:rsidRDefault="003515E7">
      <w:pPr>
        <w:spacing w:before="120" w:after="240" w:line="240" w:lineRule="auto"/>
        <w:jc w:val="both"/>
        <w:rPr>
          <w:rFonts w:ascii="Arial" w:hAnsi="Arial" w:cs="Arial"/>
          <w:sz w:val="24"/>
          <w:szCs w:val="24"/>
          <w:lang w:val="en-US"/>
          <w:rPrChange w:id="1412" w:author="Zehui Bai" w:date="2022-03-11T15:16:00Z">
            <w:rPr>
              <w:rFonts w:ascii="Times New Roman" w:hAnsi="Times New Roman" w:cs="Times New Roman"/>
              <w:sz w:val="24"/>
              <w:szCs w:val="24"/>
              <w:lang w:val="en-US"/>
            </w:rPr>
          </w:rPrChange>
        </w:rPr>
        <w:pPrChange w:id="1413" w:author="Zehui Bai" w:date="2022-03-11T13:48:00Z">
          <w:pPr>
            <w:spacing w:before="120" w:after="240" w:line="240" w:lineRule="auto"/>
          </w:pPr>
        </w:pPrChange>
      </w:pPr>
      <w:r w:rsidRPr="00067A21">
        <w:rPr>
          <w:rFonts w:ascii="Arial" w:hAnsi="Arial" w:cs="Arial"/>
          <w:sz w:val="24"/>
          <w:szCs w:val="24"/>
          <w:lang w:val="en-US"/>
          <w:rPrChange w:id="1414" w:author="Zehui Bai" w:date="2022-03-11T15:16:00Z">
            <w:rPr>
              <w:rFonts w:ascii="Times New Roman" w:hAnsi="Times New Roman" w:cs="Times New Roman"/>
              <w:sz w:val="24"/>
              <w:szCs w:val="24"/>
              <w:lang w:val="en-US"/>
            </w:rPr>
          </w:rPrChange>
        </w:rPr>
        <w:t>Th</w:t>
      </w:r>
      <w:r w:rsidR="00AA72B4" w:rsidRPr="00067A21">
        <w:rPr>
          <w:rFonts w:ascii="Arial" w:hAnsi="Arial" w:cs="Arial"/>
          <w:sz w:val="24"/>
          <w:szCs w:val="24"/>
          <w:lang w:val="en-US"/>
          <w:rPrChange w:id="1415" w:author="Zehui Bai" w:date="2022-03-11T15:16:00Z">
            <w:rPr>
              <w:rFonts w:ascii="Times New Roman" w:hAnsi="Times New Roman" w:cs="Times New Roman"/>
              <w:sz w:val="24"/>
              <w:szCs w:val="24"/>
              <w:lang w:val="en-US"/>
            </w:rPr>
          </w:rPrChange>
        </w:rPr>
        <w:t>e COVIM survey</w:t>
      </w:r>
      <w:r w:rsidR="004C5444" w:rsidRPr="00067A21">
        <w:rPr>
          <w:rFonts w:ascii="Arial" w:hAnsi="Arial" w:cs="Arial"/>
          <w:sz w:val="24"/>
          <w:szCs w:val="24"/>
          <w:lang w:val="en-US"/>
          <w:rPrChange w:id="1416" w:author="Zehui Bai" w:date="2022-03-11T15:16:00Z">
            <w:rPr>
              <w:rFonts w:ascii="Times New Roman" w:hAnsi="Times New Roman" w:cs="Times New Roman"/>
              <w:sz w:val="24"/>
              <w:szCs w:val="24"/>
              <w:lang w:val="en-US"/>
            </w:rPr>
          </w:rPrChange>
        </w:rPr>
        <w:t xml:space="preserve"> was conducted as part of a student research project. Thus, there is no opportunity to obtain an ethics vote for the survey and to publish the obtained results. All participants’ data were collected anonymously. This means that they cannot be re-identified. Participants were informed about data protection guidelines and the disclosure of their data before participating in the study. Participant data were stored in a password-protected manner during the study so that only the researchers have access to the data. Due to anonymizing the personal data, subsequent deletion is no longer possible. In addition to the General Data Protection Regulation (GDPR), general human rights and the Charter of fundamental rights of the European Union were also respected when handling the data. To verify the age of the majority, the age of the participants was also requested at the beginning of the questionnaire.  </w:t>
      </w:r>
    </w:p>
    <w:p w14:paraId="5F62655E" w14:textId="26FBE8E9" w:rsidR="00693E81" w:rsidRPr="00067A21" w:rsidRDefault="5652EB46" w:rsidP="00E074C8">
      <w:pPr>
        <w:pStyle w:val="Heading1"/>
        <w:rPr>
          <w:ins w:id="1417" w:author="Zehui Bai" w:date="2022-03-11T14:47:00Z"/>
          <w:rFonts w:ascii="Arial" w:hAnsi="Arial" w:cs="Arial"/>
          <w:b/>
          <w:bCs/>
          <w:lang w:val="en-US"/>
          <w:rPrChange w:id="1418" w:author="Zehui Bai" w:date="2022-03-11T15:16:00Z">
            <w:rPr>
              <w:ins w:id="1419" w:author="Zehui Bai" w:date="2022-03-11T14:47:00Z"/>
              <w:b/>
              <w:bCs/>
              <w:lang w:val="en-US"/>
            </w:rPr>
          </w:rPrChange>
        </w:rPr>
      </w:pPr>
      <w:bookmarkStart w:id="1420" w:name="_Toc96935521"/>
      <w:r w:rsidRPr="00586436">
        <w:rPr>
          <w:rFonts w:ascii="Arial" w:hAnsi="Arial" w:cs="Arial"/>
          <w:b/>
          <w:bCs/>
          <w:lang w:val="en-GB"/>
          <w:rPrChange w:id="1421" w:author="Zehui Bai" w:date="2022-03-12T15:48:00Z">
            <w:rPr>
              <w:rFonts w:ascii="Times New Roman" w:eastAsia="Cambria" w:hAnsi="Times New Roman" w:cs="Times New Roman"/>
              <w:b/>
              <w:color w:val="auto"/>
              <w:sz w:val="24"/>
              <w:szCs w:val="24"/>
              <w:lang w:val="en-US"/>
            </w:rPr>
          </w:rPrChange>
        </w:rPr>
        <w:t>Results</w:t>
      </w:r>
      <w:bookmarkEnd w:id="1420"/>
      <w:r w:rsidRPr="00067A21">
        <w:rPr>
          <w:rFonts w:ascii="Arial" w:hAnsi="Arial" w:cs="Arial"/>
          <w:b/>
          <w:bCs/>
          <w:lang w:val="en-US"/>
          <w:rPrChange w:id="1422" w:author="Zehui Bai" w:date="2022-03-11T15:16:00Z">
            <w:rPr>
              <w:rFonts w:ascii="Times New Roman" w:eastAsia="Cambria" w:hAnsi="Times New Roman" w:cs="Times New Roman"/>
              <w:b/>
              <w:color w:val="auto"/>
              <w:sz w:val="24"/>
              <w:szCs w:val="24"/>
              <w:lang w:val="en-US"/>
            </w:rPr>
          </w:rPrChange>
        </w:rPr>
        <w:t xml:space="preserve"> </w:t>
      </w:r>
    </w:p>
    <w:p w14:paraId="6CBB4E37" w14:textId="5AF27E68" w:rsidR="00320DA0" w:rsidRPr="00067A21" w:rsidRDefault="0045517C">
      <w:pPr>
        <w:pStyle w:val="Heading2"/>
        <w:rPr>
          <w:ins w:id="1423" w:author="Zehui Bai" w:date="2022-03-11T15:13:00Z"/>
          <w:rFonts w:ascii="Arial" w:hAnsi="Arial" w:cs="Arial"/>
          <w:b/>
          <w:bCs/>
          <w:lang w:val="en-US"/>
          <w:rPrChange w:id="1424" w:author="Zehui Bai" w:date="2022-03-11T15:16:00Z">
            <w:rPr>
              <w:ins w:id="1425" w:author="Zehui Bai" w:date="2022-03-11T15:13:00Z"/>
              <w:lang w:val="en-US"/>
            </w:rPr>
          </w:rPrChange>
        </w:rPr>
        <w:pPrChange w:id="1426" w:author="Zehui Bai" w:date="2022-03-11T15:14:00Z">
          <w:pPr/>
        </w:pPrChange>
      </w:pPr>
      <w:ins w:id="1427" w:author="Zehui Bai" w:date="2022-03-11T14:47:00Z">
        <w:r w:rsidRPr="00067A21">
          <w:rPr>
            <w:rFonts w:ascii="Arial" w:hAnsi="Arial" w:cs="Arial"/>
            <w:b/>
            <w:bCs/>
            <w:lang w:val="en-US"/>
            <w:rPrChange w:id="1428" w:author="Zehui Bai" w:date="2022-03-11T15:16:00Z">
              <w:rPr>
                <w:lang w:val="en-US"/>
              </w:rPr>
            </w:rPrChange>
          </w:rPr>
          <w:t>Descriptive statistics results</w:t>
        </w:r>
      </w:ins>
    </w:p>
    <w:p w14:paraId="2E82529A" w14:textId="55592D15" w:rsidR="00320DA0" w:rsidRPr="00067A21" w:rsidRDefault="00320DA0" w:rsidP="00320DA0">
      <w:pPr>
        <w:pStyle w:val="Heading3"/>
        <w:rPr>
          <w:ins w:id="1429" w:author="Zehui Bai" w:date="2022-03-11T15:15:00Z"/>
          <w:rFonts w:ascii="Arial" w:hAnsi="Arial" w:cs="Arial"/>
          <w:b/>
          <w:bCs/>
          <w:lang w:val="en-US"/>
          <w:rPrChange w:id="1430" w:author="Zehui Bai" w:date="2022-03-11T15:16:00Z">
            <w:rPr>
              <w:ins w:id="1431" w:author="Zehui Bai" w:date="2022-03-11T15:15:00Z"/>
              <w:b/>
              <w:bCs/>
              <w:lang w:val="en-US"/>
            </w:rPr>
          </w:rPrChange>
        </w:rPr>
      </w:pPr>
      <w:ins w:id="1432" w:author="Zehui Bai" w:date="2022-03-11T15:13:00Z">
        <w:r w:rsidRPr="00067A21">
          <w:rPr>
            <w:rFonts w:ascii="Arial" w:hAnsi="Arial" w:cs="Arial"/>
            <w:b/>
            <w:bCs/>
            <w:lang w:val="en-US"/>
            <w:rPrChange w:id="1433" w:author="Zehui Bai" w:date="2022-03-11T15:16:00Z">
              <w:rPr>
                <w:lang w:val="en-US"/>
              </w:rPr>
            </w:rPrChange>
          </w:rPr>
          <w:t>Disposit</w:t>
        </w:r>
      </w:ins>
      <w:ins w:id="1434" w:author="Zehui Bai" w:date="2022-03-11T15:14:00Z">
        <w:r w:rsidRPr="00067A21">
          <w:rPr>
            <w:rFonts w:ascii="Arial" w:hAnsi="Arial" w:cs="Arial"/>
            <w:b/>
            <w:bCs/>
            <w:lang w:val="en-US"/>
            <w:rPrChange w:id="1435" w:author="Zehui Bai" w:date="2022-03-11T15:16:00Z">
              <w:rPr>
                <w:lang w:val="en-US"/>
              </w:rPr>
            </w:rPrChange>
          </w:rPr>
          <w:t xml:space="preserve">ion and </w:t>
        </w:r>
      </w:ins>
      <w:ins w:id="1436" w:author="Zehui Bai" w:date="2022-03-11T15:15:00Z">
        <w:r w:rsidR="00BD33D7" w:rsidRPr="00067A21">
          <w:rPr>
            <w:rFonts w:ascii="Arial" w:hAnsi="Arial" w:cs="Arial"/>
            <w:b/>
            <w:bCs/>
            <w:lang w:val="en-US"/>
          </w:rPr>
          <w:t>vaccination status</w:t>
        </w:r>
      </w:ins>
    </w:p>
    <w:p w14:paraId="659C77A2" w14:textId="38F4936E" w:rsidR="00BD33D7" w:rsidRPr="00067A21" w:rsidRDefault="00BD33D7" w:rsidP="00BD33D7">
      <w:pPr>
        <w:rPr>
          <w:ins w:id="1437" w:author="Zehui Bai" w:date="2022-03-11T15:15:00Z"/>
          <w:rFonts w:ascii="Arial" w:hAnsi="Arial" w:cs="Arial"/>
          <w:lang w:val="en-US"/>
          <w:rPrChange w:id="1438" w:author="Zehui Bai" w:date="2022-03-11T15:16:00Z">
            <w:rPr>
              <w:ins w:id="1439" w:author="Zehui Bai" w:date="2022-03-11T15:15:00Z"/>
              <w:lang w:val="en-US"/>
            </w:rPr>
          </w:rPrChange>
        </w:rPr>
      </w:pPr>
    </w:p>
    <w:p w14:paraId="19C8BC34" w14:textId="1D16F701" w:rsidR="00BD33D7" w:rsidRDefault="00BD33D7" w:rsidP="00BD33D7">
      <w:pPr>
        <w:rPr>
          <w:ins w:id="1440" w:author="Zehui Bai" w:date="2022-03-13T11:29:00Z"/>
          <w:rFonts w:ascii="Arial" w:hAnsi="Arial" w:cs="Arial"/>
          <w:sz w:val="24"/>
          <w:szCs w:val="24"/>
          <w:lang w:val="en-US" w:eastAsia="zh-CN"/>
        </w:rPr>
      </w:pPr>
      <w:commentRangeStart w:id="1441"/>
      <w:ins w:id="1442" w:author="Zehui Bai" w:date="2022-03-11T15:15:00Z">
        <w:r w:rsidRPr="00067A21">
          <w:rPr>
            <w:rFonts w:ascii="Arial" w:hAnsi="Arial" w:cs="Arial"/>
            <w:sz w:val="24"/>
            <w:szCs w:val="24"/>
            <w:lang w:val="en-US"/>
            <w:rPrChange w:id="1443" w:author="Zehui Bai" w:date="2022-03-11T15:16:00Z">
              <w:rPr>
                <w:lang w:val="en-US"/>
              </w:rPr>
            </w:rPrChange>
          </w:rPr>
          <w:t>We received 1,131 responses during the COVIM survey period; 303 of them were excluded due to incomplete data (i.e., finishing less than half of the survey). The final sample size of the current study was 828.</w:t>
        </w:r>
      </w:ins>
      <w:ins w:id="1444" w:author="Zehui Bai" w:date="2022-03-12T16:04:00Z">
        <w:r w:rsidR="004C1ACC">
          <w:rPr>
            <w:rFonts w:ascii="Arial" w:hAnsi="Arial" w:cs="Arial"/>
            <w:sz w:val="24"/>
            <w:szCs w:val="24"/>
            <w:lang w:val="en-US"/>
          </w:rPr>
          <w:t xml:space="preserve"> </w:t>
        </w:r>
        <w:r w:rsidR="004C1ACC" w:rsidRPr="004C1ACC">
          <w:rPr>
            <w:rFonts w:ascii="Arial" w:hAnsi="Arial" w:cs="Arial"/>
            <w:sz w:val="24"/>
            <w:szCs w:val="24"/>
            <w:highlight w:val="yellow"/>
            <w:lang w:val="en-US"/>
            <w:rPrChange w:id="1445" w:author="Zehui Bai" w:date="2022-03-12T16:04:00Z">
              <w:rPr>
                <w:rFonts w:ascii="Arial" w:hAnsi="Arial" w:cs="Arial"/>
                <w:sz w:val="24"/>
                <w:szCs w:val="24"/>
                <w:lang w:val="en-US"/>
              </w:rPr>
            </w:rPrChange>
          </w:rPr>
          <w:t>823</w:t>
        </w:r>
      </w:ins>
      <w:commentRangeEnd w:id="1441"/>
      <w:ins w:id="1446" w:author="Zehui Bai" w:date="2022-03-13T11:31:00Z">
        <w:r w:rsidR="0038107C">
          <w:rPr>
            <w:rStyle w:val="CommentReference"/>
          </w:rPr>
          <w:commentReference w:id="1441"/>
        </w:r>
      </w:ins>
    </w:p>
    <w:p w14:paraId="150EB403" w14:textId="6584A878" w:rsidR="0038107C" w:rsidRDefault="0038107C" w:rsidP="00BD33D7">
      <w:pPr>
        <w:rPr>
          <w:ins w:id="1447" w:author="Zehui Bai" w:date="2022-03-13T11:29:00Z"/>
          <w:rFonts w:ascii="Arial" w:hAnsi="Arial" w:cs="Arial"/>
          <w:sz w:val="24"/>
          <w:szCs w:val="24"/>
          <w:lang w:val="en-US"/>
        </w:rPr>
      </w:pPr>
    </w:p>
    <w:p w14:paraId="2D3FF27D" w14:textId="3E7E766F" w:rsidR="0038107C" w:rsidRPr="00067A21" w:rsidRDefault="0038107C" w:rsidP="00BD33D7">
      <w:pPr>
        <w:rPr>
          <w:ins w:id="1448" w:author="Zehui Bai" w:date="2022-03-11T15:15:00Z"/>
          <w:rFonts w:ascii="Arial" w:hAnsi="Arial" w:cs="Arial"/>
          <w:sz w:val="24"/>
          <w:szCs w:val="24"/>
          <w:lang w:val="en-US"/>
          <w:rPrChange w:id="1449" w:author="Zehui Bai" w:date="2022-03-11T15:16:00Z">
            <w:rPr>
              <w:ins w:id="1450" w:author="Zehui Bai" w:date="2022-03-11T15:15:00Z"/>
              <w:lang w:val="en-US"/>
            </w:rPr>
          </w:rPrChange>
        </w:rPr>
      </w:pPr>
      <w:ins w:id="1451" w:author="Zehui Bai" w:date="2022-03-13T11:29:00Z">
        <w:r>
          <w:rPr>
            <w:noProof/>
          </w:rPr>
          <w:drawing>
            <wp:inline distT="0" distB="0" distL="0" distR="0" wp14:anchorId="14925705" wp14:editId="600366F4">
              <wp:extent cx="5760720" cy="40411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768783" cy="4046796"/>
                      </a:xfrm>
                      <a:prstGeom prst="rect">
                        <a:avLst/>
                      </a:prstGeom>
                    </pic:spPr>
                  </pic:pic>
                </a:graphicData>
              </a:graphic>
            </wp:inline>
          </w:drawing>
        </w:r>
      </w:ins>
    </w:p>
    <w:p w14:paraId="76181CB6" w14:textId="5D1544DB" w:rsidR="00BD33D7" w:rsidRDefault="004C1ACC">
      <w:pPr>
        <w:rPr>
          <w:ins w:id="1452" w:author="Zehui Bai" w:date="2022-03-13T11:11:00Z"/>
          <w:rFonts w:ascii="Arial" w:hAnsi="Arial" w:cs="Arial"/>
          <w:b/>
          <w:bCs/>
          <w:lang w:val="en-US"/>
        </w:rPr>
      </w:pPr>
      <w:ins w:id="1453" w:author="Zehui Bai" w:date="2022-03-12T16:05:00Z">
        <w:r w:rsidRPr="004C1ACC">
          <w:rPr>
            <w:rFonts w:ascii="Arial" w:hAnsi="Arial" w:cs="Arial"/>
            <w:b/>
            <w:bCs/>
            <w:highlight w:val="yellow"/>
            <w:lang w:val="en-US"/>
            <w:rPrChange w:id="1454" w:author="Zehui Bai" w:date="2022-03-12T16:05:00Z">
              <w:rPr>
                <w:rFonts w:ascii="Arial" w:hAnsi="Arial" w:cs="Arial"/>
                <w:lang w:val="en-US"/>
              </w:rPr>
            </w:rPrChange>
          </w:rPr>
          <w:lastRenderedPageBreak/>
          <w:t>Flow chart</w:t>
        </w:r>
      </w:ins>
    </w:p>
    <w:p w14:paraId="2CF4CFFA" w14:textId="77777777" w:rsidR="004C1ACC" w:rsidRPr="00067A21" w:rsidRDefault="004C1ACC">
      <w:pPr>
        <w:rPr>
          <w:ins w:id="1455" w:author="Zehui Bai" w:date="2022-03-11T15:14:00Z"/>
          <w:rFonts w:ascii="Arial" w:hAnsi="Arial" w:cs="Arial"/>
          <w:lang w:val="en-US"/>
          <w:rPrChange w:id="1456" w:author="Zehui Bai" w:date="2022-03-11T15:16:00Z">
            <w:rPr>
              <w:ins w:id="1457" w:author="Zehui Bai" w:date="2022-03-11T15:14:00Z"/>
              <w:lang w:val="en-US"/>
            </w:rPr>
          </w:rPrChange>
        </w:rPr>
        <w:pPrChange w:id="1458" w:author="Zehui Bai" w:date="2022-03-11T15:15:00Z">
          <w:pPr>
            <w:pStyle w:val="Heading3"/>
          </w:pPr>
        </w:pPrChange>
      </w:pPr>
    </w:p>
    <w:p w14:paraId="217FA816" w14:textId="28A519D9" w:rsidR="00BD33D7" w:rsidRPr="00067A21" w:rsidRDefault="00BD33D7" w:rsidP="00BD33D7">
      <w:pPr>
        <w:rPr>
          <w:moveTo w:id="1459" w:author="Zehui Bai" w:date="2022-03-11T15:14:00Z"/>
          <w:rFonts w:ascii="Arial" w:eastAsia="Calibri" w:hAnsi="Arial" w:cs="Arial"/>
          <w:sz w:val="24"/>
          <w:szCs w:val="24"/>
          <w:lang w:val="en-GB"/>
        </w:rPr>
      </w:pPr>
      <w:moveToRangeStart w:id="1460" w:author="Zehui Bai" w:date="2022-03-11T15:14:00Z" w:name="move97904114"/>
      <w:commentRangeStart w:id="1461"/>
      <w:moveTo w:id="1462" w:author="Zehui Bai" w:date="2022-03-11T15:14:00Z">
        <w:r w:rsidRPr="00067A21">
          <w:rPr>
            <w:rFonts w:ascii="Arial" w:eastAsia="Calibri" w:hAnsi="Arial" w:cs="Arial"/>
            <w:sz w:val="24"/>
            <w:szCs w:val="24"/>
            <w:lang w:val="en-GB"/>
          </w:rPr>
          <w:t xml:space="preserve">Table </w:t>
        </w:r>
      </w:moveTo>
      <w:ins w:id="1463" w:author="Zehui Bai" w:date="2022-03-12T16:05:00Z">
        <w:r w:rsidR="004C1ACC">
          <w:rPr>
            <w:rFonts w:ascii="Arial" w:eastAsia="Calibri" w:hAnsi="Arial" w:cs="Arial"/>
            <w:sz w:val="24"/>
            <w:szCs w:val="24"/>
            <w:lang w:val="en-GB"/>
          </w:rPr>
          <w:t>1</w:t>
        </w:r>
      </w:ins>
      <w:commentRangeEnd w:id="1461"/>
      <w:ins w:id="1464" w:author="Zehui Bai" w:date="2022-03-13T11:32:00Z">
        <w:r w:rsidR="0038107C">
          <w:rPr>
            <w:rStyle w:val="CommentReference"/>
          </w:rPr>
          <w:commentReference w:id="1461"/>
        </w:r>
      </w:ins>
      <w:moveTo w:id="1465" w:author="Zehui Bai" w:date="2022-03-11T15:14:00Z">
        <w:del w:id="1466" w:author="Zehui Bai" w:date="2022-03-12T16:05:00Z">
          <w:r w:rsidRPr="00067A21" w:rsidDel="004C1ACC">
            <w:rPr>
              <w:rFonts w:ascii="Arial" w:eastAsia="Calibri" w:hAnsi="Arial" w:cs="Arial"/>
              <w:sz w:val="24"/>
              <w:szCs w:val="24"/>
              <w:lang w:val="en-GB"/>
            </w:rPr>
            <w:delText>2</w:delText>
          </w:r>
        </w:del>
      </w:moveTo>
      <w:ins w:id="1467" w:author="Zehui Bai" w:date="2022-03-13T11:31:00Z">
        <w:r w:rsidR="0038107C" w:rsidRPr="007A262C">
          <w:rPr>
            <w:rFonts w:ascii="Microsoft YaHei" w:eastAsia="Microsoft YaHei" w:hAnsi="Microsoft YaHei" w:cs="Microsoft YaHei"/>
            <w:sz w:val="24"/>
            <w:szCs w:val="24"/>
            <w:lang w:val="en-GB" w:eastAsia="zh-CN"/>
            <w:rPrChange w:id="1468" w:author="Zehui Bai" w:date="2022-03-13T20:23:00Z">
              <w:rPr>
                <w:rFonts w:ascii="Microsoft YaHei" w:eastAsia="Microsoft YaHei" w:hAnsi="Microsoft YaHei" w:cs="Microsoft YaHei"/>
                <w:sz w:val="24"/>
                <w:szCs w:val="24"/>
                <w:lang w:eastAsia="zh-CN"/>
              </w:rPr>
            </w:rPrChange>
          </w:rPr>
          <w:t>:</w:t>
        </w:r>
      </w:ins>
      <w:moveTo w:id="1469" w:author="Zehui Bai" w:date="2022-03-11T15:14:00Z">
        <w:del w:id="1470" w:author="Zehui Bai" w:date="2022-03-13T11:31:00Z">
          <w:r w:rsidRPr="00067A21" w:rsidDel="0038107C">
            <w:rPr>
              <w:rFonts w:ascii="Arial" w:eastAsia="Calibri" w:hAnsi="Arial" w:cs="Arial"/>
              <w:sz w:val="24"/>
              <w:szCs w:val="24"/>
              <w:lang w:val="en-GB"/>
            </w:rPr>
            <w:delText xml:space="preserve"> |</w:delText>
          </w:r>
        </w:del>
        <w:r w:rsidRPr="00067A21">
          <w:rPr>
            <w:rFonts w:ascii="Arial" w:eastAsia="Calibri" w:hAnsi="Arial" w:cs="Arial"/>
            <w:sz w:val="24"/>
            <w:szCs w:val="24"/>
            <w:lang w:val="en-US"/>
          </w:rPr>
          <w:t xml:space="preserve"> </w:t>
        </w:r>
        <w:r w:rsidRPr="00067A21">
          <w:rPr>
            <w:rFonts w:ascii="Arial" w:eastAsia="DengXian" w:hAnsi="Arial" w:cs="Arial"/>
            <w:sz w:val="24"/>
            <w:szCs w:val="24"/>
            <w:lang w:val="en-GB" w:eastAsia="zh-CN"/>
          </w:rPr>
          <w:t>COVID-19 vaccination status</w:t>
        </w:r>
      </w:moveTo>
    </w:p>
    <w:tbl>
      <w:tblPr>
        <w:tblStyle w:val="Table"/>
        <w:tblW w:w="5000" w:type="pct"/>
        <w:jc w:val="center"/>
        <w:tblInd w:w="0" w:type="dxa"/>
        <w:tblBorders>
          <w:top w:val="single" w:sz="4" w:space="0" w:color="auto"/>
          <w:bottom w:val="single" w:sz="4" w:space="0" w:color="auto"/>
        </w:tblBorders>
        <w:tblLayout w:type="fixed"/>
        <w:tblLook w:val="04A0" w:firstRow="1" w:lastRow="0" w:firstColumn="1" w:lastColumn="0" w:noHBand="0" w:noVBand="1"/>
      </w:tblPr>
      <w:tblGrid>
        <w:gridCol w:w="5264"/>
        <w:gridCol w:w="1903"/>
        <w:gridCol w:w="1905"/>
        <w:tblGridChange w:id="1471">
          <w:tblGrid>
            <w:gridCol w:w="5264"/>
            <w:gridCol w:w="1903"/>
            <w:gridCol w:w="1905"/>
          </w:tblGrid>
        </w:tblGridChange>
      </w:tblGrid>
      <w:tr w:rsidR="00964974" w:rsidRPr="00964974" w14:paraId="520B9B08" w14:textId="77777777" w:rsidTr="0042076A">
        <w:trPr>
          <w:cnfStyle w:val="100000000000" w:firstRow="1" w:lastRow="0" w:firstColumn="0" w:lastColumn="0" w:oddVBand="0" w:evenVBand="0" w:oddHBand="0" w:evenHBand="0" w:firstRowFirstColumn="0" w:firstRowLastColumn="0" w:lastRowFirstColumn="0" w:lastRowLastColumn="0"/>
          <w:trHeight w:val="340"/>
          <w:jc w:val="center"/>
        </w:trPr>
        <w:tc>
          <w:tcPr>
            <w:tcW w:w="1782" w:type="pct"/>
            <w:tcBorders>
              <w:top w:val="single" w:sz="4" w:space="0" w:color="auto"/>
              <w:bottom w:val="single" w:sz="4" w:space="0" w:color="auto"/>
            </w:tcBorders>
          </w:tcPr>
          <w:p w14:paraId="396021B2" w14:textId="77777777" w:rsidR="00BD33D7" w:rsidRPr="00067A21" w:rsidRDefault="00BD33D7" w:rsidP="00EC6F62">
            <w:pPr>
              <w:spacing w:before="36" w:after="36"/>
              <w:ind w:left="708"/>
              <w:rPr>
                <w:moveTo w:id="1472" w:author="Zehui Bai" w:date="2022-03-11T15:14:00Z"/>
                <w:rFonts w:ascii="Arial" w:hAnsi="Arial" w:cs="Arial"/>
                <w:sz w:val="20"/>
                <w:szCs w:val="20"/>
                <w:rPrChange w:id="1473" w:author="Zehui Bai" w:date="2022-03-11T15:16:00Z">
                  <w:rPr>
                    <w:moveTo w:id="1474" w:author="Zehui Bai" w:date="2022-03-11T15:14:00Z"/>
                    <w:rFonts w:ascii="Arial" w:hAnsi="Arial" w:cs="Arial"/>
                    <w:sz w:val="18"/>
                    <w:szCs w:val="18"/>
                  </w:rPr>
                </w:rPrChange>
              </w:rPr>
            </w:pPr>
          </w:p>
        </w:tc>
        <w:tc>
          <w:tcPr>
            <w:tcW w:w="644" w:type="pct"/>
            <w:tcBorders>
              <w:top w:val="single" w:sz="4" w:space="0" w:color="auto"/>
              <w:bottom w:val="single" w:sz="4" w:space="0" w:color="auto"/>
            </w:tcBorders>
          </w:tcPr>
          <w:p w14:paraId="37F96B01" w14:textId="3DB34B39" w:rsidR="00BD33D7" w:rsidRPr="00067A21" w:rsidRDefault="00BD33D7" w:rsidP="00EC6F62">
            <w:pPr>
              <w:spacing w:before="36" w:after="36"/>
              <w:jc w:val="center"/>
              <w:rPr>
                <w:moveTo w:id="1475" w:author="Zehui Bai" w:date="2022-03-11T15:14:00Z"/>
                <w:rFonts w:ascii="Arial" w:hAnsi="Arial" w:cs="Arial"/>
                <w:sz w:val="20"/>
                <w:szCs w:val="20"/>
                <w:rPrChange w:id="1476" w:author="Zehui Bai" w:date="2022-03-11T15:16:00Z">
                  <w:rPr>
                    <w:moveTo w:id="1477" w:author="Zehui Bai" w:date="2022-03-11T15:14:00Z"/>
                    <w:rFonts w:ascii="Arial" w:hAnsi="Arial" w:cs="Arial"/>
                    <w:sz w:val="18"/>
                    <w:szCs w:val="18"/>
                  </w:rPr>
                </w:rPrChange>
              </w:rPr>
            </w:pPr>
            <w:moveTo w:id="1478" w:author="Zehui Bai" w:date="2022-03-11T15:14:00Z">
              <w:r w:rsidRPr="00067A21">
                <w:rPr>
                  <w:rFonts w:ascii="Arial" w:hAnsi="Arial" w:cs="Arial"/>
                  <w:sz w:val="20"/>
                  <w:szCs w:val="20"/>
                  <w:rPrChange w:id="1479" w:author="Zehui Bai" w:date="2022-03-11T15:16:00Z">
                    <w:rPr>
                      <w:rFonts w:ascii="Arial" w:hAnsi="Arial" w:cs="Arial"/>
                      <w:sz w:val="18"/>
                      <w:szCs w:val="18"/>
                    </w:rPr>
                  </w:rPrChange>
                </w:rPr>
                <w:t>n (N=82</w:t>
              </w:r>
            </w:moveTo>
            <w:ins w:id="1480" w:author="Zehui Bai" w:date="2022-03-12T16:09:00Z">
              <w:r w:rsidR="00EE0435">
                <w:rPr>
                  <w:rFonts w:ascii="Arial" w:hAnsi="Arial" w:cs="Arial"/>
                  <w:sz w:val="20"/>
                  <w:szCs w:val="20"/>
                </w:rPr>
                <w:t>3</w:t>
              </w:r>
            </w:ins>
            <w:moveTo w:id="1481" w:author="Zehui Bai" w:date="2022-03-11T15:14:00Z">
              <w:del w:id="1482" w:author="Zehui Bai" w:date="2022-03-12T16:09:00Z">
                <w:r w:rsidRPr="00067A21" w:rsidDel="00EE0435">
                  <w:rPr>
                    <w:rFonts w:ascii="Arial" w:hAnsi="Arial" w:cs="Arial"/>
                    <w:sz w:val="20"/>
                    <w:szCs w:val="20"/>
                    <w:rPrChange w:id="1483" w:author="Zehui Bai" w:date="2022-03-11T15:16:00Z">
                      <w:rPr>
                        <w:rFonts w:ascii="Arial" w:hAnsi="Arial" w:cs="Arial"/>
                        <w:sz w:val="18"/>
                        <w:szCs w:val="18"/>
                      </w:rPr>
                    </w:rPrChange>
                  </w:rPr>
                  <w:delText>8</w:delText>
                </w:r>
              </w:del>
              <w:r w:rsidRPr="00067A21">
                <w:rPr>
                  <w:rFonts w:ascii="Arial" w:hAnsi="Arial" w:cs="Arial"/>
                  <w:sz w:val="20"/>
                  <w:szCs w:val="20"/>
                  <w:rPrChange w:id="1484" w:author="Zehui Bai" w:date="2022-03-11T15:16:00Z">
                    <w:rPr>
                      <w:rFonts w:ascii="Arial" w:hAnsi="Arial" w:cs="Arial"/>
                      <w:sz w:val="18"/>
                      <w:szCs w:val="18"/>
                    </w:rPr>
                  </w:rPrChange>
                </w:rPr>
                <w:t>)</w:t>
              </w:r>
            </w:moveTo>
          </w:p>
        </w:tc>
        <w:tc>
          <w:tcPr>
            <w:tcW w:w="645" w:type="pct"/>
            <w:tcBorders>
              <w:top w:val="single" w:sz="4" w:space="0" w:color="auto"/>
              <w:bottom w:val="single" w:sz="4" w:space="0" w:color="auto"/>
            </w:tcBorders>
          </w:tcPr>
          <w:p w14:paraId="768AC7D2" w14:textId="77777777" w:rsidR="00BD33D7" w:rsidRPr="00067A21" w:rsidRDefault="00BD33D7" w:rsidP="00EC6F62">
            <w:pPr>
              <w:spacing w:before="36" w:after="36"/>
              <w:jc w:val="center"/>
              <w:rPr>
                <w:moveTo w:id="1485" w:author="Zehui Bai" w:date="2022-03-11T15:14:00Z"/>
                <w:rFonts w:ascii="Arial" w:hAnsi="Arial" w:cs="Arial"/>
                <w:sz w:val="20"/>
                <w:szCs w:val="20"/>
                <w:rPrChange w:id="1486" w:author="Zehui Bai" w:date="2022-03-11T15:16:00Z">
                  <w:rPr>
                    <w:moveTo w:id="1487" w:author="Zehui Bai" w:date="2022-03-11T15:14:00Z"/>
                    <w:rFonts w:ascii="Arial" w:hAnsi="Arial" w:cs="Arial"/>
                    <w:sz w:val="18"/>
                    <w:szCs w:val="18"/>
                  </w:rPr>
                </w:rPrChange>
              </w:rPr>
            </w:pPr>
            <w:moveTo w:id="1488" w:author="Zehui Bai" w:date="2022-03-11T15:14:00Z">
              <w:r w:rsidRPr="00067A21">
                <w:rPr>
                  <w:rFonts w:ascii="Arial" w:hAnsi="Arial" w:cs="Arial"/>
                  <w:sz w:val="20"/>
                  <w:szCs w:val="20"/>
                  <w:rPrChange w:id="1489" w:author="Zehui Bai" w:date="2022-03-11T15:16:00Z">
                    <w:rPr>
                      <w:rFonts w:ascii="Arial" w:hAnsi="Arial" w:cs="Arial"/>
                      <w:sz w:val="18"/>
                      <w:szCs w:val="18"/>
                    </w:rPr>
                  </w:rPrChange>
                </w:rPr>
                <w:t>%</w:t>
              </w:r>
            </w:moveTo>
          </w:p>
        </w:tc>
      </w:tr>
      <w:tr w:rsidR="00964974" w:rsidRPr="00964974" w14:paraId="0B1D59E0" w14:textId="77777777" w:rsidTr="0042076A">
        <w:trPr>
          <w:trHeight w:val="340"/>
          <w:jc w:val="center"/>
        </w:trPr>
        <w:tc>
          <w:tcPr>
            <w:tcW w:w="1782" w:type="pct"/>
            <w:tcBorders>
              <w:top w:val="single" w:sz="4" w:space="0" w:color="auto"/>
            </w:tcBorders>
          </w:tcPr>
          <w:p w14:paraId="15A222F8" w14:textId="77777777" w:rsidR="00BD33D7" w:rsidRPr="00067A21" w:rsidRDefault="00BD33D7" w:rsidP="00EC6F62">
            <w:pPr>
              <w:spacing w:before="36" w:after="36"/>
              <w:rPr>
                <w:moveTo w:id="1490" w:author="Zehui Bai" w:date="2022-03-11T15:14:00Z"/>
                <w:rFonts w:ascii="Arial" w:hAnsi="Arial" w:cs="Arial"/>
                <w:b/>
                <w:bCs/>
                <w:sz w:val="20"/>
                <w:szCs w:val="20"/>
                <w:rPrChange w:id="1491" w:author="Zehui Bai" w:date="2022-03-11T15:16:00Z">
                  <w:rPr>
                    <w:moveTo w:id="1492" w:author="Zehui Bai" w:date="2022-03-11T15:14:00Z"/>
                    <w:rFonts w:ascii="Arial" w:hAnsi="Arial" w:cs="Arial"/>
                    <w:b/>
                    <w:bCs/>
                    <w:sz w:val="18"/>
                    <w:szCs w:val="18"/>
                  </w:rPr>
                </w:rPrChange>
              </w:rPr>
            </w:pPr>
            <w:moveTo w:id="1493" w:author="Zehui Bai" w:date="2022-03-11T15:14:00Z">
              <w:r w:rsidRPr="00067A21">
                <w:rPr>
                  <w:rFonts w:ascii="Arial" w:hAnsi="Arial" w:cs="Arial"/>
                  <w:b/>
                  <w:bCs/>
                  <w:sz w:val="20"/>
                  <w:szCs w:val="20"/>
                  <w:rPrChange w:id="1494" w:author="Zehui Bai" w:date="2022-03-11T15:16:00Z">
                    <w:rPr>
                      <w:rFonts w:ascii="Arial" w:hAnsi="Arial" w:cs="Arial"/>
                      <w:b/>
                      <w:bCs/>
                      <w:sz w:val="18"/>
                      <w:szCs w:val="18"/>
                    </w:rPr>
                  </w:rPrChange>
                </w:rPr>
                <w:t>Dose of vaccination</w:t>
              </w:r>
            </w:moveTo>
          </w:p>
        </w:tc>
        <w:tc>
          <w:tcPr>
            <w:tcW w:w="644" w:type="pct"/>
            <w:tcBorders>
              <w:top w:val="single" w:sz="4" w:space="0" w:color="auto"/>
            </w:tcBorders>
          </w:tcPr>
          <w:p w14:paraId="08243819" w14:textId="77777777" w:rsidR="00BD33D7" w:rsidRPr="00067A21" w:rsidRDefault="00BD33D7" w:rsidP="00EC6F62">
            <w:pPr>
              <w:spacing w:before="36" w:after="36"/>
              <w:jc w:val="center"/>
              <w:rPr>
                <w:moveTo w:id="1495" w:author="Zehui Bai" w:date="2022-03-11T15:14:00Z"/>
                <w:rFonts w:ascii="Arial" w:hAnsi="Arial" w:cs="Arial"/>
                <w:sz w:val="20"/>
                <w:szCs w:val="20"/>
                <w:rPrChange w:id="1496" w:author="Zehui Bai" w:date="2022-03-11T15:16:00Z">
                  <w:rPr>
                    <w:moveTo w:id="1497" w:author="Zehui Bai" w:date="2022-03-11T15:14:00Z"/>
                    <w:rFonts w:ascii="Arial" w:hAnsi="Arial" w:cs="Arial"/>
                    <w:sz w:val="18"/>
                    <w:szCs w:val="18"/>
                  </w:rPr>
                </w:rPrChange>
              </w:rPr>
            </w:pPr>
          </w:p>
        </w:tc>
        <w:tc>
          <w:tcPr>
            <w:tcW w:w="645" w:type="pct"/>
            <w:tcBorders>
              <w:top w:val="single" w:sz="4" w:space="0" w:color="auto"/>
            </w:tcBorders>
          </w:tcPr>
          <w:p w14:paraId="7088CCCE" w14:textId="77777777" w:rsidR="00BD33D7" w:rsidRPr="00067A21" w:rsidRDefault="00BD33D7" w:rsidP="00EC6F62">
            <w:pPr>
              <w:spacing w:before="36" w:after="36"/>
              <w:jc w:val="center"/>
              <w:rPr>
                <w:moveTo w:id="1498" w:author="Zehui Bai" w:date="2022-03-11T15:14:00Z"/>
                <w:rFonts w:ascii="Arial" w:hAnsi="Arial" w:cs="Arial"/>
                <w:sz w:val="20"/>
                <w:szCs w:val="20"/>
                <w:rPrChange w:id="1499" w:author="Zehui Bai" w:date="2022-03-11T15:16:00Z">
                  <w:rPr>
                    <w:moveTo w:id="1500" w:author="Zehui Bai" w:date="2022-03-11T15:14:00Z"/>
                    <w:rFonts w:ascii="Arial" w:hAnsi="Arial" w:cs="Arial"/>
                    <w:sz w:val="18"/>
                    <w:szCs w:val="18"/>
                  </w:rPr>
                </w:rPrChange>
              </w:rPr>
            </w:pPr>
          </w:p>
        </w:tc>
      </w:tr>
      <w:tr w:rsidR="00BD33D7" w:rsidRPr="00067A21" w14:paraId="78EE56A8" w14:textId="77777777" w:rsidTr="0042076A">
        <w:tblPrEx>
          <w:tblW w:w="5000" w:type="pct"/>
          <w:jc w:val="center"/>
          <w:tblInd w:w="0" w:type="dxa"/>
          <w:tblBorders>
            <w:top w:val="single" w:sz="4" w:space="0" w:color="auto"/>
            <w:bottom w:val="single" w:sz="4" w:space="0" w:color="auto"/>
          </w:tblBorders>
          <w:tblLayout w:type="fixed"/>
          <w:tblPrExChange w:id="150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02" w:author="Zehui Bai" w:date="2022-03-11T15:15:00Z">
            <w:trPr>
              <w:trHeight w:val="340"/>
              <w:jc w:val="center"/>
            </w:trPr>
          </w:trPrChange>
        </w:trPr>
        <w:tc>
          <w:tcPr>
            <w:tcW w:w="0" w:type="pct"/>
            <w:tcPrChange w:id="1503" w:author="Zehui Bai" w:date="2022-03-11T15:15:00Z">
              <w:tcPr>
                <w:tcW w:w="1782" w:type="pct"/>
                <w:tcBorders>
                  <w:top w:val="nil"/>
                  <w:left w:val="nil"/>
                  <w:bottom w:val="nil"/>
                  <w:right w:val="nil"/>
                </w:tcBorders>
              </w:tcPr>
            </w:tcPrChange>
          </w:tcPr>
          <w:p w14:paraId="06B892E0" w14:textId="77777777" w:rsidR="00BD33D7" w:rsidRPr="00067A21" w:rsidRDefault="00BD33D7" w:rsidP="00EC6F62">
            <w:pPr>
              <w:spacing w:before="36" w:after="36"/>
              <w:ind w:left="708"/>
              <w:rPr>
                <w:moveTo w:id="1504" w:author="Zehui Bai" w:date="2022-03-11T15:14:00Z"/>
                <w:rFonts w:ascii="Arial" w:hAnsi="Arial" w:cs="Arial"/>
                <w:sz w:val="20"/>
                <w:szCs w:val="20"/>
                <w:rPrChange w:id="1505" w:author="Zehui Bai" w:date="2022-03-11T15:16:00Z">
                  <w:rPr>
                    <w:moveTo w:id="1506" w:author="Zehui Bai" w:date="2022-03-11T15:14:00Z"/>
                    <w:rFonts w:ascii="Arial" w:hAnsi="Arial" w:cs="Arial"/>
                    <w:sz w:val="18"/>
                    <w:szCs w:val="18"/>
                  </w:rPr>
                </w:rPrChange>
              </w:rPr>
            </w:pPr>
            <w:moveTo w:id="1507" w:author="Zehui Bai" w:date="2022-03-11T15:14:00Z">
              <w:r w:rsidRPr="00067A21">
                <w:rPr>
                  <w:rFonts w:ascii="Arial" w:hAnsi="Arial" w:cs="Arial"/>
                  <w:sz w:val="20"/>
                  <w:szCs w:val="20"/>
                  <w:rPrChange w:id="1508" w:author="Zehui Bai" w:date="2022-03-11T15:16:00Z">
                    <w:rPr>
                      <w:rFonts w:ascii="Arial" w:hAnsi="Arial" w:cs="Arial"/>
                      <w:sz w:val="18"/>
                      <w:szCs w:val="18"/>
                    </w:rPr>
                  </w:rPrChange>
                </w:rPr>
                <w:t>1 dose</w:t>
              </w:r>
            </w:moveTo>
          </w:p>
        </w:tc>
        <w:tc>
          <w:tcPr>
            <w:tcW w:w="0" w:type="pct"/>
            <w:tcPrChange w:id="1509" w:author="Zehui Bai" w:date="2022-03-11T15:15:00Z">
              <w:tcPr>
                <w:tcW w:w="644" w:type="pct"/>
                <w:tcBorders>
                  <w:top w:val="nil"/>
                  <w:left w:val="nil"/>
                  <w:bottom w:val="nil"/>
                  <w:right w:val="nil"/>
                </w:tcBorders>
              </w:tcPr>
            </w:tcPrChange>
          </w:tcPr>
          <w:p w14:paraId="71E74E79" w14:textId="77777777" w:rsidR="00BD33D7" w:rsidRPr="00EE0435" w:rsidRDefault="00BD33D7" w:rsidP="00EC6F62">
            <w:pPr>
              <w:spacing w:before="36" w:after="36"/>
              <w:jc w:val="center"/>
              <w:rPr>
                <w:moveTo w:id="1510" w:author="Zehui Bai" w:date="2022-03-11T15:14:00Z"/>
                <w:rFonts w:ascii="Arial" w:hAnsi="Arial" w:cs="Arial"/>
                <w:sz w:val="20"/>
                <w:szCs w:val="20"/>
                <w:highlight w:val="yellow"/>
                <w:rPrChange w:id="1511" w:author="Zehui Bai" w:date="2022-03-12T16:09:00Z">
                  <w:rPr>
                    <w:moveTo w:id="1512" w:author="Zehui Bai" w:date="2022-03-11T15:14:00Z"/>
                    <w:rFonts w:ascii="Arial" w:hAnsi="Arial" w:cs="Arial"/>
                    <w:sz w:val="18"/>
                    <w:szCs w:val="18"/>
                  </w:rPr>
                </w:rPrChange>
              </w:rPr>
            </w:pPr>
            <w:moveTo w:id="1513" w:author="Zehui Bai" w:date="2022-03-11T15:14:00Z">
              <w:r w:rsidRPr="00EE0435">
                <w:rPr>
                  <w:rFonts w:ascii="Arial" w:hAnsi="Arial" w:cs="Arial"/>
                  <w:sz w:val="20"/>
                  <w:szCs w:val="20"/>
                  <w:highlight w:val="yellow"/>
                  <w:rPrChange w:id="1514" w:author="Zehui Bai" w:date="2022-03-12T16:09:00Z">
                    <w:rPr>
                      <w:rFonts w:ascii="Arial" w:hAnsi="Arial" w:cs="Arial"/>
                      <w:sz w:val="18"/>
                      <w:szCs w:val="18"/>
                    </w:rPr>
                  </w:rPrChange>
                </w:rPr>
                <w:t>64</w:t>
              </w:r>
            </w:moveTo>
          </w:p>
        </w:tc>
        <w:tc>
          <w:tcPr>
            <w:tcW w:w="0" w:type="pct"/>
            <w:tcPrChange w:id="1515" w:author="Zehui Bai" w:date="2022-03-11T15:15:00Z">
              <w:tcPr>
                <w:tcW w:w="645" w:type="pct"/>
                <w:tcBorders>
                  <w:top w:val="nil"/>
                  <w:left w:val="nil"/>
                  <w:bottom w:val="nil"/>
                  <w:right w:val="nil"/>
                </w:tcBorders>
              </w:tcPr>
            </w:tcPrChange>
          </w:tcPr>
          <w:p w14:paraId="51BA7383" w14:textId="77777777" w:rsidR="00BD33D7" w:rsidRPr="00EE0435" w:rsidRDefault="00BD33D7" w:rsidP="00EC6F62">
            <w:pPr>
              <w:spacing w:before="36" w:after="36"/>
              <w:jc w:val="center"/>
              <w:rPr>
                <w:moveTo w:id="1516" w:author="Zehui Bai" w:date="2022-03-11T15:14:00Z"/>
                <w:rFonts w:ascii="Arial" w:hAnsi="Arial" w:cs="Arial"/>
                <w:sz w:val="20"/>
                <w:szCs w:val="20"/>
                <w:highlight w:val="yellow"/>
                <w:rPrChange w:id="1517" w:author="Zehui Bai" w:date="2022-03-12T16:09:00Z">
                  <w:rPr>
                    <w:moveTo w:id="1518" w:author="Zehui Bai" w:date="2022-03-11T15:14:00Z"/>
                    <w:rFonts w:ascii="Arial" w:hAnsi="Arial" w:cs="Arial"/>
                    <w:sz w:val="18"/>
                    <w:szCs w:val="18"/>
                  </w:rPr>
                </w:rPrChange>
              </w:rPr>
            </w:pPr>
            <w:moveTo w:id="1519" w:author="Zehui Bai" w:date="2022-03-11T15:14:00Z">
              <w:r w:rsidRPr="00EE0435">
                <w:rPr>
                  <w:rFonts w:ascii="Arial" w:hAnsi="Arial" w:cs="Arial"/>
                  <w:sz w:val="20"/>
                  <w:szCs w:val="20"/>
                  <w:highlight w:val="yellow"/>
                  <w:rPrChange w:id="1520" w:author="Zehui Bai" w:date="2022-03-12T16:09:00Z">
                    <w:rPr>
                      <w:rFonts w:ascii="Arial" w:hAnsi="Arial" w:cs="Arial"/>
                      <w:sz w:val="18"/>
                      <w:szCs w:val="18"/>
                    </w:rPr>
                  </w:rPrChange>
                </w:rPr>
                <w:t>9.0</w:t>
              </w:r>
            </w:moveTo>
          </w:p>
        </w:tc>
      </w:tr>
      <w:tr w:rsidR="00BD33D7" w:rsidRPr="00067A21" w14:paraId="09F5F223" w14:textId="77777777" w:rsidTr="0042076A">
        <w:tblPrEx>
          <w:tblW w:w="5000" w:type="pct"/>
          <w:jc w:val="center"/>
          <w:tblInd w:w="0" w:type="dxa"/>
          <w:tblBorders>
            <w:top w:val="single" w:sz="4" w:space="0" w:color="auto"/>
            <w:bottom w:val="single" w:sz="4" w:space="0" w:color="auto"/>
          </w:tblBorders>
          <w:tblLayout w:type="fixed"/>
          <w:tblPrExChange w:id="152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22" w:author="Zehui Bai" w:date="2022-03-11T15:15:00Z">
            <w:trPr>
              <w:trHeight w:val="340"/>
              <w:jc w:val="center"/>
            </w:trPr>
          </w:trPrChange>
        </w:trPr>
        <w:tc>
          <w:tcPr>
            <w:tcW w:w="0" w:type="pct"/>
            <w:tcPrChange w:id="1523" w:author="Zehui Bai" w:date="2022-03-11T15:15:00Z">
              <w:tcPr>
                <w:tcW w:w="1782" w:type="pct"/>
                <w:tcBorders>
                  <w:top w:val="nil"/>
                  <w:left w:val="nil"/>
                  <w:bottom w:val="nil"/>
                  <w:right w:val="nil"/>
                </w:tcBorders>
              </w:tcPr>
            </w:tcPrChange>
          </w:tcPr>
          <w:p w14:paraId="6A7F64B6" w14:textId="77777777" w:rsidR="00BD33D7" w:rsidRPr="00067A21" w:rsidRDefault="00BD33D7" w:rsidP="00EC6F62">
            <w:pPr>
              <w:spacing w:before="36" w:after="36"/>
              <w:ind w:left="708"/>
              <w:rPr>
                <w:moveTo w:id="1524" w:author="Zehui Bai" w:date="2022-03-11T15:14:00Z"/>
                <w:rFonts w:ascii="Arial" w:hAnsi="Arial" w:cs="Arial"/>
                <w:sz w:val="20"/>
                <w:szCs w:val="20"/>
                <w:rPrChange w:id="1525" w:author="Zehui Bai" w:date="2022-03-11T15:16:00Z">
                  <w:rPr>
                    <w:moveTo w:id="1526" w:author="Zehui Bai" w:date="2022-03-11T15:14:00Z"/>
                    <w:rFonts w:ascii="Arial" w:hAnsi="Arial" w:cs="Arial"/>
                    <w:sz w:val="18"/>
                    <w:szCs w:val="18"/>
                  </w:rPr>
                </w:rPrChange>
              </w:rPr>
            </w:pPr>
            <w:moveTo w:id="1527" w:author="Zehui Bai" w:date="2022-03-11T15:14:00Z">
              <w:r w:rsidRPr="00067A21">
                <w:rPr>
                  <w:rFonts w:ascii="Arial" w:hAnsi="Arial" w:cs="Arial"/>
                  <w:sz w:val="20"/>
                  <w:szCs w:val="20"/>
                  <w:rPrChange w:id="1528" w:author="Zehui Bai" w:date="2022-03-11T15:16:00Z">
                    <w:rPr>
                      <w:rFonts w:ascii="Arial" w:hAnsi="Arial" w:cs="Arial"/>
                      <w:sz w:val="18"/>
                      <w:szCs w:val="18"/>
                    </w:rPr>
                  </w:rPrChange>
                </w:rPr>
                <w:t>1 dose (Johhnson&amp;Johhnson)</w:t>
              </w:r>
            </w:moveTo>
          </w:p>
        </w:tc>
        <w:tc>
          <w:tcPr>
            <w:tcW w:w="0" w:type="pct"/>
            <w:tcPrChange w:id="1529" w:author="Zehui Bai" w:date="2022-03-11T15:15:00Z">
              <w:tcPr>
                <w:tcW w:w="644" w:type="pct"/>
                <w:tcBorders>
                  <w:top w:val="nil"/>
                  <w:left w:val="nil"/>
                  <w:bottom w:val="nil"/>
                  <w:right w:val="nil"/>
                </w:tcBorders>
              </w:tcPr>
            </w:tcPrChange>
          </w:tcPr>
          <w:p w14:paraId="344799B9" w14:textId="77777777" w:rsidR="00BD33D7" w:rsidRPr="00EE0435" w:rsidRDefault="00BD33D7" w:rsidP="00EC6F62">
            <w:pPr>
              <w:spacing w:before="36" w:after="36"/>
              <w:jc w:val="center"/>
              <w:rPr>
                <w:moveTo w:id="1530" w:author="Zehui Bai" w:date="2022-03-11T15:14:00Z"/>
                <w:rFonts w:ascii="Arial" w:hAnsi="Arial" w:cs="Arial"/>
                <w:sz w:val="20"/>
                <w:szCs w:val="20"/>
                <w:highlight w:val="yellow"/>
                <w:rPrChange w:id="1531" w:author="Zehui Bai" w:date="2022-03-12T16:09:00Z">
                  <w:rPr>
                    <w:moveTo w:id="1532" w:author="Zehui Bai" w:date="2022-03-11T15:14:00Z"/>
                    <w:rFonts w:ascii="Arial" w:hAnsi="Arial" w:cs="Arial"/>
                    <w:sz w:val="18"/>
                    <w:szCs w:val="18"/>
                  </w:rPr>
                </w:rPrChange>
              </w:rPr>
            </w:pPr>
            <w:moveTo w:id="1533" w:author="Zehui Bai" w:date="2022-03-11T15:14:00Z">
              <w:r w:rsidRPr="00EE0435">
                <w:rPr>
                  <w:rFonts w:ascii="Arial" w:hAnsi="Arial" w:cs="Arial"/>
                  <w:sz w:val="20"/>
                  <w:szCs w:val="20"/>
                  <w:highlight w:val="yellow"/>
                  <w:rPrChange w:id="1534" w:author="Zehui Bai" w:date="2022-03-12T16:09:00Z">
                    <w:rPr>
                      <w:rFonts w:ascii="Arial" w:hAnsi="Arial" w:cs="Arial"/>
                      <w:sz w:val="18"/>
                      <w:szCs w:val="18"/>
                    </w:rPr>
                  </w:rPrChange>
                </w:rPr>
                <w:t>38</w:t>
              </w:r>
            </w:moveTo>
          </w:p>
        </w:tc>
        <w:tc>
          <w:tcPr>
            <w:tcW w:w="0" w:type="pct"/>
            <w:tcPrChange w:id="1535" w:author="Zehui Bai" w:date="2022-03-11T15:15:00Z">
              <w:tcPr>
                <w:tcW w:w="645" w:type="pct"/>
                <w:tcBorders>
                  <w:top w:val="nil"/>
                  <w:left w:val="nil"/>
                  <w:bottom w:val="nil"/>
                  <w:right w:val="nil"/>
                </w:tcBorders>
              </w:tcPr>
            </w:tcPrChange>
          </w:tcPr>
          <w:p w14:paraId="39E10E7F" w14:textId="77777777" w:rsidR="00BD33D7" w:rsidRPr="00EE0435" w:rsidRDefault="00BD33D7" w:rsidP="00EC6F62">
            <w:pPr>
              <w:spacing w:before="36" w:after="36"/>
              <w:jc w:val="center"/>
              <w:rPr>
                <w:moveTo w:id="1536" w:author="Zehui Bai" w:date="2022-03-11T15:14:00Z"/>
                <w:rFonts w:ascii="Arial" w:hAnsi="Arial" w:cs="Arial"/>
                <w:sz w:val="20"/>
                <w:szCs w:val="20"/>
                <w:highlight w:val="yellow"/>
                <w:rPrChange w:id="1537" w:author="Zehui Bai" w:date="2022-03-12T16:09:00Z">
                  <w:rPr>
                    <w:moveTo w:id="1538" w:author="Zehui Bai" w:date="2022-03-11T15:14:00Z"/>
                    <w:rFonts w:ascii="Arial" w:hAnsi="Arial" w:cs="Arial"/>
                    <w:sz w:val="18"/>
                    <w:szCs w:val="18"/>
                  </w:rPr>
                </w:rPrChange>
              </w:rPr>
            </w:pPr>
            <w:moveTo w:id="1539" w:author="Zehui Bai" w:date="2022-03-11T15:14:00Z">
              <w:r w:rsidRPr="00EE0435">
                <w:rPr>
                  <w:rFonts w:ascii="Arial" w:hAnsi="Arial" w:cs="Arial"/>
                  <w:sz w:val="20"/>
                  <w:szCs w:val="20"/>
                  <w:highlight w:val="yellow"/>
                  <w:rPrChange w:id="1540" w:author="Zehui Bai" w:date="2022-03-12T16:09:00Z">
                    <w:rPr>
                      <w:rFonts w:ascii="Arial" w:hAnsi="Arial" w:cs="Arial"/>
                      <w:sz w:val="18"/>
                      <w:szCs w:val="18"/>
                    </w:rPr>
                  </w:rPrChange>
                </w:rPr>
                <w:t>5.4</w:t>
              </w:r>
            </w:moveTo>
          </w:p>
        </w:tc>
      </w:tr>
      <w:tr w:rsidR="00BD33D7" w:rsidRPr="00067A21" w14:paraId="2027B905" w14:textId="77777777" w:rsidTr="0042076A">
        <w:tblPrEx>
          <w:tblW w:w="5000" w:type="pct"/>
          <w:jc w:val="center"/>
          <w:tblInd w:w="0" w:type="dxa"/>
          <w:tblBorders>
            <w:top w:val="single" w:sz="4" w:space="0" w:color="auto"/>
            <w:bottom w:val="single" w:sz="4" w:space="0" w:color="auto"/>
          </w:tblBorders>
          <w:tblLayout w:type="fixed"/>
          <w:tblPrExChange w:id="154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42" w:author="Zehui Bai" w:date="2022-03-11T15:15:00Z">
            <w:trPr>
              <w:trHeight w:val="340"/>
              <w:jc w:val="center"/>
            </w:trPr>
          </w:trPrChange>
        </w:trPr>
        <w:tc>
          <w:tcPr>
            <w:tcW w:w="0" w:type="pct"/>
            <w:tcPrChange w:id="1543" w:author="Zehui Bai" w:date="2022-03-11T15:15:00Z">
              <w:tcPr>
                <w:tcW w:w="1782" w:type="pct"/>
                <w:tcBorders>
                  <w:top w:val="nil"/>
                  <w:left w:val="nil"/>
                  <w:bottom w:val="nil"/>
                  <w:right w:val="nil"/>
                </w:tcBorders>
              </w:tcPr>
            </w:tcPrChange>
          </w:tcPr>
          <w:p w14:paraId="3B56CD95" w14:textId="77777777" w:rsidR="00BD33D7" w:rsidRPr="00067A21" w:rsidRDefault="00BD33D7" w:rsidP="00EC6F62">
            <w:pPr>
              <w:spacing w:before="36" w:after="36"/>
              <w:ind w:left="708"/>
              <w:rPr>
                <w:moveTo w:id="1544" w:author="Zehui Bai" w:date="2022-03-11T15:14:00Z"/>
                <w:rFonts w:ascii="Arial" w:hAnsi="Arial" w:cs="Arial"/>
                <w:sz w:val="20"/>
                <w:szCs w:val="20"/>
                <w:rPrChange w:id="1545" w:author="Zehui Bai" w:date="2022-03-11T15:16:00Z">
                  <w:rPr>
                    <w:moveTo w:id="1546" w:author="Zehui Bai" w:date="2022-03-11T15:14:00Z"/>
                    <w:rFonts w:ascii="Arial" w:hAnsi="Arial" w:cs="Arial"/>
                    <w:sz w:val="18"/>
                    <w:szCs w:val="18"/>
                  </w:rPr>
                </w:rPrChange>
              </w:rPr>
            </w:pPr>
            <w:moveTo w:id="1547" w:author="Zehui Bai" w:date="2022-03-11T15:14:00Z">
              <w:r w:rsidRPr="00067A21">
                <w:rPr>
                  <w:rFonts w:ascii="Arial" w:hAnsi="Arial" w:cs="Arial"/>
                  <w:sz w:val="20"/>
                  <w:szCs w:val="20"/>
                  <w:rPrChange w:id="1548" w:author="Zehui Bai" w:date="2022-03-11T15:16:00Z">
                    <w:rPr>
                      <w:rFonts w:ascii="Arial" w:hAnsi="Arial" w:cs="Arial"/>
                      <w:sz w:val="18"/>
                      <w:szCs w:val="18"/>
                    </w:rPr>
                  </w:rPrChange>
                </w:rPr>
                <w:t>1 dose (I am recovered)</w:t>
              </w:r>
            </w:moveTo>
          </w:p>
        </w:tc>
        <w:tc>
          <w:tcPr>
            <w:tcW w:w="0" w:type="pct"/>
            <w:tcPrChange w:id="1549" w:author="Zehui Bai" w:date="2022-03-11T15:15:00Z">
              <w:tcPr>
                <w:tcW w:w="644" w:type="pct"/>
                <w:tcBorders>
                  <w:top w:val="nil"/>
                  <w:left w:val="nil"/>
                  <w:bottom w:val="nil"/>
                  <w:right w:val="nil"/>
                </w:tcBorders>
              </w:tcPr>
            </w:tcPrChange>
          </w:tcPr>
          <w:p w14:paraId="0C198EB2" w14:textId="77777777" w:rsidR="00BD33D7" w:rsidRPr="00EE0435" w:rsidRDefault="00BD33D7" w:rsidP="00EC6F62">
            <w:pPr>
              <w:spacing w:before="36" w:after="36"/>
              <w:jc w:val="center"/>
              <w:rPr>
                <w:moveTo w:id="1550" w:author="Zehui Bai" w:date="2022-03-11T15:14:00Z"/>
                <w:rFonts w:ascii="Arial" w:hAnsi="Arial" w:cs="Arial"/>
                <w:sz w:val="20"/>
                <w:szCs w:val="20"/>
                <w:highlight w:val="yellow"/>
                <w:rPrChange w:id="1551" w:author="Zehui Bai" w:date="2022-03-12T16:09:00Z">
                  <w:rPr>
                    <w:moveTo w:id="1552" w:author="Zehui Bai" w:date="2022-03-11T15:14:00Z"/>
                    <w:rFonts w:ascii="Arial" w:hAnsi="Arial" w:cs="Arial"/>
                    <w:sz w:val="18"/>
                    <w:szCs w:val="18"/>
                  </w:rPr>
                </w:rPrChange>
              </w:rPr>
            </w:pPr>
            <w:moveTo w:id="1553" w:author="Zehui Bai" w:date="2022-03-11T15:14:00Z">
              <w:r w:rsidRPr="00EE0435">
                <w:rPr>
                  <w:rFonts w:ascii="Arial" w:hAnsi="Arial" w:cs="Arial"/>
                  <w:sz w:val="20"/>
                  <w:szCs w:val="20"/>
                  <w:highlight w:val="yellow"/>
                  <w:rPrChange w:id="1554" w:author="Zehui Bai" w:date="2022-03-12T16:09:00Z">
                    <w:rPr>
                      <w:rFonts w:ascii="Arial" w:hAnsi="Arial" w:cs="Arial"/>
                      <w:sz w:val="18"/>
                      <w:szCs w:val="18"/>
                    </w:rPr>
                  </w:rPrChange>
                </w:rPr>
                <w:t>12</w:t>
              </w:r>
            </w:moveTo>
          </w:p>
        </w:tc>
        <w:tc>
          <w:tcPr>
            <w:tcW w:w="0" w:type="pct"/>
            <w:tcPrChange w:id="1555" w:author="Zehui Bai" w:date="2022-03-11T15:15:00Z">
              <w:tcPr>
                <w:tcW w:w="645" w:type="pct"/>
                <w:tcBorders>
                  <w:top w:val="nil"/>
                  <w:left w:val="nil"/>
                  <w:bottom w:val="nil"/>
                  <w:right w:val="nil"/>
                </w:tcBorders>
              </w:tcPr>
            </w:tcPrChange>
          </w:tcPr>
          <w:p w14:paraId="4B83F3AB" w14:textId="77777777" w:rsidR="00BD33D7" w:rsidRPr="00EE0435" w:rsidRDefault="00BD33D7" w:rsidP="00EC6F62">
            <w:pPr>
              <w:spacing w:before="36" w:after="36"/>
              <w:jc w:val="center"/>
              <w:rPr>
                <w:moveTo w:id="1556" w:author="Zehui Bai" w:date="2022-03-11T15:14:00Z"/>
                <w:rFonts w:ascii="Arial" w:hAnsi="Arial" w:cs="Arial"/>
                <w:sz w:val="20"/>
                <w:szCs w:val="20"/>
                <w:highlight w:val="yellow"/>
                <w:rPrChange w:id="1557" w:author="Zehui Bai" w:date="2022-03-12T16:09:00Z">
                  <w:rPr>
                    <w:moveTo w:id="1558" w:author="Zehui Bai" w:date="2022-03-11T15:14:00Z"/>
                    <w:rFonts w:ascii="Arial" w:hAnsi="Arial" w:cs="Arial"/>
                    <w:sz w:val="18"/>
                    <w:szCs w:val="18"/>
                  </w:rPr>
                </w:rPrChange>
              </w:rPr>
            </w:pPr>
            <w:moveTo w:id="1559" w:author="Zehui Bai" w:date="2022-03-11T15:14:00Z">
              <w:r w:rsidRPr="00EE0435">
                <w:rPr>
                  <w:rFonts w:ascii="Arial" w:hAnsi="Arial" w:cs="Arial"/>
                  <w:sz w:val="20"/>
                  <w:szCs w:val="20"/>
                  <w:highlight w:val="yellow"/>
                  <w:rPrChange w:id="1560" w:author="Zehui Bai" w:date="2022-03-12T16:09:00Z">
                    <w:rPr>
                      <w:rFonts w:ascii="Arial" w:hAnsi="Arial" w:cs="Arial"/>
                      <w:sz w:val="18"/>
                      <w:szCs w:val="18"/>
                    </w:rPr>
                  </w:rPrChange>
                </w:rPr>
                <w:t>1.7</w:t>
              </w:r>
            </w:moveTo>
          </w:p>
        </w:tc>
      </w:tr>
      <w:tr w:rsidR="00BD33D7" w:rsidRPr="00067A21" w14:paraId="4A92A46B" w14:textId="77777777" w:rsidTr="0042076A">
        <w:tblPrEx>
          <w:tblW w:w="5000" w:type="pct"/>
          <w:jc w:val="center"/>
          <w:tblInd w:w="0" w:type="dxa"/>
          <w:tblBorders>
            <w:top w:val="single" w:sz="4" w:space="0" w:color="auto"/>
            <w:bottom w:val="single" w:sz="4" w:space="0" w:color="auto"/>
          </w:tblBorders>
          <w:tblLayout w:type="fixed"/>
          <w:tblPrExChange w:id="156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62" w:author="Zehui Bai" w:date="2022-03-11T15:15:00Z">
            <w:trPr>
              <w:trHeight w:val="340"/>
              <w:jc w:val="center"/>
            </w:trPr>
          </w:trPrChange>
        </w:trPr>
        <w:tc>
          <w:tcPr>
            <w:tcW w:w="0" w:type="pct"/>
            <w:tcPrChange w:id="1563" w:author="Zehui Bai" w:date="2022-03-11T15:15:00Z">
              <w:tcPr>
                <w:tcW w:w="1782" w:type="pct"/>
                <w:tcBorders>
                  <w:top w:val="nil"/>
                  <w:left w:val="nil"/>
                  <w:bottom w:val="nil"/>
                  <w:right w:val="nil"/>
                </w:tcBorders>
              </w:tcPr>
            </w:tcPrChange>
          </w:tcPr>
          <w:p w14:paraId="2EF1BCC0" w14:textId="77777777" w:rsidR="00BD33D7" w:rsidRPr="00067A21" w:rsidRDefault="00BD33D7" w:rsidP="00EC6F62">
            <w:pPr>
              <w:spacing w:before="36" w:after="36"/>
              <w:ind w:left="708"/>
              <w:rPr>
                <w:moveTo w:id="1564" w:author="Zehui Bai" w:date="2022-03-11T15:14:00Z"/>
                <w:rFonts w:ascii="Arial" w:hAnsi="Arial" w:cs="Arial"/>
                <w:sz w:val="20"/>
                <w:szCs w:val="20"/>
                <w:rPrChange w:id="1565" w:author="Zehui Bai" w:date="2022-03-11T15:16:00Z">
                  <w:rPr>
                    <w:moveTo w:id="1566" w:author="Zehui Bai" w:date="2022-03-11T15:14:00Z"/>
                    <w:rFonts w:ascii="Arial" w:hAnsi="Arial" w:cs="Arial"/>
                    <w:sz w:val="18"/>
                    <w:szCs w:val="18"/>
                  </w:rPr>
                </w:rPrChange>
              </w:rPr>
            </w:pPr>
            <w:moveTo w:id="1567" w:author="Zehui Bai" w:date="2022-03-11T15:14:00Z">
              <w:r w:rsidRPr="00067A21">
                <w:rPr>
                  <w:rFonts w:ascii="Arial" w:hAnsi="Arial" w:cs="Arial"/>
                  <w:sz w:val="20"/>
                  <w:szCs w:val="20"/>
                  <w:rPrChange w:id="1568" w:author="Zehui Bai" w:date="2022-03-11T15:16:00Z">
                    <w:rPr>
                      <w:rFonts w:ascii="Arial" w:hAnsi="Arial" w:cs="Arial"/>
                      <w:sz w:val="18"/>
                      <w:szCs w:val="18"/>
                    </w:rPr>
                  </w:rPrChange>
                </w:rPr>
                <w:t>2 doses</w:t>
              </w:r>
            </w:moveTo>
          </w:p>
        </w:tc>
        <w:tc>
          <w:tcPr>
            <w:tcW w:w="0" w:type="pct"/>
            <w:tcPrChange w:id="1569" w:author="Zehui Bai" w:date="2022-03-11T15:15:00Z">
              <w:tcPr>
                <w:tcW w:w="644" w:type="pct"/>
                <w:tcBorders>
                  <w:top w:val="nil"/>
                  <w:left w:val="nil"/>
                  <w:bottom w:val="nil"/>
                  <w:right w:val="nil"/>
                </w:tcBorders>
              </w:tcPr>
            </w:tcPrChange>
          </w:tcPr>
          <w:p w14:paraId="0AE2D39E" w14:textId="77777777" w:rsidR="00BD33D7" w:rsidRPr="00EE0435" w:rsidRDefault="00BD33D7" w:rsidP="00EC6F62">
            <w:pPr>
              <w:spacing w:before="36" w:after="36"/>
              <w:jc w:val="center"/>
              <w:rPr>
                <w:moveTo w:id="1570" w:author="Zehui Bai" w:date="2022-03-11T15:14:00Z"/>
                <w:rFonts w:ascii="Arial" w:hAnsi="Arial" w:cs="Arial"/>
                <w:sz w:val="20"/>
                <w:szCs w:val="20"/>
                <w:highlight w:val="yellow"/>
                <w:rPrChange w:id="1571" w:author="Zehui Bai" w:date="2022-03-12T16:09:00Z">
                  <w:rPr>
                    <w:moveTo w:id="1572" w:author="Zehui Bai" w:date="2022-03-11T15:14:00Z"/>
                    <w:rFonts w:ascii="Arial" w:hAnsi="Arial" w:cs="Arial"/>
                    <w:sz w:val="18"/>
                    <w:szCs w:val="18"/>
                  </w:rPr>
                </w:rPrChange>
              </w:rPr>
            </w:pPr>
            <w:moveTo w:id="1573" w:author="Zehui Bai" w:date="2022-03-11T15:14:00Z">
              <w:r w:rsidRPr="00EE0435">
                <w:rPr>
                  <w:rFonts w:ascii="Arial" w:hAnsi="Arial" w:cs="Arial"/>
                  <w:sz w:val="20"/>
                  <w:szCs w:val="20"/>
                  <w:highlight w:val="yellow"/>
                  <w:rPrChange w:id="1574" w:author="Zehui Bai" w:date="2022-03-12T16:09:00Z">
                    <w:rPr>
                      <w:rFonts w:ascii="Arial" w:hAnsi="Arial" w:cs="Arial"/>
                      <w:sz w:val="18"/>
                      <w:szCs w:val="18"/>
                    </w:rPr>
                  </w:rPrChange>
                </w:rPr>
                <w:t>596</w:t>
              </w:r>
            </w:moveTo>
          </w:p>
        </w:tc>
        <w:tc>
          <w:tcPr>
            <w:tcW w:w="0" w:type="pct"/>
            <w:tcPrChange w:id="1575" w:author="Zehui Bai" w:date="2022-03-11T15:15:00Z">
              <w:tcPr>
                <w:tcW w:w="645" w:type="pct"/>
                <w:tcBorders>
                  <w:top w:val="nil"/>
                  <w:left w:val="nil"/>
                  <w:bottom w:val="nil"/>
                  <w:right w:val="nil"/>
                </w:tcBorders>
              </w:tcPr>
            </w:tcPrChange>
          </w:tcPr>
          <w:p w14:paraId="3ADCFAEA" w14:textId="77777777" w:rsidR="00BD33D7" w:rsidRPr="00EE0435" w:rsidRDefault="00BD33D7" w:rsidP="00EC6F62">
            <w:pPr>
              <w:spacing w:before="36" w:after="36"/>
              <w:jc w:val="center"/>
              <w:rPr>
                <w:moveTo w:id="1576" w:author="Zehui Bai" w:date="2022-03-11T15:14:00Z"/>
                <w:rFonts w:ascii="Arial" w:hAnsi="Arial" w:cs="Arial"/>
                <w:sz w:val="20"/>
                <w:szCs w:val="20"/>
                <w:highlight w:val="yellow"/>
                <w:rPrChange w:id="1577" w:author="Zehui Bai" w:date="2022-03-12T16:09:00Z">
                  <w:rPr>
                    <w:moveTo w:id="1578" w:author="Zehui Bai" w:date="2022-03-11T15:14:00Z"/>
                    <w:rFonts w:ascii="Arial" w:hAnsi="Arial" w:cs="Arial"/>
                    <w:sz w:val="18"/>
                    <w:szCs w:val="18"/>
                  </w:rPr>
                </w:rPrChange>
              </w:rPr>
            </w:pPr>
            <w:moveTo w:id="1579" w:author="Zehui Bai" w:date="2022-03-11T15:14:00Z">
              <w:r w:rsidRPr="00EE0435">
                <w:rPr>
                  <w:rFonts w:ascii="Arial" w:hAnsi="Arial" w:cs="Arial"/>
                  <w:sz w:val="20"/>
                  <w:szCs w:val="20"/>
                  <w:highlight w:val="yellow"/>
                  <w:rPrChange w:id="1580" w:author="Zehui Bai" w:date="2022-03-12T16:09:00Z">
                    <w:rPr>
                      <w:rFonts w:ascii="Arial" w:hAnsi="Arial" w:cs="Arial"/>
                      <w:sz w:val="18"/>
                      <w:szCs w:val="18"/>
                    </w:rPr>
                  </w:rPrChange>
                </w:rPr>
                <w:t>83.9</w:t>
              </w:r>
            </w:moveTo>
          </w:p>
        </w:tc>
      </w:tr>
      <w:tr w:rsidR="00BD33D7" w:rsidRPr="00067A21" w14:paraId="7AEC6882" w14:textId="77777777" w:rsidTr="0042076A">
        <w:tblPrEx>
          <w:tblW w:w="5000" w:type="pct"/>
          <w:jc w:val="center"/>
          <w:tblInd w:w="0" w:type="dxa"/>
          <w:tblBorders>
            <w:top w:val="single" w:sz="4" w:space="0" w:color="auto"/>
            <w:bottom w:val="single" w:sz="4" w:space="0" w:color="auto"/>
          </w:tblBorders>
          <w:tblLayout w:type="fixed"/>
          <w:tblPrExChange w:id="158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82" w:author="Zehui Bai" w:date="2022-03-11T15:15:00Z">
            <w:trPr>
              <w:trHeight w:val="340"/>
              <w:jc w:val="center"/>
            </w:trPr>
          </w:trPrChange>
        </w:trPr>
        <w:tc>
          <w:tcPr>
            <w:tcW w:w="0" w:type="pct"/>
            <w:tcPrChange w:id="1583" w:author="Zehui Bai" w:date="2022-03-11T15:15:00Z">
              <w:tcPr>
                <w:tcW w:w="1782" w:type="pct"/>
                <w:tcBorders>
                  <w:top w:val="nil"/>
                  <w:left w:val="nil"/>
                  <w:bottom w:val="nil"/>
                  <w:right w:val="nil"/>
                </w:tcBorders>
              </w:tcPr>
            </w:tcPrChange>
          </w:tcPr>
          <w:p w14:paraId="76BA8CA9" w14:textId="77777777" w:rsidR="00BD33D7" w:rsidRPr="00067A21" w:rsidRDefault="00BD33D7" w:rsidP="00EC6F62">
            <w:pPr>
              <w:spacing w:before="36" w:after="36"/>
              <w:ind w:left="708"/>
              <w:rPr>
                <w:moveTo w:id="1584" w:author="Zehui Bai" w:date="2022-03-11T15:14:00Z"/>
                <w:rFonts w:ascii="Arial" w:hAnsi="Arial" w:cs="Arial"/>
                <w:sz w:val="20"/>
                <w:szCs w:val="20"/>
                <w:rPrChange w:id="1585" w:author="Zehui Bai" w:date="2022-03-11T15:16:00Z">
                  <w:rPr>
                    <w:moveTo w:id="1586" w:author="Zehui Bai" w:date="2022-03-11T15:14:00Z"/>
                    <w:rFonts w:ascii="Arial" w:hAnsi="Arial" w:cs="Arial"/>
                    <w:sz w:val="18"/>
                    <w:szCs w:val="18"/>
                  </w:rPr>
                </w:rPrChange>
              </w:rPr>
            </w:pPr>
          </w:p>
        </w:tc>
        <w:tc>
          <w:tcPr>
            <w:tcW w:w="0" w:type="pct"/>
            <w:tcPrChange w:id="1587" w:author="Zehui Bai" w:date="2022-03-11T15:15:00Z">
              <w:tcPr>
                <w:tcW w:w="644" w:type="pct"/>
                <w:tcBorders>
                  <w:top w:val="nil"/>
                  <w:left w:val="nil"/>
                  <w:bottom w:val="nil"/>
                  <w:right w:val="nil"/>
                </w:tcBorders>
              </w:tcPr>
            </w:tcPrChange>
          </w:tcPr>
          <w:p w14:paraId="6DB32FE5" w14:textId="77777777" w:rsidR="00BD33D7" w:rsidRPr="00067A21" w:rsidRDefault="00BD33D7" w:rsidP="00EC6F62">
            <w:pPr>
              <w:spacing w:before="36" w:after="36"/>
              <w:jc w:val="center"/>
              <w:rPr>
                <w:moveTo w:id="1588" w:author="Zehui Bai" w:date="2022-03-11T15:14:00Z"/>
                <w:rFonts w:ascii="Arial" w:hAnsi="Arial" w:cs="Arial"/>
                <w:sz w:val="20"/>
                <w:szCs w:val="20"/>
                <w:rPrChange w:id="1589" w:author="Zehui Bai" w:date="2022-03-11T15:16:00Z">
                  <w:rPr>
                    <w:moveTo w:id="1590" w:author="Zehui Bai" w:date="2022-03-11T15:14:00Z"/>
                    <w:rFonts w:ascii="Arial" w:hAnsi="Arial" w:cs="Arial"/>
                    <w:sz w:val="18"/>
                    <w:szCs w:val="18"/>
                  </w:rPr>
                </w:rPrChange>
              </w:rPr>
            </w:pPr>
          </w:p>
        </w:tc>
        <w:tc>
          <w:tcPr>
            <w:tcW w:w="0" w:type="pct"/>
            <w:tcPrChange w:id="1591" w:author="Zehui Bai" w:date="2022-03-11T15:15:00Z">
              <w:tcPr>
                <w:tcW w:w="645" w:type="pct"/>
                <w:tcBorders>
                  <w:top w:val="nil"/>
                  <w:left w:val="nil"/>
                  <w:bottom w:val="nil"/>
                  <w:right w:val="nil"/>
                </w:tcBorders>
              </w:tcPr>
            </w:tcPrChange>
          </w:tcPr>
          <w:p w14:paraId="0E4151D1" w14:textId="77777777" w:rsidR="00BD33D7" w:rsidRPr="00067A21" w:rsidRDefault="00BD33D7" w:rsidP="00EC6F62">
            <w:pPr>
              <w:spacing w:before="36" w:after="36"/>
              <w:jc w:val="center"/>
              <w:rPr>
                <w:moveTo w:id="1592" w:author="Zehui Bai" w:date="2022-03-11T15:14:00Z"/>
                <w:rFonts w:ascii="Arial" w:hAnsi="Arial" w:cs="Arial"/>
                <w:sz w:val="20"/>
                <w:szCs w:val="20"/>
                <w:rPrChange w:id="1593" w:author="Zehui Bai" w:date="2022-03-11T15:16:00Z">
                  <w:rPr>
                    <w:moveTo w:id="1594" w:author="Zehui Bai" w:date="2022-03-11T15:14:00Z"/>
                    <w:rFonts w:ascii="Arial" w:hAnsi="Arial" w:cs="Arial"/>
                    <w:sz w:val="18"/>
                    <w:szCs w:val="18"/>
                  </w:rPr>
                </w:rPrChange>
              </w:rPr>
            </w:pPr>
          </w:p>
        </w:tc>
      </w:tr>
      <w:tr w:rsidR="00BD33D7" w:rsidRPr="00067A21" w14:paraId="3762ED03" w14:textId="77777777" w:rsidTr="0042076A">
        <w:tblPrEx>
          <w:tblW w:w="5000" w:type="pct"/>
          <w:jc w:val="center"/>
          <w:tblInd w:w="0" w:type="dxa"/>
          <w:tblBorders>
            <w:top w:val="single" w:sz="4" w:space="0" w:color="auto"/>
            <w:bottom w:val="single" w:sz="4" w:space="0" w:color="auto"/>
          </w:tblBorders>
          <w:tblLayout w:type="fixed"/>
          <w:tblPrExChange w:id="1595"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596" w:author="Zehui Bai" w:date="2022-03-11T15:15:00Z">
            <w:trPr>
              <w:trHeight w:val="340"/>
              <w:jc w:val="center"/>
            </w:trPr>
          </w:trPrChange>
        </w:trPr>
        <w:tc>
          <w:tcPr>
            <w:tcW w:w="0" w:type="pct"/>
            <w:tcPrChange w:id="1597" w:author="Zehui Bai" w:date="2022-03-11T15:15:00Z">
              <w:tcPr>
                <w:tcW w:w="1782" w:type="pct"/>
                <w:tcBorders>
                  <w:top w:val="nil"/>
                  <w:left w:val="nil"/>
                  <w:bottom w:val="nil"/>
                  <w:right w:val="nil"/>
                </w:tcBorders>
              </w:tcPr>
            </w:tcPrChange>
          </w:tcPr>
          <w:p w14:paraId="5A723C29" w14:textId="77777777" w:rsidR="00BD33D7" w:rsidRPr="00067A21" w:rsidRDefault="00BD33D7" w:rsidP="00EC6F62">
            <w:pPr>
              <w:spacing w:before="36" w:after="36"/>
              <w:rPr>
                <w:moveTo w:id="1598" w:author="Zehui Bai" w:date="2022-03-11T15:14:00Z"/>
                <w:rFonts w:ascii="Arial" w:eastAsiaTheme="minorEastAsia" w:hAnsi="Arial" w:cs="Arial"/>
                <w:b/>
                <w:bCs/>
                <w:sz w:val="20"/>
                <w:szCs w:val="20"/>
                <w:rPrChange w:id="1599" w:author="Zehui Bai" w:date="2022-03-11T15:16:00Z">
                  <w:rPr>
                    <w:moveTo w:id="1600" w:author="Zehui Bai" w:date="2022-03-11T15:14:00Z"/>
                    <w:rFonts w:ascii="Arial" w:eastAsiaTheme="minorEastAsia" w:hAnsi="Arial" w:cs="Arial"/>
                    <w:b/>
                    <w:bCs/>
                    <w:sz w:val="18"/>
                    <w:szCs w:val="18"/>
                  </w:rPr>
                </w:rPrChange>
              </w:rPr>
            </w:pPr>
            <w:moveTo w:id="1601" w:author="Zehui Bai" w:date="2022-03-11T15:14:00Z">
              <w:r w:rsidRPr="00067A21">
                <w:rPr>
                  <w:rFonts w:ascii="Arial" w:eastAsiaTheme="minorEastAsia" w:hAnsi="Arial" w:cs="Arial"/>
                  <w:b/>
                  <w:bCs/>
                  <w:sz w:val="20"/>
                  <w:szCs w:val="20"/>
                  <w:rPrChange w:id="1602" w:author="Zehui Bai" w:date="2022-03-11T15:16:00Z">
                    <w:rPr>
                      <w:rFonts w:ascii="Arial" w:eastAsiaTheme="minorEastAsia" w:hAnsi="Arial" w:cs="Arial"/>
                      <w:b/>
                      <w:bCs/>
                      <w:sz w:val="18"/>
                      <w:szCs w:val="18"/>
                    </w:rPr>
                  </w:rPrChange>
                </w:rPr>
                <w:t>Reasons to get vaccinated</w:t>
              </w:r>
            </w:moveTo>
          </w:p>
        </w:tc>
        <w:tc>
          <w:tcPr>
            <w:tcW w:w="0" w:type="pct"/>
            <w:tcPrChange w:id="1603" w:author="Zehui Bai" w:date="2022-03-11T15:15:00Z">
              <w:tcPr>
                <w:tcW w:w="644" w:type="pct"/>
                <w:tcBorders>
                  <w:top w:val="nil"/>
                  <w:left w:val="nil"/>
                  <w:bottom w:val="nil"/>
                  <w:right w:val="nil"/>
                </w:tcBorders>
              </w:tcPr>
            </w:tcPrChange>
          </w:tcPr>
          <w:p w14:paraId="6B7AD153" w14:textId="77777777" w:rsidR="00BD33D7" w:rsidRPr="00067A21" w:rsidRDefault="00BD33D7" w:rsidP="00EC6F62">
            <w:pPr>
              <w:spacing w:before="36" w:after="36"/>
              <w:jc w:val="center"/>
              <w:rPr>
                <w:moveTo w:id="1604" w:author="Zehui Bai" w:date="2022-03-11T15:14:00Z"/>
                <w:rFonts w:ascii="Arial" w:hAnsi="Arial" w:cs="Arial"/>
                <w:sz w:val="20"/>
                <w:szCs w:val="20"/>
                <w:rPrChange w:id="1605" w:author="Zehui Bai" w:date="2022-03-11T15:16:00Z">
                  <w:rPr>
                    <w:moveTo w:id="1606" w:author="Zehui Bai" w:date="2022-03-11T15:14:00Z"/>
                    <w:rFonts w:ascii="Arial" w:hAnsi="Arial" w:cs="Arial"/>
                    <w:sz w:val="18"/>
                    <w:szCs w:val="18"/>
                  </w:rPr>
                </w:rPrChange>
              </w:rPr>
            </w:pPr>
          </w:p>
        </w:tc>
        <w:tc>
          <w:tcPr>
            <w:tcW w:w="0" w:type="pct"/>
            <w:tcPrChange w:id="1607" w:author="Zehui Bai" w:date="2022-03-11T15:15:00Z">
              <w:tcPr>
                <w:tcW w:w="645" w:type="pct"/>
                <w:tcBorders>
                  <w:top w:val="nil"/>
                  <w:left w:val="nil"/>
                  <w:bottom w:val="nil"/>
                  <w:right w:val="nil"/>
                </w:tcBorders>
              </w:tcPr>
            </w:tcPrChange>
          </w:tcPr>
          <w:p w14:paraId="61BD5496" w14:textId="77777777" w:rsidR="00BD33D7" w:rsidRPr="00067A21" w:rsidRDefault="00BD33D7" w:rsidP="00EC6F62">
            <w:pPr>
              <w:spacing w:before="36" w:after="36"/>
              <w:jc w:val="center"/>
              <w:rPr>
                <w:moveTo w:id="1608" w:author="Zehui Bai" w:date="2022-03-11T15:14:00Z"/>
                <w:rFonts w:ascii="Arial" w:hAnsi="Arial" w:cs="Arial"/>
                <w:sz w:val="20"/>
                <w:szCs w:val="20"/>
                <w:rPrChange w:id="1609" w:author="Zehui Bai" w:date="2022-03-11T15:16:00Z">
                  <w:rPr>
                    <w:moveTo w:id="1610" w:author="Zehui Bai" w:date="2022-03-11T15:14:00Z"/>
                    <w:rFonts w:ascii="Arial" w:hAnsi="Arial" w:cs="Arial"/>
                    <w:sz w:val="18"/>
                    <w:szCs w:val="18"/>
                  </w:rPr>
                </w:rPrChange>
              </w:rPr>
            </w:pPr>
          </w:p>
        </w:tc>
      </w:tr>
      <w:tr w:rsidR="00BD33D7" w:rsidRPr="00067A21" w14:paraId="6F9950EF" w14:textId="77777777" w:rsidTr="0042076A">
        <w:tblPrEx>
          <w:tblW w:w="5000" w:type="pct"/>
          <w:jc w:val="center"/>
          <w:tblInd w:w="0" w:type="dxa"/>
          <w:tblBorders>
            <w:top w:val="single" w:sz="4" w:space="0" w:color="auto"/>
            <w:bottom w:val="single" w:sz="4" w:space="0" w:color="auto"/>
          </w:tblBorders>
          <w:tblLayout w:type="fixed"/>
          <w:tblPrExChange w:id="161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612" w:author="Zehui Bai" w:date="2022-03-11T15:15:00Z">
            <w:trPr>
              <w:trHeight w:val="340"/>
              <w:jc w:val="center"/>
            </w:trPr>
          </w:trPrChange>
        </w:trPr>
        <w:tc>
          <w:tcPr>
            <w:tcW w:w="0" w:type="pct"/>
            <w:tcPrChange w:id="1613" w:author="Zehui Bai" w:date="2022-03-11T15:15:00Z">
              <w:tcPr>
                <w:tcW w:w="1782" w:type="pct"/>
                <w:tcBorders>
                  <w:top w:val="nil"/>
                  <w:left w:val="nil"/>
                  <w:bottom w:val="nil"/>
                  <w:right w:val="nil"/>
                </w:tcBorders>
              </w:tcPr>
            </w:tcPrChange>
          </w:tcPr>
          <w:p w14:paraId="692B62DB" w14:textId="77777777" w:rsidR="00BD33D7" w:rsidRPr="00067A21" w:rsidRDefault="00BD33D7" w:rsidP="00EC6F62">
            <w:pPr>
              <w:spacing w:before="36" w:after="36"/>
              <w:ind w:left="708"/>
              <w:rPr>
                <w:moveTo w:id="1614" w:author="Zehui Bai" w:date="2022-03-11T15:14:00Z"/>
                <w:rFonts w:ascii="Arial" w:eastAsiaTheme="minorEastAsia" w:hAnsi="Arial" w:cs="Arial"/>
                <w:sz w:val="20"/>
                <w:szCs w:val="20"/>
                <w:rPrChange w:id="1615" w:author="Zehui Bai" w:date="2022-03-11T15:16:00Z">
                  <w:rPr>
                    <w:moveTo w:id="1616" w:author="Zehui Bai" w:date="2022-03-11T15:14:00Z"/>
                    <w:rFonts w:ascii="Arial" w:eastAsiaTheme="minorEastAsia" w:hAnsi="Arial" w:cs="Arial"/>
                    <w:sz w:val="18"/>
                    <w:szCs w:val="18"/>
                  </w:rPr>
                </w:rPrChange>
              </w:rPr>
            </w:pPr>
            <w:moveTo w:id="1617" w:author="Zehui Bai" w:date="2022-03-11T15:14:00Z">
              <w:r w:rsidRPr="00067A21">
                <w:rPr>
                  <w:rFonts w:ascii="Arial" w:eastAsiaTheme="minorEastAsia" w:hAnsi="Arial" w:cs="Arial"/>
                  <w:sz w:val="20"/>
                  <w:szCs w:val="20"/>
                  <w:rPrChange w:id="1618" w:author="Zehui Bai" w:date="2022-03-11T15:16:00Z">
                    <w:rPr>
                      <w:rFonts w:ascii="Arial" w:eastAsiaTheme="minorEastAsia" w:hAnsi="Arial" w:cs="Arial"/>
                      <w:sz w:val="18"/>
                      <w:szCs w:val="18"/>
                    </w:rPr>
                  </w:rPrChange>
                </w:rPr>
                <w:t>Occupational reasons</w:t>
              </w:r>
            </w:moveTo>
          </w:p>
        </w:tc>
        <w:tc>
          <w:tcPr>
            <w:tcW w:w="0" w:type="pct"/>
            <w:tcPrChange w:id="1619" w:author="Zehui Bai" w:date="2022-03-11T15:15:00Z">
              <w:tcPr>
                <w:tcW w:w="644" w:type="pct"/>
                <w:tcBorders>
                  <w:top w:val="nil"/>
                  <w:left w:val="nil"/>
                  <w:bottom w:val="nil"/>
                  <w:right w:val="nil"/>
                </w:tcBorders>
              </w:tcPr>
            </w:tcPrChange>
          </w:tcPr>
          <w:p w14:paraId="407C526F" w14:textId="77777777" w:rsidR="00BD33D7" w:rsidRPr="00EE0435" w:rsidRDefault="00BD33D7" w:rsidP="00EC6F62">
            <w:pPr>
              <w:spacing w:before="36" w:after="36"/>
              <w:jc w:val="center"/>
              <w:rPr>
                <w:moveTo w:id="1620" w:author="Zehui Bai" w:date="2022-03-11T15:14:00Z"/>
                <w:rFonts w:ascii="Arial" w:hAnsi="Arial" w:cs="Arial"/>
                <w:sz w:val="20"/>
                <w:szCs w:val="20"/>
                <w:highlight w:val="yellow"/>
                <w:rPrChange w:id="1621" w:author="Zehui Bai" w:date="2022-03-12T16:09:00Z">
                  <w:rPr>
                    <w:moveTo w:id="1622" w:author="Zehui Bai" w:date="2022-03-11T15:14:00Z"/>
                    <w:rFonts w:ascii="Arial" w:hAnsi="Arial" w:cs="Arial"/>
                    <w:sz w:val="18"/>
                    <w:szCs w:val="18"/>
                  </w:rPr>
                </w:rPrChange>
              </w:rPr>
            </w:pPr>
            <w:moveTo w:id="1623" w:author="Zehui Bai" w:date="2022-03-11T15:14:00Z">
              <w:r w:rsidRPr="00EE0435">
                <w:rPr>
                  <w:rFonts w:ascii="Arial" w:hAnsi="Arial" w:cs="Arial"/>
                  <w:sz w:val="20"/>
                  <w:szCs w:val="20"/>
                  <w:highlight w:val="yellow"/>
                  <w:rPrChange w:id="1624" w:author="Zehui Bai" w:date="2022-03-12T16:09:00Z">
                    <w:rPr>
                      <w:rFonts w:ascii="Arial" w:hAnsi="Arial" w:cs="Arial"/>
                      <w:sz w:val="18"/>
                      <w:szCs w:val="18"/>
                    </w:rPr>
                  </w:rPrChange>
                </w:rPr>
                <w:t>355</w:t>
              </w:r>
            </w:moveTo>
          </w:p>
        </w:tc>
        <w:tc>
          <w:tcPr>
            <w:tcW w:w="0" w:type="pct"/>
            <w:tcPrChange w:id="1625" w:author="Zehui Bai" w:date="2022-03-11T15:15:00Z">
              <w:tcPr>
                <w:tcW w:w="645" w:type="pct"/>
                <w:tcBorders>
                  <w:top w:val="nil"/>
                  <w:left w:val="nil"/>
                  <w:bottom w:val="nil"/>
                  <w:right w:val="nil"/>
                </w:tcBorders>
              </w:tcPr>
            </w:tcPrChange>
          </w:tcPr>
          <w:p w14:paraId="7C735538" w14:textId="77777777" w:rsidR="00BD33D7" w:rsidRPr="00EE0435" w:rsidRDefault="00BD33D7" w:rsidP="00EC6F62">
            <w:pPr>
              <w:spacing w:before="36" w:after="36"/>
              <w:jc w:val="center"/>
              <w:rPr>
                <w:moveTo w:id="1626" w:author="Zehui Bai" w:date="2022-03-11T15:14:00Z"/>
                <w:rFonts w:ascii="Arial" w:hAnsi="Arial" w:cs="Arial"/>
                <w:sz w:val="20"/>
                <w:szCs w:val="20"/>
                <w:highlight w:val="yellow"/>
                <w:rPrChange w:id="1627" w:author="Zehui Bai" w:date="2022-03-12T16:09:00Z">
                  <w:rPr>
                    <w:moveTo w:id="1628" w:author="Zehui Bai" w:date="2022-03-11T15:14:00Z"/>
                    <w:rFonts w:ascii="Arial" w:hAnsi="Arial" w:cs="Arial"/>
                    <w:sz w:val="18"/>
                    <w:szCs w:val="18"/>
                  </w:rPr>
                </w:rPrChange>
              </w:rPr>
            </w:pPr>
            <w:moveTo w:id="1629" w:author="Zehui Bai" w:date="2022-03-11T15:14:00Z">
              <w:r w:rsidRPr="00EE0435">
                <w:rPr>
                  <w:rFonts w:ascii="Arial" w:hAnsi="Arial" w:cs="Arial"/>
                  <w:sz w:val="20"/>
                  <w:szCs w:val="20"/>
                  <w:highlight w:val="yellow"/>
                  <w:rPrChange w:id="1630" w:author="Zehui Bai" w:date="2022-03-12T16:09:00Z">
                    <w:rPr>
                      <w:rFonts w:ascii="Arial" w:hAnsi="Arial" w:cs="Arial"/>
                      <w:sz w:val="18"/>
                      <w:szCs w:val="18"/>
                    </w:rPr>
                  </w:rPrChange>
                </w:rPr>
                <w:t>42.9</w:t>
              </w:r>
            </w:moveTo>
          </w:p>
        </w:tc>
      </w:tr>
      <w:tr w:rsidR="00BD33D7" w:rsidRPr="00067A21" w14:paraId="6004042D" w14:textId="77777777" w:rsidTr="0042076A">
        <w:tblPrEx>
          <w:tblW w:w="5000" w:type="pct"/>
          <w:jc w:val="center"/>
          <w:tblInd w:w="0" w:type="dxa"/>
          <w:tblBorders>
            <w:top w:val="single" w:sz="4" w:space="0" w:color="auto"/>
            <w:bottom w:val="single" w:sz="4" w:space="0" w:color="auto"/>
          </w:tblBorders>
          <w:tblLayout w:type="fixed"/>
          <w:tblPrExChange w:id="163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632" w:author="Zehui Bai" w:date="2022-03-11T15:15:00Z">
            <w:trPr>
              <w:trHeight w:val="340"/>
              <w:jc w:val="center"/>
            </w:trPr>
          </w:trPrChange>
        </w:trPr>
        <w:tc>
          <w:tcPr>
            <w:tcW w:w="0" w:type="pct"/>
            <w:vAlign w:val="center"/>
            <w:tcPrChange w:id="1633" w:author="Zehui Bai" w:date="2022-03-11T15:15:00Z">
              <w:tcPr>
                <w:tcW w:w="1782" w:type="pct"/>
                <w:tcBorders>
                  <w:top w:val="nil"/>
                  <w:left w:val="nil"/>
                  <w:bottom w:val="nil"/>
                  <w:right w:val="nil"/>
                </w:tcBorders>
                <w:vAlign w:val="center"/>
              </w:tcPr>
            </w:tcPrChange>
          </w:tcPr>
          <w:p w14:paraId="67C2C9F2" w14:textId="77777777" w:rsidR="00BD33D7" w:rsidRPr="00067A21" w:rsidRDefault="00BD33D7" w:rsidP="00EC6F62">
            <w:pPr>
              <w:spacing w:before="36" w:after="36"/>
              <w:ind w:left="708"/>
              <w:rPr>
                <w:moveTo w:id="1634" w:author="Zehui Bai" w:date="2022-03-11T15:14:00Z"/>
                <w:rFonts w:ascii="Arial" w:eastAsiaTheme="minorEastAsia" w:hAnsi="Arial" w:cs="Arial"/>
                <w:sz w:val="20"/>
                <w:szCs w:val="20"/>
                <w:rPrChange w:id="1635" w:author="Zehui Bai" w:date="2022-03-11T15:16:00Z">
                  <w:rPr>
                    <w:moveTo w:id="1636" w:author="Zehui Bai" w:date="2022-03-11T15:14:00Z"/>
                    <w:rFonts w:ascii="Arial" w:eastAsiaTheme="minorEastAsia" w:hAnsi="Arial" w:cs="Arial"/>
                    <w:sz w:val="18"/>
                    <w:szCs w:val="18"/>
                  </w:rPr>
                </w:rPrChange>
              </w:rPr>
            </w:pPr>
            <w:moveTo w:id="1637" w:author="Zehui Bai" w:date="2022-03-11T15:14:00Z">
              <w:r w:rsidRPr="00067A21">
                <w:rPr>
                  <w:rFonts w:ascii="Arial" w:eastAsiaTheme="minorEastAsia" w:hAnsi="Arial" w:cs="Arial"/>
                  <w:sz w:val="20"/>
                  <w:szCs w:val="20"/>
                  <w:rPrChange w:id="1638" w:author="Zehui Bai" w:date="2022-03-11T15:16:00Z">
                    <w:rPr>
                      <w:rFonts w:ascii="Arial" w:eastAsiaTheme="minorEastAsia" w:hAnsi="Arial" w:cs="Arial"/>
                      <w:sz w:val="18"/>
                      <w:szCs w:val="18"/>
                    </w:rPr>
                  </w:rPrChange>
                </w:rPr>
                <w:t>Reduce the risk of infection</w:t>
              </w:r>
            </w:moveTo>
          </w:p>
        </w:tc>
        <w:tc>
          <w:tcPr>
            <w:tcW w:w="0" w:type="pct"/>
            <w:tcPrChange w:id="1639" w:author="Zehui Bai" w:date="2022-03-11T15:15:00Z">
              <w:tcPr>
                <w:tcW w:w="644" w:type="pct"/>
                <w:tcBorders>
                  <w:top w:val="nil"/>
                  <w:left w:val="nil"/>
                  <w:bottom w:val="nil"/>
                  <w:right w:val="nil"/>
                </w:tcBorders>
              </w:tcPr>
            </w:tcPrChange>
          </w:tcPr>
          <w:p w14:paraId="36CA431F" w14:textId="77777777" w:rsidR="00BD33D7" w:rsidRPr="00EE0435" w:rsidRDefault="00BD33D7" w:rsidP="00EC6F62">
            <w:pPr>
              <w:spacing w:before="36" w:after="36"/>
              <w:jc w:val="center"/>
              <w:rPr>
                <w:moveTo w:id="1640" w:author="Zehui Bai" w:date="2022-03-11T15:14:00Z"/>
                <w:rFonts w:ascii="Arial" w:hAnsi="Arial" w:cs="Arial"/>
                <w:sz w:val="20"/>
                <w:szCs w:val="20"/>
                <w:highlight w:val="yellow"/>
                <w:rPrChange w:id="1641" w:author="Zehui Bai" w:date="2022-03-12T16:09:00Z">
                  <w:rPr>
                    <w:moveTo w:id="1642" w:author="Zehui Bai" w:date="2022-03-11T15:14:00Z"/>
                    <w:rFonts w:ascii="Arial" w:hAnsi="Arial" w:cs="Arial"/>
                    <w:sz w:val="18"/>
                    <w:szCs w:val="18"/>
                  </w:rPr>
                </w:rPrChange>
              </w:rPr>
            </w:pPr>
            <w:moveTo w:id="1643" w:author="Zehui Bai" w:date="2022-03-11T15:14:00Z">
              <w:r w:rsidRPr="00EE0435">
                <w:rPr>
                  <w:rFonts w:ascii="Arial" w:hAnsi="Arial" w:cs="Arial"/>
                  <w:sz w:val="20"/>
                  <w:szCs w:val="20"/>
                  <w:highlight w:val="yellow"/>
                  <w:rPrChange w:id="1644" w:author="Zehui Bai" w:date="2022-03-12T16:09:00Z">
                    <w:rPr>
                      <w:rFonts w:ascii="Arial" w:hAnsi="Arial" w:cs="Arial"/>
                      <w:sz w:val="18"/>
                      <w:szCs w:val="18"/>
                    </w:rPr>
                  </w:rPrChange>
                </w:rPr>
                <w:t>692</w:t>
              </w:r>
            </w:moveTo>
          </w:p>
        </w:tc>
        <w:tc>
          <w:tcPr>
            <w:tcW w:w="0" w:type="pct"/>
            <w:tcPrChange w:id="1645" w:author="Zehui Bai" w:date="2022-03-11T15:15:00Z">
              <w:tcPr>
                <w:tcW w:w="645" w:type="pct"/>
                <w:tcBorders>
                  <w:top w:val="nil"/>
                  <w:left w:val="nil"/>
                  <w:bottom w:val="nil"/>
                  <w:right w:val="nil"/>
                </w:tcBorders>
              </w:tcPr>
            </w:tcPrChange>
          </w:tcPr>
          <w:p w14:paraId="087DDFEC" w14:textId="77777777" w:rsidR="00BD33D7" w:rsidRPr="00EE0435" w:rsidRDefault="00BD33D7" w:rsidP="00EC6F62">
            <w:pPr>
              <w:spacing w:before="36" w:after="36"/>
              <w:jc w:val="center"/>
              <w:rPr>
                <w:moveTo w:id="1646" w:author="Zehui Bai" w:date="2022-03-11T15:14:00Z"/>
                <w:rFonts w:ascii="Arial" w:hAnsi="Arial" w:cs="Arial"/>
                <w:sz w:val="20"/>
                <w:szCs w:val="20"/>
                <w:highlight w:val="yellow"/>
                <w:rPrChange w:id="1647" w:author="Zehui Bai" w:date="2022-03-12T16:09:00Z">
                  <w:rPr>
                    <w:moveTo w:id="1648" w:author="Zehui Bai" w:date="2022-03-11T15:14:00Z"/>
                    <w:rFonts w:ascii="Arial" w:hAnsi="Arial" w:cs="Arial"/>
                    <w:sz w:val="18"/>
                    <w:szCs w:val="18"/>
                  </w:rPr>
                </w:rPrChange>
              </w:rPr>
            </w:pPr>
            <w:moveTo w:id="1649" w:author="Zehui Bai" w:date="2022-03-11T15:14:00Z">
              <w:r w:rsidRPr="00EE0435">
                <w:rPr>
                  <w:rFonts w:ascii="Arial" w:hAnsi="Arial" w:cs="Arial"/>
                  <w:sz w:val="20"/>
                  <w:szCs w:val="20"/>
                  <w:highlight w:val="yellow"/>
                  <w:rPrChange w:id="1650" w:author="Zehui Bai" w:date="2022-03-12T16:09:00Z">
                    <w:rPr>
                      <w:rFonts w:ascii="Arial" w:hAnsi="Arial" w:cs="Arial"/>
                      <w:sz w:val="18"/>
                      <w:szCs w:val="18"/>
                    </w:rPr>
                  </w:rPrChange>
                </w:rPr>
                <w:t>83.6</w:t>
              </w:r>
            </w:moveTo>
          </w:p>
        </w:tc>
      </w:tr>
      <w:tr w:rsidR="00BD33D7" w:rsidRPr="00067A21" w14:paraId="4F167FD1" w14:textId="77777777" w:rsidTr="0042076A">
        <w:tblPrEx>
          <w:tblW w:w="5000" w:type="pct"/>
          <w:jc w:val="center"/>
          <w:tblInd w:w="0" w:type="dxa"/>
          <w:tblBorders>
            <w:top w:val="single" w:sz="4" w:space="0" w:color="auto"/>
            <w:bottom w:val="single" w:sz="4" w:space="0" w:color="auto"/>
          </w:tblBorders>
          <w:tblLayout w:type="fixed"/>
          <w:tblPrExChange w:id="165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652" w:author="Zehui Bai" w:date="2022-03-11T15:15:00Z">
            <w:trPr>
              <w:trHeight w:val="340"/>
              <w:jc w:val="center"/>
            </w:trPr>
          </w:trPrChange>
        </w:trPr>
        <w:tc>
          <w:tcPr>
            <w:tcW w:w="0" w:type="pct"/>
            <w:tcPrChange w:id="1653" w:author="Zehui Bai" w:date="2022-03-11T15:15:00Z">
              <w:tcPr>
                <w:tcW w:w="1782" w:type="pct"/>
                <w:tcBorders>
                  <w:top w:val="nil"/>
                  <w:left w:val="nil"/>
                  <w:bottom w:val="nil"/>
                  <w:right w:val="nil"/>
                </w:tcBorders>
              </w:tcPr>
            </w:tcPrChange>
          </w:tcPr>
          <w:p w14:paraId="152108F8" w14:textId="77777777" w:rsidR="00BD33D7" w:rsidRPr="00067A21" w:rsidRDefault="00BD33D7" w:rsidP="00EC6F62">
            <w:pPr>
              <w:spacing w:before="36" w:after="36"/>
              <w:ind w:left="708"/>
              <w:rPr>
                <w:moveTo w:id="1654" w:author="Zehui Bai" w:date="2022-03-11T15:14:00Z"/>
                <w:rFonts w:ascii="Arial" w:eastAsiaTheme="minorEastAsia" w:hAnsi="Arial" w:cs="Arial"/>
                <w:sz w:val="20"/>
                <w:szCs w:val="20"/>
                <w:rPrChange w:id="1655" w:author="Zehui Bai" w:date="2022-03-11T15:16:00Z">
                  <w:rPr>
                    <w:moveTo w:id="1656" w:author="Zehui Bai" w:date="2022-03-11T15:14:00Z"/>
                    <w:rFonts w:ascii="Arial" w:eastAsiaTheme="minorEastAsia" w:hAnsi="Arial" w:cs="Arial"/>
                    <w:sz w:val="18"/>
                    <w:szCs w:val="18"/>
                  </w:rPr>
                </w:rPrChange>
              </w:rPr>
            </w:pPr>
            <w:moveTo w:id="1657" w:author="Zehui Bai" w:date="2022-03-11T15:14:00Z">
              <w:r w:rsidRPr="00067A21">
                <w:rPr>
                  <w:rFonts w:ascii="Arial" w:eastAsiaTheme="minorEastAsia" w:hAnsi="Arial" w:cs="Arial"/>
                  <w:sz w:val="20"/>
                  <w:szCs w:val="20"/>
                  <w:rPrChange w:id="1658" w:author="Zehui Bai" w:date="2022-03-11T15:16:00Z">
                    <w:rPr>
                      <w:rFonts w:ascii="Arial" w:eastAsiaTheme="minorEastAsia" w:hAnsi="Arial" w:cs="Arial"/>
                      <w:sz w:val="18"/>
                      <w:szCs w:val="18"/>
                    </w:rPr>
                  </w:rPrChange>
                </w:rPr>
                <w:t>Return to normal life</w:t>
              </w:r>
            </w:moveTo>
          </w:p>
        </w:tc>
        <w:tc>
          <w:tcPr>
            <w:tcW w:w="0" w:type="pct"/>
            <w:tcPrChange w:id="1659" w:author="Zehui Bai" w:date="2022-03-11T15:15:00Z">
              <w:tcPr>
                <w:tcW w:w="644" w:type="pct"/>
                <w:tcBorders>
                  <w:top w:val="nil"/>
                  <w:left w:val="nil"/>
                  <w:bottom w:val="nil"/>
                  <w:right w:val="nil"/>
                </w:tcBorders>
              </w:tcPr>
            </w:tcPrChange>
          </w:tcPr>
          <w:p w14:paraId="2F61C4AC" w14:textId="77777777" w:rsidR="00BD33D7" w:rsidRPr="00EE0435" w:rsidRDefault="00BD33D7" w:rsidP="00EC6F62">
            <w:pPr>
              <w:spacing w:before="36" w:after="36"/>
              <w:jc w:val="center"/>
              <w:rPr>
                <w:moveTo w:id="1660" w:author="Zehui Bai" w:date="2022-03-11T15:14:00Z"/>
                <w:rFonts w:ascii="Arial" w:hAnsi="Arial" w:cs="Arial"/>
                <w:sz w:val="20"/>
                <w:szCs w:val="20"/>
                <w:highlight w:val="yellow"/>
                <w:rPrChange w:id="1661" w:author="Zehui Bai" w:date="2022-03-12T16:09:00Z">
                  <w:rPr>
                    <w:moveTo w:id="1662" w:author="Zehui Bai" w:date="2022-03-11T15:14:00Z"/>
                    <w:rFonts w:ascii="Arial" w:hAnsi="Arial" w:cs="Arial"/>
                    <w:sz w:val="18"/>
                    <w:szCs w:val="18"/>
                  </w:rPr>
                </w:rPrChange>
              </w:rPr>
            </w:pPr>
            <w:moveTo w:id="1663" w:author="Zehui Bai" w:date="2022-03-11T15:14:00Z">
              <w:r w:rsidRPr="00EE0435">
                <w:rPr>
                  <w:rFonts w:ascii="Arial" w:hAnsi="Arial" w:cs="Arial"/>
                  <w:sz w:val="20"/>
                  <w:szCs w:val="20"/>
                  <w:highlight w:val="yellow"/>
                  <w:rPrChange w:id="1664" w:author="Zehui Bai" w:date="2022-03-12T16:09:00Z">
                    <w:rPr>
                      <w:rFonts w:ascii="Arial" w:hAnsi="Arial" w:cs="Arial"/>
                      <w:sz w:val="18"/>
                      <w:szCs w:val="18"/>
                    </w:rPr>
                  </w:rPrChange>
                </w:rPr>
                <w:t>671</w:t>
              </w:r>
            </w:moveTo>
          </w:p>
        </w:tc>
        <w:tc>
          <w:tcPr>
            <w:tcW w:w="0" w:type="pct"/>
            <w:tcPrChange w:id="1665" w:author="Zehui Bai" w:date="2022-03-11T15:15:00Z">
              <w:tcPr>
                <w:tcW w:w="645" w:type="pct"/>
                <w:tcBorders>
                  <w:top w:val="nil"/>
                  <w:left w:val="nil"/>
                  <w:bottom w:val="nil"/>
                  <w:right w:val="nil"/>
                </w:tcBorders>
              </w:tcPr>
            </w:tcPrChange>
          </w:tcPr>
          <w:p w14:paraId="54C2C543" w14:textId="77777777" w:rsidR="00BD33D7" w:rsidRPr="00EE0435" w:rsidRDefault="00BD33D7" w:rsidP="00EC6F62">
            <w:pPr>
              <w:spacing w:before="36" w:after="36"/>
              <w:jc w:val="center"/>
              <w:rPr>
                <w:moveTo w:id="1666" w:author="Zehui Bai" w:date="2022-03-11T15:14:00Z"/>
                <w:rFonts w:ascii="Arial" w:hAnsi="Arial" w:cs="Arial"/>
                <w:sz w:val="20"/>
                <w:szCs w:val="20"/>
                <w:highlight w:val="yellow"/>
                <w:rPrChange w:id="1667" w:author="Zehui Bai" w:date="2022-03-12T16:09:00Z">
                  <w:rPr>
                    <w:moveTo w:id="1668" w:author="Zehui Bai" w:date="2022-03-11T15:14:00Z"/>
                    <w:rFonts w:ascii="Arial" w:hAnsi="Arial" w:cs="Arial"/>
                    <w:sz w:val="18"/>
                    <w:szCs w:val="18"/>
                  </w:rPr>
                </w:rPrChange>
              </w:rPr>
            </w:pPr>
            <w:moveTo w:id="1669" w:author="Zehui Bai" w:date="2022-03-11T15:14:00Z">
              <w:r w:rsidRPr="00EE0435">
                <w:rPr>
                  <w:rFonts w:ascii="Arial" w:hAnsi="Arial" w:cs="Arial"/>
                  <w:sz w:val="20"/>
                  <w:szCs w:val="20"/>
                  <w:highlight w:val="yellow"/>
                  <w:rPrChange w:id="1670" w:author="Zehui Bai" w:date="2022-03-12T16:09:00Z">
                    <w:rPr>
                      <w:rFonts w:ascii="Arial" w:hAnsi="Arial" w:cs="Arial"/>
                      <w:sz w:val="18"/>
                      <w:szCs w:val="18"/>
                    </w:rPr>
                  </w:rPrChange>
                </w:rPr>
                <w:t>81.0</w:t>
              </w:r>
            </w:moveTo>
          </w:p>
        </w:tc>
      </w:tr>
      <w:tr w:rsidR="00BD33D7" w:rsidRPr="00067A21" w14:paraId="74C6F1A6" w14:textId="77777777" w:rsidTr="0042076A">
        <w:tblPrEx>
          <w:tblW w:w="5000" w:type="pct"/>
          <w:jc w:val="center"/>
          <w:tblInd w:w="0" w:type="dxa"/>
          <w:tblBorders>
            <w:top w:val="single" w:sz="4" w:space="0" w:color="auto"/>
            <w:bottom w:val="single" w:sz="4" w:space="0" w:color="auto"/>
          </w:tblBorders>
          <w:tblLayout w:type="fixed"/>
          <w:tblPrExChange w:id="167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672" w:author="Zehui Bai" w:date="2022-03-11T15:15:00Z">
            <w:trPr>
              <w:trHeight w:val="340"/>
              <w:jc w:val="center"/>
            </w:trPr>
          </w:trPrChange>
        </w:trPr>
        <w:tc>
          <w:tcPr>
            <w:tcW w:w="0" w:type="pct"/>
            <w:tcPrChange w:id="1673" w:author="Zehui Bai" w:date="2022-03-11T15:15:00Z">
              <w:tcPr>
                <w:tcW w:w="1782" w:type="pct"/>
                <w:tcBorders>
                  <w:top w:val="nil"/>
                  <w:left w:val="nil"/>
                  <w:bottom w:val="nil"/>
                  <w:right w:val="nil"/>
                </w:tcBorders>
              </w:tcPr>
            </w:tcPrChange>
          </w:tcPr>
          <w:p w14:paraId="2D326505" w14:textId="77777777" w:rsidR="00BD33D7" w:rsidRPr="00067A21" w:rsidRDefault="00BD33D7" w:rsidP="00EC6F62">
            <w:pPr>
              <w:spacing w:before="36" w:after="36"/>
              <w:ind w:left="708"/>
              <w:rPr>
                <w:moveTo w:id="1674" w:author="Zehui Bai" w:date="2022-03-11T15:14:00Z"/>
                <w:rFonts w:ascii="Arial" w:eastAsiaTheme="minorEastAsia" w:hAnsi="Arial" w:cs="Arial"/>
                <w:sz w:val="20"/>
                <w:szCs w:val="20"/>
                <w:rPrChange w:id="1675" w:author="Zehui Bai" w:date="2022-03-11T15:16:00Z">
                  <w:rPr>
                    <w:moveTo w:id="1676" w:author="Zehui Bai" w:date="2022-03-11T15:14:00Z"/>
                    <w:rFonts w:ascii="Arial" w:eastAsiaTheme="minorEastAsia" w:hAnsi="Arial" w:cs="Arial"/>
                    <w:sz w:val="18"/>
                    <w:szCs w:val="18"/>
                  </w:rPr>
                </w:rPrChange>
              </w:rPr>
            </w:pPr>
            <w:moveTo w:id="1677" w:author="Zehui Bai" w:date="2022-03-11T15:14:00Z">
              <w:r w:rsidRPr="00067A21">
                <w:rPr>
                  <w:rFonts w:ascii="Arial" w:eastAsiaTheme="minorEastAsia" w:hAnsi="Arial" w:cs="Arial"/>
                  <w:sz w:val="20"/>
                  <w:szCs w:val="20"/>
                  <w:rPrChange w:id="1678" w:author="Zehui Bai" w:date="2022-03-11T15:16:00Z">
                    <w:rPr>
                      <w:rFonts w:ascii="Arial" w:eastAsiaTheme="minorEastAsia" w:hAnsi="Arial" w:cs="Arial"/>
                      <w:sz w:val="18"/>
                      <w:szCs w:val="18"/>
                    </w:rPr>
                  </w:rPrChange>
                </w:rPr>
                <w:t>Protecting your family</w:t>
              </w:r>
            </w:moveTo>
          </w:p>
        </w:tc>
        <w:tc>
          <w:tcPr>
            <w:tcW w:w="0" w:type="pct"/>
            <w:tcPrChange w:id="1679" w:author="Zehui Bai" w:date="2022-03-11T15:15:00Z">
              <w:tcPr>
                <w:tcW w:w="644" w:type="pct"/>
                <w:tcBorders>
                  <w:top w:val="nil"/>
                  <w:left w:val="nil"/>
                  <w:bottom w:val="nil"/>
                  <w:right w:val="nil"/>
                </w:tcBorders>
              </w:tcPr>
            </w:tcPrChange>
          </w:tcPr>
          <w:p w14:paraId="015A4078" w14:textId="77777777" w:rsidR="00BD33D7" w:rsidRPr="00EE0435" w:rsidRDefault="00BD33D7" w:rsidP="00EC6F62">
            <w:pPr>
              <w:spacing w:before="36" w:after="36"/>
              <w:jc w:val="center"/>
              <w:rPr>
                <w:moveTo w:id="1680" w:author="Zehui Bai" w:date="2022-03-11T15:14:00Z"/>
                <w:rFonts w:ascii="Arial" w:hAnsi="Arial" w:cs="Arial"/>
                <w:sz w:val="20"/>
                <w:szCs w:val="20"/>
                <w:highlight w:val="yellow"/>
                <w:rPrChange w:id="1681" w:author="Zehui Bai" w:date="2022-03-12T16:09:00Z">
                  <w:rPr>
                    <w:moveTo w:id="1682" w:author="Zehui Bai" w:date="2022-03-11T15:14:00Z"/>
                    <w:rFonts w:ascii="Arial" w:hAnsi="Arial" w:cs="Arial"/>
                    <w:sz w:val="18"/>
                    <w:szCs w:val="18"/>
                  </w:rPr>
                </w:rPrChange>
              </w:rPr>
            </w:pPr>
            <w:moveTo w:id="1683" w:author="Zehui Bai" w:date="2022-03-11T15:14:00Z">
              <w:r w:rsidRPr="00EE0435">
                <w:rPr>
                  <w:rFonts w:ascii="Arial" w:hAnsi="Arial" w:cs="Arial"/>
                  <w:sz w:val="20"/>
                  <w:szCs w:val="20"/>
                  <w:highlight w:val="yellow"/>
                  <w:rPrChange w:id="1684" w:author="Zehui Bai" w:date="2022-03-12T16:09:00Z">
                    <w:rPr>
                      <w:rFonts w:ascii="Arial" w:hAnsi="Arial" w:cs="Arial"/>
                      <w:sz w:val="18"/>
                      <w:szCs w:val="18"/>
                    </w:rPr>
                  </w:rPrChange>
                </w:rPr>
                <w:t>690</w:t>
              </w:r>
            </w:moveTo>
          </w:p>
        </w:tc>
        <w:tc>
          <w:tcPr>
            <w:tcW w:w="0" w:type="pct"/>
            <w:tcPrChange w:id="1685" w:author="Zehui Bai" w:date="2022-03-11T15:15:00Z">
              <w:tcPr>
                <w:tcW w:w="645" w:type="pct"/>
                <w:tcBorders>
                  <w:top w:val="nil"/>
                  <w:left w:val="nil"/>
                  <w:bottom w:val="nil"/>
                  <w:right w:val="nil"/>
                </w:tcBorders>
              </w:tcPr>
            </w:tcPrChange>
          </w:tcPr>
          <w:p w14:paraId="7E67F24A" w14:textId="77777777" w:rsidR="00BD33D7" w:rsidRPr="00EE0435" w:rsidRDefault="00BD33D7" w:rsidP="00EC6F62">
            <w:pPr>
              <w:spacing w:before="36" w:after="36"/>
              <w:jc w:val="center"/>
              <w:rPr>
                <w:moveTo w:id="1686" w:author="Zehui Bai" w:date="2022-03-11T15:14:00Z"/>
                <w:rFonts w:ascii="Arial" w:hAnsi="Arial" w:cs="Arial"/>
                <w:sz w:val="20"/>
                <w:szCs w:val="20"/>
                <w:highlight w:val="yellow"/>
                <w:rPrChange w:id="1687" w:author="Zehui Bai" w:date="2022-03-12T16:09:00Z">
                  <w:rPr>
                    <w:moveTo w:id="1688" w:author="Zehui Bai" w:date="2022-03-11T15:14:00Z"/>
                    <w:rFonts w:ascii="Arial" w:hAnsi="Arial" w:cs="Arial"/>
                    <w:sz w:val="18"/>
                    <w:szCs w:val="18"/>
                  </w:rPr>
                </w:rPrChange>
              </w:rPr>
            </w:pPr>
            <w:moveTo w:id="1689" w:author="Zehui Bai" w:date="2022-03-11T15:14:00Z">
              <w:r w:rsidRPr="00EE0435">
                <w:rPr>
                  <w:rFonts w:ascii="Arial" w:hAnsi="Arial" w:cs="Arial"/>
                  <w:sz w:val="20"/>
                  <w:szCs w:val="20"/>
                  <w:highlight w:val="yellow"/>
                  <w:rPrChange w:id="1690" w:author="Zehui Bai" w:date="2022-03-12T16:09:00Z">
                    <w:rPr>
                      <w:rFonts w:ascii="Arial" w:hAnsi="Arial" w:cs="Arial"/>
                      <w:sz w:val="18"/>
                      <w:szCs w:val="18"/>
                    </w:rPr>
                  </w:rPrChange>
                </w:rPr>
                <w:t>83.3</w:t>
              </w:r>
            </w:moveTo>
          </w:p>
        </w:tc>
      </w:tr>
      <w:tr w:rsidR="00BD33D7" w:rsidRPr="00067A21" w14:paraId="5E09B71D" w14:textId="77777777" w:rsidTr="0042076A">
        <w:tblPrEx>
          <w:tblW w:w="5000" w:type="pct"/>
          <w:jc w:val="center"/>
          <w:tblInd w:w="0" w:type="dxa"/>
          <w:tblBorders>
            <w:top w:val="single" w:sz="4" w:space="0" w:color="auto"/>
            <w:bottom w:val="single" w:sz="4" w:space="0" w:color="auto"/>
          </w:tblBorders>
          <w:tblLayout w:type="fixed"/>
          <w:tblPrExChange w:id="169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692" w:author="Zehui Bai" w:date="2022-03-11T15:15:00Z">
            <w:trPr>
              <w:trHeight w:val="340"/>
              <w:jc w:val="center"/>
            </w:trPr>
          </w:trPrChange>
        </w:trPr>
        <w:tc>
          <w:tcPr>
            <w:tcW w:w="0" w:type="pct"/>
            <w:tcPrChange w:id="1693" w:author="Zehui Bai" w:date="2022-03-11T15:15:00Z">
              <w:tcPr>
                <w:tcW w:w="1782" w:type="pct"/>
                <w:tcBorders>
                  <w:top w:val="nil"/>
                  <w:left w:val="nil"/>
                  <w:bottom w:val="nil"/>
                  <w:right w:val="nil"/>
                </w:tcBorders>
              </w:tcPr>
            </w:tcPrChange>
          </w:tcPr>
          <w:p w14:paraId="0F3160EC" w14:textId="77777777" w:rsidR="00BD33D7" w:rsidRPr="00067A21" w:rsidRDefault="00BD33D7" w:rsidP="00EC6F62">
            <w:pPr>
              <w:spacing w:before="36" w:after="36"/>
              <w:ind w:left="708"/>
              <w:rPr>
                <w:moveTo w:id="1694" w:author="Zehui Bai" w:date="2022-03-11T15:14:00Z"/>
                <w:rFonts w:ascii="Arial" w:eastAsiaTheme="minorEastAsia" w:hAnsi="Arial" w:cs="Arial"/>
                <w:sz w:val="20"/>
                <w:szCs w:val="20"/>
                <w:rPrChange w:id="1695" w:author="Zehui Bai" w:date="2022-03-11T15:16:00Z">
                  <w:rPr>
                    <w:moveTo w:id="1696" w:author="Zehui Bai" w:date="2022-03-11T15:14:00Z"/>
                    <w:rFonts w:ascii="Arial" w:eastAsiaTheme="minorEastAsia" w:hAnsi="Arial" w:cs="Arial"/>
                    <w:sz w:val="18"/>
                    <w:szCs w:val="18"/>
                  </w:rPr>
                </w:rPrChange>
              </w:rPr>
            </w:pPr>
            <w:moveTo w:id="1697" w:author="Zehui Bai" w:date="2022-03-11T15:14:00Z">
              <w:r w:rsidRPr="00067A21">
                <w:rPr>
                  <w:rFonts w:ascii="Arial" w:eastAsiaTheme="minorEastAsia" w:hAnsi="Arial" w:cs="Arial"/>
                  <w:sz w:val="20"/>
                  <w:szCs w:val="20"/>
                  <w:rPrChange w:id="1698" w:author="Zehui Bai" w:date="2022-03-11T15:16:00Z">
                    <w:rPr>
                      <w:rFonts w:ascii="Arial" w:eastAsiaTheme="minorEastAsia" w:hAnsi="Arial" w:cs="Arial"/>
                      <w:sz w:val="18"/>
                      <w:szCs w:val="18"/>
                    </w:rPr>
                  </w:rPrChange>
                </w:rPr>
                <w:t>Driven by social environment</w:t>
              </w:r>
            </w:moveTo>
          </w:p>
        </w:tc>
        <w:tc>
          <w:tcPr>
            <w:tcW w:w="0" w:type="pct"/>
            <w:tcPrChange w:id="1699" w:author="Zehui Bai" w:date="2022-03-11T15:15:00Z">
              <w:tcPr>
                <w:tcW w:w="644" w:type="pct"/>
                <w:tcBorders>
                  <w:top w:val="nil"/>
                  <w:left w:val="nil"/>
                  <w:bottom w:val="nil"/>
                  <w:right w:val="nil"/>
                </w:tcBorders>
              </w:tcPr>
            </w:tcPrChange>
          </w:tcPr>
          <w:p w14:paraId="745FFBB2" w14:textId="77777777" w:rsidR="00BD33D7" w:rsidRPr="00EE0435" w:rsidRDefault="00BD33D7" w:rsidP="00EC6F62">
            <w:pPr>
              <w:spacing w:before="36" w:after="36"/>
              <w:jc w:val="center"/>
              <w:rPr>
                <w:moveTo w:id="1700" w:author="Zehui Bai" w:date="2022-03-11T15:14:00Z"/>
                <w:rFonts w:ascii="Arial" w:hAnsi="Arial" w:cs="Arial"/>
                <w:sz w:val="20"/>
                <w:szCs w:val="20"/>
                <w:highlight w:val="yellow"/>
                <w:rPrChange w:id="1701" w:author="Zehui Bai" w:date="2022-03-12T16:09:00Z">
                  <w:rPr>
                    <w:moveTo w:id="1702" w:author="Zehui Bai" w:date="2022-03-11T15:14:00Z"/>
                    <w:rFonts w:ascii="Arial" w:hAnsi="Arial" w:cs="Arial"/>
                    <w:sz w:val="18"/>
                    <w:szCs w:val="18"/>
                  </w:rPr>
                </w:rPrChange>
              </w:rPr>
            </w:pPr>
            <w:moveTo w:id="1703" w:author="Zehui Bai" w:date="2022-03-11T15:14:00Z">
              <w:r w:rsidRPr="00EE0435">
                <w:rPr>
                  <w:rFonts w:ascii="Arial" w:hAnsi="Arial" w:cs="Arial"/>
                  <w:sz w:val="20"/>
                  <w:szCs w:val="20"/>
                  <w:highlight w:val="yellow"/>
                  <w:rPrChange w:id="1704" w:author="Zehui Bai" w:date="2022-03-12T16:09:00Z">
                    <w:rPr>
                      <w:rFonts w:ascii="Arial" w:hAnsi="Arial" w:cs="Arial"/>
                      <w:sz w:val="18"/>
                      <w:szCs w:val="18"/>
                    </w:rPr>
                  </w:rPrChange>
                </w:rPr>
                <w:t>234</w:t>
              </w:r>
            </w:moveTo>
          </w:p>
        </w:tc>
        <w:tc>
          <w:tcPr>
            <w:tcW w:w="0" w:type="pct"/>
            <w:tcPrChange w:id="1705" w:author="Zehui Bai" w:date="2022-03-11T15:15:00Z">
              <w:tcPr>
                <w:tcW w:w="645" w:type="pct"/>
                <w:tcBorders>
                  <w:top w:val="nil"/>
                  <w:left w:val="nil"/>
                  <w:bottom w:val="nil"/>
                  <w:right w:val="nil"/>
                </w:tcBorders>
              </w:tcPr>
            </w:tcPrChange>
          </w:tcPr>
          <w:p w14:paraId="2147E430" w14:textId="77777777" w:rsidR="00BD33D7" w:rsidRPr="00EE0435" w:rsidRDefault="00BD33D7" w:rsidP="00EC6F62">
            <w:pPr>
              <w:spacing w:before="36" w:after="36"/>
              <w:jc w:val="center"/>
              <w:rPr>
                <w:moveTo w:id="1706" w:author="Zehui Bai" w:date="2022-03-11T15:14:00Z"/>
                <w:rFonts w:ascii="Arial" w:hAnsi="Arial" w:cs="Arial"/>
                <w:sz w:val="20"/>
                <w:szCs w:val="20"/>
                <w:highlight w:val="yellow"/>
                <w:rPrChange w:id="1707" w:author="Zehui Bai" w:date="2022-03-12T16:09:00Z">
                  <w:rPr>
                    <w:moveTo w:id="1708" w:author="Zehui Bai" w:date="2022-03-11T15:14:00Z"/>
                    <w:rFonts w:ascii="Arial" w:hAnsi="Arial" w:cs="Arial"/>
                    <w:sz w:val="18"/>
                    <w:szCs w:val="18"/>
                  </w:rPr>
                </w:rPrChange>
              </w:rPr>
            </w:pPr>
            <w:moveTo w:id="1709" w:author="Zehui Bai" w:date="2022-03-11T15:14:00Z">
              <w:r w:rsidRPr="00EE0435">
                <w:rPr>
                  <w:rFonts w:ascii="Arial" w:hAnsi="Arial" w:cs="Arial"/>
                  <w:sz w:val="20"/>
                  <w:szCs w:val="20"/>
                  <w:highlight w:val="yellow"/>
                  <w:rPrChange w:id="1710" w:author="Zehui Bai" w:date="2022-03-12T16:09:00Z">
                    <w:rPr>
                      <w:rFonts w:ascii="Arial" w:hAnsi="Arial" w:cs="Arial"/>
                      <w:sz w:val="18"/>
                      <w:szCs w:val="18"/>
                    </w:rPr>
                  </w:rPrChange>
                </w:rPr>
                <w:t>28.3</w:t>
              </w:r>
            </w:moveTo>
          </w:p>
        </w:tc>
      </w:tr>
      <w:tr w:rsidR="00BD33D7" w:rsidRPr="00067A21" w14:paraId="32D63AE2" w14:textId="77777777" w:rsidTr="0042076A">
        <w:tblPrEx>
          <w:tblW w:w="5000" w:type="pct"/>
          <w:jc w:val="center"/>
          <w:tblInd w:w="0" w:type="dxa"/>
          <w:tblBorders>
            <w:top w:val="single" w:sz="4" w:space="0" w:color="auto"/>
            <w:bottom w:val="single" w:sz="4" w:space="0" w:color="auto"/>
          </w:tblBorders>
          <w:tblLayout w:type="fixed"/>
          <w:tblPrExChange w:id="171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712" w:author="Zehui Bai" w:date="2022-03-11T15:15:00Z">
            <w:trPr>
              <w:trHeight w:val="340"/>
              <w:jc w:val="center"/>
            </w:trPr>
          </w:trPrChange>
        </w:trPr>
        <w:tc>
          <w:tcPr>
            <w:tcW w:w="0" w:type="pct"/>
            <w:vAlign w:val="center"/>
            <w:tcPrChange w:id="1713" w:author="Zehui Bai" w:date="2022-03-11T15:15:00Z">
              <w:tcPr>
                <w:tcW w:w="1782" w:type="pct"/>
                <w:tcBorders>
                  <w:top w:val="nil"/>
                  <w:left w:val="nil"/>
                  <w:bottom w:val="nil"/>
                  <w:right w:val="nil"/>
                </w:tcBorders>
                <w:vAlign w:val="center"/>
              </w:tcPr>
            </w:tcPrChange>
          </w:tcPr>
          <w:p w14:paraId="35C2BDC9" w14:textId="77777777" w:rsidR="00BD33D7" w:rsidRPr="00067A21" w:rsidRDefault="00BD33D7" w:rsidP="00EC6F62">
            <w:pPr>
              <w:spacing w:before="36" w:after="36"/>
              <w:ind w:left="708"/>
              <w:rPr>
                <w:moveTo w:id="1714" w:author="Zehui Bai" w:date="2022-03-11T15:14:00Z"/>
                <w:rFonts w:ascii="Arial" w:eastAsiaTheme="minorEastAsia" w:hAnsi="Arial" w:cs="Arial"/>
                <w:sz w:val="20"/>
                <w:szCs w:val="20"/>
                <w:rPrChange w:id="1715" w:author="Zehui Bai" w:date="2022-03-11T15:16:00Z">
                  <w:rPr>
                    <w:moveTo w:id="1716" w:author="Zehui Bai" w:date="2022-03-11T15:14:00Z"/>
                    <w:rFonts w:ascii="Arial" w:eastAsiaTheme="minorEastAsia" w:hAnsi="Arial" w:cs="Arial"/>
                    <w:sz w:val="18"/>
                    <w:szCs w:val="18"/>
                  </w:rPr>
                </w:rPrChange>
              </w:rPr>
            </w:pPr>
            <w:moveTo w:id="1717" w:author="Zehui Bai" w:date="2022-03-11T15:14:00Z">
              <w:r w:rsidRPr="00067A21">
                <w:rPr>
                  <w:rFonts w:ascii="Arial" w:eastAsiaTheme="minorEastAsia" w:hAnsi="Arial" w:cs="Arial"/>
                  <w:sz w:val="20"/>
                  <w:szCs w:val="20"/>
                  <w:rPrChange w:id="1718" w:author="Zehui Bai" w:date="2022-03-11T15:16:00Z">
                    <w:rPr>
                      <w:rFonts w:ascii="Arial" w:eastAsiaTheme="minorEastAsia" w:hAnsi="Arial" w:cs="Arial"/>
                      <w:sz w:val="18"/>
                      <w:szCs w:val="18"/>
                    </w:rPr>
                  </w:rPrChange>
                </w:rPr>
                <w:t>social contribution</w:t>
              </w:r>
            </w:moveTo>
          </w:p>
        </w:tc>
        <w:tc>
          <w:tcPr>
            <w:tcW w:w="0" w:type="pct"/>
            <w:tcPrChange w:id="1719" w:author="Zehui Bai" w:date="2022-03-11T15:15:00Z">
              <w:tcPr>
                <w:tcW w:w="644" w:type="pct"/>
                <w:tcBorders>
                  <w:top w:val="nil"/>
                  <w:left w:val="nil"/>
                  <w:bottom w:val="nil"/>
                  <w:right w:val="nil"/>
                </w:tcBorders>
              </w:tcPr>
            </w:tcPrChange>
          </w:tcPr>
          <w:p w14:paraId="0AF7913A" w14:textId="77777777" w:rsidR="00BD33D7" w:rsidRPr="00EE0435" w:rsidRDefault="00BD33D7" w:rsidP="00EC6F62">
            <w:pPr>
              <w:spacing w:before="36" w:after="36"/>
              <w:jc w:val="center"/>
              <w:rPr>
                <w:moveTo w:id="1720" w:author="Zehui Bai" w:date="2022-03-11T15:14:00Z"/>
                <w:rFonts w:ascii="Arial" w:hAnsi="Arial" w:cs="Arial"/>
                <w:sz w:val="20"/>
                <w:szCs w:val="20"/>
                <w:highlight w:val="yellow"/>
                <w:rPrChange w:id="1721" w:author="Zehui Bai" w:date="2022-03-12T16:09:00Z">
                  <w:rPr>
                    <w:moveTo w:id="1722" w:author="Zehui Bai" w:date="2022-03-11T15:14:00Z"/>
                    <w:rFonts w:ascii="Arial" w:hAnsi="Arial" w:cs="Arial"/>
                    <w:sz w:val="18"/>
                    <w:szCs w:val="18"/>
                  </w:rPr>
                </w:rPrChange>
              </w:rPr>
            </w:pPr>
            <w:moveTo w:id="1723" w:author="Zehui Bai" w:date="2022-03-11T15:14:00Z">
              <w:r w:rsidRPr="00EE0435">
                <w:rPr>
                  <w:rFonts w:ascii="Arial" w:hAnsi="Arial" w:cs="Arial"/>
                  <w:sz w:val="20"/>
                  <w:szCs w:val="20"/>
                  <w:highlight w:val="yellow"/>
                  <w:rPrChange w:id="1724" w:author="Zehui Bai" w:date="2022-03-12T16:09:00Z">
                    <w:rPr>
                      <w:rFonts w:ascii="Arial" w:hAnsi="Arial" w:cs="Arial"/>
                      <w:sz w:val="18"/>
                      <w:szCs w:val="18"/>
                    </w:rPr>
                  </w:rPrChange>
                </w:rPr>
                <w:t>675</w:t>
              </w:r>
            </w:moveTo>
          </w:p>
        </w:tc>
        <w:tc>
          <w:tcPr>
            <w:tcW w:w="0" w:type="pct"/>
            <w:tcPrChange w:id="1725" w:author="Zehui Bai" w:date="2022-03-11T15:15:00Z">
              <w:tcPr>
                <w:tcW w:w="645" w:type="pct"/>
                <w:tcBorders>
                  <w:top w:val="nil"/>
                  <w:left w:val="nil"/>
                  <w:bottom w:val="nil"/>
                  <w:right w:val="nil"/>
                </w:tcBorders>
              </w:tcPr>
            </w:tcPrChange>
          </w:tcPr>
          <w:p w14:paraId="568B234E" w14:textId="77777777" w:rsidR="00BD33D7" w:rsidRPr="00EE0435" w:rsidRDefault="00BD33D7" w:rsidP="00EC6F62">
            <w:pPr>
              <w:spacing w:before="36" w:after="36"/>
              <w:jc w:val="center"/>
              <w:rPr>
                <w:moveTo w:id="1726" w:author="Zehui Bai" w:date="2022-03-11T15:14:00Z"/>
                <w:rFonts w:ascii="Arial" w:hAnsi="Arial" w:cs="Arial"/>
                <w:sz w:val="20"/>
                <w:szCs w:val="20"/>
                <w:highlight w:val="yellow"/>
                <w:rPrChange w:id="1727" w:author="Zehui Bai" w:date="2022-03-12T16:09:00Z">
                  <w:rPr>
                    <w:moveTo w:id="1728" w:author="Zehui Bai" w:date="2022-03-11T15:14:00Z"/>
                    <w:rFonts w:ascii="Arial" w:hAnsi="Arial" w:cs="Arial"/>
                    <w:sz w:val="18"/>
                    <w:szCs w:val="18"/>
                  </w:rPr>
                </w:rPrChange>
              </w:rPr>
            </w:pPr>
            <w:moveTo w:id="1729" w:author="Zehui Bai" w:date="2022-03-11T15:14:00Z">
              <w:r w:rsidRPr="00EE0435">
                <w:rPr>
                  <w:rFonts w:ascii="Arial" w:hAnsi="Arial" w:cs="Arial"/>
                  <w:sz w:val="20"/>
                  <w:szCs w:val="20"/>
                  <w:highlight w:val="yellow"/>
                  <w:rPrChange w:id="1730" w:author="Zehui Bai" w:date="2022-03-12T16:09:00Z">
                    <w:rPr>
                      <w:rFonts w:ascii="Arial" w:hAnsi="Arial" w:cs="Arial"/>
                      <w:sz w:val="18"/>
                      <w:szCs w:val="18"/>
                    </w:rPr>
                  </w:rPrChange>
                </w:rPr>
                <w:t>81.5</w:t>
              </w:r>
            </w:moveTo>
          </w:p>
        </w:tc>
      </w:tr>
      <w:tr w:rsidR="00BD33D7" w:rsidRPr="00067A21" w14:paraId="1CD1F471" w14:textId="77777777" w:rsidTr="0042076A">
        <w:tblPrEx>
          <w:tblW w:w="5000" w:type="pct"/>
          <w:jc w:val="center"/>
          <w:tblInd w:w="0" w:type="dxa"/>
          <w:tblBorders>
            <w:top w:val="single" w:sz="4" w:space="0" w:color="auto"/>
            <w:bottom w:val="single" w:sz="4" w:space="0" w:color="auto"/>
          </w:tblBorders>
          <w:tblLayout w:type="fixed"/>
          <w:tblPrExChange w:id="1731" w:author="Zehui Bai" w:date="2022-03-11T15:15: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40"/>
          <w:jc w:val="center"/>
          <w:trPrChange w:id="1732" w:author="Zehui Bai" w:date="2022-03-11T15:15:00Z">
            <w:trPr>
              <w:trHeight w:val="340"/>
              <w:jc w:val="center"/>
            </w:trPr>
          </w:trPrChange>
        </w:trPr>
        <w:tc>
          <w:tcPr>
            <w:tcW w:w="0" w:type="pct"/>
            <w:tcPrChange w:id="1733" w:author="Zehui Bai" w:date="2022-03-11T15:15:00Z">
              <w:tcPr>
                <w:tcW w:w="1782" w:type="pct"/>
                <w:tcBorders>
                  <w:top w:val="nil"/>
                  <w:left w:val="nil"/>
                  <w:bottom w:val="nil"/>
                  <w:right w:val="nil"/>
                </w:tcBorders>
              </w:tcPr>
            </w:tcPrChange>
          </w:tcPr>
          <w:p w14:paraId="5F9DB7E2" w14:textId="77777777" w:rsidR="00BD33D7" w:rsidRPr="00067A21" w:rsidRDefault="00BD33D7" w:rsidP="00EC6F62">
            <w:pPr>
              <w:spacing w:before="36" w:after="36"/>
              <w:ind w:left="708"/>
              <w:rPr>
                <w:moveTo w:id="1734" w:author="Zehui Bai" w:date="2022-03-11T15:14:00Z"/>
                <w:rFonts w:ascii="Arial" w:eastAsiaTheme="minorEastAsia" w:hAnsi="Arial" w:cs="Arial"/>
                <w:sz w:val="20"/>
                <w:szCs w:val="20"/>
                <w:rPrChange w:id="1735" w:author="Zehui Bai" w:date="2022-03-11T15:16:00Z">
                  <w:rPr>
                    <w:moveTo w:id="1736" w:author="Zehui Bai" w:date="2022-03-11T15:14:00Z"/>
                    <w:rFonts w:ascii="Arial" w:eastAsiaTheme="minorEastAsia" w:hAnsi="Arial" w:cs="Arial"/>
                    <w:sz w:val="18"/>
                    <w:szCs w:val="18"/>
                  </w:rPr>
                </w:rPrChange>
              </w:rPr>
            </w:pPr>
            <w:moveTo w:id="1737" w:author="Zehui Bai" w:date="2022-03-11T15:14:00Z">
              <w:r w:rsidRPr="00067A21">
                <w:rPr>
                  <w:rFonts w:ascii="Arial" w:eastAsiaTheme="minorEastAsia" w:hAnsi="Arial" w:cs="Arial"/>
                  <w:sz w:val="20"/>
                  <w:szCs w:val="20"/>
                  <w:rPrChange w:id="1738" w:author="Zehui Bai" w:date="2022-03-11T15:16:00Z">
                    <w:rPr>
                      <w:rFonts w:ascii="Arial" w:eastAsiaTheme="minorEastAsia" w:hAnsi="Arial" w:cs="Arial"/>
                      <w:sz w:val="18"/>
                      <w:szCs w:val="18"/>
                    </w:rPr>
                  </w:rPrChange>
                </w:rPr>
                <w:t>Relieving pressure on the healthcare system</w:t>
              </w:r>
            </w:moveTo>
          </w:p>
        </w:tc>
        <w:tc>
          <w:tcPr>
            <w:tcW w:w="0" w:type="pct"/>
            <w:tcPrChange w:id="1739" w:author="Zehui Bai" w:date="2022-03-11T15:15:00Z">
              <w:tcPr>
                <w:tcW w:w="644" w:type="pct"/>
                <w:tcBorders>
                  <w:top w:val="nil"/>
                  <w:left w:val="nil"/>
                  <w:bottom w:val="nil"/>
                  <w:right w:val="nil"/>
                </w:tcBorders>
              </w:tcPr>
            </w:tcPrChange>
          </w:tcPr>
          <w:p w14:paraId="40A43364" w14:textId="77777777" w:rsidR="00BD33D7" w:rsidRPr="00EE0435" w:rsidRDefault="00BD33D7" w:rsidP="00EC6F62">
            <w:pPr>
              <w:spacing w:before="36" w:after="36"/>
              <w:jc w:val="center"/>
              <w:rPr>
                <w:moveTo w:id="1740" w:author="Zehui Bai" w:date="2022-03-11T15:14:00Z"/>
                <w:rFonts w:ascii="Arial" w:hAnsi="Arial" w:cs="Arial"/>
                <w:sz w:val="20"/>
                <w:szCs w:val="20"/>
                <w:highlight w:val="yellow"/>
                <w:rPrChange w:id="1741" w:author="Zehui Bai" w:date="2022-03-12T16:09:00Z">
                  <w:rPr>
                    <w:moveTo w:id="1742" w:author="Zehui Bai" w:date="2022-03-11T15:14:00Z"/>
                    <w:rFonts w:ascii="Arial" w:hAnsi="Arial" w:cs="Arial"/>
                    <w:sz w:val="18"/>
                    <w:szCs w:val="18"/>
                  </w:rPr>
                </w:rPrChange>
              </w:rPr>
            </w:pPr>
            <w:moveTo w:id="1743" w:author="Zehui Bai" w:date="2022-03-11T15:14:00Z">
              <w:r w:rsidRPr="00EE0435">
                <w:rPr>
                  <w:rFonts w:ascii="Arial" w:hAnsi="Arial" w:cs="Arial"/>
                  <w:sz w:val="20"/>
                  <w:szCs w:val="20"/>
                  <w:highlight w:val="yellow"/>
                  <w:rPrChange w:id="1744" w:author="Zehui Bai" w:date="2022-03-12T16:09:00Z">
                    <w:rPr>
                      <w:rFonts w:ascii="Arial" w:hAnsi="Arial" w:cs="Arial"/>
                      <w:sz w:val="18"/>
                      <w:szCs w:val="18"/>
                    </w:rPr>
                  </w:rPrChange>
                </w:rPr>
                <w:t>646</w:t>
              </w:r>
            </w:moveTo>
          </w:p>
        </w:tc>
        <w:tc>
          <w:tcPr>
            <w:tcW w:w="0" w:type="pct"/>
            <w:tcPrChange w:id="1745" w:author="Zehui Bai" w:date="2022-03-11T15:15:00Z">
              <w:tcPr>
                <w:tcW w:w="645" w:type="pct"/>
                <w:tcBorders>
                  <w:top w:val="nil"/>
                  <w:left w:val="nil"/>
                  <w:bottom w:val="nil"/>
                  <w:right w:val="nil"/>
                </w:tcBorders>
              </w:tcPr>
            </w:tcPrChange>
          </w:tcPr>
          <w:p w14:paraId="76545872" w14:textId="77777777" w:rsidR="00BD33D7" w:rsidRPr="00EE0435" w:rsidRDefault="00BD33D7" w:rsidP="00EC6F62">
            <w:pPr>
              <w:spacing w:before="36" w:after="36"/>
              <w:jc w:val="center"/>
              <w:rPr>
                <w:moveTo w:id="1746" w:author="Zehui Bai" w:date="2022-03-11T15:14:00Z"/>
                <w:rFonts w:ascii="Arial" w:hAnsi="Arial" w:cs="Arial"/>
                <w:sz w:val="20"/>
                <w:szCs w:val="20"/>
                <w:highlight w:val="yellow"/>
                <w:rPrChange w:id="1747" w:author="Zehui Bai" w:date="2022-03-12T16:09:00Z">
                  <w:rPr>
                    <w:moveTo w:id="1748" w:author="Zehui Bai" w:date="2022-03-11T15:14:00Z"/>
                    <w:rFonts w:ascii="Arial" w:hAnsi="Arial" w:cs="Arial"/>
                    <w:sz w:val="18"/>
                    <w:szCs w:val="18"/>
                  </w:rPr>
                </w:rPrChange>
              </w:rPr>
            </w:pPr>
            <w:moveTo w:id="1749" w:author="Zehui Bai" w:date="2022-03-11T15:14:00Z">
              <w:r w:rsidRPr="00EE0435">
                <w:rPr>
                  <w:rFonts w:ascii="Arial" w:hAnsi="Arial" w:cs="Arial"/>
                  <w:sz w:val="20"/>
                  <w:szCs w:val="20"/>
                  <w:highlight w:val="yellow"/>
                  <w:rPrChange w:id="1750" w:author="Zehui Bai" w:date="2022-03-12T16:09:00Z">
                    <w:rPr>
                      <w:rFonts w:ascii="Arial" w:hAnsi="Arial" w:cs="Arial"/>
                      <w:sz w:val="18"/>
                      <w:szCs w:val="18"/>
                    </w:rPr>
                  </w:rPrChange>
                </w:rPr>
                <w:t>78.0</w:t>
              </w:r>
            </w:moveTo>
          </w:p>
        </w:tc>
      </w:tr>
      <w:moveToRangeEnd w:id="1460"/>
    </w:tbl>
    <w:p w14:paraId="2B226069" w14:textId="17E387CD" w:rsidR="00320DA0" w:rsidRPr="00067A21" w:rsidRDefault="00320DA0" w:rsidP="00320DA0">
      <w:pPr>
        <w:rPr>
          <w:ins w:id="1751" w:author="Zehui Bai" w:date="2022-03-11T15:16:00Z"/>
          <w:rFonts w:ascii="Arial" w:hAnsi="Arial" w:cs="Arial"/>
          <w:lang w:val="en-US"/>
          <w:rPrChange w:id="1752" w:author="Zehui Bai" w:date="2022-03-11T15:16:00Z">
            <w:rPr>
              <w:ins w:id="1753" w:author="Zehui Bai" w:date="2022-03-11T15:16:00Z"/>
              <w:lang w:val="en-US"/>
            </w:rPr>
          </w:rPrChange>
        </w:rPr>
      </w:pPr>
    </w:p>
    <w:p w14:paraId="194FC8F8" w14:textId="69AFD18A" w:rsidR="00320DA0" w:rsidRPr="00067A21" w:rsidDel="0038107C" w:rsidRDefault="00320DA0">
      <w:pPr>
        <w:rPr>
          <w:del w:id="1754" w:author="Zehui Bai" w:date="2022-03-13T11:33:00Z"/>
          <w:rFonts w:ascii="Arial" w:hAnsi="Arial" w:cs="Arial"/>
          <w:lang w:val="en-US"/>
          <w:rPrChange w:id="1755" w:author="Zehui Bai" w:date="2022-03-11T15:16:00Z">
            <w:rPr>
              <w:del w:id="1756" w:author="Zehui Bai" w:date="2022-03-13T11:33:00Z"/>
              <w:rFonts w:ascii="Times New Roman" w:eastAsia="Cambria" w:hAnsi="Times New Roman" w:cs="Times New Roman"/>
              <w:b/>
              <w:color w:val="auto"/>
              <w:sz w:val="24"/>
              <w:szCs w:val="24"/>
              <w:lang w:val="en-US"/>
            </w:rPr>
          </w:rPrChange>
        </w:rPr>
        <w:pPrChange w:id="1757" w:author="Zehui Bai" w:date="2022-03-11T15:13:00Z">
          <w:pPr>
            <w:pStyle w:val="Heading1"/>
            <w:keepNext w:val="0"/>
            <w:keepLines w:val="0"/>
            <w:tabs>
              <w:tab w:val="num" w:pos="567"/>
            </w:tabs>
            <w:spacing w:after="240" w:line="240" w:lineRule="auto"/>
            <w:ind w:left="567" w:hanging="567"/>
          </w:pPr>
        </w:pPrChange>
      </w:pPr>
    </w:p>
    <w:p w14:paraId="43C1E79D" w14:textId="32F6A285" w:rsidR="5652EB46" w:rsidRPr="00067A21" w:rsidRDefault="008928B0">
      <w:pPr>
        <w:pStyle w:val="Heading3"/>
        <w:rPr>
          <w:rFonts w:ascii="Arial" w:hAnsi="Arial" w:cs="Arial"/>
          <w:b/>
          <w:bCs/>
          <w:lang w:val="en-US"/>
          <w:rPrChange w:id="1758" w:author="Zehui Bai" w:date="2022-03-11T15:16:00Z">
            <w:rPr>
              <w:rFonts w:ascii="Times New Roman" w:eastAsia="Cambria" w:hAnsi="Times New Roman" w:cs="Times New Roman"/>
              <w:b/>
              <w:color w:val="auto"/>
              <w:sz w:val="24"/>
              <w:szCs w:val="24"/>
              <w:lang w:val="en-US"/>
            </w:rPr>
          </w:rPrChange>
        </w:rPr>
        <w:pPrChange w:id="1759" w:author="Zehui Bai" w:date="2022-03-11T14:48:00Z">
          <w:pPr>
            <w:pStyle w:val="Heading2"/>
            <w:keepNext w:val="0"/>
            <w:keepLines w:val="0"/>
            <w:tabs>
              <w:tab w:val="num" w:pos="567"/>
            </w:tabs>
            <w:spacing w:before="240" w:after="200" w:line="240" w:lineRule="auto"/>
            <w:ind w:left="567" w:hanging="567"/>
          </w:pPr>
        </w:pPrChange>
      </w:pPr>
      <w:bookmarkStart w:id="1760" w:name="_Toc96935522"/>
      <w:ins w:id="1761" w:author="Zehui Bai" w:date="2022-03-11T15:19:00Z">
        <w:r w:rsidRPr="008928B0">
          <w:rPr>
            <w:rFonts w:ascii="Arial" w:hAnsi="Arial" w:cs="Arial"/>
            <w:b/>
            <w:bCs/>
            <w:lang w:val="en-US"/>
          </w:rPr>
          <w:t>Sociodemographic</w:t>
        </w:r>
        <w:r w:rsidRPr="008928B0" w:rsidDel="008928B0">
          <w:rPr>
            <w:rFonts w:ascii="Arial" w:hAnsi="Arial" w:cs="Arial"/>
            <w:b/>
            <w:bCs/>
            <w:lang w:val="en-US"/>
          </w:rPr>
          <w:t xml:space="preserve"> </w:t>
        </w:r>
      </w:ins>
      <w:commentRangeStart w:id="1762"/>
      <w:commentRangeStart w:id="1763"/>
      <w:del w:id="1764" w:author="Zehui Bai" w:date="2022-03-11T15:19:00Z">
        <w:r w:rsidR="00DE146F" w:rsidRPr="00067A21" w:rsidDel="008928B0">
          <w:rPr>
            <w:rFonts w:ascii="Arial" w:hAnsi="Arial" w:cs="Arial"/>
            <w:b/>
            <w:bCs/>
            <w:lang w:val="en-US"/>
            <w:rPrChange w:id="1765" w:author="Zehui Bai" w:date="2022-03-11T15:16:00Z">
              <w:rPr>
                <w:rFonts w:ascii="Times New Roman" w:eastAsia="Cambria" w:hAnsi="Times New Roman" w:cs="Times New Roman"/>
                <w:b/>
                <w:color w:val="auto"/>
                <w:lang w:val="en-US"/>
              </w:rPr>
            </w:rPrChange>
          </w:rPr>
          <w:delText xml:space="preserve">Demographic </w:delText>
        </w:r>
      </w:del>
      <w:r w:rsidR="00DE146F" w:rsidRPr="00067A21">
        <w:rPr>
          <w:rFonts w:ascii="Arial" w:hAnsi="Arial" w:cs="Arial"/>
          <w:b/>
          <w:bCs/>
          <w:lang w:val="en-GB"/>
          <w:rPrChange w:id="1766" w:author="Zehui Bai" w:date="2022-03-11T15:16:00Z">
            <w:rPr>
              <w:rFonts w:ascii="Times New Roman" w:eastAsia="Cambria" w:hAnsi="Times New Roman" w:cs="Times New Roman"/>
              <w:b/>
              <w:color w:val="auto"/>
              <w:lang w:val="en-US"/>
            </w:rPr>
          </w:rPrChange>
        </w:rPr>
        <w:t>Characteristics</w:t>
      </w:r>
      <w:commentRangeEnd w:id="1762"/>
      <w:r w:rsidR="002F2729" w:rsidRPr="00067A21">
        <w:rPr>
          <w:rStyle w:val="CommentReference"/>
          <w:rFonts w:ascii="Arial" w:hAnsi="Arial" w:cs="Arial"/>
          <w:b/>
          <w:bCs/>
          <w:sz w:val="24"/>
          <w:szCs w:val="24"/>
          <w:rPrChange w:id="1767" w:author="Zehui Bai" w:date="2022-03-11T15:16:00Z">
            <w:rPr>
              <w:rStyle w:val="CommentReference"/>
              <w:rFonts w:asciiTheme="minorHAnsi" w:eastAsia="SimSun" w:hAnsiTheme="minorHAnsi" w:cstheme="minorBidi"/>
              <w:color w:val="auto"/>
            </w:rPr>
          </w:rPrChange>
        </w:rPr>
        <w:commentReference w:id="1762"/>
      </w:r>
      <w:bookmarkEnd w:id="1760"/>
      <w:commentRangeEnd w:id="1763"/>
      <w:r w:rsidR="00E8055C" w:rsidRPr="00067A21">
        <w:rPr>
          <w:rStyle w:val="CommentReference"/>
          <w:rFonts w:ascii="Arial" w:hAnsi="Arial" w:cs="Arial"/>
          <w:b/>
          <w:bCs/>
          <w:sz w:val="24"/>
          <w:szCs w:val="24"/>
          <w:rPrChange w:id="1768" w:author="Zehui Bai" w:date="2022-03-11T15:16:00Z">
            <w:rPr>
              <w:rStyle w:val="CommentReference"/>
              <w:rFonts w:asciiTheme="minorHAnsi" w:eastAsia="SimSun" w:hAnsiTheme="minorHAnsi" w:cstheme="minorBidi"/>
              <w:color w:val="auto"/>
            </w:rPr>
          </w:rPrChange>
        </w:rPr>
        <w:commentReference w:id="1763"/>
      </w:r>
    </w:p>
    <w:p w14:paraId="504AE72E" w14:textId="025746E6" w:rsidR="00695103" w:rsidRPr="00067A21" w:rsidRDefault="00150281" w:rsidP="00E8055C">
      <w:pPr>
        <w:spacing w:before="120" w:after="240" w:line="240" w:lineRule="auto"/>
        <w:jc w:val="both"/>
        <w:rPr>
          <w:ins w:id="1769" w:author="Zehui Bai" w:date="2022-03-11T13:53:00Z"/>
          <w:rFonts w:ascii="Arial" w:hAnsi="Arial" w:cs="Arial"/>
          <w:sz w:val="24"/>
          <w:szCs w:val="24"/>
          <w:lang w:val="en-US" w:eastAsia="zh-CN"/>
          <w:rPrChange w:id="1770" w:author="Zehui Bai" w:date="2022-03-11T15:16:00Z">
            <w:rPr>
              <w:ins w:id="1771" w:author="Zehui Bai" w:date="2022-03-11T13:53:00Z"/>
              <w:rFonts w:ascii="Times New Roman" w:hAnsi="Times New Roman" w:cs="Times New Roman"/>
              <w:sz w:val="24"/>
              <w:szCs w:val="24"/>
              <w:lang w:val="en-US" w:eastAsia="zh-CN"/>
            </w:rPr>
          </w:rPrChange>
        </w:rPr>
      </w:pPr>
      <w:del w:id="1772" w:author="Zehui Bai" w:date="2022-03-11T15:16:00Z">
        <w:r w:rsidRPr="00067A21" w:rsidDel="00964974">
          <w:rPr>
            <w:rFonts w:ascii="Arial" w:hAnsi="Arial" w:cs="Arial"/>
            <w:sz w:val="24"/>
            <w:szCs w:val="24"/>
            <w:lang w:val="en-US"/>
            <w:rPrChange w:id="1773" w:author="Zehui Bai" w:date="2022-03-11T15:16:00Z">
              <w:rPr>
                <w:rFonts w:ascii="Times New Roman" w:hAnsi="Times New Roman" w:cs="Times New Roman"/>
                <w:sz w:val="24"/>
                <w:szCs w:val="24"/>
                <w:lang w:val="en-US"/>
              </w:rPr>
            </w:rPrChange>
          </w:rPr>
          <w:delText xml:space="preserve">We received </w:delText>
        </w:r>
        <w:r w:rsidR="000C72A5" w:rsidRPr="00067A21" w:rsidDel="00964974">
          <w:rPr>
            <w:rFonts w:ascii="Arial" w:hAnsi="Arial" w:cs="Arial"/>
            <w:sz w:val="24"/>
            <w:szCs w:val="24"/>
            <w:lang w:val="en-US"/>
            <w:rPrChange w:id="1774" w:author="Zehui Bai" w:date="2022-03-11T15:16:00Z">
              <w:rPr>
                <w:rFonts w:ascii="Times New Roman" w:hAnsi="Times New Roman" w:cs="Times New Roman"/>
                <w:sz w:val="24"/>
                <w:szCs w:val="24"/>
                <w:lang w:val="en-US"/>
              </w:rPr>
            </w:rPrChange>
          </w:rPr>
          <w:delText>1,</w:delText>
        </w:r>
        <w:r w:rsidR="00E728B2" w:rsidRPr="00067A21" w:rsidDel="00964974">
          <w:rPr>
            <w:rFonts w:ascii="Arial" w:hAnsi="Arial" w:cs="Arial"/>
            <w:sz w:val="24"/>
            <w:szCs w:val="24"/>
            <w:lang w:val="en-US"/>
            <w:rPrChange w:id="1775" w:author="Zehui Bai" w:date="2022-03-11T15:16:00Z">
              <w:rPr>
                <w:rFonts w:ascii="Times New Roman" w:hAnsi="Times New Roman" w:cs="Times New Roman"/>
                <w:sz w:val="24"/>
                <w:szCs w:val="24"/>
                <w:lang w:val="en-US"/>
              </w:rPr>
            </w:rPrChange>
          </w:rPr>
          <w:delText>131</w:delText>
        </w:r>
        <w:r w:rsidRPr="00067A21" w:rsidDel="00964974">
          <w:rPr>
            <w:rFonts w:ascii="Arial" w:hAnsi="Arial" w:cs="Arial"/>
            <w:sz w:val="24"/>
            <w:szCs w:val="24"/>
            <w:lang w:val="en-US"/>
            <w:rPrChange w:id="1776" w:author="Zehui Bai" w:date="2022-03-11T15:16:00Z">
              <w:rPr>
                <w:rFonts w:ascii="Times New Roman" w:hAnsi="Times New Roman" w:cs="Times New Roman"/>
                <w:sz w:val="24"/>
                <w:szCs w:val="24"/>
                <w:lang w:val="en-US"/>
              </w:rPr>
            </w:rPrChange>
          </w:rPr>
          <w:delText xml:space="preserve"> responses during the </w:delText>
        </w:r>
        <w:r w:rsidR="00E728B2" w:rsidRPr="00067A21" w:rsidDel="00964974">
          <w:rPr>
            <w:rFonts w:ascii="Arial" w:hAnsi="Arial" w:cs="Arial"/>
            <w:sz w:val="24"/>
            <w:szCs w:val="24"/>
            <w:lang w:val="en-US"/>
            <w:rPrChange w:id="1777" w:author="Zehui Bai" w:date="2022-03-11T15:16:00Z">
              <w:rPr>
                <w:rFonts w:ascii="Times New Roman" w:hAnsi="Times New Roman" w:cs="Times New Roman"/>
                <w:sz w:val="24"/>
                <w:szCs w:val="24"/>
                <w:lang w:val="en-US"/>
              </w:rPr>
            </w:rPrChange>
          </w:rPr>
          <w:delText xml:space="preserve">COVIM </w:delText>
        </w:r>
        <w:r w:rsidRPr="00067A21" w:rsidDel="00964974">
          <w:rPr>
            <w:rFonts w:ascii="Arial" w:hAnsi="Arial" w:cs="Arial"/>
            <w:sz w:val="24"/>
            <w:szCs w:val="24"/>
            <w:lang w:val="en-US"/>
            <w:rPrChange w:id="1778" w:author="Zehui Bai" w:date="2022-03-11T15:16:00Z">
              <w:rPr>
                <w:rFonts w:ascii="Times New Roman" w:hAnsi="Times New Roman" w:cs="Times New Roman"/>
                <w:sz w:val="24"/>
                <w:szCs w:val="24"/>
                <w:lang w:val="en-US"/>
              </w:rPr>
            </w:rPrChange>
          </w:rPr>
          <w:delText xml:space="preserve">survey period; </w:delText>
        </w:r>
        <w:r w:rsidR="00E728B2" w:rsidRPr="00067A21" w:rsidDel="00964974">
          <w:rPr>
            <w:rFonts w:ascii="Arial" w:hAnsi="Arial" w:cs="Arial"/>
            <w:sz w:val="24"/>
            <w:szCs w:val="24"/>
            <w:lang w:val="en-US"/>
            <w:rPrChange w:id="1779" w:author="Zehui Bai" w:date="2022-03-11T15:16:00Z">
              <w:rPr>
                <w:rFonts w:ascii="Times New Roman" w:hAnsi="Times New Roman" w:cs="Times New Roman"/>
                <w:sz w:val="24"/>
                <w:szCs w:val="24"/>
                <w:lang w:val="en-US"/>
              </w:rPr>
            </w:rPrChange>
          </w:rPr>
          <w:delText>303</w:delText>
        </w:r>
        <w:r w:rsidRPr="00067A21" w:rsidDel="00964974">
          <w:rPr>
            <w:rFonts w:ascii="Arial" w:hAnsi="Arial" w:cs="Arial"/>
            <w:sz w:val="24"/>
            <w:szCs w:val="24"/>
            <w:lang w:val="en-US"/>
            <w:rPrChange w:id="1780" w:author="Zehui Bai" w:date="2022-03-11T15:16:00Z">
              <w:rPr>
                <w:rFonts w:ascii="Times New Roman" w:hAnsi="Times New Roman" w:cs="Times New Roman"/>
                <w:sz w:val="24"/>
                <w:szCs w:val="24"/>
                <w:lang w:val="en-US"/>
              </w:rPr>
            </w:rPrChange>
          </w:rPr>
          <w:delText xml:space="preserve"> of them were excluded due to incomplete data</w:delText>
        </w:r>
        <w:r w:rsidR="00636C5E" w:rsidRPr="00067A21" w:rsidDel="00964974">
          <w:rPr>
            <w:rFonts w:ascii="Arial" w:hAnsi="Arial" w:cs="Arial"/>
            <w:sz w:val="24"/>
            <w:szCs w:val="24"/>
            <w:lang w:val="en-US"/>
            <w:rPrChange w:id="1781" w:author="Zehui Bai" w:date="2022-03-11T15:16:00Z">
              <w:rPr>
                <w:rFonts w:ascii="Times New Roman" w:hAnsi="Times New Roman" w:cs="Times New Roman"/>
                <w:sz w:val="24"/>
                <w:szCs w:val="24"/>
                <w:lang w:val="en-US"/>
              </w:rPr>
            </w:rPrChange>
          </w:rPr>
          <w:delText xml:space="preserve"> (i.e., fini</w:delText>
        </w:r>
        <w:r w:rsidR="00E31E8A" w:rsidRPr="00067A21" w:rsidDel="00964974">
          <w:rPr>
            <w:rFonts w:ascii="Arial" w:hAnsi="Arial" w:cs="Arial"/>
            <w:sz w:val="24"/>
            <w:szCs w:val="24"/>
            <w:lang w:val="en-US"/>
            <w:rPrChange w:id="1782" w:author="Zehui Bai" w:date="2022-03-11T15:16:00Z">
              <w:rPr>
                <w:rFonts w:ascii="Times New Roman" w:hAnsi="Times New Roman" w:cs="Times New Roman"/>
                <w:sz w:val="24"/>
                <w:szCs w:val="24"/>
                <w:lang w:val="en-US"/>
              </w:rPr>
            </w:rPrChange>
          </w:rPr>
          <w:delText>shing less than half of the survey</w:delText>
        </w:r>
        <w:r w:rsidR="00636C5E" w:rsidRPr="00067A21" w:rsidDel="00964974">
          <w:rPr>
            <w:rFonts w:ascii="Arial" w:hAnsi="Arial" w:cs="Arial"/>
            <w:sz w:val="24"/>
            <w:szCs w:val="24"/>
            <w:lang w:val="en-US"/>
            <w:rPrChange w:id="1783" w:author="Zehui Bai" w:date="2022-03-11T15:16:00Z">
              <w:rPr>
                <w:rFonts w:ascii="Times New Roman" w:hAnsi="Times New Roman" w:cs="Times New Roman"/>
                <w:sz w:val="24"/>
                <w:szCs w:val="24"/>
                <w:lang w:val="en-US"/>
              </w:rPr>
            </w:rPrChange>
          </w:rPr>
          <w:delText>)</w:delText>
        </w:r>
        <w:r w:rsidRPr="00067A21" w:rsidDel="00964974">
          <w:rPr>
            <w:rFonts w:ascii="Arial" w:hAnsi="Arial" w:cs="Arial"/>
            <w:sz w:val="24"/>
            <w:szCs w:val="24"/>
            <w:lang w:val="en-US"/>
            <w:rPrChange w:id="1784" w:author="Zehui Bai" w:date="2022-03-11T15:16:00Z">
              <w:rPr>
                <w:rFonts w:ascii="Times New Roman" w:hAnsi="Times New Roman" w:cs="Times New Roman"/>
                <w:sz w:val="24"/>
                <w:szCs w:val="24"/>
                <w:lang w:val="en-US"/>
              </w:rPr>
            </w:rPrChange>
          </w:rPr>
          <w:delText>.</w:delText>
        </w:r>
        <w:r w:rsidR="00636C5E" w:rsidRPr="00067A21" w:rsidDel="00964974">
          <w:rPr>
            <w:rFonts w:ascii="Arial" w:hAnsi="Arial" w:cs="Arial"/>
            <w:sz w:val="24"/>
            <w:szCs w:val="24"/>
            <w:lang w:val="en-US"/>
            <w:rPrChange w:id="1785" w:author="Zehui Bai" w:date="2022-03-11T15:16:00Z">
              <w:rPr>
                <w:rFonts w:ascii="Times New Roman" w:hAnsi="Times New Roman" w:cs="Times New Roman"/>
                <w:sz w:val="24"/>
                <w:szCs w:val="24"/>
                <w:lang w:val="en-US"/>
              </w:rPr>
            </w:rPrChange>
          </w:rPr>
          <w:delText xml:space="preserve"> </w:delText>
        </w:r>
        <w:r w:rsidR="00E31E8A" w:rsidRPr="00067A21" w:rsidDel="00964974">
          <w:rPr>
            <w:rFonts w:ascii="Arial" w:hAnsi="Arial" w:cs="Arial"/>
            <w:sz w:val="24"/>
            <w:szCs w:val="24"/>
            <w:lang w:val="en-US"/>
            <w:rPrChange w:id="1786" w:author="Zehui Bai" w:date="2022-03-11T15:16:00Z">
              <w:rPr>
                <w:rFonts w:ascii="Times New Roman" w:hAnsi="Times New Roman" w:cs="Times New Roman"/>
                <w:sz w:val="24"/>
                <w:szCs w:val="24"/>
                <w:lang w:val="en-US"/>
              </w:rPr>
            </w:rPrChange>
          </w:rPr>
          <w:delText xml:space="preserve">The final sample size of the current </w:delText>
        </w:r>
        <w:r w:rsidR="0010179F" w:rsidRPr="00067A21" w:rsidDel="00964974">
          <w:rPr>
            <w:rFonts w:ascii="Arial" w:hAnsi="Arial" w:cs="Arial"/>
            <w:sz w:val="24"/>
            <w:szCs w:val="24"/>
            <w:lang w:val="en-US"/>
            <w:rPrChange w:id="1787" w:author="Zehui Bai" w:date="2022-03-11T15:16:00Z">
              <w:rPr>
                <w:rFonts w:ascii="Times New Roman" w:hAnsi="Times New Roman" w:cs="Times New Roman"/>
                <w:sz w:val="24"/>
                <w:szCs w:val="24"/>
                <w:lang w:val="en-US"/>
              </w:rPr>
            </w:rPrChange>
          </w:rPr>
          <w:delText>study was 828.</w:delText>
        </w:r>
        <w:r w:rsidR="00916E81" w:rsidRPr="00067A21" w:rsidDel="00964974">
          <w:rPr>
            <w:rFonts w:ascii="Arial" w:hAnsi="Arial" w:cs="Arial"/>
            <w:sz w:val="24"/>
            <w:szCs w:val="24"/>
            <w:lang w:val="en-US"/>
            <w:rPrChange w:id="1788" w:author="Zehui Bai" w:date="2022-03-11T15:16:00Z">
              <w:rPr>
                <w:rFonts w:ascii="Times New Roman" w:hAnsi="Times New Roman" w:cs="Times New Roman"/>
                <w:sz w:val="24"/>
                <w:szCs w:val="24"/>
                <w:lang w:val="en-US"/>
              </w:rPr>
            </w:rPrChange>
          </w:rPr>
          <w:delText xml:space="preserve"> </w:delText>
        </w:r>
      </w:del>
      <w:r w:rsidR="00916E81" w:rsidRPr="00067A21">
        <w:rPr>
          <w:rFonts w:ascii="Arial" w:hAnsi="Arial" w:cs="Arial"/>
          <w:sz w:val="24"/>
          <w:szCs w:val="24"/>
          <w:lang w:val="en-US"/>
          <w:rPrChange w:id="1789" w:author="Zehui Bai" w:date="2022-03-11T15:16:00Z">
            <w:rPr>
              <w:rFonts w:ascii="Times New Roman" w:hAnsi="Times New Roman" w:cs="Times New Roman"/>
              <w:sz w:val="24"/>
              <w:szCs w:val="24"/>
              <w:lang w:val="en-US"/>
            </w:rPr>
          </w:rPrChange>
        </w:rPr>
        <w:t>The majority of participants were young</w:t>
      </w:r>
      <w:r w:rsidR="00414064" w:rsidRPr="00067A21">
        <w:rPr>
          <w:rFonts w:ascii="Arial" w:hAnsi="Arial" w:cs="Arial"/>
          <w:sz w:val="24"/>
          <w:szCs w:val="24"/>
          <w:lang w:val="en-US"/>
          <w:rPrChange w:id="1790" w:author="Zehui Bai" w:date="2022-03-11T15:16:00Z">
            <w:rPr>
              <w:rFonts w:ascii="Times New Roman" w:hAnsi="Times New Roman" w:cs="Times New Roman"/>
              <w:sz w:val="24"/>
              <w:szCs w:val="24"/>
              <w:lang w:val="en-US"/>
            </w:rPr>
          </w:rPrChange>
        </w:rPr>
        <w:t xml:space="preserve"> (</w:t>
      </w:r>
      <w:r w:rsidR="00FD4255" w:rsidRPr="00067A21">
        <w:rPr>
          <w:rFonts w:ascii="Arial" w:eastAsia="Calibri" w:hAnsi="Arial" w:cs="Arial"/>
          <w:sz w:val="24"/>
          <w:szCs w:val="24"/>
          <w:lang w:val="en-US"/>
          <w:rPrChange w:id="1791" w:author="Zehui Bai" w:date="2022-03-11T15:16:00Z">
            <w:rPr>
              <w:rFonts w:ascii="Times New Roman" w:eastAsia="Calibri" w:hAnsi="Times New Roman" w:cs="Times New Roman"/>
              <w:sz w:val="24"/>
              <w:szCs w:val="24"/>
              <w:lang w:val="en-US"/>
            </w:rPr>
          </w:rPrChange>
        </w:rPr>
        <w:t>Appendix X</w:t>
      </w:r>
      <w:r w:rsidR="00414064" w:rsidRPr="00067A21">
        <w:rPr>
          <w:rFonts w:ascii="Arial" w:hAnsi="Arial" w:cs="Arial"/>
          <w:sz w:val="24"/>
          <w:szCs w:val="24"/>
          <w:lang w:val="en-US"/>
          <w:rPrChange w:id="1792" w:author="Zehui Bai" w:date="2022-03-11T15:16:00Z">
            <w:rPr>
              <w:rFonts w:ascii="Times New Roman" w:hAnsi="Times New Roman" w:cs="Times New Roman"/>
              <w:sz w:val="24"/>
              <w:szCs w:val="24"/>
              <w:lang w:val="en-US"/>
            </w:rPr>
          </w:rPrChange>
        </w:rPr>
        <w:t>)</w:t>
      </w:r>
      <w:r w:rsidR="00916E81" w:rsidRPr="00067A21">
        <w:rPr>
          <w:rFonts w:ascii="Arial" w:hAnsi="Arial" w:cs="Arial"/>
          <w:sz w:val="24"/>
          <w:szCs w:val="24"/>
          <w:lang w:val="en-US"/>
          <w:rPrChange w:id="1793" w:author="Zehui Bai" w:date="2022-03-11T15:16:00Z">
            <w:rPr>
              <w:rFonts w:ascii="Times New Roman" w:hAnsi="Times New Roman" w:cs="Times New Roman"/>
              <w:sz w:val="24"/>
              <w:szCs w:val="24"/>
              <w:lang w:val="en-US"/>
            </w:rPr>
          </w:rPrChange>
        </w:rPr>
        <w:t>, with a smaller sample of older people, and the average age of the vaccine acceptance group (mean=28.71) was 6 years younger than the refusal group</w:t>
      </w:r>
      <w:r w:rsidR="00C6648E" w:rsidRPr="00067A21">
        <w:rPr>
          <w:rFonts w:ascii="Arial" w:hAnsi="Arial" w:cs="Arial"/>
          <w:sz w:val="24"/>
          <w:szCs w:val="24"/>
          <w:lang w:val="en-US"/>
          <w:rPrChange w:id="1794" w:author="Zehui Bai" w:date="2022-03-11T15:16:00Z">
            <w:rPr>
              <w:rFonts w:ascii="Times New Roman" w:hAnsi="Times New Roman" w:cs="Times New Roman"/>
              <w:sz w:val="24"/>
              <w:szCs w:val="24"/>
              <w:lang w:val="en-US"/>
            </w:rPr>
          </w:rPrChange>
        </w:rPr>
        <w:t xml:space="preserve"> </w:t>
      </w:r>
      <w:r w:rsidR="00916E81" w:rsidRPr="00067A21">
        <w:rPr>
          <w:rFonts w:ascii="Arial" w:hAnsi="Arial" w:cs="Arial"/>
          <w:sz w:val="24"/>
          <w:szCs w:val="24"/>
          <w:lang w:val="en-US"/>
          <w:rPrChange w:id="1795" w:author="Zehui Bai" w:date="2022-03-11T15:16:00Z">
            <w:rPr>
              <w:rFonts w:ascii="Times New Roman" w:hAnsi="Times New Roman" w:cs="Times New Roman"/>
              <w:sz w:val="24"/>
              <w:szCs w:val="24"/>
              <w:lang w:val="en-US"/>
            </w:rPr>
          </w:rPrChange>
        </w:rPr>
        <w:t>(mean=34.35)</w:t>
      </w:r>
      <w:r w:rsidR="00C6648E" w:rsidRPr="00067A21">
        <w:rPr>
          <w:rFonts w:ascii="Arial" w:hAnsi="Arial" w:cs="Arial"/>
          <w:sz w:val="24"/>
          <w:szCs w:val="24"/>
          <w:lang w:val="en-US"/>
          <w:rPrChange w:id="1796" w:author="Zehui Bai" w:date="2022-03-11T15:16:00Z">
            <w:rPr>
              <w:rFonts w:ascii="Times New Roman" w:hAnsi="Times New Roman" w:cs="Times New Roman"/>
              <w:sz w:val="24"/>
              <w:szCs w:val="24"/>
              <w:lang w:val="en-US"/>
            </w:rPr>
          </w:rPrChange>
        </w:rPr>
        <w:t>.</w:t>
      </w:r>
      <w:r w:rsidR="00916E81" w:rsidRPr="00067A21">
        <w:rPr>
          <w:rFonts w:ascii="Arial" w:hAnsi="Arial" w:cs="Arial"/>
          <w:sz w:val="24"/>
          <w:szCs w:val="24"/>
          <w:lang w:val="en-US"/>
          <w:rPrChange w:id="1797" w:author="Zehui Bai" w:date="2022-03-11T15:16:00Z">
            <w:rPr>
              <w:rFonts w:ascii="Times New Roman" w:hAnsi="Times New Roman" w:cs="Times New Roman"/>
              <w:sz w:val="24"/>
              <w:szCs w:val="24"/>
              <w:lang w:val="en-US"/>
            </w:rPr>
          </w:rPrChange>
        </w:rPr>
        <w:t xml:space="preserve"> </w:t>
      </w:r>
      <w:r w:rsidR="005A7CD8" w:rsidRPr="00067A21">
        <w:rPr>
          <w:rFonts w:ascii="Arial" w:hAnsi="Arial" w:cs="Arial"/>
          <w:sz w:val="24"/>
          <w:szCs w:val="24"/>
          <w:lang w:val="en-US"/>
          <w:rPrChange w:id="1798" w:author="Zehui Bai" w:date="2022-03-11T15:16:00Z">
            <w:rPr>
              <w:rFonts w:ascii="Times New Roman" w:hAnsi="Times New Roman" w:cs="Times New Roman"/>
              <w:sz w:val="24"/>
              <w:szCs w:val="24"/>
              <w:lang w:val="en-US"/>
            </w:rPr>
          </w:rPrChange>
        </w:rPr>
        <w:t xml:space="preserve">85.7% of </w:t>
      </w:r>
      <w:r w:rsidR="00993004" w:rsidRPr="00067A21">
        <w:rPr>
          <w:rFonts w:ascii="Arial" w:hAnsi="Arial" w:cs="Arial"/>
          <w:sz w:val="24"/>
          <w:szCs w:val="24"/>
          <w:lang w:val="en-US"/>
          <w:rPrChange w:id="1799" w:author="Zehui Bai" w:date="2022-03-11T15:16:00Z">
            <w:rPr>
              <w:rFonts w:ascii="Times New Roman" w:hAnsi="Times New Roman" w:cs="Times New Roman"/>
              <w:sz w:val="24"/>
              <w:szCs w:val="24"/>
              <w:lang w:val="en-US"/>
            </w:rPr>
          </w:rPrChange>
        </w:rPr>
        <w:t xml:space="preserve">the </w:t>
      </w:r>
      <w:r w:rsidR="005A7CD8" w:rsidRPr="00067A21">
        <w:rPr>
          <w:rFonts w:ascii="Arial" w:hAnsi="Arial" w:cs="Arial"/>
          <w:sz w:val="24"/>
          <w:szCs w:val="24"/>
          <w:lang w:val="en-US"/>
          <w:rPrChange w:id="1800" w:author="Zehui Bai" w:date="2022-03-11T15:16:00Z">
            <w:rPr>
              <w:rFonts w:ascii="Times New Roman" w:hAnsi="Times New Roman" w:cs="Times New Roman"/>
              <w:sz w:val="24"/>
              <w:szCs w:val="24"/>
              <w:lang w:val="en-US"/>
            </w:rPr>
          </w:rPrChange>
        </w:rPr>
        <w:t xml:space="preserve">participants </w:t>
      </w:r>
      <w:r w:rsidR="0054433A" w:rsidRPr="00067A21">
        <w:rPr>
          <w:rFonts w:ascii="Arial" w:hAnsi="Arial" w:cs="Arial"/>
          <w:sz w:val="24"/>
          <w:szCs w:val="24"/>
          <w:lang w:val="en-US"/>
          <w:rPrChange w:id="1801" w:author="Zehui Bai" w:date="2022-03-11T15:16:00Z">
            <w:rPr>
              <w:rFonts w:ascii="Times New Roman" w:hAnsi="Times New Roman" w:cs="Times New Roman"/>
              <w:sz w:val="24"/>
              <w:szCs w:val="24"/>
              <w:lang w:val="en-US"/>
            </w:rPr>
          </w:rPrChange>
        </w:rPr>
        <w:t>(710</w:t>
      </w:r>
      <w:r w:rsidR="0054433A" w:rsidRPr="00067A21">
        <w:rPr>
          <w:rFonts w:ascii="Arial" w:hAnsi="Arial" w:cs="Arial"/>
          <w:sz w:val="24"/>
          <w:szCs w:val="24"/>
          <w:lang w:val="en-GB"/>
          <w:rPrChange w:id="1802" w:author="Zehui Bai" w:date="2022-03-11T15:16:00Z">
            <w:rPr>
              <w:rFonts w:ascii="Times New Roman" w:hAnsi="Times New Roman" w:cs="Times New Roman"/>
              <w:sz w:val="24"/>
              <w:szCs w:val="24"/>
              <w:lang w:val="en-GB"/>
            </w:rPr>
          </w:rPrChange>
        </w:rPr>
        <w:t>/828</w:t>
      </w:r>
      <w:r w:rsidR="0054433A" w:rsidRPr="00067A21">
        <w:rPr>
          <w:rFonts w:ascii="Arial" w:hAnsi="Arial" w:cs="Arial"/>
          <w:sz w:val="24"/>
          <w:szCs w:val="24"/>
          <w:lang w:val="en-US"/>
          <w:rPrChange w:id="1803" w:author="Zehui Bai" w:date="2022-03-11T15:16:00Z">
            <w:rPr>
              <w:rFonts w:ascii="Times New Roman" w:hAnsi="Times New Roman" w:cs="Times New Roman"/>
              <w:sz w:val="24"/>
              <w:szCs w:val="24"/>
              <w:lang w:val="en-US"/>
            </w:rPr>
          </w:rPrChange>
        </w:rPr>
        <w:t xml:space="preserve">) </w:t>
      </w:r>
      <w:r w:rsidR="005A7CD8" w:rsidRPr="00067A21">
        <w:rPr>
          <w:rFonts w:ascii="Arial" w:hAnsi="Arial" w:cs="Arial"/>
          <w:sz w:val="24"/>
          <w:szCs w:val="24"/>
          <w:lang w:val="en-US"/>
          <w:rPrChange w:id="1804" w:author="Zehui Bai" w:date="2022-03-11T15:16:00Z">
            <w:rPr>
              <w:rFonts w:ascii="Times New Roman" w:hAnsi="Times New Roman" w:cs="Times New Roman"/>
              <w:sz w:val="24"/>
              <w:szCs w:val="24"/>
              <w:lang w:val="en-US"/>
            </w:rPr>
          </w:rPrChange>
        </w:rPr>
        <w:t xml:space="preserve">received at least 1 </w:t>
      </w:r>
      <w:r w:rsidR="00FD4255" w:rsidRPr="00067A21">
        <w:rPr>
          <w:rFonts w:ascii="Arial" w:hAnsi="Arial" w:cs="Arial"/>
          <w:sz w:val="24"/>
          <w:szCs w:val="24"/>
          <w:lang w:val="en-US"/>
          <w:rPrChange w:id="1805" w:author="Zehui Bai" w:date="2022-03-11T15:16:00Z">
            <w:rPr>
              <w:rFonts w:ascii="Times New Roman" w:hAnsi="Times New Roman" w:cs="Times New Roman"/>
              <w:sz w:val="24"/>
              <w:szCs w:val="24"/>
              <w:lang w:val="en-US"/>
            </w:rPr>
          </w:rPrChange>
        </w:rPr>
        <w:t xml:space="preserve">dose </w:t>
      </w:r>
      <w:r w:rsidR="005A7CD8" w:rsidRPr="00067A21">
        <w:rPr>
          <w:rFonts w:ascii="Arial" w:hAnsi="Arial" w:cs="Arial"/>
          <w:sz w:val="24"/>
          <w:szCs w:val="24"/>
          <w:lang w:val="en-US"/>
          <w:rPrChange w:id="1806" w:author="Zehui Bai" w:date="2022-03-11T15:16:00Z">
            <w:rPr>
              <w:rFonts w:ascii="Times New Roman" w:hAnsi="Times New Roman" w:cs="Times New Roman"/>
              <w:sz w:val="24"/>
              <w:szCs w:val="24"/>
              <w:lang w:val="en-US"/>
            </w:rPr>
          </w:rPrChange>
        </w:rPr>
        <w:t>vaccination</w:t>
      </w:r>
      <w:r w:rsidR="00993004" w:rsidRPr="00067A21">
        <w:rPr>
          <w:rFonts w:ascii="Arial" w:hAnsi="Arial" w:cs="Arial"/>
          <w:sz w:val="24"/>
          <w:szCs w:val="24"/>
          <w:lang w:val="en-US"/>
          <w:rPrChange w:id="1807" w:author="Zehui Bai" w:date="2022-03-11T15:16:00Z">
            <w:rPr>
              <w:rFonts w:ascii="Times New Roman" w:hAnsi="Times New Roman" w:cs="Times New Roman"/>
              <w:sz w:val="24"/>
              <w:szCs w:val="24"/>
              <w:lang w:val="en-US"/>
            </w:rPr>
          </w:rPrChange>
        </w:rPr>
        <w:t xml:space="preserve"> </w:t>
      </w:r>
      <w:r w:rsidR="00C54C1B" w:rsidRPr="00067A21">
        <w:rPr>
          <w:rFonts w:ascii="Arial" w:hAnsi="Arial" w:cs="Arial"/>
          <w:sz w:val="24"/>
          <w:szCs w:val="24"/>
          <w:lang w:val="en-US"/>
          <w:rPrChange w:id="1808" w:author="Zehui Bai" w:date="2022-03-11T15:16:00Z">
            <w:rPr>
              <w:rFonts w:ascii="Times New Roman" w:hAnsi="Times New Roman" w:cs="Times New Roman"/>
              <w:sz w:val="24"/>
              <w:szCs w:val="24"/>
              <w:lang w:val="en-US"/>
            </w:rPr>
          </w:rPrChange>
        </w:rPr>
        <w:t xml:space="preserve">and </w:t>
      </w:r>
      <w:r w:rsidR="00993004" w:rsidRPr="00067A21">
        <w:rPr>
          <w:rFonts w:ascii="Arial" w:hAnsi="Arial" w:cs="Arial"/>
          <w:sz w:val="24"/>
          <w:szCs w:val="24"/>
          <w:lang w:val="en-US"/>
          <w:rPrChange w:id="1809" w:author="Zehui Bai" w:date="2022-03-11T15:16:00Z">
            <w:rPr>
              <w:rFonts w:ascii="Times New Roman" w:hAnsi="Times New Roman" w:cs="Times New Roman"/>
              <w:sz w:val="24"/>
              <w:szCs w:val="24"/>
              <w:lang w:val="en-US"/>
            </w:rPr>
          </w:rPrChange>
        </w:rPr>
        <w:t>71.5% were females</w:t>
      </w:r>
      <w:r w:rsidR="00695103" w:rsidRPr="00067A21">
        <w:rPr>
          <w:rFonts w:ascii="Arial" w:hAnsi="Arial" w:cs="Arial"/>
          <w:sz w:val="24"/>
          <w:szCs w:val="24"/>
          <w:lang w:val="en-US"/>
          <w:rPrChange w:id="1810" w:author="Zehui Bai" w:date="2022-03-11T15:16:00Z">
            <w:rPr>
              <w:rFonts w:ascii="Times New Roman" w:hAnsi="Times New Roman" w:cs="Times New Roman"/>
              <w:sz w:val="24"/>
              <w:szCs w:val="24"/>
              <w:lang w:val="en-US"/>
            </w:rPr>
          </w:rPrChange>
        </w:rPr>
        <w:t xml:space="preserve"> </w:t>
      </w:r>
      <w:r w:rsidR="00FD4255" w:rsidRPr="00067A21">
        <w:rPr>
          <w:rFonts w:ascii="Arial" w:eastAsia="Calibri" w:hAnsi="Arial" w:cs="Arial"/>
          <w:sz w:val="24"/>
          <w:szCs w:val="24"/>
          <w:lang w:val="en-US"/>
          <w:rPrChange w:id="1811" w:author="Zehui Bai" w:date="2022-03-11T15:16:00Z">
            <w:rPr>
              <w:rFonts w:ascii="Times New Roman" w:eastAsia="Calibri" w:hAnsi="Times New Roman" w:cs="Times New Roman"/>
              <w:sz w:val="24"/>
              <w:szCs w:val="24"/>
              <w:lang w:val="en-US"/>
            </w:rPr>
          </w:rPrChange>
        </w:rPr>
        <w:t>(Appendix X)</w:t>
      </w:r>
      <w:r w:rsidR="00C54C1B" w:rsidRPr="00067A21">
        <w:rPr>
          <w:rFonts w:ascii="Arial" w:hAnsi="Arial" w:cs="Arial"/>
          <w:sz w:val="24"/>
          <w:szCs w:val="24"/>
          <w:lang w:val="en-US"/>
          <w:rPrChange w:id="1812" w:author="Zehui Bai" w:date="2022-03-11T15:16:00Z">
            <w:rPr>
              <w:rFonts w:ascii="Times New Roman" w:hAnsi="Times New Roman" w:cs="Times New Roman"/>
              <w:sz w:val="24"/>
              <w:szCs w:val="24"/>
              <w:lang w:val="en-US"/>
            </w:rPr>
          </w:rPrChange>
        </w:rPr>
        <w:t>. O</w:t>
      </w:r>
      <w:r w:rsidR="005A7CD8" w:rsidRPr="00067A21">
        <w:rPr>
          <w:rFonts w:ascii="Arial" w:hAnsi="Arial" w:cs="Arial"/>
          <w:sz w:val="24"/>
          <w:szCs w:val="24"/>
          <w:lang w:val="en-US"/>
          <w:rPrChange w:id="1813" w:author="Zehui Bai" w:date="2022-03-11T15:16:00Z">
            <w:rPr>
              <w:rFonts w:ascii="Times New Roman" w:hAnsi="Times New Roman" w:cs="Times New Roman"/>
              <w:sz w:val="24"/>
              <w:szCs w:val="24"/>
              <w:lang w:val="en-US"/>
            </w:rPr>
          </w:rPrChange>
        </w:rPr>
        <w:t xml:space="preserve">ver 90% of </w:t>
      </w:r>
      <w:r w:rsidR="00C54C1B" w:rsidRPr="00067A21">
        <w:rPr>
          <w:rFonts w:ascii="Arial" w:hAnsi="Arial" w:cs="Arial"/>
          <w:sz w:val="24"/>
          <w:szCs w:val="24"/>
          <w:lang w:val="en-US"/>
          <w:rPrChange w:id="1814" w:author="Zehui Bai" w:date="2022-03-11T15:16:00Z">
            <w:rPr>
              <w:rFonts w:ascii="Times New Roman" w:hAnsi="Times New Roman" w:cs="Times New Roman"/>
              <w:sz w:val="24"/>
              <w:szCs w:val="24"/>
              <w:lang w:val="en-US"/>
            </w:rPr>
          </w:rPrChange>
        </w:rPr>
        <w:t>them</w:t>
      </w:r>
      <w:r w:rsidR="005A7CD8" w:rsidRPr="00067A21">
        <w:rPr>
          <w:rFonts w:ascii="Arial" w:hAnsi="Arial" w:cs="Arial"/>
          <w:sz w:val="24"/>
          <w:szCs w:val="24"/>
          <w:lang w:val="en-US"/>
          <w:rPrChange w:id="1815" w:author="Zehui Bai" w:date="2022-03-11T15:16:00Z">
            <w:rPr>
              <w:rFonts w:ascii="Times New Roman" w:hAnsi="Times New Roman" w:cs="Times New Roman"/>
              <w:sz w:val="24"/>
              <w:szCs w:val="24"/>
              <w:lang w:val="en-US"/>
            </w:rPr>
          </w:rPrChange>
        </w:rPr>
        <w:t xml:space="preserve"> </w:t>
      </w:r>
      <w:r w:rsidR="00D00E8A" w:rsidRPr="00067A21">
        <w:rPr>
          <w:rFonts w:ascii="Arial" w:hAnsi="Arial" w:cs="Arial"/>
          <w:sz w:val="24"/>
          <w:szCs w:val="24"/>
          <w:lang w:val="en-US"/>
          <w:rPrChange w:id="1816" w:author="Zehui Bai" w:date="2022-03-11T15:16:00Z">
            <w:rPr>
              <w:rFonts w:ascii="Times New Roman" w:hAnsi="Times New Roman" w:cs="Times New Roman"/>
              <w:sz w:val="24"/>
              <w:szCs w:val="24"/>
              <w:lang w:val="en-US"/>
            </w:rPr>
          </w:rPrChange>
        </w:rPr>
        <w:t>have a high school diploma</w:t>
      </w:r>
      <w:r w:rsidR="001C4D52" w:rsidRPr="00067A21">
        <w:rPr>
          <w:rFonts w:ascii="Arial" w:hAnsi="Arial" w:cs="Arial"/>
          <w:sz w:val="24"/>
          <w:szCs w:val="24"/>
          <w:lang w:val="en-US"/>
          <w:rPrChange w:id="1817" w:author="Zehui Bai" w:date="2022-03-11T15:16:00Z">
            <w:rPr>
              <w:rFonts w:ascii="Times New Roman" w:hAnsi="Times New Roman" w:cs="Times New Roman"/>
              <w:sz w:val="24"/>
              <w:szCs w:val="24"/>
              <w:lang w:val="en-US"/>
            </w:rPr>
          </w:rPrChange>
        </w:rPr>
        <w:t>.</w:t>
      </w:r>
      <w:r w:rsidR="000C7398" w:rsidRPr="00067A21">
        <w:rPr>
          <w:rFonts w:ascii="Arial" w:hAnsi="Arial" w:cs="Arial"/>
          <w:sz w:val="24"/>
          <w:szCs w:val="24"/>
          <w:lang w:val="en-US"/>
          <w:rPrChange w:id="1818" w:author="Zehui Bai" w:date="2022-03-11T15:16:00Z">
            <w:rPr>
              <w:rFonts w:ascii="Times New Roman" w:hAnsi="Times New Roman" w:cs="Times New Roman"/>
              <w:sz w:val="24"/>
              <w:szCs w:val="24"/>
              <w:lang w:val="en-US"/>
            </w:rPr>
          </w:rPrChange>
        </w:rPr>
        <w:t xml:space="preserve"> </w:t>
      </w:r>
      <w:r w:rsidR="000C7398" w:rsidRPr="00067A21">
        <w:rPr>
          <w:rFonts w:ascii="Arial" w:hAnsi="Arial" w:cs="Arial"/>
          <w:sz w:val="24"/>
          <w:szCs w:val="24"/>
          <w:lang w:val="en-US" w:eastAsia="zh-CN"/>
          <w:rPrChange w:id="1819" w:author="Zehui Bai" w:date="2022-03-11T15:16:00Z">
            <w:rPr>
              <w:rFonts w:ascii="Times New Roman" w:hAnsi="Times New Roman" w:cs="Times New Roman"/>
              <w:sz w:val="24"/>
              <w:szCs w:val="24"/>
              <w:lang w:val="en-US" w:eastAsia="zh-CN"/>
            </w:rPr>
          </w:rPrChange>
        </w:rPr>
        <w:t>A</w:t>
      </w:r>
      <w:r w:rsidR="000C7398" w:rsidRPr="00067A21">
        <w:rPr>
          <w:rFonts w:ascii="Arial" w:hAnsi="Arial" w:cs="Arial"/>
          <w:sz w:val="24"/>
          <w:szCs w:val="24"/>
          <w:lang w:val="en-US"/>
          <w:rPrChange w:id="1820" w:author="Zehui Bai" w:date="2022-03-11T15:16:00Z">
            <w:rPr>
              <w:rFonts w:ascii="Times New Roman" w:hAnsi="Times New Roman" w:cs="Times New Roman"/>
              <w:sz w:val="24"/>
              <w:szCs w:val="24"/>
              <w:lang w:val="en-US"/>
            </w:rPr>
          </w:rPrChange>
        </w:rPr>
        <w:t xml:space="preserve">ccording to ISCED 2011 standards </w:t>
      </w:r>
      <w:r w:rsidR="00BE20A5" w:rsidRPr="00067A21">
        <w:rPr>
          <w:rFonts w:ascii="Arial" w:hAnsi="Arial" w:cs="Arial"/>
          <w:sz w:val="24"/>
          <w:szCs w:val="24"/>
          <w:lang w:val="en-US"/>
          <w:rPrChange w:id="1821" w:author="Zehui Bai" w:date="2022-03-11T15:16:00Z">
            <w:rPr>
              <w:rFonts w:ascii="Times New Roman" w:hAnsi="Times New Roman" w:cs="Times New Roman"/>
              <w:sz w:val="24"/>
              <w:szCs w:val="24"/>
              <w:lang w:val="en-US"/>
            </w:rPr>
          </w:rPrChange>
        </w:rPr>
        <w:t xml:space="preserve">50% of </w:t>
      </w:r>
      <w:r w:rsidR="00BE20A5" w:rsidRPr="00067A21">
        <w:rPr>
          <w:rFonts w:ascii="Arial" w:hAnsi="Arial" w:cs="Arial"/>
          <w:sz w:val="24"/>
          <w:szCs w:val="24"/>
          <w:lang w:val="en-US" w:eastAsia="zh-CN"/>
          <w:rPrChange w:id="1822" w:author="Zehui Bai" w:date="2022-03-11T15:16:00Z">
            <w:rPr>
              <w:rFonts w:ascii="Times New Roman" w:hAnsi="Times New Roman" w:cs="Times New Roman"/>
              <w:sz w:val="24"/>
              <w:szCs w:val="24"/>
              <w:lang w:val="en-US" w:eastAsia="zh-CN"/>
            </w:rPr>
          </w:rPrChange>
        </w:rPr>
        <w:t>the</w:t>
      </w:r>
      <w:r w:rsidR="00BE20A5" w:rsidRPr="00067A21">
        <w:rPr>
          <w:rFonts w:ascii="Arial" w:hAnsi="Arial" w:cs="Arial"/>
          <w:sz w:val="24"/>
          <w:szCs w:val="24"/>
          <w:lang w:val="en-US"/>
          <w:rPrChange w:id="1823" w:author="Zehui Bai" w:date="2022-03-11T15:16:00Z">
            <w:rPr>
              <w:rFonts w:ascii="Times New Roman" w:hAnsi="Times New Roman" w:cs="Times New Roman"/>
              <w:sz w:val="24"/>
              <w:szCs w:val="24"/>
              <w:lang w:val="en-US"/>
            </w:rPr>
          </w:rPrChange>
        </w:rPr>
        <w:t xml:space="preserve"> participants have received high education</w:t>
      </w:r>
      <w:r w:rsidR="00BE20A5" w:rsidRPr="00067A21">
        <w:rPr>
          <w:rFonts w:ascii="Arial" w:hAnsi="Arial" w:cs="Arial"/>
          <w:sz w:val="24"/>
          <w:szCs w:val="24"/>
          <w:lang w:val="en-US" w:eastAsia="zh-CN"/>
          <w:rPrChange w:id="1824" w:author="Zehui Bai" w:date="2022-03-11T15:16:00Z">
            <w:rPr>
              <w:rFonts w:ascii="Times New Roman" w:hAnsi="Times New Roman" w:cs="Times New Roman"/>
              <w:sz w:val="24"/>
              <w:szCs w:val="24"/>
              <w:lang w:val="en-US" w:eastAsia="zh-CN"/>
            </w:rPr>
          </w:rPrChange>
        </w:rPr>
        <w:t xml:space="preserve">. </w:t>
      </w:r>
      <w:r w:rsidR="007A7202" w:rsidRPr="00067A21">
        <w:rPr>
          <w:rFonts w:ascii="Arial" w:hAnsi="Arial" w:cs="Arial"/>
          <w:sz w:val="24"/>
          <w:szCs w:val="24"/>
          <w:lang w:val="en-US" w:eastAsia="zh-CN"/>
          <w:rPrChange w:id="1825" w:author="Zehui Bai" w:date="2022-03-11T15:16:00Z">
            <w:rPr>
              <w:rFonts w:ascii="Times New Roman" w:hAnsi="Times New Roman" w:cs="Times New Roman"/>
              <w:sz w:val="24"/>
              <w:szCs w:val="24"/>
              <w:lang w:val="en-US" w:eastAsia="zh-CN"/>
            </w:rPr>
          </w:rPrChange>
        </w:rPr>
        <w:t>Around 1</w:t>
      </w:r>
      <w:r w:rsidR="007A7202" w:rsidRPr="00067A21">
        <w:rPr>
          <w:rFonts w:ascii="Arial" w:hAnsi="Arial" w:cs="Arial" w:hint="eastAsia"/>
          <w:sz w:val="24"/>
          <w:szCs w:val="24"/>
          <w:lang w:val="en-US" w:eastAsia="zh-CN"/>
          <w:rPrChange w:id="1826" w:author="Zehui Bai" w:date="2022-03-11T15:16:00Z">
            <w:rPr>
              <w:rFonts w:ascii="Times New Roman" w:hAnsi="Times New Roman" w:cs="Times New Roman" w:hint="eastAsia"/>
              <w:sz w:val="24"/>
              <w:szCs w:val="24"/>
              <w:lang w:val="en-US" w:eastAsia="zh-CN"/>
            </w:rPr>
          </w:rPrChange>
        </w:rPr>
        <w:t>∕</w:t>
      </w:r>
      <w:r w:rsidR="007A7202" w:rsidRPr="00067A21">
        <w:rPr>
          <w:rFonts w:ascii="Arial" w:hAnsi="Arial" w:cs="Arial"/>
          <w:sz w:val="24"/>
          <w:szCs w:val="24"/>
          <w:lang w:val="en-US" w:eastAsia="zh-CN"/>
          <w:rPrChange w:id="1827" w:author="Zehui Bai" w:date="2022-03-11T15:16:00Z">
            <w:rPr>
              <w:rFonts w:ascii="Times New Roman" w:hAnsi="Times New Roman" w:cs="Times New Roman"/>
              <w:sz w:val="24"/>
              <w:szCs w:val="24"/>
              <w:lang w:val="en-US" w:eastAsia="zh-CN"/>
            </w:rPr>
          </w:rPrChange>
        </w:rPr>
        <w:t>3 participants worked in health-related industries</w:t>
      </w:r>
      <w:r w:rsidR="00286EC0" w:rsidRPr="00067A21">
        <w:rPr>
          <w:rFonts w:ascii="Arial" w:hAnsi="Arial" w:cs="Arial"/>
          <w:sz w:val="24"/>
          <w:szCs w:val="24"/>
          <w:lang w:val="en-US" w:eastAsia="zh-CN"/>
          <w:rPrChange w:id="1828" w:author="Zehui Bai" w:date="2022-03-11T15:16:00Z">
            <w:rPr>
              <w:rFonts w:ascii="Times New Roman" w:hAnsi="Times New Roman" w:cs="Times New Roman"/>
              <w:sz w:val="24"/>
              <w:szCs w:val="24"/>
              <w:lang w:val="en-US" w:eastAsia="zh-CN"/>
            </w:rPr>
          </w:rPrChange>
        </w:rPr>
        <w:t xml:space="preserve"> and 1</w:t>
      </w:r>
      <w:r w:rsidR="00286EC0" w:rsidRPr="00067A21">
        <w:rPr>
          <w:rFonts w:ascii="Arial" w:hAnsi="Arial" w:cs="Arial" w:hint="eastAsia"/>
          <w:sz w:val="24"/>
          <w:szCs w:val="24"/>
          <w:lang w:val="en-US" w:eastAsia="zh-CN"/>
          <w:rPrChange w:id="1829" w:author="Zehui Bai" w:date="2022-03-11T15:16:00Z">
            <w:rPr>
              <w:rFonts w:ascii="Times New Roman" w:hAnsi="Times New Roman" w:cs="Times New Roman" w:hint="eastAsia"/>
              <w:sz w:val="24"/>
              <w:szCs w:val="24"/>
              <w:lang w:val="en-US" w:eastAsia="zh-CN"/>
            </w:rPr>
          </w:rPrChange>
        </w:rPr>
        <w:t>∕</w:t>
      </w:r>
      <w:r w:rsidR="00286EC0" w:rsidRPr="00067A21">
        <w:rPr>
          <w:rFonts w:ascii="Arial" w:hAnsi="Arial" w:cs="Arial"/>
          <w:sz w:val="24"/>
          <w:szCs w:val="24"/>
          <w:lang w:val="en-US" w:eastAsia="zh-CN"/>
          <w:rPrChange w:id="1830" w:author="Zehui Bai" w:date="2022-03-11T15:16:00Z">
            <w:rPr>
              <w:rFonts w:ascii="Times New Roman" w:hAnsi="Times New Roman" w:cs="Times New Roman"/>
              <w:sz w:val="24"/>
              <w:szCs w:val="24"/>
              <w:lang w:val="en-US" w:eastAsia="zh-CN"/>
            </w:rPr>
          </w:rPrChange>
        </w:rPr>
        <w:t xml:space="preserve">5 of them live alone. </w:t>
      </w:r>
      <w:r w:rsidR="004851A1" w:rsidRPr="00067A21">
        <w:rPr>
          <w:rFonts w:ascii="Arial" w:hAnsi="Arial" w:cs="Arial"/>
          <w:sz w:val="24"/>
          <w:szCs w:val="24"/>
          <w:lang w:val="en-US" w:eastAsia="zh-CN"/>
          <w:rPrChange w:id="1831" w:author="Zehui Bai" w:date="2022-03-11T15:16:00Z">
            <w:rPr>
              <w:rFonts w:ascii="Times New Roman" w:hAnsi="Times New Roman" w:cs="Times New Roman"/>
              <w:sz w:val="24"/>
              <w:szCs w:val="24"/>
              <w:lang w:val="en-US" w:eastAsia="zh-CN"/>
            </w:rPr>
          </w:rPrChange>
        </w:rPr>
        <w:t xml:space="preserve">Only a small proportion have no vaccination history and the vast majority have received at least one dose of protective vaccine. </w:t>
      </w:r>
      <w:r w:rsidR="0071667D" w:rsidRPr="00067A21">
        <w:rPr>
          <w:rFonts w:ascii="Arial" w:hAnsi="Arial" w:cs="Arial"/>
          <w:sz w:val="24"/>
          <w:szCs w:val="24"/>
          <w:lang w:val="en-US" w:eastAsia="zh-CN"/>
          <w:rPrChange w:id="1832" w:author="Zehui Bai" w:date="2022-03-11T15:16:00Z">
            <w:rPr>
              <w:rFonts w:ascii="Times New Roman" w:hAnsi="Times New Roman" w:cs="Times New Roman"/>
              <w:sz w:val="24"/>
              <w:szCs w:val="24"/>
              <w:lang w:val="en-US" w:eastAsia="zh-CN"/>
            </w:rPr>
          </w:rPrChange>
        </w:rPr>
        <w:t>For national and official agencies satisfaction, the accepting group scored significantly higher than the rejecting group</w:t>
      </w:r>
      <w:r w:rsidR="00414064" w:rsidRPr="00067A21">
        <w:rPr>
          <w:rFonts w:ascii="Arial" w:hAnsi="Arial" w:cs="Arial"/>
          <w:sz w:val="24"/>
          <w:szCs w:val="24"/>
          <w:lang w:val="en-US" w:eastAsia="zh-CN"/>
          <w:rPrChange w:id="1833" w:author="Zehui Bai" w:date="2022-03-11T15:16:00Z">
            <w:rPr>
              <w:rFonts w:ascii="Times New Roman" w:hAnsi="Times New Roman" w:cs="Times New Roman"/>
              <w:sz w:val="24"/>
              <w:szCs w:val="24"/>
              <w:lang w:val="en-US" w:eastAsia="zh-CN"/>
            </w:rPr>
          </w:rPrChange>
        </w:rPr>
        <w:t xml:space="preserve"> </w:t>
      </w:r>
      <w:r w:rsidR="00FD4255" w:rsidRPr="00067A21">
        <w:rPr>
          <w:rFonts w:ascii="Arial" w:eastAsia="Calibri" w:hAnsi="Arial" w:cs="Arial"/>
          <w:sz w:val="24"/>
          <w:szCs w:val="24"/>
          <w:lang w:val="en-US"/>
          <w:rPrChange w:id="1834" w:author="Zehui Bai" w:date="2022-03-11T15:16:00Z">
            <w:rPr>
              <w:rFonts w:ascii="Times New Roman" w:eastAsia="Calibri" w:hAnsi="Times New Roman" w:cs="Times New Roman"/>
              <w:sz w:val="24"/>
              <w:szCs w:val="24"/>
              <w:lang w:val="en-US"/>
            </w:rPr>
          </w:rPrChange>
        </w:rPr>
        <w:t>(Appendix X)</w:t>
      </w:r>
      <w:r w:rsidR="0071667D" w:rsidRPr="00067A21">
        <w:rPr>
          <w:rFonts w:ascii="Arial" w:hAnsi="Arial" w:cs="Arial"/>
          <w:sz w:val="24"/>
          <w:szCs w:val="24"/>
          <w:lang w:val="en-US" w:eastAsia="zh-CN"/>
          <w:rPrChange w:id="1835" w:author="Zehui Bai" w:date="2022-03-11T15:16:00Z">
            <w:rPr>
              <w:rFonts w:ascii="Times New Roman" w:hAnsi="Times New Roman" w:cs="Times New Roman"/>
              <w:sz w:val="24"/>
              <w:szCs w:val="24"/>
              <w:lang w:val="en-US" w:eastAsia="zh-CN"/>
            </w:rPr>
          </w:rPrChange>
        </w:rPr>
        <w:t>.</w:t>
      </w:r>
    </w:p>
    <w:p w14:paraId="7EF3F84E" w14:textId="6128F436" w:rsidR="00823851" w:rsidRPr="00067A21" w:rsidRDefault="00823851" w:rsidP="00823851">
      <w:pPr>
        <w:rPr>
          <w:moveTo w:id="1836" w:author="Zehui Bai" w:date="2022-03-11T13:53:00Z"/>
          <w:rFonts w:ascii="Arial" w:eastAsia="Calibri" w:hAnsi="Arial" w:cs="Arial"/>
          <w:sz w:val="24"/>
          <w:szCs w:val="24"/>
          <w:lang w:val="en-GB"/>
          <w:rPrChange w:id="1837" w:author="Zehui Bai" w:date="2022-03-11T15:16:00Z">
            <w:rPr>
              <w:moveTo w:id="1838" w:author="Zehui Bai" w:date="2022-03-11T13:53:00Z"/>
              <w:rFonts w:ascii="Times New Roman" w:eastAsia="Calibri" w:hAnsi="Times New Roman" w:cs="Times New Roman"/>
              <w:sz w:val="24"/>
              <w:szCs w:val="24"/>
              <w:lang w:val="en-GB"/>
            </w:rPr>
          </w:rPrChange>
        </w:rPr>
      </w:pPr>
      <w:moveToRangeStart w:id="1839" w:author="Zehui Bai" w:date="2022-03-11T13:53:00Z" w:name="move97899230"/>
      <w:moveTo w:id="1840" w:author="Zehui Bai" w:date="2022-03-11T13:53:00Z">
        <w:r w:rsidRPr="0002154E">
          <w:rPr>
            <w:rFonts w:ascii="Arial" w:eastAsia="Calibri" w:hAnsi="Arial" w:cs="Arial"/>
            <w:sz w:val="24"/>
            <w:szCs w:val="24"/>
            <w:highlight w:val="yellow"/>
            <w:lang w:val="en-GB"/>
            <w:rPrChange w:id="1841" w:author="Zehui Bai" w:date="2022-03-13T11:36:00Z">
              <w:rPr>
                <w:rFonts w:ascii="Times New Roman" w:eastAsia="Calibri" w:hAnsi="Times New Roman" w:cs="Times New Roman"/>
                <w:sz w:val="24"/>
                <w:szCs w:val="24"/>
                <w:lang w:val="en-GB"/>
              </w:rPr>
            </w:rPrChange>
          </w:rPr>
          <w:t>Table 1 |</w:t>
        </w:r>
        <w:r w:rsidRPr="0002154E">
          <w:rPr>
            <w:rFonts w:ascii="Arial" w:eastAsia="Calibri" w:hAnsi="Arial" w:cs="Arial"/>
            <w:sz w:val="24"/>
            <w:szCs w:val="24"/>
            <w:highlight w:val="yellow"/>
            <w:lang w:val="en-US"/>
            <w:rPrChange w:id="1842" w:author="Zehui Bai" w:date="2022-03-13T11:36:00Z">
              <w:rPr>
                <w:rFonts w:ascii="Times New Roman" w:eastAsia="Calibri" w:hAnsi="Times New Roman" w:cs="Times New Roman"/>
                <w:sz w:val="24"/>
                <w:szCs w:val="24"/>
                <w:lang w:val="en-US"/>
              </w:rPr>
            </w:rPrChange>
          </w:rPr>
          <w:t xml:space="preserve"> </w:t>
        </w:r>
        <w:r w:rsidRPr="0002154E">
          <w:rPr>
            <w:rFonts w:ascii="Arial" w:eastAsia="Calibri" w:hAnsi="Arial" w:cs="Arial"/>
            <w:sz w:val="24"/>
            <w:szCs w:val="24"/>
            <w:highlight w:val="yellow"/>
            <w:lang w:val="en-GB"/>
            <w:rPrChange w:id="1843" w:author="Zehui Bai" w:date="2022-03-13T11:36:00Z">
              <w:rPr>
                <w:rFonts w:ascii="Times New Roman" w:eastAsia="Calibri" w:hAnsi="Times New Roman" w:cs="Times New Roman"/>
                <w:sz w:val="24"/>
                <w:szCs w:val="24"/>
                <w:lang w:val="en-GB"/>
              </w:rPr>
            </w:rPrChange>
          </w:rPr>
          <w:t>Demographic analyses between COVID-19 vaccine acceptance and rejection group (n=82</w:t>
        </w:r>
      </w:moveTo>
      <w:ins w:id="1844" w:author="Zehui Bai" w:date="2022-03-12T16:43:00Z">
        <w:r w:rsidR="00F06D14" w:rsidRPr="0002154E">
          <w:rPr>
            <w:rFonts w:ascii="Arial" w:eastAsia="Calibri" w:hAnsi="Arial" w:cs="Arial"/>
            <w:sz w:val="24"/>
            <w:szCs w:val="24"/>
            <w:highlight w:val="yellow"/>
            <w:lang w:val="en-GB"/>
            <w:rPrChange w:id="1845" w:author="Zehui Bai" w:date="2022-03-13T11:36:00Z">
              <w:rPr>
                <w:rFonts w:ascii="Arial" w:eastAsia="Calibri" w:hAnsi="Arial" w:cs="Arial"/>
                <w:sz w:val="24"/>
                <w:szCs w:val="24"/>
                <w:lang w:val="en-GB"/>
              </w:rPr>
            </w:rPrChange>
          </w:rPr>
          <w:t>3</w:t>
        </w:r>
      </w:ins>
      <w:moveTo w:id="1846" w:author="Zehui Bai" w:date="2022-03-11T13:53:00Z">
        <w:del w:id="1847" w:author="Zehui Bai" w:date="2022-03-12T16:43:00Z">
          <w:r w:rsidRPr="0002154E" w:rsidDel="00F06D14">
            <w:rPr>
              <w:rFonts w:ascii="Arial" w:eastAsia="Calibri" w:hAnsi="Arial" w:cs="Arial"/>
              <w:sz w:val="24"/>
              <w:szCs w:val="24"/>
              <w:highlight w:val="yellow"/>
              <w:lang w:val="en-GB"/>
              <w:rPrChange w:id="1848" w:author="Zehui Bai" w:date="2022-03-13T11:36:00Z">
                <w:rPr>
                  <w:rFonts w:ascii="Times New Roman" w:eastAsia="Calibri" w:hAnsi="Times New Roman" w:cs="Times New Roman"/>
                  <w:sz w:val="24"/>
                  <w:szCs w:val="24"/>
                  <w:lang w:val="en-GB"/>
                </w:rPr>
              </w:rPrChange>
            </w:rPr>
            <w:delText>8</w:delText>
          </w:r>
        </w:del>
        <w:r w:rsidRPr="0002154E">
          <w:rPr>
            <w:rFonts w:ascii="Arial" w:eastAsia="Calibri" w:hAnsi="Arial" w:cs="Arial"/>
            <w:sz w:val="24"/>
            <w:szCs w:val="24"/>
            <w:highlight w:val="yellow"/>
            <w:lang w:val="en-GB"/>
            <w:rPrChange w:id="1849" w:author="Zehui Bai" w:date="2022-03-13T11:36:00Z">
              <w:rPr>
                <w:rFonts w:ascii="Times New Roman" w:eastAsia="Calibri" w:hAnsi="Times New Roman" w:cs="Times New Roman"/>
                <w:sz w:val="24"/>
                <w:szCs w:val="24"/>
                <w:lang w:val="en-GB"/>
              </w:rPr>
            </w:rPrChange>
          </w:rPr>
          <w:t>)</w:t>
        </w:r>
      </w:moveTo>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850" w:author="Zehui Bai" w:date="2022-03-11T14:52:00Z">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3234"/>
        <w:gridCol w:w="1168"/>
        <w:gridCol w:w="1170"/>
        <w:gridCol w:w="1167"/>
        <w:gridCol w:w="1170"/>
        <w:gridCol w:w="1163"/>
        <w:tblGridChange w:id="1851">
          <w:tblGrid>
            <w:gridCol w:w="3234"/>
            <w:gridCol w:w="1168"/>
            <w:gridCol w:w="1170"/>
            <w:gridCol w:w="1167"/>
            <w:gridCol w:w="1170"/>
            <w:gridCol w:w="1163"/>
          </w:tblGrid>
        </w:tblGridChange>
      </w:tblGrid>
      <w:tr w:rsidR="00823851" w:rsidRPr="00067A21" w14:paraId="1293B4BB" w14:textId="77777777" w:rsidTr="001F7BE1">
        <w:trPr>
          <w:cnfStyle w:val="100000000000" w:firstRow="1" w:lastRow="0" w:firstColumn="0" w:lastColumn="0" w:oddVBand="0" w:evenVBand="0" w:oddHBand="0" w:evenHBand="0" w:firstRowFirstColumn="0" w:firstRowLastColumn="0" w:lastRowFirstColumn="0" w:lastRowLastColumn="0"/>
          <w:trHeight w:val="170"/>
          <w:jc w:val="center"/>
          <w:trPrChange w:id="1852" w:author="Zehui Bai" w:date="2022-03-11T14:52:00Z">
            <w:trPr>
              <w:trHeight w:val="170"/>
              <w:jc w:val="center"/>
            </w:trPr>
          </w:trPrChange>
        </w:trPr>
        <w:tc>
          <w:tcPr>
            <w:tcW w:w="0" w:type="pct"/>
            <w:vMerge w:val="restart"/>
            <w:tcBorders>
              <w:left w:val="nil"/>
              <w:bottom w:val="single" w:sz="4" w:space="0" w:color="auto"/>
              <w:right w:val="nil"/>
            </w:tcBorders>
            <w:vAlign w:val="center"/>
            <w:tcPrChange w:id="1853" w:author="Zehui Bai" w:date="2022-03-11T14:52:00Z">
              <w:tcPr>
                <w:tcW w:w="1782" w:type="pct"/>
                <w:vMerge w:val="restart"/>
                <w:tcBorders>
                  <w:left w:val="nil"/>
                  <w:bottom w:val="single" w:sz="4" w:space="0" w:color="auto"/>
                  <w:right w:val="nil"/>
                </w:tcBorders>
              </w:tcPr>
            </w:tcPrChange>
          </w:tcPr>
          <w:p w14:paraId="7089C9BC" w14:textId="0A067742" w:rsidR="00823851" w:rsidRPr="00067A21" w:rsidRDefault="001F7BE1">
            <w:pPr>
              <w:spacing w:before="36" w:after="36"/>
              <w:cnfStyle w:val="100000000000" w:firstRow="1" w:lastRow="0" w:firstColumn="0" w:lastColumn="0" w:oddVBand="0" w:evenVBand="0" w:oddHBand="0" w:evenHBand="0" w:firstRowFirstColumn="0" w:firstRowLastColumn="0" w:lastRowFirstColumn="0" w:lastRowLastColumn="0"/>
              <w:rPr>
                <w:moveTo w:id="1854" w:author="Zehui Bai" w:date="2022-03-11T13:53:00Z"/>
                <w:rFonts w:ascii="Arial" w:hAnsi="Arial" w:cs="Arial"/>
                <w:b/>
                <w:bCs/>
                <w:sz w:val="20"/>
                <w:szCs w:val="20"/>
                <w:rPrChange w:id="1855" w:author="Zehui Bai" w:date="2022-03-11T15:16:00Z">
                  <w:rPr>
                    <w:moveTo w:id="1856" w:author="Zehui Bai" w:date="2022-03-11T13:53:00Z"/>
                    <w:sz w:val="18"/>
                    <w:szCs w:val="18"/>
                  </w:rPr>
                </w:rPrChange>
              </w:rPr>
              <w:pPrChange w:id="1857" w:author="Zehui Bai" w:date="2022-03-11T14:51:00Z">
                <w:pPr>
                  <w:spacing w:before="36" w:after="36"/>
                  <w:jc w:val="center"/>
                  <w:cnfStyle w:val="100000000000" w:firstRow="1" w:lastRow="0" w:firstColumn="0" w:lastColumn="0" w:oddVBand="0" w:evenVBand="0" w:oddHBand="0" w:evenHBand="0" w:firstRowFirstColumn="0" w:firstRowLastColumn="0" w:lastRowFirstColumn="0" w:lastRowLastColumn="0"/>
                </w:pPr>
              </w:pPrChange>
            </w:pPr>
            <w:ins w:id="1858" w:author="Zehui Bai" w:date="2022-03-11T14:51:00Z">
              <w:r w:rsidRPr="00067A21">
                <w:rPr>
                  <w:rFonts w:ascii="Arial" w:hAnsi="Arial" w:cs="Arial"/>
                  <w:b/>
                  <w:bCs/>
                  <w:sz w:val="20"/>
                  <w:szCs w:val="20"/>
                  <w:rPrChange w:id="1859" w:author="Zehui Bai" w:date="2022-03-11T15:16:00Z">
                    <w:rPr>
                      <w:rFonts w:ascii="Arial" w:hAnsi="Arial" w:cs="Arial"/>
                      <w:sz w:val="20"/>
                      <w:szCs w:val="20"/>
                    </w:rPr>
                  </w:rPrChange>
                </w:rPr>
                <w:t>Demographic variables</w:t>
              </w:r>
            </w:ins>
          </w:p>
        </w:tc>
        <w:tc>
          <w:tcPr>
            <w:tcW w:w="0" w:type="pct"/>
            <w:gridSpan w:val="2"/>
            <w:tcBorders>
              <w:left w:val="nil"/>
              <w:bottom w:val="single" w:sz="2" w:space="0" w:color="auto"/>
              <w:right w:val="nil"/>
            </w:tcBorders>
            <w:vAlign w:val="center"/>
            <w:tcPrChange w:id="1860" w:author="Zehui Bai" w:date="2022-03-11T14:52:00Z">
              <w:tcPr>
                <w:tcW w:w="1289" w:type="pct"/>
                <w:gridSpan w:val="2"/>
                <w:tcBorders>
                  <w:left w:val="nil"/>
                  <w:bottom w:val="single" w:sz="2" w:space="0" w:color="auto"/>
                  <w:right w:val="nil"/>
                </w:tcBorders>
                <w:vAlign w:val="center"/>
              </w:tcPr>
            </w:tcPrChange>
          </w:tcPr>
          <w:p w14:paraId="710D25CF" w14:textId="5F1B2736" w:rsidR="00823851" w:rsidRPr="00067A21" w:rsidDel="00E0608C" w:rsidRDefault="00823851" w:rsidP="00EC6F62">
            <w:pPr>
              <w:spacing w:before="36" w:after="36"/>
              <w:jc w:val="center"/>
              <w:cnfStyle w:val="100000000000" w:firstRow="1" w:lastRow="0" w:firstColumn="0" w:lastColumn="0" w:oddVBand="0" w:evenVBand="0" w:oddHBand="0" w:evenHBand="0" w:firstRowFirstColumn="0" w:firstRowLastColumn="0" w:lastRowFirstColumn="0" w:lastRowLastColumn="0"/>
              <w:rPr>
                <w:del w:id="1861" w:author="Zehui Bai" w:date="2022-03-11T14:50:00Z"/>
                <w:moveTo w:id="1862" w:author="Zehui Bai" w:date="2022-03-11T13:53:00Z"/>
                <w:rFonts w:ascii="Arial" w:hAnsi="Arial" w:cs="Arial"/>
                <w:b/>
                <w:bCs/>
                <w:sz w:val="20"/>
                <w:szCs w:val="20"/>
                <w:rPrChange w:id="1863" w:author="Zehui Bai" w:date="2022-03-11T15:16:00Z">
                  <w:rPr>
                    <w:del w:id="1864" w:author="Zehui Bai" w:date="2022-03-11T14:50:00Z"/>
                    <w:moveTo w:id="1865" w:author="Zehui Bai" w:date="2022-03-11T13:53:00Z"/>
                    <w:sz w:val="18"/>
                    <w:szCs w:val="18"/>
                  </w:rPr>
                </w:rPrChange>
              </w:rPr>
            </w:pPr>
            <w:commentRangeStart w:id="1866"/>
            <w:moveTo w:id="1867" w:author="Zehui Bai" w:date="2022-03-11T13:53:00Z">
              <w:r w:rsidRPr="00067A21">
                <w:rPr>
                  <w:rFonts w:ascii="Arial" w:hAnsi="Arial" w:cs="Arial"/>
                  <w:b/>
                  <w:bCs/>
                  <w:sz w:val="20"/>
                  <w:szCs w:val="20"/>
                  <w:rPrChange w:id="1868" w:author="Zehui Bai" w:date="2022-03-11T15:16:00Z">
                    <w:rPr>
                      <w:sz w:val="18"/>
                      <w:szCs w:val="18"/>
                    </w:rPr>
                  </w:rPrChange>
                </w:rPr>
                <w:t xml:space="preserve">Vaccine </w:t>
              </w:r>
            </w:moveTo>
            <w:ins w:id="1869" w:author="Zehui Bai" w:date="2022-03-11T14:50:00Z">
              <w:r w:rsidR="00E0608C" w:rsidRPr="00067A21">
                <w:rPr>
                  <w:rFonts w:ascii="Arial" w:hAnsi="Arial" w:cs="Arial"/>
                  <w:b/>
                  <w:bCs/>
                  <w:sz w:val="20"/>
                  <w:szCs w:val="20"/>
                </w:rPr>
                <w:t>A</w:t>
              </w:r>
            </w:ins>
            <w:moveTo w:id="1870" w:author="Zehui Bai" w:date="2022-03-11T13:53:00Z">
              <w:del w:id="1871" w:author="Zehui Bai" w:date="2022-03-11T14:50:00Z">
                <w:r w:rsidRPr="00067A21" w:rsidDel="00E0608C">
                  <w:rPr>
                    <w:rFonts w:ascii="Arial" w:hAnsi="Arial" w:cs="Arial"/>
                    <w:b/>
                    <w:bCs/>
                    <w:sz w:val="20"/>
                    <w:szCs w:val="20"/>
                    <w:rPrChange w:id="1872" w:author="Zehui Bai" w:date="2022-03-11T15:16:00Z">
                      <w:rPr>
                        <w:sz w:val="18"/>
                        <w:szCs w:val="18"/>
                      </w:rPr>
                    </w:rPrChange>
                  </w:rPr>
                  <w:delText>a</w:delText>
                </w:r>
              </w:del>
              <w:r w:rsidRPr="00067A21">
                <w:rPr>
                  <w:rFonts w:ascii="Arial" w:hAnsi="Arial" w:cs="Arial"/>
                  <w:b/>
                  <w:bCs/>
                  <w:sz w:val="20"/>
                  <w:szCs w:val="20"/>
                  <w:rPrChange w:id="1873" w:author="Zehui Bai" w:date="2022-03-11T15:16:00Z">
                    <w:rPr>
                      <w:sz w:val="18"/>
                      <w:szCs w:val="18"/>
                    </w:rPr>
                  </w:rPrChange>
                </w:rPr>
                <w:t>cceptance</w:t>
              </w:r>
            </w:moveTo>
            <w:commentRangeEnd w:id="1866"/>
            <w:r w:rsidR="00E0608C" w:rsidRPr="00067A21">
              <w:rPr>
                <w:rStyle w:val="CommentReference"/>
                <w:rFonts w:ascii="Arial" w:hAnsi="Arial" w:cs="Arial"/>
                <w:rPrChange w:id="1874" w:author="Zehui Bai" w:date="2022-03-11T15:16:00Z">
                  <w:rPr>
                    <w:rStyle w:val="CommentReference"/>
                  </w:rPr>
                </w:rPrChange>
              </w:rPr>
              <w:commentReference w:id="1866"/>
            </w:r>
          </w:p>
          <w:p w14:paraId="2070616D" w14:textId="44D1F34A" w:rsidR="00823851" w:rsidRPr="00067A21" w:rsidRDefault="00823851" w:rsidP="00E0608C">
            <w:pPr>
              <w:spacing w:before="36" w:after="36"/>
              <w:jc w:val="center"/>
              <w:cnfStyle w:val="100000000000" w:firstRow="1" w:lastRow="0" w:firstColumn="0" w:lastColumn="0" w:oddVBand="0" w:evenVBand="0" w:oddHBand="0" w:evenHBand="0" w:firstRowFirstColumn="0" w:firstRowLastColumn="0" w:lastRowFirstColumn="0" w:lastRowLastColumn="0"/>
              <w:rPr>
                <w:moveTo w:id="1875" w:author="Zehui Bai" w:date="2022-03-11T13:53:00Z"/>
                <w:rFonts w:ascii="Arial" w:hAnsi="Arial" w:cs="Arial"/>
                <w:b/>
                <w:bCs/>
                <w:sz w:val="20"/>
                <w:szCs w:val="20"/>
                <w:rPrChange w:id="1876" w:author="Zehui Bai" w:date="2022-03-11T15:16:00Z">
                  <w:rPr>
                    <w:moveTo w:id="1877" w:author="Zehui Bai" w:date="2022-03-11T13:53:00Z"/>
                    <w:sz w:val="18"/>
                    <w:szCs w:val="18"/>
                  </w:rPr>
                </w:rPrChange>
              </w:rPr>
            </w:pPr>
            <w:moveTo w:id="1878" w:author="Zehui Bai" w:date="2022-03-11T13:53:00Z">
              <w:del w:id="1879" w:author="Zehui Bai" w:date="2022-03-11T14:50:00Z">
                <w:r w:rsidRPr="00067A21" w:rsidDel="00E0608C">
                  <w:rPr>
                    <w:rFonts w:ascii="Arial" w:hAnsi="Arial" w:cs="Arial"/>
                    <w:b/>
                    <w:bCs/>
                    <w:sz w:val="20"/>
                    <w:szCs w:val="20"/>
                    <w:lang w:val="en-GB"/>
                    <w:rPrChange w:id="1880" w:author="Zehui Bai" w:date="2022-03-11T15:16:00Z">
                      <w:rPr>
                        <w:sz w:val="16"/>
                        <w:szCs w:val="16"/>
                        <w:lang w:val="en-GB"/>
                      </w:rPr>
                    </w:rPrChange>
                  </w:rPr>
                  <w:delText>(at least 1 dose of vaccination)</w:delText>
                </w:r>
              </w:del>
            </w:moveTo>
          </w:p>
        </w:tc>
        <w:tc>
          <w:tcPr>
            <w:tcW w:w="0" w:type="pct"/>
            <w:gridSpan w:val="2"/>
            <w:tcBorders>
              <w:left w:val="nil"/>
              <w:bottom w:val="single" w:sz="2" w:space="0" w:color="auto"/>
              <w:right w:val="nil"/>
            </w:tcBorders>
            <w:vAlign w:val="center"/>
            <w:tcPrChange w:id="1881" w:author="Zehui Bai" w:date="2022-03-11T14:52:00Z">
              <w:tcPr>
                <w:tcW w:w="1288" w:type="pct"/>
                <w:gridSpan w:val="2"/>
                <w:tcBorders>
                  <w:left w:val="nil"/>
                  <w:bottom w:val="single" w:sz="2" w:space="0" w:color="auto"/>
                  <w:right w:val="nil"/>
                </w:tcBorders>
                <w:vAlign w:val="center"/>
              </w:tcPr>
            </w:tcPrChange>
          </w:tcPr>
          <w:p w14:paraId="12564361" w14:textId="5DCFC2E5" w:rsidR="00823851" w:rsidRPr="00067A21" w:rsidRDefault="00823851" w:rsidP="00EC6F62">
            <w:pPr>
              <w:spacing w:before="36" w:after="36"/>
              <w:jc w:val="center"/>
              <w:cnfStyle w:val="100000000000" w:firstRow="1" w:lastRow="0" w:firstColumn="0" w:lastColumn="0" w:oddVBand="0" w:evenVBand="0" w:oddHBand="0" w:evenHBand="0" w:firstRowFirstColumn="0" w:firstRowLastColumn="0" w:lastRowFirstColumn="0" w:lastRowLastColumn="0"/>
              <w:rPr>
                <w:moveTo w:id="1882" w:author="Zehui Bai" w:date="2022-03-11T13:53:00Z"/>
                <w:rFonts w:ascii="Arial" w:hAnsi="Arial" w:cs="Arial"/>
                <w:b/>
                <w:bCs/>
                <w:sz w:val="20"/>
                <w:szCs w:val="20"/>
                <w:lang w:val="en-GB"/>
                <w:rPrChange w:id="1883" w:author="Zehui Bai" w:date="2022-03-11T15:16:00Z">
                  <w:rPr>
                    <w:moveTo w:id="1884" w:author="Zehui Bai" w:date="2022-03-11T13:53:00Z"/>
                    <w:sz w:val="12"/>
                    <w:szCs w:val="12"/>
                    <w:lang w:val="en-GB"/>
                  </w:rPr>
                </w:rPrChange>
              </w:rPr>
            </w:pPr>
            <w:moveTo w:id="1885" w:author="Zehui Bai" w:date="2022-03-11T13:53:00Z">
              <w:r w:rsidRPr="00067A21">
                <w:rPr>
                  <w:rFonts w:ascii="Arial" w:hAnsi="Arial" w:cs="Arial"/>
                  <w:b/>
                  <w:bCs/>
                  <w:sz w:val="20"/>
                  <w:szCs w:val="20"/>
                  <w:lang w:val="en-GB"/>
                  <w:rPrChange w:id="1886" w:author="Zehui Bai" w:date="2022-03-11T15:16:00Z">
                    <w:rPr>
                      <w:sz w:val="18"/>
                      <w:szCs w:val="18"/>
                      <w:lang w:val="en-GB"/>
                    </w:rPr>
                  </w:rPrChange>
                </w:rPr>
                <w:t xml:space="preserve">Vaccine </w:t>
              </w:r>
            </w:moveTo>
            <w:ins w:id="1887" w:author="Zehui Bai" w:date="2022-03-11T14:51:00Z">
              <w:r w:rsidR="00E0608C" w:rsidRPr="00067A21">
                <w:rPr>
                  <w:rFonts w:ascii="Arial" w:hAnsi="Arial" w:cs="Arial"/>
                  <w:b/>
                  <w:bCs/>
                  <w:sz w:val="20"/>
                  <w:szCs w:val="20"/>
                  <w:lang w:val="en-GB"/>
                </w:rPr>
                <w:t>R</w:t>
              </w:r>
            </w:ins>
            <w:moveTo w:id="1888" w:author="Zehui Bai" w:date="2022-03-11T13:53:00Z">
              <w:del w:id="1889" w:author="Zehui Bai" w:date="2022-03-11T14:51:00Z">
                <w:r w:rsidRPr="00067A21" w:rsidDel="00E0608C">
                  <w:rPr>
                    <w:rFonts w:ascii="Arial" w:hAnsi="Arial" w:cs="Arial"/>
                    <w:b/>
                    <w:bCs/>
                    <w:sz w:val="20"/>
                    <w:szCs w:val="20"/>
                    <w:lang w:val="en-GB"/>
                    <w:rPrChange w:id="1890" w:author="Zehui Bai" w:date="2022-03-11T15:16:00Z">
                      <w:rPr>
                        <w:sz w:val="18"/>
                        <w:szCs w:val="18"/>
                        <w:lang w:val="en-GB"/>
                      </w:rPr>
                    </w:rPrChange>
                  </w:rPr>
                  <w:delText>r</w:delText>
                </w:r>
              </w:del>
              <w:r w:rsidRPr="00067A21">
                <w:rPr>
                  <w:rFonts w:ascii="Arial" w:hAnsi="Arial" w:cs="Arial"/>
                  <w:b/>
                  <w:bCs/>
                  <w:sz w:val="20"/>
                  <w:szCs w:val="20"/>
                  <w:lang w:val="en-GB"/>
                  <w:rPrChange w:id="1891" w:author="Zehui Bai" w:date="2022-03-11T15:16:00Z">
                    <w:rPr>
                      <w:sz w:val="18"/>
                      <w:szCs w:val="18"/>
                      <w:lang w:val="en-GB"/>
                    </w:rPr>
                  </w:rPrChange>
                </w:rPr>
                <w:t>ejection</w:t>
              </w:r>
            </w:moveTo>
          </w:p>
        </w:tc>
        <w:tc>
          <w:tcPr>
            <w:tcW w:w="0" w:type="pct"/>
            <w:vMerge w:val="restart"/>
            <w:tcBorders>
              <w:left w:val="nil"/>
              <w:bottom w:val="single" w:sz="4" w:space="0" w:color="auto"/>
              <w:right w:val="nil"/>
            </w:tcBorders>
            <w:vAlign w:val="center"/>
            <w:tcPrChange w:id="1892" w:author="Zehui Bai" w:date="2022-03-11T14:52:00Z">
              <w:tcPr>
                <w:tcW w:w="641" w:type="pct"/>
                <w:vMerge w:val="restart"/>
                <w:tcBorders>
                  <w:left w:val="nil"/>
                  <w:bottom w:val="single" w:sz="4" w:space="0" w:color="auto"/>
                  <w:right w:val="nil"/>
                </w:tcBorders>
                <w:vAlign w:val="center"/>
              </w:tcPr>
            </w:tcPrChange>
          </w:tcPr>
          <w:p w14:paraId="12639D3C" w14:textId="77777777" w:rsidR="00823851" w:rsidRPr="00067A21" w:rsidRDefault="00823851" w:rsidP="00EC6F62">
            <w:pPr>
              <w:spacing w:before="36" w:after="36"/>
              <w:jc w:val="center"/>
              <w:cnfStyle w:val="100000000000" w:firstRow="1" w:lastRow="0" w:firstColumn="0" w:lastColumn="0" w:oddVBand="0" w:evenVBand="0" w:oddHBand="0" w:evenHBand="0" w:firstRowFirstColumn="0" w:firstRowLastColumn="0" w:lastRowFirstColumn="0" w:lastRowLastColumn="0"/>
              <w:rPr>
                <w:moveTo w:id="1893" w:author="Zehui Bai" w:date="2022-03-11T13:53:00Z"/>
                <w:rFonts w:ascii="Arial" w:hAnsi="Arial" w:cs="Arial"/>
                <w:b/>
                <w:bCs/>
                <w:sz w:val="20"/>
                <w:szCs w:val="20"/>
                <w:rPrChange w:id="1894" w:author="Zehui Bai" w:date="2022-03-11T15:16:00Z">
                  <w:rPr>
                    <w:moveTo w:id="1895" w:author="Zehui Bai" w:date="2022-03-11T13:53:00Z"/>
                    <w:sz w:val="18"/>
                    <w:szCs w:val="18"/>
                  </w:rPr>
                </w:rPrChange>
              </w:rPr>
            </w:pPr>
            <w:moveTo w:id="1896" w:author="Zehui Bai" w:date="2022-03-11T13:53:00Z">
              <w:r w:rsidRPr="00067A21">
                <w:rPr>
                  <w:rFonts w:ascii="Arial" w:hAnsi="Arial" w:cs="Arial"/>
                  <w:b/>
                  <w:bCs/>
                  <w:sz w:val="20"/>
                  <w:szCs w:val="20"/>
                  <w:rPrChange w:id="1897" w:author="Zehui Bai" w:date="2022-03-11T15:16:00Z">
                    <w:rPr>
                      <w:sz w:val="18"/>
                      <w:szCs w:val="18"/>
                    </w:rPr>
                  </w:rPrChange>
                </w:rPr>
                <w:t>p-value</w:t>
              </w:r>
            </w:moveTo>
          </w:p>
        </w:tc>
      </w:tr>
      <w:tr w:rsidR="00823851" w:rsidRPr="00067A21" w14:paraId="11E11D24" w14:textId="77777777" w:rsidTr="00EC6F62">
        <w:trPr>
          <w:trHeight w:val="170"/>
          <w:jc w:val="center"/>
        </w:trPr>
        <w:tc>
          <w:tcPr>
            <w:tcW w:w="1782" w:type="pct"/>
            <w:vMerge/>
            <w:tcBorders>
              <w:left w:val="nil"/>
              <w:bottom w:val="single" w:sz="4" w:space="0" w:color="auto"/>
              <w:right w:val="nil"/>
            </w:tcBorders>
            <w:vAlign w:val="bottom"/>
          </w:tcPr>
          <w:p w14:paraId="47892AAC" w14:textId="77777777" w:rsidR="00823851" w:rsidRPr="00067A21" w:rsidRDefault="00823851" w:rsidP="00EC6F62">
            <w:pPr>
              <w:spacing w:before="36" w:after="36"/>
              <w:jc w:val="center"/>
              <w:rPr>
                <w:moveTo w:id="1898" w:author="Zehui Bai" w:date="2022-03-11T13:53:00Z"/>
                <w:rFonts w:ascii="Arial" w:hAnsi="Arial" w:cs="Arial"/>
                <w:sz w:val="20"/>
                <w:szCs w:val="20"/>
                <w:rPrChange w:id="1899" w:author="Zehui Bai" w:date="2022-03-11T15:16:00Z">
                  <w:rPr>
                    <w:moveTo w:id="1900" w:author="Zehui Bai" w:date="2022-03-11T13:53:00Z"/>
                    <w:sz w:val="18"/>
                    <w:szCs w:val="18"/>
                  </w:rPr>
                </w:rPrChange>
              </w:rPr>
            </w:pPr>
          </w:p>
        </w:tc>
        <w:tc>
          <w:tcPr>
            <w:tcW w:w="644" w:type="pct"/>
            <w:tcBorders>
              <w:top w:val="single" w:sz="2" w:space="0" w:color="auto"/>
              <w:left w:val="nil"/>
              <w:bottom w:val="single" w:sz="4" w:space="0" w:color="auto"/>
              <w:right w:val="nil"/>
            </w:tcBorders>
            <w:vAlign w:val="center"/>
          </w:tcPr>
          <w:p w14:paraId="7436DFEC" w14:textId="77777777" w:rsidR="00823851" w:rsidRPr="00067A21" w:rsidRDefault="00823851" w:rsidP="00EC6F62">
            <w:pPr>
              <w:spacing w:before="36" w:after="36"/>
              <w:jc w:val="center"/>
              <w:rPr>
                <w:moveTo w:id="1901" w:author="Zehui Bai" w:date="2022-03-11T13:53:00Z"/>
                <w:rFonts w:ascii="Arial" w:hAnsi="Arial" w:cs="Arial"/>
                <w:b/>
                <w:bCs/>
                <w:sz w:val="20"/>
                <w:szCs w:val="20"/>
                <w:rPrChange w:id="1902" w:author="Zehui Bai" w:date="2022-03-11T15:16:00Z">
                  <w:rPr>
                    <w:moveTo w:id="1903" w:author="Zehui Bai" w:date="2022-03-11T13:53:00Z"/>
                    <w:sz w:val="18"/>
                    <w:szCs w:val="18"/>
                  </w:rPr>
                </w:rPrChange>
              </w:rPr>
            </w:pPr>
            <w:moveTo w:id="1904" w:author="Zehui Bai" w:date="2022-03-11T13:53:00Z">
              <w:r w:rsidRPr="00067A21">
                <w:rPr>
                  <w:rFonts w:ascii="Arial" w:hAnsi="Arial" w:cs="Arial"/>
                  <w:b/>
                  <w:bCs/>
                  <w:sz w:val="20"/>
                  <w:szCs w:val="20"/>
                  <w:rPrChange w:id="1905" w:author="Zehui Bai" w:date="2022-03-11T15:16:00Z">
                    <w:rPr>
                      <w:sz w:val="18"/>
                      <w:szCs w:val="18"/>
                    </w:rPr>
                  </w:rPrChange>
                </w:rPr>
                <w:t>N</w:t>
              </w:r>
            </w:moveTo>
          </w:p>
        </w:tc>
        <w:tc>
          <w:tcPr>
            <w:tcW w:w="645" w:type="pct"/>
            <w:tcBorders>
              <w:top w:val="single" w:sz="2" w:space="0" w:color="auto"/>
              <w:left w:val="nil"/>
              <w:bottom w:val="single" w:sz="4" w:space="0" w:color="auto"/>
              <w:right w:val="nil"/>
            </w:tcBorders>
            <w:vAlign w:val="center"/>
          </w:tcPr>
          <w:p w14:paraId="78395FF6" w14:textId="77777777" w:rsidR="00823851" w:rsidRPr="00067A21" w:rsidRDefault="00823851" w:rsidP="00EC6F62">
            <w:pPr>
              <w:spacing w:before="36" w:after="36"/>
              <w:jc w:val="center"/>
              <w:rPr>
                <w:moveTo w:id="1906" w:author="Zehui Bai" w:date="2022-03-11T13:53:00Z"/>
                <w:rFonts w:ascii="Arial" w:hAnsi="Arial" w:cs="Arial"/>
                <w:b/>
                <w:bCs/>
                <w:sz w:val="20"/>
                <w:szCs w:val="20"/>
                <w:rPrChange w:id="1907" w:author="Zehui Bai" w:date="2022-03-11T15:16:00Z">
                  <w:rPr>
                    <w:moveTo w:id="1908" w:author="Zehui Bai" w:date="2022-03-11T13:53:00Z"/>
                    <w:sz w:val="18"/>
                    <w:szCs w:val="18"/>
                  </w:rPr>
                </w:rPrChange>
              </w:rPr>
            </w:pPr>
            <w:moveTo w:id="1909" w:author="Zehui Bai" w:date="2022-03-11T13:53:00Z">
              <w:r w:rsidRPr="00067A21">
                <w:rPr>
                  <w:rFonts w:ascii="Arial" w:hAnsi="Arial" w:cs="Arial"/>
                  <w:b/>
                  <w:bCs/>
                  <w:sz w:val="20"/>
                  <w:szCs w:val="20"/>
                  <w:rPrChange w:id="1910" w:author="Zehui Bai" w:date="2022-03-11T15:16:00Z">
                    <w:rPr>
                      <w:sz w:val="18"/>
                      <w:szCs w:val="18"/>
                    </w:rPr>
                  </w:rPrChange>
                </w:rPr>
                <w:t>%</w:t>
              </w:r>
            </w:moveTo>
          </w:p>
        </w:tc>
        <w:tc>
          <w:tcPr>
            <w:tcW w:w="643" w:type="pct"/>
            <w:tcBorders>
              <w:top w:val="single" w:sz="2" w:space="0" w:color="auto"/>
              <w:left w:val="nil"/>
              <w:bottom w:val="single" w:sz="4" w:space="0" w:color="auto"/>
              <w:right w:val="nil"/>
            </w:tcBorders>
            <w:vAlign w:val="center"/>
          </w:tcPr>
          <w:p w14:paraId="4C234AB1" w14:textId="77777777" w:rsidR="00823851" w:rsidRPr="00067A21" w:rsidRDefault="00823851" w:rsidP="00EC6F62">
            <w:pPr>
              <w:spacing w:before="36" w:after="36"/>
              <w:jc w:val="center"/>
              <w:rPr>
                <w:moveTo w:id="1911" w:author="Zehui Bai" w:date="2022-03-11T13:53:00Z"/>
                <w:rFonts w:ascii="Arial" w:hAnsi="Arial" w:cs="Arial"/>
                <w:b/>
                <w:bCs/>
                <w:sz w:val="20"/>
                <w:szCs w:val="20"/>
                <w:rPrChange w:id="1912" w:author="Zehui Bai" w:date="2022-03-11T15:16:00Z">
                  <w:rPr>
                    <w:moveTo w:id="1913" w:author="Zehui Bai" w:date="2022-03-11T13:53:00Z"/>
                    <w:sz w:val="18"/>
                    <w:szCs w:val="18"/>
                  </w:rPr>
                </w:rPrChange>
              </w:rPr>
            </w:pPr>
            <w:moveTo w:id="1914" w:author="Zehui Bai" w:date="2022-03-11T13:53:00Z">
              <w:r w:rsidRPr="00067A21">
                <w:rPr>
                  <w:rFonts w:ascii="Arial" w:hAnsi="Arial" w:cs="Arial"/>
                  <w:b/>
                  <w:bCs/>
                  <w:sz w:val="20"/>
                  <w:szCs w:val="20"/>
                  <w:rPrChange w:id="1915" w:author="Zehui Bai" w:date="2022-03-11T15:16:00Z">
                    <w:rPr>
                      <w:sz w:val="18"/>
                      <w:szCs w:val="18"/>
                    </w:rPr>
                  </w:rPrChange>
                </w:rPr>
                <w:t>n</w:t>
              </w:r>
            </w:moveTo>
          </w:p>
        </w:tc>
        <w:tc>
          <w:tcPr>
            <w:tcW w:w="645" w:type="pct"/>
            <w:tcBorders>
              <w:top w:val="single" w:sz="2" w:space="0" w:color="auto"/>
              <w:left w:val="nil"/>
              <w:bottom w:val="single" w:sz="4" w:space="0" w:color="auto"/>
              <w:right w:val="nil"/>
            </w:tcBorders>
            <w:vAlign w:val="center"/>
          </w:tcPr>
          <w:p w14:paraId="00F5388E" w14:textId="77777777" w:rsidR="00823851" w:rsidRPr="00067A21" w:rsidRDefault="00823851" w:rsidP="00EC6F62">
            <w:pPr>
              <w:spacing w:before="36" w:after="36"/>
              <w:jc w:val="center"/>
              <w:rPr>
                <w:moveTo w:id="1916" w:author="Zehui Bai" w:date="2022-03-11T13:53:00Z"/>
                <w:rFonts w:ascii="Arial" w:hAnsi="Arial" w:cs="Arial"/>
                <w:b/>
                <w:bCs/>
                <w:sz w:val="20"/>
                <w:szCs w:val="20"/>
                <w:rPrChange w:id="1917" w:author="Zehui Bai" w:date="2022-03-11T15:16:00Z">
                  <w:rPr>
                    <w:moveTo w:id="1918" w:author="Zehui Bai" w:date="2022-03-11T13:53:00Z"/>
                    <w:sz w:val="18"/>
                    <w:szCs w:val="18"/>
                  </w:rPr>
                </w:rPrChange>
              </w:rPr>
            </w:pPr>
            <w:moveTo w:id="1919" w:author="Zehui Bai" w:date="2022-03-11T13:53:00Z">
              <w:r w:rsidRPr="00067A21">
                <w:rPr>
                  <w:rFonts w:ascii="Arial" w:hAnsi="Arial" w:cs="Arial"/>
                  <w:b/>
                  <w:bCs/>
                  <w:sz w:val="20"/>
                  <w:szCs w:val="20"/>
                  <w:rPrChange w:id="1920" w:author="Zehui Bai" w:date="2022-03-11T15:16:00Z">
                    <w:rPr>
                      <w:sz w:val="18"/>
                      <w:szCs w:val="18"/>
                    </w:rPr>
                  </w:rPrChange>
                </w:rPr>
                <w:t>%</w:t>
              </w:r>
            </w:moveTo>
          </w:p>
        </w:tc>
        <w:tc>
          <w:tcPr>
            <w:tcW w:w="641" w:type="pct"/>
            <w:vMerge/>
            <w:tcBorders>
              <w:left w:val="nil"/>
              <w:bottom w:val="single" w:sz="4" w:space="0" w:color="auto"/>
              <w:right w:val="nil"/>
            </w:tcBorders>
          </w:tcPr>
          <w:p w14:paraId="5A87414D" w14:textId="77777777" w:rsidR="00823851" w:rsidRPr="00067A21" w:rsidRDefault="00823851" w:rsidP="00EC6F62">
            <w:pPr>
              <w:spacing w:before="36" w:after="36"/>
              <w:jc w:val="center"/>
              <w:rPr>
                <w:moveTo w:id="1921" w:author="Zehui Bai" w:date="2022-03-11T13:53:00Z"/>
                <w:rFonts w:ascii="Arial" w:hAnsi="Arial" w:cs="Arial"/>
                <w:sz w:val="20"/>
                <w:szCs w:val="20"/>
                <w:rPrChange w:id="1922" w:author="Zehui Bai" w:date="2022-03-11T15:16:00Z">
                  <w:rPr>
                    <w:moveTo w:id="1923" w:author="Zehui Bai" w:date="2022-03-11T13:53:00Z"/>
                    <w:sz w:val="18"/>
                    <w:szCs w:val="18"/>
                  </w:rPr>
                </w:rPrChange>
              </w:rPr>
            </w:pPr>
          </w:p>
        </w:tc>
      </w:tr>
      <w:tr w:rsidR="00823851" w:rsidRPr="00067A21" w14:paraId="607DEB3C" w14:textId="77777777" w:rsidTr="00EC6F62">
        <w:trPr>
          <w:trHeight w:val="170"/>
          <w:jc w:val="center"/>
        </w:trPr>
        <w:tc>
          <w:tcPr>
            <w:tcW w:w="1782" w:type="pct"/>
            <w:tcBorders>
              <w:top w:val="nil"/>
              <w:left w:val="nil"/>
              <w:bottom w:val="nil"/>
              <w:right w:val="nil"/>
            </w:tcBorders>
            <w:vAlign w:val="center"/>
          </w:tcPr>
          <w:p w14:paraId="042797D1" w14:textId="522EAEC1" w:rsidR="00823851" w:rsidRPr="00067A21" w:rsidRDefault="00572B03" w:rsidP="00EC6F62">
            <w:pPr>
              <w:spacing w:before="36" w:after="36"/>
              <w:rPr>
                <w:moveTo w:id="1924" w:author="Zehui Bai" w:date="2022-03-11T13:53:00Z"/>
                <w:rFonts w:ascii="Arial" w:hAnsi="Arial" w:cs="Arial"/>
                <w:b/>
                <w:bCs/>
                <w:sz w:val="20"/>
                <w:szCs w:val="20"/>
                <w:rPrChange w:id="1925" w:author="Zehui Bai" w:date="2022-03-11T15:16:00Z">
                  <w:rPr>
                    <w:moveTo w:id="1926" w:author="Zehui Bai" w:date="2022-03-11T13:53:00Z"/>
                    <w:b/>
                    <w:bCs/>
                    <w:sz w:val="18"/>
                    <w:szCs w:val="18"/>
                  </w:rPr>
                </w:rPrChange>
              </w:rPr>
            </w:pPr>
            <w:commentRangeStart w:id="1927"/>
            <w:ins w:id="1928" w:author="Zehui Bai" w:date="2022-03-11T13:55:00Z">
              <w:r w:rsidRPr="00067A21">
                <w:rPr>
                  <w:rFonts w:ascii="Arial" w:hAnsi="Arial" w:cs="Arial"/>
                  <w:b/>
                  <w:bCs/>
                  <w:sz w:val="20"/>
                  <w:szCs w:val="20"/>
                </w:rPr>
                <w:t>A</w:t>
              </w:r>
            </w:ins>
            <w:moveTo w:id="1929" w:author="Zehui Bai" w:date="2022-03-11T13:53:00Z">
              <w:del w:id="1930" w:author="Zehui Bai" w:date="2022-03-11T13:55:00Z">
                <w:r w:rsidR="00823851" w:rsidRPr="00067A21" w:rsidDel="00572B03">
                  <w:rPr>
                    <w:rFonts w:ascii="Arial" w:hAnsi="Arial" w:cs="Arial"/>
                    <w:b/>
                    <w:bCs/>
                    <w:sz w:val="20"/>
                    <w:szCs w:val="20"/>
                    <w:rPrChange w:id="1931" w:author="Zehui Bai" w:date="2022-03-11T15:16:00Z">
                      <w:rPr>
                        <w:b/>
                        <w:bCs/>
                        <w:sz w:val="18"/>
                        <w:szCs w:val="18"/>
                      </w:rPr>
                    </w:rPrChange>
                  </w:rPr>
                  <w:delText>a</w:delText>
                </w:r>
              </w:del>
              <w:r w:rsidR="00823851" w:rsidRPr="00067A21">
                <w:rPr>
                  <w:rFonts w:ascii="Arial" w:hAnsi="Arial" w:cs="Arial"/>
                  <w:b/>
                  <w:bCs/>
                  <w:sz w:val="20"/>
                  <w:szCs w:val="20"/>
                  <w:rPrChange w:id="1932" w:author="Zehui Bai" w:date="2022-03-11T15:16:00Z">
                    <w:rPr>
                      <w:b/>
                      <w:bCs/>
                      <w:sz w:val="18"/>
                      <w:szCs w:val="18"/>
                    </w:rPr>
                  </w:rPrChange>
                </w:rPr>
                <w:t>ge</w:t>
              </w:r>
            </w:moveTo>
            <w:ins w:id="1933" w:author="Zehui Bai" w:date="2022-03-11T13:55:00Z">
              <w:r w:rsidRPr="00067A21">
                <w:rPr>
                  <w:rFonts w:ascii="Arial" w:hAnsi="Arial" w:cs="Arial"/>
                  <w:b/>
                  <w:bCs/>
                  <w:sz w:val="20"/>
                  <w:szCs w:val="20"/>
                </w:rPr>
                <w:t xml:space="preserve"> (in years)</w:t>
              </w:r>
            </w:ins>
            <w:commentRangeEnd w:id="1927"/>
            <w:ins w:id="1934" w:author="Zehui Bai" w:date="2022-03-13T11:39:00Z">
              <w:r w:rsidR="0002154E">
                <w:rPr>
                  <w:rStyle w:val="CommentReference"/>
                  <w:rFonts w:eastAsia="SimSun"/>
                  <w:lang w:val="de-DE" w:eastAsia="en-US"/>
                </w:rPr>
                <w:commentReference w:id="1927"/>
              </w:r>
            </w:ins>
          </w:p>
        </w:tc>
        <w:tc>
          <w:tcPr>
            <w:tcW w:w="644" w:type="pct"/>
            <w:tcBorders>
              <w:top w:val="nil"/>
              <w:left w:val="nil"/>
              <w:bottom w:val="nil"/>
              <w:right w:val="nil"/>
            </w:tcBorders>
          </w:tcPr>
          <w:p w14:paraId="7DF7E711" w14:textId="77777777" w:rsidR="00823851" w:rsidRPr="00067A21" w:rsidRDefault="00823851" w:rsidP="00EC6F62">
            <w:pPr>
              <w:spacing w:before="36" w:after="36"/>
              <w:jc w:val="center"/>
              <w:rPr>
                <w:moveTo w:id="1935" w:author="Zehui Bai" w:date="2022-03-11T13:53:00Z"/>
                <w:rFonts w:ascii="Arial" w:hAnsi="Arial" w:cs="Arial"/>
                <w:sz w:val="20"/>
                <w:szCs w:val="20"/>
                <w:rPrChange w:id="1936" w:author="Zehui Bai" w:date="2022-03-11T15:16:00Z">
                  <w:rPr>
                    <w:moveTo w:id="1937" w:author="Zehui Bai" w:date="2022-03-11T13:53:00Z"/>
                    <w:sz w:val="18"/>
                    <w:szCs w:val="18"/>
                  </w:rPr>
                </w:rPrChange>
              </w:rPr>
            </w:pPr>
          </w:p>
        </w:tc>
        <w:tc>
          <w:tcPr>
            <w:tcW w:w="645" w:type="pct"/>
            <w:tcBorders>
              <w:top w:val="nil"/>
              <w:left w:val="nil"/>
              <w:bottom w:val="nil"/>
              <w:right w:val="nil"/>
            </w:tcBorders>
          </w:tcPr>
          <w:p w14:paraId="2A687595" w14:textId="77777777" w:rsidR="00823851" w:rsidRPr="00067A21" w:rsidRDefault="00823851" w:rsidP="00EC6F62">
            <w:pPr>
              <w:spacing w:before="36" w:after="36"/>
              <w:jc w:val="center"/>
              <w:rPr>
                <w:moveTo w:id="1938" w:author="Zehui Bai" w:date="2022-03-11T13:53:00Z"/>
                <w:rFonts w:ascii="Arial" w:hAnsi="Arial" w:cs="Arial"/>
                <w:sz w:val="20"/>
                <w:szCs w:val="20"/>
                <w:rPrChange w:id="1939" w:author="Zehui Bai" w:date="2022-03-11T15:16:00Z">
                  <w:rPr>
                    <w:moveTo w:id="1940" w:author="Zehui Bai" w:date="2022-03-11T13:53:00Z"/>
                    <w:sz w:val="18"/>
                    <w:szCs w:val="18"/>
                  </w:rPr>
                </w:rPrChange>
              </w:rPr>
            </w:pPr>
          </w:p>
        </w:tc>
        <w:tc>
          <w:tcPr>
            <w:tcW w:w="643" w:type="pct"/>
            <w:tcBorders>
              <w:top w:val="nil"/>
              <w:left w:val="nil"/>
              <w:bottom w:val="nil"/>
              <w:right w:val="nil"/>
            </w:tcBorders>
          </w:tcPr>
          <w:p w14:paraId="04739918" w14:textId="77777777" w:rsidR="00823851" w:rsidRPr="00067A21" w:rsidRDefault="00823851" w:rsidP="00EC6F62">
            <w:pPr>
              <w:spacing w:before="36" w:after="36"/>
              <w:jc w:val="center"/>
              <w:rPr>
                <w:moveTo w:id="1941" w:author="Zehui Bai" w:date="2022-03-11T13:53:00Z"/>
                <w:rFonts w:ascii="Arial" w:hAnsi="Arial" w:cs="Arial"/>
                <w:sz w:val="20"/>
                <w:szCs w:val="20"/>
                <w:rPrChange w:id="1942" w:author="Zehui Bai" w:date="2022-03-11T15:16:00Z">
                  <w:rPr>
                    <w:moveTo w:id="1943" w:author="Zehui Bai" w:date="2022-03-11T13:53:00Z"/>
                    <w:sz w:val="18"/>
                    <w:szCs w:val="18"/>
                  </w:rPr>
                </w:rPrChange>
              </w:rPr>
            </w:pPr>
          </w:p>
        </w:tc>
        <w:tc>
          <w:tcPr>
            <w:tcW w:w="645" w:type="pct"/>
            <w:tcBorders>
              <w:top w:val="nil"/>
              <w:left w:val="nil"/>
              <w:bottom w:val="nil"/>
              <w:right w:val="nil"/>
            </w:tcBorders>
          </w:tcPr>
          <w:p w14:paraId="61C4D787" w14:textId="77777777" w:rsidR="00823851" w:rsidRPr="00067A21" w:rsidRDefault="00823851" w:rsidP="00EC6F62">
            <w:pPr>
              <w:spacing w:before="36" w:after="36"/>
              <w:jc w:val="center"/>
              <w:rPr>
                <w:moveTo w:id="1944" w:author="Zehui Bai" w:date="2022-03-11T13:53:00Z"/>
                <w:rFonts w:ascii="Arial" w:hAnsi="Arial" w:cs="Arial"/>
                <w:sz w:val="20"/>
                <w:szCs w:val="20"/>
                <w:rPrChange w:id="1945" w:author="Zehui Bai" w:date="2022-03-11T15:16:00Z">
                  <w:rPr>
                    <w:moveTo w:id="1946" w:author="Zehui Bai" w:date="2022-03-11T13:53:00Z"/>
                    <w:sz w:val="18"/>
                    <w:szCs w:val="18"/>
                  </w:rPr>
                </w:rPrChange>
              </w:rPr>
            </w:pPr>
          </w:p>
        </w:tc>
        <w:tc>
          <w:tcPr>
            <w:tcW w:w="641" w:type="pct"/>
            <w:tcBorders>
              <w:top w:val="nil"/>
              <w:left w:val="nil"/>
              <w:bottom w:val="nil"/>
              <w:right w:val="nil"/>
            </w:tcBorders>
          </w:tcPr>
          <w:p w14:paraId="578D3D85" w14:textId="77777777" w:rsidR="00823851" w:rsidRPr="00067A21" w:rsidRDefault="00823851" w:rsidP="00EC6F62">
            <w:pPr>
              <w:spacing w:before="36" w:after="36"/>
              <w:jc w:val="center"/>
              <w:rPr>
                <w:moveTo w:id="1947" w:author="Zehui Bai" w:date="2022-03-11T13:53:00Z"/>
                <w:rFonts w:ascii="Arial" w:hAnsi="Arial" w:cs="Arial"/>
                <w:sz w:val="20"/>
                <w:szCs w:val="20"/>
                <w:rPrChange w:id="1948" w:author="Zehui Bai" w:date="2022-03-11T15:16:00Z">
                  <w:rPr>
                    <w:moveTo w:id="1949" w:author="Zehui Bai" w:date="2022-03-11T13:53:00Z"/>
                    <w:sz w:val="18"/>
                    <w:szCs w:val="18"/>
                  </w:rPr>
                </w:rPrChange>
              </w:rPr>
            </w:pPr>
            <w:moveTo w:id="1950" w:author="Zehui Bai" w:date="2022-03-11T13:53:00Z">
              <w:r w:rsidRPr="00067A21">
                <w:rPr>
                  <w:rFonts w:ascii="Arial" w:hAnsi="Arial" w:cs="Arial"/>
                  <w:sz w:val="20"/>
                  <w:szCs w:val="20"/>
                  <w:rPrChange w:id="1951" w:author="Zehui Bai" w:date="2022-03-11T15:16:00Z">
                    <w:rPr>
                      <w:sz w:val="18"/>
                      <w:szCs w:val="18"/>
                    </w:rPr>
                  </w:rPrChange>
                </w:rPr>
                <w:t>&lt;0.05</w:t>
              </w:r>
            </w:moveTo>
          </w:p>
        </w:tc>
      </w:tr>
      <w:tr w:rsidR="00823851" w:rsidRPr="00067A21" w14:paraId="68AEF16D" w14:textId="77777777" w:rsidTr="00EC6F62">
        <w:trPr>
          <w:trHeight w:val="170"/>
          <w:jc w:val="center"/>
        </w:trPr>
        <w:tc>
          <w:tcPr>
            <w:tcW w:w="1782" w:type="pct"/>
            <w:tcBorders>
              <w:top w:val="nil"/>
              <w:left w:val="nil"/>
              <w:bottom w:val="nil"/>
              <w:right w:val="nil"/>
            </w:tcBorders>
            <w:vAlign w:val="center"/>
          </w:tcPr>
          <w:p w14:paraId="59B6476B" w14:textId="1758831A" w:rsidR="00823851" w:rsidRPr="00067A21" w:rsidRDefault="00A55FC7" w:rsidP="00EC6F62">
            <w:pPr>
              <w:spacing w:before="36" w:after="36"/>
              <w:ind w:left="708"/>
              <w:rPr>
                <w:moveTo w:id="1952" w:author="Zehui Bai" w:date="2022-03-11T13:53:00Z"/>
                <w:rFonts w:ascii="Arial" w:hAnsi="Arial" w:cs="Arial"/>
                <w:sz w:val="20"/>
                <w:szCs w:val="20"/>
                <w:rPrChange w:id="1953" w:author="Zehui Bai" w:date="2022-03-11T15:16:00Z">
                  <w:rPr>
                    <w:moveTo w:id="1954" w:author="Zehui Bai" w:date="2022-03-11T13:53:00Z"/>
                    <w:sz w:val="18"/>
                    <w:szCs w:val="18"/>
                  </w:rPr>
                </w:rPrChange>
              </w:rPr>
            </w:pPr>
            <w:ins w:id="1955" w:author="Zehui Bai" w:date="2022-03-11T14:14:00Z">
              <w:r w:rsidRPr="00067A21">
                <w:rPr>
                  <w:rFonts w:ascii="Arial" w:hAnsi="Arial" w:cs="Arial"/>
                  <w:sz w:val="20"/>
                  <w:szCs w:val="20"/>
                </w:rPr>
                <w:t>N</w:t>
              </w:r>
            </w:ins>
            <w:moveTo w:id="1956" w:author="Zehui Bai" w:date="2022-03-11T13:53:00Z">
              <w:del w:id="1957" w:author="Zehui Bai" w:date="2022-03-11T14:14:00Z">
                <w:r w:rsidR="00823851" w:rsidRPr="00067A21" w:rsidDel="00A55FC7">
                  <w:rPr>
                    <w:rFonts w:ascii="Arial" w:hAnsi="Arial" w:cs="Arial"/>
                    <w:sz w:val="20"/>
                    <w:szCs w:val="20"/>
                    <w:rPrChange w:id="1958" w:author="Zehui Bai" w:date="2022-03-11T15:16:00Z">
                      <w:rPr>
                        <w:sz w:val="18"/>
                        <w:szCs w:val="18"/>
                      </w:rPr>
                    </w:rPrChange>
                  </w:rPr>
                  <w:delText>Mean</w:delText>
                </w:r>
              </w:del>
            </w:moveTo>
          </w:p>
        </w:tc>
        <w:tc>
          <w:tcPr>
            <w:tcW w:w="1289" w:type="pct"/>
            <w:gridSpan w:val="2"/>
            <w:tcBorders>
              <w:top w:val="nil"/>
              <w:left w:val="nil"/>
              <w:bottom w:val="nil"/>
              <w:right w:val="nil"/>
            </w:tcBorders>
            <w:vAlign w:val="center"/>
          </w:tcPr>
          <w:p w14:paraId="40DEBFEB" w14:textId="6D9469C3" w:rsidR="00823851" w:rsidRPr="00067A21" w:rsidRDefault="00A55FC7" w:rsidP="00EC6F62">
            <w:pPr>
              <w:spacing w:before="36" w:after="36"/>
              <w:jc w:val="center"/>
              <w:rPr>
                <w:moveTo w:id="1959" w:author="Zehui Bai" w:date="2022-03-11T13:53:00Z"/>
                <w:rFonts w:ascii="Arial" w:hAnsi="Arial" w:cs="Arial"/>
                <w:sz w:val="20"/>
                <w:szCs w:val="20"/>
                <w:rPrChange w:id="1960" w:author="Zehui Bai" w:date="2022-03-11T15:16:00Z">
                  <w:rPr>
                    <w:moveTo w:id="1961" w:author="Zehui Bai" w:date="2022-03-11T13:53:00Z"/>
                    <w:sz w:val="18"/>
                    <w:szCs w:val="18"/>
                  </w:rPr>
                </w:rPrChange>
              </w:rPr>
            </w:pPr>
            <w:ins w:id="1962" w:author="Zehui Bai" w:date="2022-03-11T14:14:00Z">
              <w:r w:rsidRPr="00067A21">
                <w:rPr>
                  <w:rFonts w:ascii="Arial" w:hAnsi="Arial" w:cs="Arial"/>
                  <w:sz w:val="20"/>
                  <w:szCs w:val="20"/>
                </w:rPr>
                <w:t>732</w:t>
              </w:r>
            </w:ins>
            <w:moveTo w:id="1963" w:author="Zehui Bai" w:date="2022-03-11T13:53:00Z">
              <w:del w:id="1964" w:author="Zehui Bai" w:date="2022-03-11T14:14:00Z">
                <w:r w:rsidR="00823851" w:rsidRPr="00067A21" w:rsidDel="00A55FC7">
                  <w:rPr>
                    <w:rFonts w:ascii="Arial" w:hAnsi="Arial" w:cs="Arial"/>
                    <w:sz w:val="20"/>
                    <w:szCs w:val="20"/>
                    <w:rPrChange w:id="1965" w:author="Zehui Bai" w:date="2022-03-11T15:16:00Z">
                      <w:rPr>
                        <w:sz w:val="18"/>
                        <w:szCs w:val="18"/>
                      </w:rPr>
                    </w:rPrChange>
                  </w:rPr>
                  <w:delText>28.71</w:delText>
                </w:r>
              </w:del>
            </w:moveTo>
          </w:p>
        </w:tc>
        <w:tc>
          <w:tcPr>
            <w:tcW w:w="1288" w:type="pct"/>
            <w:gridSpan w:val="2"/>
            <w:tcBorders>
              <w:top w:val="nil"/>
              <w:left w:val="nil"/>
              <w:bottom w:val="nil"/>
              <w:right w:val="nil"/>
            </w:tcBorders>
            <w:vAlign w:val="center"/>
          </w:tcPr>
          <w:p w14:paraId="3C75715D" w14:textId="26F12882" w:rsidR="00823851" w:rsidRPr="00067A21" w:rsidRDefault="00A55FC7" w:rsidP="00EC6F62">
            <w:pPr>
              <w:spacing w:before="36" w:after="36"/>
              <w:jc w:val="center"/>
              <w:rPr>
                <w:moveTo w:id="1966" w:author="Zehui Bai" w:date="2022-03-11T13:53:00Z"/>
                <w:rFonts w:ascii="Arial" w:hAnsi="Arial" w:cs="Arial"/>
                <w:sz w:val="20"/>
                <w:szCs w:val="20"/>
                <w:rPrChange w:id="1967" w:author="Zehui Bai" w:date="2022-03-11T15:16:00Z">
                  <w:rPr>
                    <w:moveTo w:id="1968" w:author="Zehui Bai" w:date="2022-03-11T13:53:00Z"/>
                    <w:sz w:val="18"/>
                    <w:szCs w:val="18"/>
                  </w:rPr>
                </w:rPrChange>
              </w:rPr>
            </w:pPr>
            <w:ins w:id="1969" w:author="Zehui Bai" w:date="2022-03-11T14:14:00Z">
              <w:r w:rsidRPr="00067A21">
                <w:rPr>
                  <w:rFonts w:ascii="Arial" w:hAnsi="Arial" w:cs="Arial"/>
                  <w:sz w:val="20"/>
                  <w:szCs w:val="20"/>
                </w:rPr>
                <w:t>91</w:t>
              </w:r>
            </w:ins>
            <w:moveTo w:id="1970" w:author="Zehui Bai" w:date="2022-03-11T13:53:00Z">
              <w:del w:id="1971" w:author="Zehui Bai" w:date="2022-03-11T14:14:00Z">
                <w:r w:rsidR="00823851" w:rsidRPr="00067A21" w:rsidDel="00A55FC7">
                  <w:rPr>
                    <w:rFonts w:ascii="Arial" w:hAnsi="Arial" w:cs="Arial"/>
                    <w:sz w:val="20"/>
                    <w:szCs w:val="20"/>
                    <w:rPrChange w:id="1972" w:author="Zehui Bai" w:date="2022-03-11T15:16:00Z">
                      <w:rPr>
                        <w:sz w:val="18"/>
                        <w:szCs w:val="18"/>
                      </w:rPr>
                    </w:rPrChange>
                  </w:rPr>
                  <w:delText>34.35</w:delText>
                </w:r>
              </w:del>
            </w:moveTo>
          </w:p>
        </w:tc>
        <w:tc>
          <w:tcPr>
            <w:tcW w:w="641" w:type="pct"/>
            <w:tcBorders>
              <w:top w:val="nil"/>
              <w:left w:val="nil"/>
              <w:bottom w:val="nil"/>
              <w:right w:val="nil"/>
            </w:tcBorders>
          </w:tcPr>
          <w:p w14:paraId="008AD235" w14:textId="77777777" w:rsidR="00823851" w:rsidRPr="00067A21" w:rsidRDefault="00823851" w:rsidP="00EC6F62">
            <w:pPr>
              <w:spacing w:before="36" w:after="36"/>
              <w:jc w:val="center"/>
              <w:rPr>
                <w:moveTo w:id="1973" w:author="Zehui Bai" w:date="2022-03-11T13:53:00Z"/>
                <w:rFonts w:ascii="Arial" w:hAnsi="Arial" w:cs="Arial"/>
                <w:sz w:val="20"/>
                <w:szCs w:val="20"/>
                <w:rPrChange w:id="1974" w:author="Zehui Bai" w:date="2022-03-11T15:16:00Z">
                  <w:rPr>
                    <w:moveTo w:id="1975" w:author="Zehui Bai" w:date="2022-03-11T13:53:00Z"/>
                    <w:sz w:val="18"/>
                    <w:szCs w:val="18"/>
                  </w:rPr>
                </w:rPrChange>
              </w:rPr>
            </w:pPr>
          </w:p>
        </w:tc>
      </w:tr>
      <w:tr w:rsidR="00A55FC7" w:rsidRPr="00067A21" w14:paraId="192FFE26" w14:textId="77777777" w:rsidTr="00EC6F62">
        <w:trPr>
          <w:trHeight w:val="170"/>
          <w:jc w:val="center"/>
          <w:ins w:id="1976" w:author="Zehui Bai" w:date="2022-03-11T14:14:00Z"/>
        </w:trPr>
        <w:tc>
          <w:tcPr>
            <w:tcW w:w="1782" w:type="pct"/>
            <w:tcBorders>
              <w:top w:val="nil"/>
              <w:left w:val="nil"/>
              <w:bottom w:val="nil"/>
              <w:right w:val="nil"/>
            </w:tcBorders>
            <w:vAlign w:val="center"/>
          </w:tcPr>
          <w:p w14:paraId="6E8A5A95" w14:textId="4CB374FA" w:rsidR="00A55FC7" w:rsidRPr="00067A21" w:rsidRDefault="00A55FC7" w:rsidP="00A55FC7">
            <w:pPr>
              <w:spacing w:before="36" w:after="36"/>
              <w:ind w:left="708"/>
              <w:rPr>
                <w:ins w:id="1977" w:author="Zehui Bai" w:date="2022-03-11T14:14:00Z"/>
                <w:rFonts w:ascii="Arial" w:hAnsi="Arial" w:cs="Arial"/>
                <w:sz w:val="20"/>
                <w:szCs w:val="20"/>
              </w:rPr>
            </w:pPr>
            <w:ins w:id="1978" w:author="Zehui Bai" w:date="2022-03-11T14:14:00Z">
              <w:r w:rsidRPr="00067A21">
                <w:rPr>
                  <w:rFonts w:ascii="Arial" w:hAnsi="Arial" w:cs="Arial"/>
                  <w:sz w:val="20"/>
                  <w:szCs w:val="20"/>
                </w:rPr>
                <w:t>Mean (SD)</w:t>
              </w:r>
            </w:ins>
          </w:p>
        </w:tc>
        <w:tc>
          <w:tcPr>
            <w:tcW w:w="1289" w:type="pct"/>
            <w:gridSpan w:val="2"/>
            <w:tcBorders>
              <w:top w:val="nil"/>
              <w:left w:val="nil"/>
              <w:bottom w:val="nil"/>
              <w:right w:val="nil"/>
            </w:tcBorders>
            <w:vAlign w:val="center"/>
          </w:tcPr>
          <w:p w14:paraId="4CC200C9" w14:textId="42719D3C" w:rsidR="00A55FC7" w:rsidRPr="00067A21" w:rsidRDefault="00A55FC7" w:rsidP="00A55FC7">
            <w:pPr>
              <w:spacing w:before="36" w:after="36"/>
              <w:jc w:val="center"/>
              <w:rPr>
                <w:ins w:id="1979" w:author="Zehui Bai" w:date="2022-03-11T14:14:00Z"/>
                <w:rFonts w:ascii="Arial" w:hAnsi="Arial" w:cs="Arial"/>
                <w:sz w:val="20"/>
                <w:szCs w:val="20"/>
              </w:rPr>
            </w:pPr>
            <w:ins w:id="1980" w:author="Zehui Bai" w:date="2022-03-11T14:14:00Z">
              <w:r w:rsidRPr="00067A21">
                <w:rPr>
                  <w:rFonts w:ascii="Arial" w:hAnsi="Arial" w:cs="Arial"/>
                  <w:sz w:val="20"/>
                  <w:szCs w:val="20"/>
                </w:rPr>
                <w:t>28.7 (10.8)</w:t>
              </w:r>
            </w:ins>
          </w:p>
        </w:tc>
        <w:tc>
          <w:tcPr>
            <w:tcW w:w="1288" w:type="pct"/>
            <w:gridSpan w:val="2"/>
            <w:tcBorders>
              <w:top w:val="nil"/>
              <w:left w:val="nil"/>
              <w:bottom w:val="nil"/>
              <w:right w:val="nil"/>
            </w:tcBorders>
            <w:vAlign w:val="center"/>
          </w:tcPr>
          <w:p w14:paraId="49A50632" w14:textId="07FF4F2C" w:rsidR="00A55FC7" w:rsidRPr="00067A21" w:rsidRDefault="00A55FC7" w:rsidP="00A55FC7">
            <w:pPr>
              <w:spacing w:before="36" w:after="36"/>
              <w:jc w:val="center"/>
              <w:rPr>
                <w:ins w:id="1981" w:author="Zehui Bai" w:date="2022-03-11T14:14:00Z"/>
                <w:rFonts w:ascii="Arial" w:hAnsi="Arial" w:cs="Arial"/>
                <w:sz w:val="20"/>
                <w:szCs w:val="20"/>
              </w:rPr>
            </w:pPr>
            <w:ins w:id="1982" w:author="Zehui Bai" w:date="2022-03-11T14:14:00Z">
              <w:r w:rsidRPr="00067A21">
                <w:rPr>
                  <w:rFonts w:ascii="Arial" w:hAnsi="Arial" w:cs="Arial"/>
                  <w:sz w:val="20"/>
                  <w:szCs w:val="20"/>
                </w:rPr>
                <w:t>35.7 (14.8)</w:t>
              </w:r>
            </w:ins>
          </w:p>
        </w:tc>
        <w:tc>
          <w:tcPr>
            <w:tcW w:w="641" w:type="pct"/>
            <w:tcBorders>
              <w:top w:val="nil"/>
              <w:left w:val="nil"/>
              <w:bottom w:val="nil"/>
              <w:right w:val="nil"/>
            </w:tcBorders>
          </w:tcPr>
          <w:p w14:paraId="5AEB8A93" w14:textId="77777777" w:rsidR="00A55FC7" w:rsidRPr="00067A21" w:rsidRDefault="00A55FC7" w:rsidP="00A55FC7">
            <w:pPr>
              <w:spacing w:before="36" w:after="36"/>
              <w:jc w:val="center"/>
              <w:rPr>
                <w:ins w:id="1983" w:author="Zehui Bai" w:date="2022-03-11T14:14:00Z"/>
                <w:rFonts w:ascii="Arial" w:hAnsi="Arial" w:cs="Arial"/>
                <w:sz w:val="20"/>
                <w:szCs w:val="20"/>
              </w:rPr>
            </w:pPr>
          </w:p>
        </w:tc>
      </w:tr>
      <w:tr w:rsidR="00A55FC7" w:rsidRPr="00067A21" w14:paraId="3EEEBEA4" w14:textId="77777777" w:rsidTr="00EC6F62">
        <w:trPr>
          <w:trHeight w:val="170"/>
          <w:jc w:val="center"/>
          <w:ins w:id="1984" w:author="Zehui Bai" w:date="2022-03-11T14:14:00Z"/>
        </w:trPr>
        <w:tc>
          <w:tcPr>
            <w:tcW w:w="1782" w:type="pct"/>
            <w:tcBorders>
              <w:top w:val="nil"/>
              <w:left w:val="nil"/>
              <w:bottom w:val="nil"/>
              <w:right w:val="nil"/>
            </w:tcBorders>
            <w:vAlign w:val="center"/>
          </w:tcPr>
          <w:p w14:paraId="366AFA6B" w14:textId="3E334136" w:rsidR="00A55FC7" w:rsidRPr="00067A21" w:rsidRDefault="00A55FC7" w:rsidP="00A55FC7">
            <w:pPr>
              <w:spacing w:before="36" w:after="36"/>
              <w:ind w:left="708"/>
              <w:rPr>
                <w:ins w:id="1985" w:author="Zehui Bai" w:date="2022-03-11T14:14:00Z"/>
                <w:rFonts w:ascii="Arial" w:hAnsi="Arial" w:cs="Arial"/>
                <w:sz w:val="20"/>
                <w:szCs w:val="20"/>
              </w:rPr>
            </w:pPr>
            <w:ins w:id="1986" w:author="Zehui Bai" w:date="2022-03-11T14:14:00Z">
              <w:r w:rsidRPr="00067A21">
                <w:rPr>
                  <w:rFonts w:ascii="Arial" w:hAnsi="Arial" w:cs="Arial"/>
                  <w:sz w:val="20"/>
                  <w:szCs w:val="20"/>
                </w:rPr>
                <w:t>Median</w:t>
              </w:r>
            </w:ins>
          </w:p>
        </w:tc>
        <w:tc>
          <w:tcPr>
            <w:tcW w:w="1289" w:type="pct"/>
            <w:gridSpan w:val="2"/>
            <w:tcBorders>
              <w:top w:val="nil"/>
              <w:left w:val="nil"/>
              <w:bottom w:val="nil"/>
              <w:right w:val="nil"/>
            </w:tcBorders>
            <w:vAlign w:val="center"/>
          </w:tcPr>
          <w:p w14:paraId="4115B2FD" w14:textId="4F598398" w:rsidR="00A55FC7" w:rsidRPr="00067A21" w:rsidRDefault="00A55FC7" w:rsidP="00A55FC7">
            <w:pPr>
              <w:spacing w:before="36" w:after="36"/>
              <w:jc w:val="center"/>
              <w:rPr>
                <w:ins w:id="1987" w:author="Zehui Bai" w:date="2022-03-11T14:14:00Z"/>
                <w:rFonts w:ascii="Arial" w:hAnsi="Arial" w:cs="Arial"/>
                <w:sz w:val="20"/>
                <w:szCs w:val="20"/>
              </w:rPr>
            </w:pPr>
            <w:ins w:id="1988" w:author="Zehui Bai" w:date="2022-03-11T14:14:00Z">
              <w:r w:rsidRPr="00067A21">
                <w:rPr>
                  <w:rFonts w:ascii="Arial" w:hAnsi="Arial" w:cs="Arial"/>
                  <w:sz w:val="20"/>
                  <w:szCs w:val="20"/>
                </w:rPr>
                <w:t>25</w:t>
              </w:r>
            </w:ins>
          </w:p>
        </w:tc>
        <w:tc>
          <w:tcPr>
            <w:tcW w:w="1288" w:type="pct"/>
            <w:gridSpan w:val="2"/>
            <w:tcBorders>
              <w:top w:val="nil"/>
              <w:left w:val="nil"/>
              <w:bottom w:val="nil"/>
              <w:right w:val="nil"/>
            </w:tcBorders>
            <w:vAlign w:val="center"/>
          </w:tcPr>
          <w:p w14:paraId="78805EC3" w14:textId="597BE038" w:rsidR="00A55FC7" w:rsidRPr="00067A21" w:rsidRDefault="00A55FC7" w:rsidP="00A55FC7">
            <w:pPr>
              <w:spacing w:before="36" w:after="36"/>
              <w:jc w:val="center"/>
              <w:rPr>
                <w:ins w:id="1989" w:author="Zehui Bai" w:date="2022-03-11T14:14:00Z"/>
                <w:rFonts w:ascii="Arial" w:hAnsi="Arial" w:cs="Arial"/>
                <w:sz w:val="20"/>
                <w:szCs w:val="20"/>
              </w:rPr>
            </w:pPr>
            <w:ins w:id="1990" w:author="Zehui Bai" w:date="2022-03-11T14:15:00Z">
              <w:r w:rsidRPr="00067A21">
                <w:rPr>
                  <w:rFonts w:ascii="Arial" w:hAnsi="Arial" w:cs="Arial"/>
                  <w:sz w:val="20"/>
                  <w:szCs w:val="20"/>
                </w:rPr>
                <w:t>30</w:t>
              </w:r>
            </w:ins>
          </w:p>
        </w:tc>
        <w:tc>
          <w:tcPr>
            <w:tcW w:w="641" w:type="pct"/>
            <w:tcBorders>
              <w:top w:val="nil"/>
              <w:left w:val="nil"/>
              <w:bottom w:val="nil"/>
              <w:right w:val="nil"/>
            </w:tcBorders>
          </w:tcPr>
          <w:p w14:paraId="6FC04A49" w14:textId="77777777" w:rsidR="00A55FC7" w:rsidRPr="00067A21" w:rsidRDefault="00A55FC7" w:rsidP="00A55FC7">
            <w:pPr>
              <w:spacing w:before="36" w:after="36"/>
              <w:jc w:val="center"/>
              <w:rPr>
                <w:ins w:id="1991" w:author="Zehui Bai" w:date="2022-03-11T14:14:00Z"/>
                <w:rFonts w:ascii="Arial" w:hAnsi="Arial" w:cs="Arial"/>
                <w:sz w:val="20"/>
                <w:szCs w:val="20"/>
              </w:rPr>
            </w:pPr>
          </w:p>
        </w:tc>
      </w:tr>
      <w:tr w:rsidR="00A55FC7" w:rsidRPr="00067A21" w14:paraId="2D6505B3" w14:textId="77777777" w:rsidTr="00EC6F62">
        <w:trPr>
          <w:trHeight w:val="170"/>
          <w:jc w:val="center"/>
        </w:trPr>
        <w:tc>
          <w:tcPr>
            <w:tcW w:w="1782" w:type="pct"/>
            <w:tcBorders>
              <w:top w:val="nil"/>
              <w:left w:val="nil"/>
              <w:bottom w:val="nil"/>
              <w:right w:val="nil"/>
            </w:tcBorders>
            <w:vAlign w:val="center"/>
          </w:tcPr>
          <w:p w14:paraId="762AD675" w14:textId="681B06EC" w:rsidR="00A55FC7" w:rsidRPr="00067A21" w:rsidRDefault="00A55FC7" w:rsidP="00A55FC7">
            <w:pPr>
              <w:spacing w:before="36" w:after="36"/>
              <w:ind w:left="708"/>
              <w:rPr>
                <w:moveTo w:id="1992" w:author="Zehui Bai" w:date="2022-03-11T13:53:00Z"/>
                <w:rFonts w:ascii="Arial" w:hAnsi="Arial" w:cs="Arial"/>
                <w:sz w:val="20"/>
                <w:szCs w:val="20"/>
                <w:rPrChange w:id="1993" w:author="Zehui Bai" w:date="2022-03-11T15:16:00Z">
                  <w:rPr>
                    <w:moveTo w:id="1994" w:author="Zehui Bai" w:date="2022-03-11T13:53:00Z"/>
                    <w:sz w:val="18"/>
                    <w:szCs w:val="18"/>
                  </w:rPr>
                </w:rPrChange>
              </w:rPr>
            </w:pPr>
            <w:moveTo w:id="1995" w:author="Zehui Bai" w:date="2022-03-11T13:53:00Z">
              <w:r w:rsidRPr="00067A21">
                <w:rPr>
                  <w:rFonts w:ascii="Arial" w:hAnsi="Arial" w:cs="Arial"/>
                  <w:sz w:val="20"/>
                  <w:szCs w:val="20"/>
                  <w:rPrChange w:id="1996" w:author="Zehui Bai" w:date="2022-03-11T15:16:00Z">
                    <w:rPr>
                      <w:sz w:val="18"/>
                      <w:szCs w:val="18"/>
                    </w:rPr>
                  </w:rPrChange>
                </w:rPr>
                <w:t>Q1</w:t>
              </w:r>
            </w:moveTo>
            <w:ins w:id="1997" w:author="Zehui Bai" w:date="2022-03-11T14:15:00Z">
              <w:r w:rsidRPr="00067A21">
                <w:rPr>
                  <w:rFonts w:ascii="Arial" w:hAnsi="Arial" w:cs="Arial"/>
                  <w:sz w:val="20"/>
                  <w:szCs w:val="20"/>
                </w:rPr>
                <w:t>, Q3</w:t>
              </w:r>
            </w:ins>
          </w:p>
        </w:tc>
        <w:tc>
          <w:tcPr>
            <w:tcW w:w="1289" w:type="pct"/>
            <w:gridSpan w:val="2"/>
            <w:tcBorders>
              <w:top w:val="nil"/>
              <w:left w:val="nil"/>
              <w:bottom w:val="nil"/>
              <w:right w:val="nil"/>
            </w:tcBorders>
            <w:vAlign w:val="center"/>
          </w:tcPr>
          <w:p w14:paraId="64724342" w14:textId="3565AA1E" w:rsidR="00A55FC7" w:rsidRPr="00067A21" w:rsidRDefault="00A55FC7" w:rsidP="00A55FC7">
            <w:pPr>
              <w:spacing w:before="36" w:after="36"/>
              <w:jc w:val="center"/>
              <w:rPr>
                <w:moveTo w:id="1998" w:author="Zehui Bai" w:date="2022-03-11T13:53:00Z"/>
                <w:rFonts w:ascii="Arial" w:hAnsi="Arial" w:cs="Arial"/>
                <w:sz w:val="20"/>
                <w:szCs w:val="20"/>
                <w:rPrChange w:id="1999" w:author="Zehui Bai" w:date="2022-03-11T15:16:00Z">
                  <w:rPr>
                    <w:moveTo w:id="2000" w:author="Zehui Bai" w:date="2022-03-11T13:53:00Z"/>
                    <w:sz w:val="18"/>
                    <w:szCs w:val="18"/>
                  </w:rPr>
                </w:rPrChange>
              </w:rPr>
            </w:pPr>
            <w:moveTo w:id="2001" w:author="Zehui Bai" w:date="2022-03-11T13:53:00Z">
              <w:r w:rsidRPr="00067A21">
                <w:rPr>
                  <w:rFonts w:ascii="Arial" w:hAnsi="Arial" w:cs="Arial"/>
                  <w:sz w:val="20"/>
                  <w:szCs w:val="20"/>
                  <w:rPrChange w:id="2002" w:author="Zehui Bai" w:date="2022-03-11T15:16:00Z">
                    <w:rPr>
                      <w:sz w:val="18"/>
                      <w:szCs w:val="18"/>
                    </w:rPr>
                  </w:rPrChange>
                </w:rPr>
                <w:t>22</w:t>
              </w:r>
            </w:moveTo>
            <w:ins w:id="2003" w:author="Zehui Bai" w:date="2022-03-11T14:15:00Z">
              <w:r w:rsidRPr="00067A21">
                <w:rPr>
                  <w:rFonts w:ascii="Arial" w:hAnsi="Arial" w:cs="Arial"/>
                  <w:sz w:val="20"/>
                  <w:szCs w:val="20"/>
                </w:rPr>
                <w:t>, 30</w:t>
              </w:r>
            </w:ins>
          </w:p>
        </w:tc>
        <w:tc>
          <w:tcPr>
            <w:tcW w:w="1288" w:type="pct"/>
            <w:gridSpan w:val="2"/>
            <w:tcBorders>
              <w:top w:val="nil"/>
              <w:left w:val="nil"/>
              <w:bottom w:val="nil"/>
              <w:right w:val="nil"/>
            </w:tcBorders>
            <w:vAlign w:val="center"/>
          </w:tcPr>
          <w:p w14:paraId="0E8B2574" w14:textId="3E30B019" w:rsidR="00A55FC7" w:rsidRPr="00067A21" w:rsidRDefault="00A55FC7" w:rsidP="00A55FC7">
            <w:pPr>
              <w:spacing w:before="36" w:after="36"/>
              <w:jc w:val="center"/>
              <w:rPr>
                <w:moveTo w:id="2004" w:author="Zehui Bai" w:date="2022-03-11T13:53:00Z"/>
                <w:rFonts w:ascii="Arial" w:hAnsi="Arial" w:cs="Arial"/>
                <w:sz w:val="20"/>
                <w:szCs w:val="20"/>
                <w:rPrChange w:id="2005" w:author="Zehui Bai" w:date="2022-03-11T15:16:00Z">
                  <w:rPr>
                    <w:moveTo w:id="2006" w:author="Zehui Bai" w:date="2022-03-11T13:53:00Z"/>
                    <w:sz w:val="18"/>
                    <w:szCs w:val="18"/>
                  </w:rPr>
                </w:rPrChange>
              </w:rPr>
            </w:pPr>
            <w:ins w:id="2007" w:author="Zehui Bai" w:date="2022-03-11T14:15:00Z">
              <w:r w:rsidRPr="00067A21">
                <w:rPr>
                  <w:rFonts w:ascii="Arial" w:hAnsi="Arial" w:cs="Arial"/>
                  <w:sz w:val="20"/>
                  <w:szCs w:val="20"/>
                </w:rPr>
                <w:t>24, 45</w:t>
              </w:r>
            </w:ins>
            <w:moveTo w:id="2008" w:author="Zehui Bai" w:date="2022-03-11T13:53:00Z">
              <w:del w:id="2009" w:author="Zehui Bai" w:date="2022-03-11T14:15:00Z">
                <w:r w:rsidRPr="00067A21" w:rsidDel="00A55FC7">
                  <w:rPr>
                    <w:rFonts w:ascii="Arial" w:hAnsi="Arial" w:cs="Arial"/>
                    <w:sz w:val="20"/>
                    <w:szCs w:val="20"/>
                    <w:rPrChange w:id="2010" w:author="Zehui Bai" w:date="2022-03-11T15:16:00Z">
                      <w:rPr>
                        <w:sz w:val="18"/>
                        <w:szCs w:val="18"/>
                      </w:rPr>
                    </w:rPrChange>
                  </w:rPr>
                  <w:delText>24</w:delText>
                </w:r>
              </w:del>
            </w:moveTo>
          </w:p>
        </w:tc>
        <w:tc>
          <w:tcPr>
            <w:tcW w:w="641" w:type="pct"/>
            <w:tcBorders>
              <w:top w:val="nil"/>
              <w:left w:val="nil"/>
              <w:bottom w:val="nil"/>
              <w:right w:val="nil"/>
            </w:tcBorders>
          </w:tcPr>
          <w:p w14:paraId="0B288AE4" w14:textId="77777777" w:rsidR="00A55FC7" w:rsidRPr="00067A21" w:rsidRDefault="00A55FC7" w:rsidP="00A55FC7">
            <w:pPr>
              <w:spacing w:before="36" w:after="36"/>
              <w:jc w:val="center"/>
              <w:rPr>
                <w:moveTo w:id="2011" w:author="Zehui Bai" w:date="2022-03-11T13:53:00Z"/>
                <w:rFonts w:ascii="Arial" w:hAnsi="Arial" w:cs="Arial"/>
                <w:sz w:val="20"/>
                <w:szCs w:val="20"/>
                <w:rPrChange w:id="2012" w:author="Zehui Bai" w:date="2022-03-11T15:16:00Z">
                  <w:rPr>
                    <w:moveTo w:id="2013" w:author="Zehui Bai" w:date="2022-03-11T13:53:00Z"/>
                    <w:sz w:val="18"/>
                    <w:szCs w:val="18"/>
                  </w:rPr>
                </w:rPrChange>
              </w:rPr>
            </w:pPr>
          </w:p>
        </w:tc>
      </w:tr>
      <w:tr w:rsidR="00A55FC7" w:rsidRPr="00067A21" w14:paraId="1DFE37CE" w14:textId="77777777" w:rsidTr="00EC6F62">
        <w:trPr>
          <w:trHeight w:val="170"/>
          <w:jc w:val="center"/>
        </w:trPr>
        <w:tc>
          <w:tcPr>
            <w:tcW w:w="1782" w:type="pct"/>
            <w:tcBorders>
              <w:top w:val="nil"/>
              <w:left w:val="nil"/>
              <w:bottom w:val="nil"/>
              <w:right w:val="nil"/>
            </w:tcBorders>
            <w:vAlign w:val="center"/>
          </w:tcPr>
          <w:p w14:paraId="0B84EA25" w14:textId="25AE49C5" w:rsidR="00A55FC7" w:rsidRPr="00067A21" w:rsidRDefault="00A55FC7" w:rsidP="00A55FC7">
            <w:pPr>
              <w:spacing w:before="36" w:after="36"/>
              <w:ind w:left="708"/>
              <w:rPr>
                <w:moveTo w:id="2014" w:author="Zehui Bai" w:date="2022-03-11T13:53:00Z"/>
                <w:rFonts w:ascii="Arial" w:hAnsi="Arial" w:cs="Arial"/>
                <w:sz w:val="20"/>
                <w:szCs w:val="20"/>
                <w:rPrChange w:id="2015" w:author="Zehui Bai" w:date="2022-03-11T15:16:00Z">
                  <w:rPr>
                    <w:moveTo w:id="2016" w:author="Zehui Bai" w:date="2022-03-11T13:53:00Z"/>
                    <w:sz w:val="18"/>
                    <w:szCs w:val="18"/>
                  </w:rPr>
                </w:rPrChange>
              </w:rPr>
            </w:pPr>
            <w:ins w:id="2017" w:author="Zehui Bai" w:date="2022-03-11T14:15:00Z">
              <w:r w:rsidRPr="00067A21">
                <w:rPr>
                  <w:rFonts w:ascii="Arial" w:hAnsi="Arial" w:cs="Arial"/>
                  <w:sz w:val="20"/>
                  <w:szCs w:val="20"/>
                </w:rPr>
                <w:t>Min</w:t>
              </w:r>
            </w:ins>
            <w:ins w:id="2018" w:author="Zehui Bai" w:date="2022-03-11T14:16:00Z">
              <w:r w:rsidRPr="00067A21">
                <w:rPr>
                  <w:rFonts w:ascii="Arial" w:hAnsi="Arial" w:cs="Arial"/>
                  <w:sz w:val="20"/>
                  <w:szCs w:val="20"/>
                </w:rPr>
                <w:t xml:space="preserve">, </w:t>
              </w:r>
            </w:ins>
            <w:moveTo w:id="2019" w:author="Zehui Bai" w:date="2022-03-11T13:53:00Z">
              <w:r w:rsidRPr="00067A21">
                <w:rPr>
                  <w:rFonts w:ascii="Arial" w:hAnsi="Arial" w:cs="Arial"/>
                  <w:sz w:val="20"/>
                  <w:szCs w:val="20"/>
                  <w:rPrChange w:id="2020" w:author="Zehui Bai" w:date="2022-03-11T15:16:00Z">
                    <w:rPr>
                      <w:sz w:val="18"/>
                      <w:szCs w:val="18"/>
                    </w:rPr>
                  </w:rPrChange>
                </w:rPr>
                <w:t>Max</w:t>
              </w:r>
              <w:del w:id="2021" w:author="Zehui Bai" w:date="2022-03-11T14:16:00Z">
                <w:r w:rsidRPr="00067A21" w:rsidDel="00A55FC7">
                  <w:rPr>
                    <w:rFonts w:ascii="Arial" w:hAnsi="Arial" w:cs="Arial"/>
                    <w:sz w:val="20"/>
                    <w:szCs w:val="20"/>
                    <w:rPrChange w:id="2022" w:author="Zehui Bai" w:date="2022-03-11T15:16:00Z">
                      <w:rPr>
                        <w:sz w:val="18"/>
                        <w:szCs w:val="18"/>
                      </w:rPr>
                    </w:rPrChange>
                  </w:rPr>
                  <w:delText>.</w:delText>
                </w:r>
              </w:del>
            </w:moveTo>
          </w:p>
        </w:tc>
        <w:tc>
          <w:tcPr>
            <w:tcW w:w="1289" w:type="pct"/>
            <w:gridSpan w:val="2"/>
            <w:tcBorders>
              <w:top w:val="nil"/>
              <w:left w:val="nil"/>
              <w:bottom w:val="nil"/>
              <w:right w:val="nil"/>
            </w:tcBorders>
            <w:vAlign w:val="center"/>
          </w:tcPr>
          <w:p w14:paraId="051746B1" w14:textId="0428FFDD" w:rsidR="00A55FC7" w:rsidRPr="00067A21" w:rsidRDefault="00A55FC7" w:rsidP="00A55FC7">
            <w:pPr>
              <w:spacing w:before="36" w:after="36"/>
              <w:jc w:val="center"/>
              <w:rPr>
                <w:moveTo w:id="2023" w:author="Zehui Bai" w:date="2022-03-11T13:53:00Z"/>
                <w:rFonts w:ascii="Arial" w:hAnsi="Arial" w:cs="Arial"/>
                <w:sz w:val="20"/>
                <w:szCs w:val="20"/>
                <w:rPrChange w:id="2024" w:author="Zehui Bai" w:date="2022-03-11T15:16:00Z">
                  <w:rPr>
                    <w:moveTo w:id="2025" w:author="Zehui Bai" w:date="2022-03-11T13:53:00Z"/>
                    <w:sz w:val="18"/>
                    <w:szCs w:val="18"/>
                  </w:rPr>
                </w:rPrChange>
              </w:rPr>
            </w:pPr>
            <w:ins w:id="2026" w:author="Zehui Bai" w:date="2022-03-11T14:16:00Z">
              <w:r w:rsidRPr="00067A21">
                <w:rPr>
                  <w:rFonts w:ascii="Arial" w:hAnsi="Arial" w:cs="Arial"/>
                  <w:sz w:val="20"/>
                  <w:szCs w:val="20"/>
                </w:rPr>
                <w:t xml:space="preserve">18, </w:t>
              </w:r>
            </w:ins>
            <w:moveTo w:id="2027" w:author="Zehui Bai" w:date="2022-03-11T13:53:00Z">
              <w:r w:rsidRPr="00067A21">
                <w:rPr>
                  <w:rFonts w:ascii="Arial" w:hAnsi="Arial" w:cs="Arial"/>
                  <w:sz w:val="20"/>
                  <w:szCs w:val="20"/>
                  <w:rPrChange w:id="2028" w:author="Zehui Bai" w:date="2022-03-11T15:16:00Z">
                    <w:rPr>
                      <w:sz w:val="18"/>
                      <w:szCs w:val="18"/>
                    </w:rPr>
                  </w:rPrChange>
                </w:rPr>
                <w:t>73</w:t>
              </w:r>
            </w:moveTo>
          </w:p>
        </w:tc>
        <w:tc>
          <w:tcPr>
            <w:tcW w:w="1288" w:type="pct"/>
            <w:gridSpan w:val="2"/>
            <w:tcBorders>
              <w:top w:val="nil"/>
              <w:left w:val="nil"/>
              <w:bottom w:val="nil"/>
              <w:right w:val="nil"/>
            </w:tcBorders>
            <w:vAlign w:val="center"/>
          </w:tcPr>
          <w:p w14:paraId="68FF9F15" w14:textId="19C2583A" w:rsidR="00A55FC7" w:rsidRPr="00067A21" w:rsidRDefault="00A55FC7" w:rsidP="00A55FC7">
            <w:pPr>
              <w:spacing w:before="36" w:after="36"/>
              <w:jc w:val="center"/>
              <w:rPr>
                <w:moveTo w:id="2029" w:author="Zehui Bai" w:date="2022-03-11T13:53:00Z"/>
                <w:rFonts w:ascii="Arial" w:hAnsi="Arial" w:cs="Arial"/>
                <w:sz w:val="20"/>
                <w:szCs w:val="20"/>
                <w:rPrChange w:id="2030" w:author="Zehui Bai" w:date="2022-03-11T15:16:00Z">
                  <w:rPr>
                    <w:moveTo w:id="2031" w:author="Zehui Bai" w:date="2022-03-11T13:53:00Z"/>
                    <w:sz w:val="18"/>
                    <w:szCs w:val="18"/>
                  </w:rPr>
                </w:rPrChange>
              </w:rPr>
            </w:pPr>
            <w:ins w:id="2032" w:author="Zehui Bai" w:date="2022-03-11T14:16:00Z">
              <w:r w:rsidRPr="00067A21">
                <w:rPr>
                  <w:rFonts w:ascii="Arial" w:hAnsi="Arial" w:cs="Arial"/>
                  <w:sz w:val="20"/>
                  <w:szCs w:val="20"/>
                </w:rPr>
                <w:t xml:space="preserve">18, </w:t>
              </w:r>
            </w:ins>
            <w:moveTo w:id="2033" w:author="Zehui Bai" w:date="2022-03-11T13:53:00Z">
              <w:r w:rsidRPr="00067A21">
                <w:rPr>
                  <w:rFonts w:ascii="Arial" w:hAnsi="Arial" w:cs="Arial"/>
                  <w:sz w:val="20"/>
                  <w:szCs w:val="20"/>
                  <w:rPrChange w:id="2034" w:author="Zehui Bai" w:date="2022-03-11T15:16:00Z">
                    <w:rPr>
                      <w:sz w:val="18"/>
                      <w:szCs w:val="18"/>
                    </w:rPr>
                  </w:rPrChange>
                </w:rPr>
                <w:t>99</w:t>
              </w:r>
            </w:moveTo>
          </w:p>
        </w:tc>
        <w:tc>
          <w:tcPr>
            <w:tcW w:w="641" w:type="pct"/>
            <w:tcBorders>
              <w:top w:val="nil"/>
              <w:left w:val="nil"/>
              <w:bottom w:val="nil"/>
              <w:right w:val="nil"/>
            </w:tcBorders>
          </w:tcPr>
          <w:p w14:paraId="3186DDF8" w14:textId="77777777" w:rsidR="00A55FC7" w:rsidRPr="00067A21" w:rsidRDefault="00A55FC7" w:rsidP="00A55FC7">
            <w:pPr>
              <w:spacing w:before="36" w:after="36"/>
              <w:jc w:val="center"/>
              <w:rPr>
                <w:moveTo w:id="2035" w:author="Zehui Bai" w:date="2022-03-11T13:53:00Z"/>
                <w:rFonts w:ascii="Arial" w:hAnsi="Arial" w:cs="Arial"/>
                <w:sz w:val="20"/>
                <w:szCs w:val="20"/>
                <w:rPrChange w:id="2036" w:author="Zehui Bai" w:date="2022-03-11T15:16:00Z">
                  <w:rPr>
                    <w:moveTo w:id="2037" w:author="Zehui Bai" w:date="2022-03-11T13:53:00Z"/>
                    <w:sz w:val="18"/>
                    <w:szCs w:val="18"/>
                  </w:rPr>
                </w:rPrChange>
              </w:rPr>
            </w:pPr>
          </w:p>
        </w:tc>
      </w:tr>
      <w:tr w:rsidR="00A55FC7" w:rsidRPr="00067A21" w14:paraId="58C5C1B2" w14:textId="77777777" w:rsidTr="00EC6F62">
        <w:trPr>
          <w:trHeight w:val="170"/>
          <w:jc w:val="center"/>
        </w:trPr>
        <w:tc>
          <w:tcPr>
            <w:tcW w:w="1782" w:type="pct"/>
            <w:tcBorders>
              <w:top w:val="nil"/>
              <w:left w:val="nil"/>
              <w:bottom w:val="nil"/>
              <w:right w:val="nil"/>
            </w:tcBorders>
            <w:vAlign w:val="center"/>
          </w:tcPr>
          <w:p w14:paraId="3CAFA2F7" w14:textId="11C45FBC" w:rsidR="00A55FC7" w:rsidRPr="00067A21" w:rsidRDefault="00A55FC7" w:rsidP="00A55FC7">
            <w:pPr>
              <w:spacing w:before="36" w:after="36"/>
              <w:rPr>
                <w:moveTo w:id="2038" w:author="Zehui Bai" w:date="2022-03-11T13:53:00Z"/>
                <w:rFonts w:ascii="Arial" w:hAnsi="Arial" w:cs="Arial"/>
                <w:b/>
                <w:bCs/>
                <w:sz w:val="20"/>
                <w:szCs w:val="20"/>
                <w:rPrChange w:id="2039" w:author="Zehui Bai" w:date="2022-03-11T15:16:00Z">
                  <w:rPr>
                    <w:moveTo w:id="2040" w:author="Zehui Bai" w:date="2022-03-11T13:53:00Z"/>
                    <w:b/>
                    <w:bCs/>
                    <w:sz w:val="18"/>
                    <w:szCs w:val="18"/>
                  </w:rPr>
                </w:rPrChange>
              </w:rPr>
            </w:pPr>
            <w:moveTo w:id="2041" w:author="Zehui Bai" w:date="2022-03-11T13:53:00Z">
              <w:r w:rsidRPr="00067A21">
                <w:rPr>
                  <w:rFonts w:ascii="Arial" w:hAnsi="Arial" w:cs="Arial"/>
                  <w:b/>
                  <w:bCs/>
                  <w:sz w:val="20"/>
                  <w:szCs w:val="20"/>
                  <w:rPrChange w:id="2042" w:author="Zehui Bai" w:date="2022-03-11T15:16:00Z">
                    <w:rPr>
                      <w:b/>
                      <w:bCs/>
                      <w:sz w:val="18"/>
                      <w:szCs w:val="18"/>
                    </w:rPr>
                  </w:rPrChange>
                </w:rPr>
                <w:t>Gender</w:t>
              </w:r>
            </w:moveTo>
            <w:ins w:id="2043" w:author="Zehui Bai" w:date="2022-03-12T16:43:00Z">
              <w:r w:rsidR="00F06D14">
                <w:rPr>
                  <w:rFonts w:ascii="Arial" w:hAnsi="Arial" w:cs="Arial"/>
                  <w:b/>
                  <w:bCs/>
                  <w:sz w:val="20"/>
                  <w:szCs w:val="20"/>
                </w:rPr>
                <w:t xml:space="preserve"> </w:t>
              </w:r>
              <w:r w:rsidR="00F06D14" w:rsidRPr="00F06D14">
                <w:rPr>
                  <w:rFonts w:ascii="Arial Bold" w:hAnsi="Arial Bold" w:cs="Arial"/>
                  <w:b/>
                  <w:bCs/>
                  <w:sz w:val="20"/>
                  <w:szCs w:val="20"/>
                  <w:vertAlign w:val="superscript"/>
                  <w:rPrChange w:id="2044" w:author="Zehui Bai" w:date="2022-03-12T16:43:00Z">
                    <w:rPr>
                      <w:rFonts w:ascii="Arial" w:hAnsi="Arial" w:cs="Arial"/>
                      <w:b/>
                      <w:bCs/>
                      <w:sz w:val="20"/>
                      <w:szCs w:val="20"/>
                    </w:rPr>
                  </w:rPrChange>
                </w:rPr>
                <w:t>1</w:t>
              </w:r>
            </w:ins>
          </w:p>
        </w:tc>
        <w:tc>
          <w:tcPr>
            <w:tcW w:w="644" w:type="pct"/>
            <w:tcBorders>
              <w:top w:val="nil"/>
              <w:left w:val="nil"/>
              <w:bottom w:val="nil"/>
              <w:right w:val="nil"/>
            </w:tcBorders>
            <w:vAlign w:val="center"/>
          </w:tcPr>
          <w:p w14:paraId="390BC25C" w14:textId="77777777" w:rsidR="00A55FC7" w:rsidRPr="00067A21" w:rsidRDefault="00A55FC7" w:rsidP="00A55FC7">
            <w:pPr>
              <w:spacing w:before="36" w:after="36"/>
              <w:jc w:val="center"/>
              <w:rPr>
                <w:moveTo w:id="2045" w:author="Zehui Bai" w:date="2022-03-11T13:53:00Z"/>
                <w:rFonts w:ascii="Arial" w:hAnsi="Arial" w:cs="Arial"/>
                <w:sz w:val="20"/>
                <w:szCs w:val="20"/>
                <w:rPrChange w:id="2046" w:author="Zehui Bai" w:date="2022-03-11T15:16:00Z">
                  <w:rPr>
                    <w:moveTo w:id="2047" w:author="Zehui Bai" w:date="2022-03-11T13:53:00Z"/>
                    <w:sz w:val="18"/>
                    <w:szCs w:val="18"/>
                  </w:rPr>
                </w:rPrChange>
              </w:rPr>
            </w:pPr>
          </w:p>
        </w:tc>
        <w:tc>
          <w:tcPr>
            <w:tcW w:w="645" w:type="pct"/>
            <w:tcBorders>
              <w:top w:val="nil"/>
              <w:left w:val="nil"/>
              <w:bottom w:val="nil"/>
              <w:right w:val="nil"/>
            </w:tcBorders>
            <w:vAlign w:val="center"/>
          </w:tcPr>
          <w:p w14:paraId="132C1B17" w14:textId="77777777" w:rsidR="00A55FC7" w:rsidRPr="00067A21" w:rsidRDefault="00A55FC7" w:rsidP="00A55FC7">
            <w:pPr>
              <w:spacing w:before="36" w:after="36"/>
              <w:jc w:val="center"/>
              <w:rPr>
                <w:moveTo w:id="2048" w:author="Zehui Bai" w:date="2022-03-11T13:53:00Z"/>
                <w:rFonts w:ascii="Arial" w:hAnsi="Arial" w:cs="Arial"/>
                <w:sz w:val="20"/>
                <w:szCs w:val="20"/>
                <w:rPrChange w:id="2049" w:author="Zehui Bai" w:date="2022-03-11T15:16:00Z">
                  <w:rPr>
                    <w:moveTo w:id="2050" w:author="Zehui Bai" w:date="2022-03-11T13:53:00Z"/>
                    <w:sz w:val="18"/>
                    <w:szCs w:val="18"/>
                  </w:rPr>
                </w:rPrChange>
              </w:rPr>
            </w:pPr>
          </w:p>
        </w:tc>
        <w:tc>
          <w:tcPr>
            <w:tcW w:w="643" w:type="pct"/>
            <w:tcBorders>
              <w:top w:val="nil"/>
              <w:left w:val="nil"/>
              <w:bottom w:val="nil"/>
              <w:right w:val="nil"/>
            </w:tcBorders>
            <w:vAlign w:val="center"/>
          </w:tcPr>
          <w:p w14:paraId="1E1808C4" w14:textId="77777777" w:rsidR="00A55FC7" w:rsidRPr="00067A21" w:rsidRDefault="00A55FC7" w:rsidP="00A55FC7">
            <w:pPr>
              <w:spacing w:before="36" w:after="36"/>
              <w:rPr>
                <w:moveTo w:id="2051" w:author="Zehui Bai" w:date="2022-03-11T13:53:00Z"/>
                <w:rFonts w:ascii="Arial" w:hAnsi="Arial" w:cs="Arial"/>
                <w:sz w:val="20"/>
                <w:szCs w:val="20"/>
                <w:rPrChange w:id="2052" w:author="Zehui Bai" w:date="2022-03-11T15:16:00Z">
                  <w:rPr>
                    <w:moveTo w:id="2053" w:author="Zehui Bai" w:date="2022-03-11T13:53:00Z"/>
                    <w:sz w:val="18"/>
                    <w:szCs w:val="18"/>
                  </w:rPr>
                </w:rPrChange>
              </w:rPr>
            </w:pPr>
          </w:p>
        </w:tc>
        <w:tc>
          <w:tcPr>
            <w:tcW w:w="645" w:type="pct"/>
            <w:tcBorders>
              <w:top w:val="nil"/>
              <w:left w:val="nil"/>
              <w:bottom w:val="nil"/>
              <w:right w:val="nil"/>
            </w:tcBorders>
            <w:vAlign w:val="center"/>
          </w:tcPr>
          <w:p w14:paraId="1B14FEA7" w14:textId="77777777" w:rsidR="00A55FC7" w:rsidRPr="00067A21" w:rsidRDefault="00A55FC7" w:rsidP="00A55FC7">
            <w:pPr>
              <w:spacing w:before="36" w:after="36"/>
              <w:jc w:val="center"/>
              <w:rPr>
                <w:moveTo w:id="2054" w:author="Zehui Bai" w:date="2022-03-11T13:53:00Z"/>
                <w:rFonts w:ascii="Arial" w:hAnsi="Arial" w:cs="Arial"/>
                <w:sz w:val="20"/>
                <w:szCs w:val="20"/>
                <w:rPrChange w:id="2055" w:author="Zehui Bai" w:date="2022-03-11T15:16:00Z">
                  <w:rPr>
                    <w:moveTo w:id="2056" w:author="Zehui Bai" w:date="2022-03-11T13:53:00Z"/>
                    <w:sz w:val="18"/>
                    <w:szCs w:val="18"/>
                  </w:rPr>
                </w:rPrChange>
              </w:rPr>
            </w:pPr>
          </w:p>
        </w:tc>
        <w:tc>
          <w:tcPr>
            <w:tcW w:w="641" w:type="pct"/>
            <w:tcBorders>
              <w:top w:val="nil"/>
              <w:left w:val="nil"/>
              <w:bottom w:val="nil"/>
              <w:right w:val="nil"/>
            </w:tcBorders>
            <w:vAlign w:val="center"/>
          </w:tcPr>
          <w:p w14:paraId="0F7A1008" w14:textId="50781F34" w:rsidR="00A55FC7" w:rsidRPr="00067A21" w:rsidRDefault="00451919" w:rsidP="00A55FC7">
            <w:pPr>
              <w:spacing w:before="36" w:after="36"/>
              <w:jc w:val="center"/>
              <w:rPr>
                <w:moveTo w:id="2057" w:author="Zehui Bai" w:date="2022-03-11T13:53:00Z"/>
                <w:rFonts w:ascii="Arial" w:hAnsi="Arial" w:cs="Arial"/>
                <w:sz w:val="20"/>
                <w:szCs w:val="20"/>
                <w:rPrChange w:id="2058" w:author="Zehui Bai" w:date="2022-03-11T15:16:00Z">
                  <w:rPr>
                    <w:moveTo w:id="2059" w:author="Zehui Bai" w:date="2022-03-11T13:53:00Z"/>
                    <w:sz w:val="18"/>
                    <w:szCs w:val="18"/>
                  </w:rPr>
                </w:rPrChange>
              </w:rPr>
            </w:pPr>
            <w:ins w:id="2060" w:author="Zehui Bai" w:date="2022-03-11T14:19:00Z">
              <w:r w:rsidRPr="00067A21">
                <w:rPr>
                  <w:rFonts w:ascii="Arial" w:hAnsi="Arial" w:cs="Arial"/>
                  <w:sz w:val="20"/>
                  <w:szCs w:val="20"/>
                  <w:highlight w:val="yellow"/>
                  <w:rPrChange w:id="2061" w:author="Zehui Bai" w:date="2022-03-11T15:16:00Z">
                    <w:rPr>
                      <w:rFonts w:ascii="Arial" w:hAnsi="Arial" w:cs="Arial"/>
                      <w:sz w:val="20"/>
                      <w:szCs w:val="20"/>
                    </w:rPr>
                  </w:rPrChange>
                </w:rPr>
                <w:t>0.117</w:t>
              </w:r>
            </w:ins>
            <w:moveTo w:id="2062" w:author="Zehui Bai" w:date="2022-03-11T13:53:00Z">
              <w:del w:id="2063" w:author="Zehui Bai" w:date="2022-03-11T14:19:00Z">
                <w:r w:rsidR="00A55FC7" w:rsidRPr="00067A21" w:rsidDel="00451919">
                  <w:rPr>
                    <w:rFonts w:ascii="Arial" w:hAnsi="Arial" w:cs="Arial"/>
                    <w:sz w:val="20"/>
                    <w:szCs w:val="20"/>
                    <w:rPrChange w:id="2064" w:author="Zehui Bai" w:date="2022-03-11T15:16:00Z">
                      <w:rPr>
                        <w:sz w:val="18"/>
                        <w:szCs w:val="18"/>
                      </w:rPr>
                    </w:rPrChange>
                  </w:rPr>
                  <w:delText>0.189</w:delText>
                </w:r>
              </w:del>
            </w:moveTo>
          </w:p>
        </w:tc>
      </w:tr>
      <w:tr w:rsidR="00A55FC7" w:rsidRPr="00067A21" w14:paraId="4EAF60D5" w14:textId="77777777" w:rsidTr="00EC6F62">
        <w:trPr>
          <w:trHeight w:val="170"/>
          <w:jc w:val="center"/>
        </w:trPr>
        <w:tc>
          <w:tcPr>
            <w:tcW w:w="1782" w:type="pct"/>
            <w:tcBorders>
              <w:top w:val="nil"/>
              <w:left w:val="nil"/>
              <w:bottom w:val="nil"/>
              <w:right w:val="nil"/>
            </w:tcBorders>
            <w:vAlign w:val="center"/>
          </w:tcPr>
          <w:p w14:paraId="35A4ABBF" w14:textId="77777777" w:rsidR="00A55FC7" w:rsidRPr="00067A21" w:rsidRDefault="00A55FC7" w:rsidP="00A55FC7">
            <w:pPr>
              <w:spacing w:before="36" w:after="36"/>
              <w:ind w:left="708"/>
              <w:rPr>
                <w:moveTo w:id="2065" w:author="Zehui Bai" w:date="2022-03-11T13:53:00Z"/>
                <w:rFonts w:ascii="Arial" w:hAnsi="Arial" w:cs="Arial"/>
                <w:sz w:val="20"/>
                <w:szCs w:val="20"/>
                <w:rPrChange w:id="2066" w:author="Zehui Bai" w:date="2022-03-11T15:16:00Z">
                  <w:rPr>
                    <w:moveTo w:id="2067" w:author="Zehui Bai" w:date="2022-03-11T13:53:00Z"/>
                    <w:sz w:val="18"/>
                    <w:szCs w:val="18"/>
                  </w:rPr>
                </w:rPrChange>
              </w:rPr>
            </w:pPr>
            <w:moveTo w:id="2068" w:author="Zehui Bai" w:date="2022-03-11T13:53:00Z">
              <w:r w:rsidRPr="00067A21">
                <w:rPr>
                  <w:rFonts w:ascii="Arial" w:hAnsi="Arial" w:cs="Arial"/>
                  <w:sz w:val="20"/>
                  <w:szCs w:val="20"/>
                  <w:rPrChange w:id="2069" w:author="Zehui Bai" w:date="2022-03-11T15:16:00Z">
                    <w:rPr>
                      <w:sz w:val="18"/>
                      <w:szCs w:val="18"/>
                    </w:rPr>
                  </w:rPrChange>
                </w:rPr>
                <w:lastRenderedPageBreak/>
                <w:t>Female</w:t>
              </w:r>
            </w:moveTo>
          </w:p>
        </w:tc>
        <w:tc>
          <w:tcPr>
            <w:tcW w:w="644" w:type="pct"/>
            <w:tcBorders>
              <w:top w:val="nil"/>
              <w:left w:val="nil"/>
              <w:bottom w:val="nil"/>
              <w:right w:val="nil"/>
            </w:tcBorders>
            <w:vAlign w:val="center"/>
          </w:tcPr>
          <w:p w14:paraId="095D8F50" w14:textId="6881C1C0" w:rsidR="00A55FC7" w:rsidRPr="00067A21" w:rsidRDefault="00451919" w:rsidP="00A55FC7">
            <w:pPr>
              <w:spacing w:before="36" w:after="36"/>
              <w:jc w:val="center"/>
              <w:rPr>
                <w:moveTo w:id="2070" w:author="Zehui Bai" w:date="2022-03-11T13:53:00Z"/>
                <w:rFonts w:ascii="Arial" w:hAnsi="Arial" w:cs="Arial"/>
                <w:sz w:val="20"/>
                <w:szCs w:val="20"/>
                <w:rPrChange w:id="2071" w:author="Zehui Bai" w:date="2022-03-11T15:16:00Z">
                  <w:rPr>
                    <w:moveTo w:id="2072" w:author="Zehui Bai" w:date="2022-03-11T13:53:00Z"/>
                    <w:sz w:val="18"/>
                    <w:szCs w:val="18"/>
                  </w:rPr>
                </w:rPrChange>
              </w:rPr>
            </w:pPr>
            <w:ins w:id="2073" w:author="Zehui Bai" w:date="2022-03-11T14:19:00Z">
              <w:r w:rsidRPr="00067A21">
                <w:rPr>
                  <w:rFonts w:ascii="Arial" w:hAnsi="Arial" w:cs="Arial"/>
                  <w:sz w:val="20"/>
                  <w:szCs w:val="20"/>
                </w:rPr>
                <w:t>528</w:t>
              </w:r>
            </w:ins>
            <w:moveTo w:id="2074" w:author="Zehui Bai" w:date="2022-03-11T13:53:00Z">
              <w:del w:id="2075" w:author="Zehui Bai" w:date="2022-03-11T14:19:00Z">
                <w:r w:rsidR="00A55FC7" w:rsidRPr="00067A21" w:rsidDel="00451919">
                  <w:rPr>
                    <w:rFonts w:ascii="Arial" w:hAnsi="Arial" w:cs="Arial"/>
                    <w:sz w:val="20"/>
                    <w:szCs w:val="20"/>
                    <w:rPrChange w:id="2076" w:author="Zehui Bai" w:date="2022-03-11T15:16:00Z">
                      <w:rPr>
                        <w:sz w:val="18"/>
                        <w:szCs w:val="18"/>
                      </w:rPr>
                    </w:rPrChange>
                  </w:rPr>
                  <w:delText>514</w:delText>
                </w:r>
              </w:del>
            </w:moveTo>
          </w:p>
        </w:tc>
        <w:tc>
          <w:tcPr>
            <w:tcW w:w="645" w:type="pct"/>
            <w:tcBorders>
              <w:top w:val="nil"/>
              <w:left w:val="nil"/>
              <w:bottom w:val="nil"/>
              <w:right w:val="nil"/>
            </w:tcBorders>
            <w:vAlign w:val="center"/>
          </w:tcPr>
          <w:p w14:paraId="654FAA21" w14:textId="016B0450" w:rsidR="00A55FC7" w:rsidRPr="00067A21" w:rsidRDefault="00A55FC7" w:rsidP="00A55FC7">
            <w:pPr>
              <w:spacing w:before="36" w:after="36"/>
              <w:jc w:val="center"/>
              <w:rPr>
                <w:moveTo w:id="2077" w:author="Zehui Bai" w:date="2022-03-11T13:53:00Z"/>
                <w:rFonts w:ascii="Arial" w:hAnsi="Arial" w:cs="Arial"/>
                <w:sz w:val="20"/>
                <w:szCs w:val="20"/>
                <w:rPrChange w:id="2078" w:author="Zehui Bai" w:date="2022-03-11T15:16:00Z">
                  <w:rPr>
                    <w:moveTo w:id="2079" w:author="Zehui Bai" w:date="2022-03-11T13:53:00Z"/>
                    <w:sz w:val="18"/>
                    <w:szCs w:val="18"/>
                  </w:rPr>
                </w:rPrChange>
              </w:rPr>
            </w:pPr>
            <w:moveTo w:id="2080" w:author="Zehui Bai" w:date="2022-03-11T13:53:00Z">
              <w:r w:rsidRPr="00067A21">
                <w:rPr>
                  <w:rFonts w:ascii="Arial" w:hAnsi="Arial" w:cs="Arial"/>
                  <w:sz w:val="20"/>
                  <w:szCs w:val="20"/>
                  <w:rPrChange w:id="2081" w:author="Zehui Bai" w:date="2022-03-11T15:16:00Z">
                    <w:rPr>
                      <w:sz w:val="18"/>
                      <w:szCs w:val="18"/>
                    </w:rPr>
                  </w:rPrChange>
                </w:rPr>
                <w:t>8</w:t>
              </w:r>
            </w:moveTo>
            <w:ins w:id="2082" w:author="Zehui Bai" w:date="2022-03-11T14:20:00Z">
              <w:r w:rsidR="00451919" w:rsidRPr="00067A21">
                <w:rPr>
                  <w:rFonts w:ascii="Arial" w:hAnsi="Arial" w:cs="Arial"/>
                  <w:sz w:val="20"/>
                  <w:szCs w:val="20"/>
                </w:rPr>
                <w:t>9</w:t>
              </w:r>
            </w:ins>
            <w:moveTo w:id="2083" w:author="Zehui Bai" w:date="2022-03-11T13:53:00Z">
              <w:del w:id="2084" w:author="Zehui Bai" w:date="2022-03-11T14:20:00Z">
                <w:r w:rsidRPr="00067A21" w:rsidDel="00451919">
                  <w:rPr>
                    <w:rFonts w:ascii="Arial" w:hAnsi="Arial" w:cs="Arial"/>
                    <w:sz w:val="20"/>
                    <w:szCs w:val="20"/>
                    <w:rPrChange w:id="2085" w:author="Zehui Bai" w:date="2022-03-11T15:16:00Z">
                      <w:rPr>
                        <w:sz w:val="18"/>
                        <w:szCs w:val="18"/>
                      </w:rPr>
                    </w:rPrChange>
                  </w:rPr>
                  <w:delText>6</w:delText>
                </w:r>
              </w:del>
              <w:r w:rsidRPr="00067A21">
                <w:rPr>
                  <w:rFonts w:ascii="Arial" w:hAnsi="Arial" w:cs="Arial"/>
                  <w:sz w:val="20"/>
                  <w:szCs w:val="20"/>
                  <w:rPrChange w:id="2086" w:author="Zehui Bai" w:date="2022-03-11T15:16:00Z">
                    <w:rPr>
                      <w:sz w:val="18"/>
                      <w:szCs w:val="18"/>
                    </w:rPr>
                  </w:rPrChange>
                </w:rPr>
                <w:t>.</w:t>
              </w:r>
            </w:moveTo>
            <w:ins w:id="2087" w:author="Zehui Bai" w:date="2022-03-11T14:20:00Z">
              <w:r w:rsidR="00451919" w:rsidRPr="00067A21">
                <w:rPr>
                  <w:rFonts w:ascii="Arial" w:hAnsi="Arial" w:cs="Arial"/>
                  <w:sz w:val="20"/>
                  <w:szCs w:val="20"/>
                </w:rPr>
                <w:t>2</w:t>
              </w:r>
            </w:ins>
            <w:moveTo w:id="2088" w:author="Zehui Bai" w:date="2022-03-11T13:53:00Z">
              <w:del w:id="2089" w:author="Zehui Bai" w:date="2022-03-11T14:20:00Z">
                <w:r w:rsidRPr="00067A21" w:rsidDel="00451919">
                  <w:rPr>
                    <w:rFonts w:ascii="Arial" w:hAnsi="Arial" w:cs="Arial"/>
                    <w:sz w:val="20"/>
                    <w:szCs w:val="20"/>
                    <w:rPrChange w:id="2090" w:author="Zehui Bai" w:date="2022-03-11T15:16:00Z">
                      <w:rPr>
                        <w:sz w:val="18"/>
                        <w:szCs w:val="18"/>
                      </w:rPr>
                    </w:rPrChange>
                  </w:rPr>
                  <w:delText>8</w:delText>
                </w:r>
              </w:del>
            </w:moveTo>
          </w:p>
        </w:tc>
        <w:tc>
          <w:tcPr>
            <w:tcW w:w="643" w:type="pct"/>
            <w:tcBorders>
              <w:top w:val="nil"/>
              <w:left w:val="nil"/>
              <w:bottom w:val="nil"/>
              <w:right w:val="nil"/>
            </w:tcBorders>
            <w:vAlign w:val="center"/>
          </w:tcPr>
          <w:p w14:paraId="3C3EAB6D" w14:textId="3EBCE15E" w:rsidR="00A55FC7" w:rsidRPr="00067A21" w:rsidRDefault="00451919" w:rsidP="00A55FC7">
            <w:pPr>
              <w:spacing w:before="36" w:after="36"/>
              <w:jc w:val="center"/>
              <w:rPr>
                <w:moveTo w:id="2091" w:author="Zehui Bai" w:date="2022-03-11T13:53:00Z"/>
                <w:rFonts w:ascii="Arial" w:hAnsi="Arial" w:cs="Arial"/>
                <w:sz w:val="20"/>
                <w:szCs w:val="20"/>
                <w:rPrChange w:id="2092" w:author="Zehui Bai" w:date="2022-03-11T15:16:00Z">
                  <w:rPr>
                    <w:moveTo w:id="2093" w:author="Zehui Bai" w:date="2022-03-11T13:53:00Z"/>
                    <w:sz w:val="18"/>
                    <w:szCs w:val="18"/>
                  </w:rPr>
                </w:rPrChange>
              </w:rPr>
            </w:pPr>
            <w:ins w:id="2094" w:author="Zehui Bai" w:date="2022-03-11T14:19:00Z">
              <w:r w:rsidRPr="00067A21">
                <w:rPr>
                  <w:rFonts w:ascii="Arial" w:hAnsi="Arial" w:cs="Arial"/>
                  <w:sz w:val="20"/>
                  <w:szCs w:val="20"/>
                </w:rPr>
                <w:t>64</w:t>
              </w:r>
            </w:ins>
            <w:moveTo w:id="2095" w:author="Zehui Bai" w:date="2022-03-11T13:53:00Z">
              <w:del w:id="2096" w:author="Zehui Bai" w:date="2022-03-11T14:19:00Z">
                <w:r w:rsidR="00A55FC7" w:rsidRPr="00067A21" w:rsidDel="00451919">
                  <w:rPr>
                    <w:rFonts w:ascii="Arial" w:hAnsi="Arial" w:cs="Arial"/>
                    <w:sz w:val="20"/>
                    <w:szCs w:val="20"/>
                    <w:rPrChange w:id="2097" w:author="Zehui Bai" w:date="2022-03-11T15:16:00Z">
                      <w:rPr>
                        <w:sz w:val="18"/>
                        <w:szCs w:val="18"/>
                      </w:rPr>
                    </w:rPrChange>
                  </w:rPr>
                  <w:delText>78</w:delText>
                </w:r>
              </w:del>
            </w:moveTo>
          </w:p>
        </w:tc>
        <w:tc>
          <w:tcPr>
            <w:tcW w:w="645" w:type="pct"/>
            <w:tcBorders>
              <w:top w:val="nil"/>
              <w:left w:val="nil"/>
              <w:bottom w:val="nil"/>
              <w:right w:val="nil"/>
            </w:tcBorders>
            <w:vAlign w:val="center"/>
          </w:tcPr>
          <w:p w14:paraId="4B433C9A" w14:textId="43BAE720" w:rsidR="00A55FC7" w:rsidRPr="00067A21" w:rsidRDefault="00451919" w:rsidP="00A55FC7">
            <w:pPr>
              <w:spacing w:before="36" w:after="36"/>
              <w:jc w:val="center"/>
              <w:rPr>
                <w:moveTo w:id="2098" w:author="Zehui Bai" w:date="2022-03-11T13:53:00Z"/>
                <w:rFonts w:ascii="Arial" w:hAnsi="Arial" w:cs="Arial"/>
                <w:sz w:val="20"/>
                <w:szCs w:val="20"/>
                <w:rPrChange w:id="2099" w:author="Zehui Bai" w:date="2022-03-11T15:16:00Z">
                  <w:rPr>
                    <w:moveTo w:id="2100" w:author="Zehui Bai" w:date="2022-03-11T13:53:00Z"/>
                    <w:sz w:val="18"/>
                    <w:szCs w:val="18"/>
                  </w:rPr>
                </w:rPrChange>
              </w:rPr>
            </w:pPr>
            <w:ins w:id="2101" w:author="Zehui Bai" w:date="2022-03-11T14:20:00Z">
              <w:r w:rsidRPr="00067A21">
                <w:rPr>
                  <w:rFonts w:ascii="Arial" w:hAnsi="Arial" w:cs="Arial"/>
                  <w:sz w:val="20"/>
                  <w:szCs w:val="20"/>
                </w:rPr>
                <w:t>10</w:t>
              </w:r>
            </w:ins>
            <w:moveTo w:id="2102" w:author="Zehui Bai" w:date="2022-03-11T13:53:00Z">
              <w:del w:id="2103" w:author="Zehui Bai" w:date="2022-03-11T14:20:00Z">
                <w:r w:rsidR="00A55FC7" w:rsidRPr="00067A21" w:rsidDel="00451919">
                  <w:rPr>
                    <w:rFonts w:ascii="Arial" w:hAnsi="Arial" w:cs="Arial"/>
                    <w:sz w:val="20"/>
                    <w:szCs w:val="20"/>
                    <w:rPrChange w:id="2104" w:author="Zehui Bai" w:date="2022-03-11T15:16:00Z">
                      <w:rPr>
                        <w:sz w:val="18"/>
                        <w:szCs w:val="18"/>
                      </w:rPr>
                    </w:rPrChange>
                  </w:rPr>
                  <w:delText>13</w:delText>
                </w:r>
              </w:del>
              <w:r w:rsidR="00A55FC7" w:rsidRPr="00067A21">
                <w:rPr>
                  <w:rFonts w:ascii="Arial" w:hAnsi="Arial" w:cs="Arial"/>
                  <w:sz w:val="20"/>
                  <w:szCs w:val="20"/>
                  <w:rPrChange w:id="2105" w:author="Zehui Bai" w:date="2022-03-11T15:16:00Z">
                    <w:rPr>
                      <w:sz w:val="18"/>
                      <w:szCs w:val="18"/>
                    </w:rPr>
                  </w:rPrChange>
                </w:rPr>
                <w:t>.</w:t>
              </w:r>
            </w:moveTo>
            <w:ins w:id="2106" w:author="Zehui Bai" w:date="2022-03-11T14:20:00Z">
              <w:r w:rsidRPr="00067A21">
                <w:rPr>
                  <w:rFonts w:ascii="Arial" w:hAnsi="Arial" w:cs="Arial"/>
                  <w:sz w:val="20"/>
                  <w:szCs w:val="20"/>
                </w:rPr>
                <w:t>8</w:t>
              </w:r>
            </w:ins>
            <w:moveTo w:id="2107" w:author="Zehui Bai" w:date="2022-03-11T13:53:00Z">
              <w:del w:id="2108" w:author="Zehui Bai" w:date="2022-03-11T14:20:00Z">
                <w:r w:rsidR="00A55FC7" w:rsidRPr="00067A21" w:rsidDel="00451919">
                  <w:rPr>
                    <w:rFonts w:ascii="Arial" w:hAnsi="Arial" w:cs="Arial"/>
                    <w:sz w:val="20"/>
                    <w:szCs w:val="20"/>
                    <w:rPrChange w:id="2109" w:author="Zehui Bai" w:date="2022-03-11T15:16:00Z">
                      <w:rPr>
                        <w:sz w:val="18"/>
                        <w:szCs w:val="18"/>
                      </w:rPr>
                    </w:rPrChange>
                  </w:rPr>
                  <w:delText>2</w:delText>
                </w:r>
              </w:del>
            </w:moveTo>
          </w:p>
        </w:tc>
        <w:tc>
          <w:tcPr>
            <w:tcW w:w="641" w:type="pct"/>
            <w:tcBorders>
              <w:top w:val="nil"/>
              <w:left w:val="nil"/>
              <w:bottom w:val="nil"/>
              <w:right w:val="nil"/>
            </w:tcBorders>
            <w:vAlign w:val="center"/>
          </w:tcPr>
          <w:p w14:paraId="6D78CF23" w14:textId="77777777" w:rsidR="00A55FC7" w:rsidRPr="00067A21" w:rsidRDefault="00A55FC7" w:rsidP="00A55FC7">
            <w:pPr>
              <w:spacing w:before="36" w:after="36"/>
              <w:jc w:val="center"/>
              <w:rPr>
                <w:moveTo w:id="2110" w:author="Zehui Bai" w:date="2022-03-11T13:53:00Z"/>
                <w:rFonts w:ascii="Arial" w:hAnsi="Arial" w:cs="Arial"/>
                <w:sz w:val="20"/>
                <w:szCs w:val="20"/>
                <w:rPrChange w:id="2111" w:author="Zehui Bai" w:date="2022-03-11T15:16:00Z">
                  <w:rPr>
                    <w:moveTo w:id="2112" w:author="Zehui Bai" w:date="2022-03-11T13:53:00Z"/>
                    <w:sz w:val="18"/>
                    <w:szCs w:val="18"/>
                  </w:rPr>
                </w:rPrChange>
              </w:rPr>
            </w:pPr>
          </w:p>
        </w:tc>
      </w:tr>
      <w:tr w:rsidR="00A55FC7" w:rsidRPr="00067A21" w14:paraId="6A8BC4CD" w14:textId="77777777" w:rsidTr="00EC6F62">
        <w:trPr>
          <w:trHeight w:val="170"/>
          <w:jc w:val="center"/>
        </w:trPr>
        <w:tc>
          <w:tcPr>
            <w:tcW w:w="1782" w:type="pct"/>
            <w:tcBorders>
              <w:top w:val="nil"/>
              <w:left w:val="nil"/>
              <w:bottom w:val="nil"/>
              <w:right w:val="nil"/>
            </w:tcBorders>
            <w:vAlign w:val="center"/>
          </w:tcPr>
          <w:p w14:paraId="3922B39B" w14:textId="77777777" w:rsidR="00A55FC7" w:rsidRPr="00067A21" w:rsidRDefault="00A55FC7" w:rsidP="00A55FC7">
            <w:pPr>
              <w:spacing w:before="36" w:after="36"/>
              <w:ind w:left="708"/>
              <w:jc w:val="both"/>
              <w:rPr>
                <w:moveTo w:id="2113" w:author="Zehui Bai" w:date="2022-03-11T13:53:00Z"/>
                <w:rFonts w:ascii="Arial" w:hAnsi="Arial" w:cs="Arial"/>
                <w:sz w:val="20"/>
                <w:szCs w:val="20"/>
                <w:rPrChange w:id="2114" w:author="Zehui Bai" w:date="2022-03-11T15:16:00Z">
                  <w:rPr>
                    <w:moveTo w:id="2115" w:author="Zehui Bai" w:date="2022-03-11T13:53:00Z"/>
                    <w:sz w:val="18"/>
                    <w:szCs w:val="18"/>
                  </w:rPr>
                </w:rPrChange>
              </w:rPr>
            </w:pPr>
            <w:moveTo w:id="2116" w:author="Zehui Bai" w:date="2022-03-11T13:53:00Z">
              <w:r w:rsidRPr="00067A21">
                <w:rPr>
                  <w:rFonts w:ascii="Arial" w:hAnsi="Arial" w:cs="Arial"/>
                  <w:sz w:val="20"/>
                  <w:szCs w:val="20"/>
                  <w:rPrChange w:id="2117" w:author="Zehui Bai" w:date="2022-03-11T15:16:00Z">
                    <w:rPr>
                      <w:sz w:val="18"/>
                      <w:szCs w:val="18"/>
                    </w:rPr>
                  </w:rPrChange>
                </w:rPr>
                <w:t>Male</w:t>
              </w:r>
            </w:moveTo>
          </w:p>
        </w:tc>
        <w:tc>
          <w:tcPr>
            <w:tcW w:w="644" w:type="pct"/>
            <w:tcBorders>
              <w:top w:val="nil"/>
              <w:left w:val="nil"/>
              <w:bottom w:val="nil"/>
              <w:right w:val="nil"/>
            </w:tcBorders>
            <w:vAlign w:val="center"/>
          </w:tcPr>
          <w:p w14:paraId="03510E30" w14:textId="7CD62A36" w:rsidR="00A55FC7" w:rsidRPr="00067A21" w:rsidRDefault="00451919" w:rsidP="00A55FC7">
            <w:pPr>
              <w:spacing w:before="36" w:after="36"/>
              <w:jc w:val="center"/>
              <w:rPr>
                <w:moveTo w:id="2118" w:author="Zehui Bai" w:date="2022-03-11T13:53:00Z"/>
                <w:rFonts w:ascii="Arial" w:hAnsi="Arial" w:cs="Arial"/>
                <w:sz w:val="20"/>
                <w:szCs w:val="20"/>
                <w:rPrChange w:id="2119" w:author="Zehui Bai" w:date="2022-03-11T15:16:00Z">
                  <w:rPr>
                    <w:moveTo w:id="2120" w:author="Zehui Bai" w:date="2022-03-11T13:53:00Z"/>
                    <w:sz w:val="18"/>
                    <w:szCs w:val="18"/>
                  </w:rPr>
                </w:rPrChange>
              </w:rPr>
            </w:pPr>
            <w:ins w:id="2121" w:author="Zehui Bai" w:date="2022-03-11T14:19:00Z">
              <w:r w:rsidRPr="00067A21">
                <w:rPr>
                  <w:rFonts w:ascii="Arial" w:hAnsi="Arial" w:cs="Arial"/>
                  <w:sz w:val="20"/>
                  <w:szCs w:val="20"/>
                </w:rPr>
                <w:t>197</w:t>
              </w:r>
            </w:ins>
            <w:moveTo w:id="2122" w:author="Zehui Bai" w:date="2022-03-11T13:53:00Z">
              <w:del w:id="2123" w:author="Zehui Bai" w:date="2022-03-11T14:19:00Z">
                <w:r w:rsidR="00A55FC7" w:rsidRPr="00067A21" w:rsidDel="00451919">
                  <w:rPr>
                    <w:rFonts w:ascii="Arial" w:hAnsi="Arial" w:cs="Arial"/>
                    <w:sz w:val="20"/>
                    <w:szCs w:val="20"/>
                    <w:rPrChange w:id="2124" w:author="Zehui Bai" w:date="2022-03-11T15:16:00Z">
                      <w:rPr>
                        <w:sz w:val="18"/>
                        <w:szCs w:val="18"/>
                      </w:rPr>
                    </w:rPrChange>
                  </w:rPr>
                  <w:delText>189</w:delText>
                </w:r>
              </w:del>
            </w:moveTo>
          </w:p>
        </w:tc>
        <w:tc>
          <w:tcPr>
            <w:tcW w:w="645" w:type="pct"/>
            <w:tcBorders>
              <w:top w:val="nil"/>
              <w:left w:val="nil"/>
              <w:bottom w:val="nil"/>
              <w:right w:val="nil"/>
            </w:tcBorders>
            <w:vAlign w:val="center"/>
          </w:tcPr>
          <w:p w14:paraId="579A08D9" w14:textId="50358346" w:rsidR="00A55FC7" w:rsidRPr="00067A21" w:rsidRDefault="00A55FC7" w:rsidP="00A55FC7">
            <w:pPr>
              <w:spacing w:before="36" w:after="36"/>
              <w:jc w:val="center"/>
              <w:rPr>
                <w:moveTo w:id="2125" w:author="Zehui Bai" w:date="2022-03-11T13:53:00Z"/>
                <w:rFonts w:ascii="Arial" w:hAnsi="Arial" w:cs="Arial"/>
                <w:sz w:val="20"/>
                <w:szCs w:val="20"/>
                <w:rPrChange w:id="2126" w:author="Zehui Bai" w:date="2022-03-11T15:16:00Z">
                  <w:rPr>
                    <w:moveTo w:id="2127" w:author="Zehui Bai" w:date="2022-03-11T13:53:00Z"/>
                    <w:sz w:val="18"/>
                    <w:szCs w:val="18"/>
                  </w:rPr>
                </w:rPrChange>
              </w:rPr>
            </w:pPr>
            <w:moveTo w:id="2128" w:author="Zehui Bai" w:date="2022-03-11T13:53:00Z">
              <w:r w:rsidRPr="00067A21">
                <w:rPr>
                  <w:rFonts w:ascii="Arial" w:hAnsi="Arial" w:cs="Arial"/>
                  <w:sz w:val="20"/>
                  <w:szCs w:val="20"/>
                  <w:rPrChange w:id="2129" w:author="Zehui Bai" w:date="2022-03-11T15:16:00Z">
                    <w:rPr>
                      <w:sz w:val="18"/>
                      <w:szCs w:val="18"/>
                    </w:rPr>
                  </w:rPrChange>
                </w:rPr>
                <w:t>8</w:t>
              </w:r>
            </w:moveTo>
            <w:ins w:id="2130" w:author="Zehui Bai" w:date="2022-03-11T14:21:00Z">
              <w:r w:rsidR="00451919" w:rsidRPr="00067A21">
                <w:rPr>
                  <w:rFonts w:ascii="Arial" w:hAnsi="Arial" w:cs="Arial"/>
                  <w:sz w:val="20"/>
                  <w:szCs w:val="20"/>
                </w:rPr>
                <w:t>9</w:t>
              </w:r>
            </w:ins>
            <w:moveTo w:id="2131" w:author="Zehui Bai" w:date="2022-03-11T13:53:00Z">
              <w:del w:id="2132" w:author="Zehui Bai" w:date="2022-03-11T14:21:00Z">
                <w:r w:rsidRPr="00067A21" w:rsidDel="00451919">
                  <w:rPr>
                    <w:rFonts w:ascii="Arial" w:hAnsi="Arial" w:cs="Arial"/>
                    <w:sz w:val="20"/>
                    <w:szCs w:val="20"/>
                    <w:rPrChange w:id="2133" w:author="Zehui Bai" w:date="2022-03-11T15:16:00Z">
                      <w:rPr>
                        <w:sz w:val="18"/>
                        <w:szCs w:val="18"/>
                      </w:rPr>
                    </w:rPrChange>
                  </w:rPr>
                  <w:delText>6</w:delText>
                </w:r>
              </w:del>
              <w:r w:rsidRPr="00067A21">
                <w:rPr>
                  <w:rFonts w:ascii="Arial" w:hAnsi="Arial" w:cs="Arial"/>
                  <w:sz w:val="20"/>
                  <w:szCs w:val="20"/>
                  <w:rPrChange w:id="2134" w:author="Zehui Bai" w:date="2022-03-11T15:16:00Z">
                    <w:rPr>
                      <w:sz w:val="18"/>
                      <w:szCs w:val="18"/>
                    </w:rPr>
                  </w:rPrChange>
                </w:rPr>
                <w:t>.</w:t>
              </w:r>
            </w:moveTo>
            <w:ins w:id="2135" w:author="Zehui Bai" w:date="2022-03-11T14:21:00Z">
              <w:r w:rsidR="00451919" w:rsidRPr="00067A21">
                <w:rPr>
                  <w:rFonts w:ascii="Arial" w:hAnsi="Arial" w:cs="Arial"/>
                  <w:sz w:val="20"/>
                  <w:szCs w:val="20"/>
                </w:rPr>
                <w:t>5</w:t>
              </w:r>
            </w:ins>
            <w:moveTo w:id="2136" w:author="Zehui Bai" w:date="2022-03-11T13:53:00Z">
              <w:del w:id="2137" w:author="Zehui Bai" w:date="2022-03-11T14:21:00Z">
                <w:r w:rsidRPr="00067A21" w:rsidDel="00451919">
                  <w:rPr>
                    <w:rFonts w:ascii="Arial" w:hAnsi="Arial" w:cs="Arial"/>
                    <w:sz w:val="20"/>
                    <w:szCs w:val="20"/>
                    <w:rPrChange w:id="2138" w:author="Zehui Bai" w:date="2022-03-11T15:16:00Z">
                      <w:rPr>
                        <w:sz w:val="18"/>
                        <w:szCs w:val="18"/>
                      </w:rPr>
                    </w:rPrChange>
                  </w:rPr>
                  <w:delText>0</w:delText>
                </w:r>
              </w:del>
            </w:moveTo>
          </w:p>
        </w:tc>
        <w:tc>
          <w:tcPr>
            <w:tcW w:w="643" w:type="pct"/>
            <w:tcBorders>
              <w:top w:val="nil"/>
              <w:left w:val="nil"/>
              <w:bottom w:val="nil"/>
              <w:right w:val="nil"/>
            </w:tcBorders>
            <w:vAlign w:val="center"/>
          </w:tcPr>
          <w:p w14:paraId="4B525CA1" w14:textId="570DA38C" w:rsidR="00A55FC7" w:rsidRPr="00067A21" w:rsidRDefault="00451919" w:rsidP="00A55FC7">
            <w:pPr>
              <w:spacing w:before="36" w:after="36"/>
              <w:jc w:val="center"/>
              <w:rPr>
                <w:moveTo w:id="2139" w:author="Zehui Bai" w:date="2022-03-11T13:53:00Z"/>
                <w:rFonts w:ascii="Arial" w:hAnsi="Arial" w:cs="Arial"/>
                <w:sz w:val="20"/>
                <w:szCs w:val="20"/>
                <w:rPrChange w:id="2140" w:author="Zehui Bai" w:date="2022-03-11T15:16:00Z">
                  <w:rPr>
                    <w:moveTo w:id="2141" w:author="Zehui Bai" w:date="2022-03-11T13:53:00Z"/>
                    <w:sz w:val="18"/>
                    <w:szCs w:val="18"/>
                  </w:rPr>
                </w:rPrChange>
              </w:rPr>
            </w:pPr>
            <w:ins w:id="2142" w:author="Zehui Bai" w:date="2022-03-11T14:19:00Z">
              <w:r w:rsidRPr="00067A21">
                <w:rPr>
                  <w:rFonts w:ascii="Arial" w:hAnsi="Arial" w:cs="Arial"/>
                  <w:sz w:val="20"/>
                  <w:szCs w:val="20"/>
                </w:rPr>
                <w:t>23</w:t>
              </w:r>
            </w:ins>
            <w:moveTo w:id="2143" w:author="Zehui Bai" w:date="2022-03-11T13:53:00Z">
              <w:del w:id="2144" w:author="Zehui Bai" w:date="2022-03-11T14:19:00Z">
                <w:r w:rsidR="00A55FC7" w:rsidRPr="00067A21" w:rsidDel="00451919">
                  <w:rPr>
                    <w:rFonts w:ascii="Arial" w:hAnsi="Arial" w:cs="Arial"/>
                    <w:sz w:val="20"/>
                    <w:szCs w:val="20"/>
                    <w:rPrChange w:id="2145" w:author="Zehui Bai" w:date="2022-03-11T15:16:00Z">
                      <w:rPr>
                        <w:sz w:val="18"/>
                        <w:szCs w:val="18"/>
                      </w:rPr>
                    </w:rPrChange>
                  </w:rPr>
                  <w:delText>31</w:delText>
                </w:r>
              </w:del>
            </w:moveTo>
          </w:p>
        </w:tc>
        <w:tc>
          <w:tcPr>
            <w:tcW w:w="645" w:type="pct"/>
            <w:tcBorders>
              <w:top w:val="nil"/>
              <w:left w:val="nil"/>
              <w:bottom w:val="nil"/>
              <w:right w:val="nil"/>
            </w:tcBorders>
            <w:vAlign w:val="center"/>
          </w:tcPr>
          <w:p w14:paraId="31B85745" w14:textId="1628402C" w:rsidR="00A55FC7" w:rsidRPr="00067A21" w:rsidRDefault="00A55FC7" w:rsidP="00A55FC7">
            <w:pPr>
              <w:spacing w:before="36" w:after="36"/>
              <w:jc w:val="center"/>
              <w:rPr>
                <w:moveTo w:id="2146" w:author="Zehui Bai" w:date="2022-03-11T13:53:00Z"/>
                <w:rFonts w:ascii="Arial" w:hAnsi="Arial" w:cs="Arial"/>
                <w:sz w:val="20"/>
                <w:szCs w:val="20"/>
                <w:rPrChange w:id="2147" w:author="Zehui Bai" w:date="2022-03-11T15:16:00Z">
                  <w:rPr>
                    <w:moveTo w:id="2148" w:author="Zehui Bai" w:date="2022-03-11T13:53:00Z"/>
                    <w:sz w:val="18"/>
                    <w:szCs w:val="18"/>
                  </w:rPr>
                </w:rPrChange>
              </w:rPr>
            </w:pPr>
            <w:moveTo w:id="2149" w:author="Zehui Bai" w:date="2022-03-11T13:53:00Z">
              <w:r w:rsidRPr="00067A21">
                <w:rPr>
                  <w:rFonts w:ascii="Arial" w:hAnsi="Arial" w:cs="Arial"/>
                  <w:sz w:val="20"/>
                  <w:szCs w:val="20"/>
                  <w:rPrChange w:id="2150" w:author="Zehui Bai" w:date="2022-03-11T15:16:00Z">
                    <w:rPr>
                      <w:sz w:val="18"/>
                      <w:szCs w:val="18"/>
                    </w:rPr>
                  </w:rPrChange>
                </w:rPr>
                <w:t>1</w:t>
              </w:r>
            </w:moveTo>
            <w:ins w:id="2151" w:author="Zehui Bai" w:date="2022-03-11T14:21:00Z">
              <w:r w:rsidR="00451919" w:rsidRPr="00067A21">
                <w:rPr>
                  <w:rFonts w:ascii="Arial" w:hAnsi="Arial" w:cs="Arial"/>
                  <w:sz w:val="20"/>
                  <w:szCs w:val="20"/>
                </w:rPr>
                <w:t>0</w:t>
              </w:r>
            </w:ins>
            <w:moveTo w:id="2152" w:author="Zehui Bai" w:date="2022-03-11T13:53:00Z">
              <w:del w:id="2153" w:author="Zehui Bai" w:date="2022-03-11T14:21:00Z">
                <w:r w:rsidRPr="00067A21" w:rsidDel="00451919">
                  <w:rPr>
                    <w:rFonts w:ascii="Arial" w:hAnsi="Arial" w:cs="Arial"/>
                    <w:sz w:val="20"/>
                    <w:szCs w:val="20"/>
                    <w:rPrChange w:id="2154" w:author="Zehui Bai" w:date="2022-03-11T15:16:00Z">
                      <w:rPr>
                        <w:sz w:val="18"/>
                        <w:szCs w:val="18"/>
                      </w:rPr>
                    </w:rPrChange>
                  </w:rPr>
                  <w:delText>4</w:delText>
                </w:r>
              </w:del>
              <w:r w:rsidRPr="00067A21">
                <w:rPr>
                  <w:rFonts w:ascii="Arial" w:hAnsi="Arial" w:cs="Arial"/>
                  <w:sz w:val="20"/>
                  <w:szCs w:val="20"/>
                  <w:rPrChange w:id="2155" w:author="Zehui Bai" w:date="2022-03-11T15:16:00Z">
                    <w:rPr>
                      <w:sz w:val="18"/>
                      <w:szCs w:val="18"/>
                    </w:rPr>
                  </w:rPrChange>
                </w:rPr>
                <w:t>.</w:t>
              </w:r>
            </w:moveTo>
            <w:ins w:id="2156" w:author="Zehui Bai" w:date="2022-03-11T14:21:00Z">
              <w:r w:rsidR="00451919" w:rsidRPr="00067A21">
                <w:rPr>
                  <w:rFonts w:ascii="Arial" w:hAnsi="Arial" w:cs="Arial"/>
                  <w:sz w:val="20"/>
                  <w:szCs w:val="20"/>
                </w:rPr>
                <w:t>5</w:t>
              </w:r>
            </w:ins>
            <w:moveTo w:id="2157" w:author="Zehui Bai" w:date="2022-03-11T13:53:00Z">
              <w:del w:id="2158" w:author="Zehui Bai" w:date="2022-03-11T14:21:00Z">
                <w:r w:rsidRPr="00067A21" w:rsidDel="00451919">
                  <w:rPr>
                    <w:rFonts w:ascii="Arial" w:hAnsi="Arial" w:cs="Arial"/>
                    <w:sz w:val="20"/>
                    <w:szCs w:val="20"/>
                    <w:rPrChange w:id="2159" w:author="Zehui Bai" w:date="2022-03-11T15:16:00Z">
                      <w:rPr>
                        <w:sz w:val="18"/>
                        <w:szCs w:val="18"/>
                      </w:rPr>
                    </w:rPrChange>
                  </w:rPr>
                  <w:delText>1</w:delText>
                </w:r>
              </w:del>
            </w:moveTo>
          </w:p>
        </w:tc>
        <w:tc>
          <w:tcPr>
            <w:tcW w:w="641" w:type="pct"/>
            <w:tcBorders>
              <w:top w:val="nil"/>
              <w:left w:val="nil"/>
              <w:bottom w:val="nil"/>
              <w:right w:val="nil"/>
            </w:tcBorders>
            <w:vAlign w:val="center"/>
          </w:tcPr>
          <w:p w14:paraId="07F8B030" w14:textId="77777777" w:rsidR="00A55FC7" w:rsidRPr="00067A21" w:rsidRDefault="00A55FC7" w:rsidP="00A55FC7">
            <w:pPr>
              <w:spacing w:before="36" w:after="36"/>
              <w:jc w:val="center"/>
              <w:rPr>
                <w:moveTo w:id="2160" w:author="Zehui Bai" w:date="2022-03-11T13:53:00Z"/>
                <w:rFonts w:ascii="Arial" w:hAnsi="Arial" w:cs="Arial"/>
                <w:sz w:val="20"/>
                <w:szCs w:val="20"/>
                <w:rPrChange w:id="2161" w:author="Zehui Bai" w:date="2022-03-11T15:16:00Z">
                  <w:rPr>
                    <w:moveTo w:id="2162" w:author="Zehui Bai" w:date="2022-03-11T13:53:00Z"/>
                    <w:sz w:val="18"/>
                    <w:szCs w:val="18"/>
                  </w:rPr>
                </w:rPrChange>
              </w:rPr>
            </w:pPr>
          </w:p>
        </w:tc>
      </w:tr>
      <w:tr w:rsidR="00A55FC7" w:rsidRPr="00067A21" w14:paraId="38D87581" w14:textId="77777777" w:rsidTr="00EC6F62">
        <w:trPr>
          <w:trHeight w:val="170"/>
          <w:jc w:val="center"/>
        </w:trPr>
        <w:tc>
          <w:tcPr>
            <w:tcW w:w="1782" w:type="pct"/>
            <w:tcBorders>
              <w:top w:val="nil"/>
              <w:left w:val="nil"/>
              <w:bottom w:val="nil"/>
              <w:right w:val="nil"/>
            </w:tcBorders>
            <w:vAlign w:val="center"/>
          </w:tcPr>
          <w:p w14:paraId="50F61D0E" w14:textId="77777777" w:rsidR="00A55FC7" w:rsidRPr="00067A21" w:rsidRDefault="00A55FC7" w:rsidP="00A55FC7">
            <w:pPr>
              <w:spacing w:before="36" w:after="36"/>
              <w:rPr>
                <w:moveTo w:id="2163" w:author="Zehui Bai" w:date="2022-03-11T13:53:00Z"/>
                <w:rFonts w:ascii="Arial" w:hAnsi="Arial" w:cs="Arial"/>
                <w:b/>
                <w:bCs/>
                <w:sz w:val="20"/>
                <w:szCs w:val="20"/>
                <w:rPrChange w:id="2164" w:author="Zehui Bai" w:date="2022-03-11T15:16:00Z">
                  <w:rPr>
                    <w:moveTo w:id="2165" w:author="Zehui Bai" w:date="2022-03-11T13:53:00Z"/>
                    <w:b/>
                    <w:bCs/>
                    <w:sz w:val="18"/>
                    <w:szCs w:val="18"/>
                  </w:rPr>
                </w:rPrChange>
              </w:rPr>
            </w:pPr>
            <w:moveTo w:id="2166" w:author="Zehui Bai" w:date="2022-03-11T13:53:00Z">
              <w:r w:rsidRPr="00067A21">
                <w:rPr>
                  <w:rFonts w:ascii="Arial" w:hAnsi="Arial" w:cs="Arial"/>
                  <w:b/>
                  <w:bCs/>
                  <w:sz w:val="20"/>
                  <w:szCs w:val="20"/>
                  <w:rPrChange w:id="2167" w:author="Zehui Bai" w:date="2022-03-11T15:16:00Z">
                    <w:rPr>
                      <w:b/>
                      <w:bCs/>
                      <w:sz w:val="18"/>
                      <w:szCs w:val="18"/>
                    </w:rPr>
                  </w:rPrChange>
                </w:rPr>
                <w:t>High school diploma</w:t>
              </w:r>
            </w:moveTo>
          </w:p>
        </w:tc>
        <w:tc>
          <w:tcPr>
            <w:tcW w:w="644" w:type="pct"/>
            <w:tcBorders>
              <w:top w:val="nil"/>
              <w:left w:val="nil"/>
              <w:bottom w:val="nil"/>
              <w:right w:val="nil"/>
            </w:tcBorders>
          </w:tcPr>
          <w:p w14:paraId="0CC580B9" w14:textId="77777777" w:rsidR="00A55FC7" w:rsidRPr="00067A21" w:rsidRDefault="00A55FC7" w:rsidP="00A55FC7">
            <w:pPr>
              <w:spacing w:before="36" w:after="36"/>
              <w:jc w:val="center"/>
              <w:rPr>
                <w:moveTo w:id="2168" w:author="Zehui Bai" w:date="2022-03-11T13:53:00Z"/>
                <w:rFonts w:ascii="Arial" w:hAnsi="Arial" w:cs="Arial"/>
                <w:sz w:val="20"/>
                <w:szCs w:val="20"/>
                <w:rPrChange w:id="2169" w:author="Zehui Bai" w:date="2022-03-11T15:16:00Z">
                  <w:rPr>
                    <w:moveTo w:id="2170" w:author="Zehui Bai" w:date="2022-03-11T13:53:00Z"/>
                    <w:sz w:val="18"/>
                    <w:szCs w:val="18"/>
                  </w:rPr>
                </w:rPrChange>
              </w:rPr>
            </w:pPr>
          </w:p>
        </w:tc>
        <w:tc>
          <w:tcPr>
            <w:tcW w:w="645" w:type="pct"/>
            <w:tcBorders>
              <w:top w:val="nil"/>
              <w:left w:val="nil"/>
              <w:bottom w:val="nil"/>
              <w:right w:val="nil"/>
            </w:tcBorders>
          </w:tcPr>
          <w:p w14:paraId="0FE7FC7F" w14:textId="77777777" w:rsidR="00A55FC7" w:rsidRPr="00067A21" w:rsidRDefault="00A55FC7" w:rsidP="00A55FC7">
            <w:pPr>
              <w:spacing w:before="36" w:after="36"/>
              <w:jc w:val="center"/>
              <w:rPr>
                <w:moveTo w:id="2171" w:author="Zehui Bai" w:date="2022-03-11T13:53:00Z"/>
                <w:rFonts w:ascii="Arial" w:hAnsi="Arial" w:cs="Arial"/>
                <w:sz w:val="20"/>
                <w:szCs w:val="20"/>
                <w:rPrChange w:id="2172" w:author="Zehui Bai" w:date="2022-03-11T15:16:00Z">
                  <w:rPr>
                    <w:moveTo w:id="2173" w:author="Zehui Bai" w:date="2022-03-11T13:53:00Z"/>
                    <w:sz w:val="18"/>
                    <w:szCs w:val="18"/>
                  </w:rPr>
                </w:rPrChange>
              </w:rPr>
            </w:pPr>
          </w:p>
        </w:tc>
        <w:tc>
          <w:tcPr>
            <w:tcW w:w="643" w:type="pct"/>
            <w:tcBorders>
              <w:top w:val="nil"/>
              <w:left w:val="nil"/>
              <w:bottom w:val="nil"/>
              <w:right w:val="nil"/>
            </w:tcBorders>
          </w:tcPr>
          <w:p w14:paraId="51CE4BF5" w14:textId="77777777" w:rsidR="00A55FC7" w:rsidRPr="00067A21" w:rsidRDefault="00A55FC7" w:rsidP="00A55FC7">
            <w:pPr>
              <w:spacing w:before="36" w:after="36"/>
              <w:jc w:val="center"/>
              <w:rPr>
                <w:moveTo w:id="2174" w:author="Zehui Bai" w:date="2022-03-11T13:53:00Z"/>
                <w:rFonts w:ascii="Arial" w:hAnsi="Arial" w:cs="Arial"/>
                <w:sz w:val="20"/>
                <w:szCs w:val="20"/>
                <w:rPrChange w:id="2175" w:author="Zehui Bai" w:date="2022-03-11T15:16:00Z">
                  <w:rPr>
                    <w:moveTo w:id="2176" w:author="Zehui Bai" w:date="2022-03-11T13:53:00Z"/>
                    <w:sz w:val="18"/>
                    <w:szCs w:val="18"/>
                  </w:rPr>
                </w:rPrChange>
              </w:rPr>
            </w:pPr>
          </w:p>
        </w:tc>
        <w:tc>
          <w:tcPr>
            <w:tcW w:w="645" w:type="pct"/>
            <w:tcBorders>
              <w:top w:val="nil"/>
              <w:left w:val="nil"/>
              <w:bottom w:val="nil"/>
              <w:right w:val="nil"/>
            </w:tcBorders>
          </w:tcPr>
          <w:p w14:paraId="7244DC34" w14:textId="77777777" w:rsidR="00A55FC7" w:rsidRPr="00067A21" w:rsidRDefault="00A55FC7" w:rsidP="00A55FC7">
            <w:pPr>
              <w:spacing w:before="36" w:after="36"/>
              <w:jc w:val="center"/>
              <w:rPr>
                <w:moveTo w:id="2177" w:author="Zehui Bai" w:date="2022-03-11T13:53:00Z"/>
                <w:rFonts w:ascii="Arial" w:hAnsi="Arial" w:cs="Arial"/>
                <w:sz w:val="20"/>
                <w:szCs w:val="20"/>
                <w:rPrChange w:id="2178" w:author="Zehui Bai" w:date="2022-03-11T15:16:00Z">
                  <w:rPr>
                    <w:moveTo w:id="2179" w:author="Zehui Bai" w:date="2022-03-11T13:53:00Z"/>
                    <w:sz w:val="18"/>
                    <w:szCs w:val="18"/>
                  </w:rPr>
                </w:rPrChange>
              </w:rPr>
            </w:pPr>
          </w:p>
        </w:tc>
        <w:tc>
          <w:tcPr>
            <w:tcW w:w="641" w:type="pct"/>
            <w:tcBorders>
              <w:top w:val="nil"/>
              <w:left w:val="nil"/>
              <w:bottom w:val="nil"/>
              <w:right w:val="nil"/>
            </w:tcBorders>
          </w:tcPr>
          <w:p w14:paraId="56C0ADCD" w14:textId="3F239F48" w:rsidR="00A55FC7" w:rsidRPr="00067A21" w:rsidRDefault="00384A6D" w:rsidP="00A55FC7">
            <w:pPr>
              <w:spacing w:before="36" w:after="36"/>
              <w:jc w:val="center"/>
              <w:rPr>
                <w:moveTo w:id="2180" w:author="Zehui Bai" w:date="2022-03-11T13:53:00Z"/>
                <w:rFonts w:ascii="Arial" w:hAnsi="Arial" w:cs="Arial"/>
                <w:sz w:val="20"/>
                <w:szCs w:val="20"/>
                <w:rPrChange w:id="2181" w:author="Zehui Bai" w:date="2022-03-11T15:16:00Z">
                  <w:rPr>
                    <w:moveTo w:id="2182" w:author="Zehui Bai" w:date="2022-03-11T13:53:00Z"/>
                    <w:sz w:val="18"/>
                    <w:szCs w:val="18"/>
                  </w:rPr>
                </w:rPrChange>
              </w:rPr>
            </w:pPr>
            <w:ins w:id="2183" w:author="Zehui Bai" w:date="2022-03-11T14:22:00Z">
              <w:r w:rsidRPr="00067A21">
                <w:rPr>
                  <w:rFonts w:ascii="Arial" w:hAnsi="Arial" w:cs="Arial"/>
                  <w:sz w:val="20"/>
                  <w:szCs w:val="20"/>
                  <w:highlight w:val="yellow"/>
                  <w:rPrChange w:id="2184" w:author="Zehui Bai" w:date="2022-03-11T15:16:00Z">
                    <w:rPr>
                      <w:rFonts w:ascii="Arial" w:hAnsi="Arial" w:cs="Arial"/>
                      <w:sz w:val="20"/>
                      <w:szCs w:val="20"/>
                    </w:rPr>
                  </w:rPrChange>
                </w:rPr>
                <w:t>&lt;0.05</w:t>
              </w:r>
            </w:ins>
            <w:moveTo w:id="2185" w:author="Zehui Bai" w:date="2022-03-11T13:53:00Z">
              <w:del w:id="2186" w:author="Zehui Bai" w:date="2022-03-11T14:22:00Z">
                <w:r w:rsidR="00A55FC7" w:rsidRPr="00067A21" w:rsidDel="00384A6D">
                  <w:rPr>
                    <w:rFonts w:ascii="Arial" w:hAnsi="Arial" w:cs="Arial"/>
                    <w:sz w:val="20"/>
                    <w:szCs w:val="20"/>
                    <w:rPrChange w:id="2187" w:author="Zehui Bai" w:date="2022-03-11T15:16:00Z">
                      <w:rPr>
                        <w:sz w:val="18"/>
                        <w:szCs w:val="18"/>
                      </w:rPr>
                    </w:rPrChange>
                  </w:rPr>
                  <w:delText>&lt;0.01</w:delText>
                </w:r>
              </w:del>
            </w:moveTo>
          </w:p>
        </w:tc>
      </w:tr>
      <w:tr w:rsidR="00A55FC7" w:rsidRPr="00067A21" w14:paraId="1368F267" w14:textId="77777777" w:rsidTr="00EC6F62">
        <w:trPr>
          <w:trHeight w:val="170"/>
          <w:jc w:val="center"/>
        </w:trPr>
        <w:tc>
          <w:tcPr>
            <w:tcW w:w="1782" w:type="pct"/>
            <w:tcBorders>
              <w:top w:val="nil"/>
              <w:left w:val="nil"/>
              <w:bottom w:val="nil"/>
              <w:right w:val="nil"/>
            </w:tcBorders>
            <w:vAlign w:val="center"/>
          </w:tcPr>
          <w:p w14:paraId="63209C25" w14:textId="77777777" w:rsidR="00A55FC7" w:rsidRPr="00067A21" w:rsidRDefault="00A55FC7" w:rsidP="00A55FC7">
            <w:pPr>
              <w:spacing w:before="36" w:after="36"/>
              <w:ind w:left="708"/>
              <w:rPr>
                <w:moveTo w:id="2188" w:author="Zehui Bai" w:date="2022-03-11T13:53:00Z"/>
                <w:rFonts w:ascii="Arial" w:hAnsi="Arial" w:cs="Arial"/>
                <w:sz w:val="20"/>
                <w:szCs w:val="20"/>
                <w:rPrChange w:id="2189" w:author="Zehui Bai" w:date="2022-03-11T15:16:00Z">
                  <w:rPr>
                    <w:moveTo w:id="2190" w:author="Zehui Bai" w:date="2022-03-11T13:53:00Z"/>
                    <w:sz w:val="18"/>
                    <w:szCs w:val="18"/>
                  </w:rPr>
                </w:rPrChange>
              </w:rPr>
            </w:pPr>
            <w:moveTo w:id="2191" w:author="Zehui Bai" w:date="2022-03-11T13:53:00Z">
              <w:r w:rsidRPr="00067A21">
                <w:rPr>
                  <w:rFonts w:ascii="Arial" w:hAnsi="Arial" w:cs="Arial"/>
                  <w:sz w:val="20"/>
                  <w:szCs w:val="20"/>
                  <w:rPrChange w:id="2192" w:author="Zehui Bai" w:date="2022-03-11T15:16:00Z">
                    <w:rPr>
                      <w:sz w:val="18"/>
                      <w:szCs w:val="18"/>
                    </w:rPr>
                  </w:rPrChange>
                </w:rPr>
                <w:t>yes</w:t>
              </w:r>
            </w:moveTo>
          </w:p>
        </w:tc>
        <w:tc>
          <w:tcPr>
            <w:tcW w:w="644" w:type="pct"/>
            <w:tcBorders>
              <w:top w:val="nil"/>
              <w:left w:val="nil"/>
              <w:bottom w:val="nil"/>
              <w:right w:val="nil"/>
            </w:tcBorders>
          </w:tcPr>
          <w:p w14:paraId="75131FD0" w14:textId="450B249E" w:rsidR="00A55FC7" w:rsidRPr="00067A21" w:rsidRDefault="00400A5E" w:rsidP="00A55FC7">
            <w:pPr>
              <w:spacing w:before="36" w:after="36"/>
              <w:jc w:val="center"/>
              <w:rPr>
                <w:moveTo w:id="2193" w:author="Zehui Bai" w:date="2022-03-11T13:53:00Z"/>
                <w:rFonts w:ascii="Arial" w:hAnsi="Arial" w:cs="Arial"/>
                <w:sz w:val="20"/>
                <w:szCs w:val="20"/>
                <w:rPrChange w:id="2194" w:author="Zehui Bai" w:date="2022-03-11T15:16:00Z">
                  <w:rPr>
                    <w:moveTo w:id="2195" w:author="Zehui Bai" w:date="2022-03-11T13:53:00Z"/>
                    <w:sz w:val="18"/>
                    <w:szCs w:val="18"/>
                  </w:rPr>
                </w:rPrChange>
              </w:rPr>
            </w:pPr>
            <w:ins w:id="2196" w:author="Zehui Bai" w:date="2022-03-11T14:22:00Z">
              <w:r w:rsidRPr="00067A21">
                <w:rPr>
                  <w:rFonts w:ascii="Arial" w:hAnsi="Arial" w:cs="Arial"/>
                  <w:sz w:val="20"/>
                  <w:szCs w:val="20"/>
                </w:rPr>
                <w:t>678</w:t>
              </w:r>
            </w:ins>
            <w:moveTo w:id="2197" w:author="Zehui Bai" w:date="2022-03-11T13:53:00Z">
              <w:del w:id="2198" w:author="Zehui Bai" w:date="2022-03-11T14:22:00Z">
                <w:r w:rsidR="00A55FC7" w:rsidRPr="00067A21" w:rsidDel="00400A5E">
                  <w:rPr>
                    <w:rFonts w:ascii="Arial" w:hAnsi="Arial" w:cs="Arial"/>
                    <w:sz w:val="20"/>
                    <w:szCs w:val="20"/>
                    <w:rPrChange w:id="2199" w:author="Zehui Bai" w:date="2022-03-11T15:16:00Z">
                      <w:rPr>
                        <w:sz w:val="18"/>
                        <w:szCs w:val="18"/>
                      </w:rPr>
                    </w:rPrChange>
                  </w:rPr>
                  <w:delText>657</w:delText>
                </w:r>
              </w:del>
            </w:moveTo>
          </w:p>
        </w:tc>
        <w:tc>
          <w:tcPr>
            <w:tcW w:w="645" w:type="pct"/>
            <w:tcBorders>
              <w:top w:val="nil"/>
              <w:left w:val="nil"/>
              <w:bottom w:val="nil"/>
              <w:right w:val="nil"/>
            </w:tcBorders>
          </w:tcPr>
          <w:p w14:paraId="79B86FBC" w14:textId="77777777" w:rsidR="00A55FC7" w:rsidRPr="00067A21" w:rsidRDefault="00A55FC7" w:rsidP="00A55FC7">
            <w:pPr>
              <w:spacing w:before="36" w:after="36"/>
              <w:jc w:val="center"/>
              <w:rPr>
                <w:moveTo w:id="2200" w:author="Zehui Bai" w:date="2022-03-11T13:53:00Z"/>
                <w:rFonts w:ascii="Arial" w:hAnsi="Arial" w:cs="Arial"/>
                <w:sz w:val="20"/>
                <w:szCs w:val="20"/>
                <w:highlight w:val="yellow"/>
                <w:rPrChange w:id="2201" w:author="Zehui Bai" w:date="2022-03-11T15:16:00Z">
                  <w:rPr>
                    <w:moveTo w:id="2202" w:author="Zehui Bai" w:date="2022-03-11T13:53:00Z"/>
                    <w:sz w:val="18"/>
                    <w:szCs w:val="18"/>
                  </w:rPr>
                </w:rPrChange>
              </w:rPr>
            </w:pPr>
            <w:moveTo w:id="2203" w:author="Zehui Bai" w:date="2022-03-11T13:53:00Z">
              <w:r w:rsidRPr="00067A21">
                <w:rPr>
                  <w:rFonts w:ascii="Arial" w:hAnsi="Arial" w:cs="Arial"/>
                  <w:sz w:val="20"/>
                  <w:szCs w:val="20"/>
                  <w:highlight w:val="yellow"/>
                  <w:rPrChange w:id="2204" w:author="Zehui Bai" w:date="2022-03-11T15:16:00Z">
                    <w:rPr>
                      <w:sz w:val="18"/>
                      <w:szCs w:val="18"/>
                    </w:rPr>
                  </w:rPrChange>
                </w:rPr>
                <w:t>87.7</w:t>
              </w:r>
            </w:moveTo>
          </w:p>
        </w:tc>
        <w:tc>
          <w:tcPr>
            <w:tcW w:w="643" w:type="pct"/>
            <w:tcBorders>
              <w:top w:val="nil"/>
              <w:left w:val="nil"/>
              <w:bottom w:val="nil"/>
              <w:right w:val="nil"/>
            </w:tcBorders>
          </w:tcPr>
          <w:p w14:paraId="33A38532" w14:textId="6C29991E" w:rsidR="00A55FC7" w:rsidRPr="00067A21" w:rsidRDefault="00400A5E" w:rsidP="00A55FC7">
            <w:pPr>
              <w:spacing w:before="36" w:after="36"/>
              <w:jc w:val="center"/>
              <w:rPr>
                <w:moveTo w:id="2205" w:author="Zehui Bai" w:date="2022-03-11T13:53:00Z"/>
                <w:rFonts w:ascii="Arial" w:hAnsi="Arial" w:cs="Arial"/>
                <w:sz w:val="20"/>
                <w:szCs w:val="20"/>
                <w:rPrChange w:id="2206" w:author="Zehui Bai" w:date="2022-03-11T15:16:00Z">
                  <w:rPr>
                    <w:moveTo w:id="2207" w:author="Zehui Bai" w:date="2022-03-11T13:53:00Z"/>
                    <w:sz w:val="18"/>
                    <w:szCs w:val="18"/>
                  </w:rPr>
                </w:rPrChange>
              </w:rPr>
            </w:pPr>
            <w:ins w:id="2208" w:author="Zehui Bai" w:date="2022-03-11T14:22:00Z">
              <w:r w:rsidRPr="00067A21">
                <w:rPr>
                  <w:rFonts w:ascii="Arial" w:hAnsi="Arial" w:cs="Arial"/>
                  <w:sz w:val="20"/>
                  <w:szCs w:val="20"/>
                </w:rPr>
                <w:t>71</w:t>
              </w:r>
            </w:ins>
            <w:moveTo w:id="2209" w:author="Zehui Bai" w:date="2022-03-11T13:53:00Z">
              <w:del w:id="2210" w:author="Zehui Bai" w:date="2022-03-11T14:22:00Z">
                <w:r w:rsidR="00A55FC7" w:rsidRPr="00067A21" w:rsidDel="00400A5E">
                  <w:rPr>
                    <w:rFonts w:ascii="Arial" w:hAnsi="Arial" w:cs="Arial"/>
                    <w:sz w:val="20"/>
                    <w:szCs w:val="20"/>
                    <w:rPrChange w:id="2211" w:author="Zehui Bai" w:date="2022-03-11T15:16:00Z">
                      <w:rPr>
                        <w:sz w:val="18"/>
                        <w:szCs w:val="18"/>
                      </w:rPr>
                    </w:rPrChange>
                  </w:rPr>
                  <w:delText>92</w:delText>
                </w:r>
              </w:del>
            </w:moveTo>
          </w:p>
        </w:tc>
        <w:tc>
          <w:tcPr>
            <w:tcW w:w="645" w:type="pct"/>
            <w:tcBorders>
              <w:top w:val="nil"/>
              <w:left w:val="nil"/>
              <w:bottom w:val="nil"/>
              <w:right w:val="nil"/>
            </w:tcBorders>
          </w:tcPr>
          <w:p w14:paraId="2339996C" w14:textId="77777777" w:rsidR="00A55FC7" w:rsidRPr="00067A21" w:rsidRDefault="00A55FC7" w:rsidP="00A55FC7">
            <w:pPr>
              <w:spacing w:before="36" w:after="36"/>
              <w:jc w:val="center"/>
              <w:rPr>
                <w:moveTo w:id="2212" w:author="Zehui Bai" w:date="2022-03-11T13:53:00Z"/>
                <w:rFonts w:ascii="Arial" w:hAnsi="Arial" w:cs="Arial"/>
                <w:sz w:val="20"/>
                <w:szCs w:val="20"/>
                <w:highlight w:val="yellow"/>
                <w:rPrChange w:id="2213" w:author="Zehui Bai" w:date="2022-03-11T15:16:00Z">
                  <w:rPr>
                    <w:moveTo w:id="2214" w:author="Zehui Bai" w:date="2022-03-11T13:53:00Z"/>
                    <w:sz w:val="18"/>
                    <w:szCs w:val="18"/>
                  </w:rPr>
                </w:rPrChange>
              </w:rPr>
            </w:pPr>
            <w:moveTo w:id="2215" w:author="Zehui Bai" w:date="2022-03-11T13:53:00Z">
              <w:r w:rsidRPr="00067A21">
                <w:rPr>
                  <w:rFonts w:ascii="Arial" w:hAnsi="Arial" w:cs="Arial"/>
                  <w:sz w:val="20"/>
                  <w:szCs w:val="20"/>
                  <w:highlight w:val="yellow"/>
                  <w:rPrChange w:id="2216" w:author="Zehui Bai" w:date="2022-03-11T15:16:00Z">
                    <w:rPr>
                      <w:sz w:val="18"/>
                      <w:szCs w:val="18"/>
                    </w:rPr>
                  </w:rPrChange>
                </w:rPr>
                <w:t>12.3</w:t>
              </w:r>
            </w:moveTo>
          </w:p>
        </w:tc>
        <w:tc>
          <w:tcPr>
            <w:tcW w:w="641" w:type="pct"/>
            <w:tcBorders>
              <w:top w:val="nil"/>
              <w:left w:val="nil"/>
              <w:bottom w:val="nil"/>
              <w:right w:val="nil"/>
            </w:tcBorders>
          </w:tcPr>
          <w:p w14:paraId="73BF77EF" w14:textId="77777777" w:rsidR="00A55FC7" w:rsidRPr="00067A21" w:rsidRDefault="00A55FC7" w:rsidP="00A55FC7">
            <w:pPr>
              <w:spacing w:before="36" w:after="36"/>
              <w:jc w:val="center"/>
              <w:rPr>
                <w:moveTo w:id="2217" w:author="Zehui Bai" w:date="2022-03-11T13:53:00Z"/>
                <w:rFonts w:ascii="Arial" w:hAnsi="Arial" w:cs="Arial"/>
                <w:sz w:val="20"/>
                <w:szCs w:val="20"/>
                <w:rPrChange w:id="2218" w:author="Zehui Bai" w:date="2022-03-11T15:16:00Z">
                  <w:rPr>
                    <w:moveTo w:id="2219" w:author="Zehui Bai" w:date="2022-03-11T13:53:00Z"/>
                    <w:sz w:val="18"/>
                    <w:szCs w:val="18"/>
                  </w:rPr>
                </w:rPrChange>
              </w:rPr>
            </w:pPr>
          </w:p>
        </w:tc>
      </w:tr>
      <w:tr w:rsidR="00A55FC7" w:rsidRPr="00067A21" w14:paraId="36345FA3" w14:textId="77777777" w:rsidTr="00EC6F62">
        <w:trPr>
          <w:trHeight w:val="170"/>
          <w:jc w:val="center"/>
        </w:trPr>
        <w:tc>
          <w:tcPr>
            <w:tcW w:w="1782" w:type="pct"/>
            <w:tcBorders>
              <w:top w:val="nil"/>
              <w:left w:val="nil"/>
              <w:bottom w:val="nil"/>
              <w:right w:val="nil"/>
            </w:tcBorders>
            <w:vAlign w:val="center"/>
          </w:tcPr>
          <w:p w14:paraId="3C282685" w14:textId="77777777" w:rsidR="00A55FC7" w:rsidRPr="00067A21" w:rsidRDefault="00A55FC7" w:rsidP="00A55FC7">
            <w:pPr>
              <w:spacing w:before="36" w:after="36"/>
              <w:ind w:left="708"/>
              <w:rPr>
                <w:moveTo w:id="2220" w:author="Zehui Bai" w:date="2022-03-11T13:53:00Z"/>
                <w:rFonts w:ascii="Arial" w:hAnsi="Arial" w:cs="Arial"/>
                <w:sz w:val="20"/>
                <w:szCs w:val="20"/>
                <w:rPrChange w:id="2221" w:author="Zehui Bai" w:date="2022-03-11T15:16:00Z">
                  <w:rPr>
                    <w:moveTo w:id="2222" w:author="Zehui Bai" w:date="2022-03-11T13:53:00Z"/>
                    <w:sz w:val="18"/>
                    <w:szCs w:val="18"/>
                  </w:rPr>
                </w:rPrChange>
              </w:rPr>
            </w:pPr>
            <w:moveTo w:id="2223" w:author="Zehui Bai" w:date="2022-03-11T13:53:00Z">
              <w:r w:rsidRPr="00067A21">
                <w:rPr>
                  <w:rFonts w:ascii="Arial" w:hAnsi="Arial" w:cs="Arial"/>
                  <w:sz w:val="20"/>
                  <w:szCs w:val="20"/>
                  <w:rPrChange w:id="2224" w:author="Zehui Bai" w:date="2022-03-11T15:16:00Z">
                    <w:rPr>
                      <w:sz w:val="18"/>
                      <w:szCs w:val="18"/>
                    </w:rPr>
                  </w:rPrChange>
                </w:rPr>
                <w:t>no</w:t>
              </w:r>
            </w:moveTo>
          </w:p>
        </w:tc>
        <w:tc>
          <w:tcPr>
            <w:tcW w:w="644" w:type="pct"/>
            <w:tcBorders>
              <w:top w:val="nil"/>
              <w:left w:val="nil"/>
              <w:bottom w:val="nil"/>
              <w:right w:val="nil"/>
            </w:tcBorders>
          </w:tcPr>
          <w:p w14:paraId="6B5A92A2" w14:textId="0762BD95" w:rsidR="00A55FC7" w:rsidRPr="00067A21" w:rsidRDefault="00400A5E" w:rsidP="00A55FC7">
            <w:pPr>
              <w:spacing w:before="36" w:after="36"/>
              <w:jc w:val="center"/>
              <w:rPr>
                <w:moveTo w:id="2225" w:author="Zehui Bai" w:date="2022-03-11T13:53:00Z"/>
                <w:rFonts w:ascii="Arial" w:hAnsi="Arial" w:cs="Arial"/>
                <w:sz w:val="20"/>
                <w:szCs w:val="20"/>
                <w:rPrChange w:id="2226" w:author="Zehui Bai" w:date="2022-03-11T15:16:00Z">
                  <w:rPr>
                    <w:moveTo w:id="2227" w:author="Zehui Bai" w:date="2022-03-11T13:53:00Z"/>
                    <w:sz w:val="18"/>
                    <w:szCs w:val="18"/>
                  </w:rPr>
                </w:rPrChange>
              </w:rPr>
            </w:pPr>
            <w:ins w:id="2228" w:author="Zehui Bai" w:date="2022-03-11T14:22:00Z">
              <w:r w:rsidRPr="00067A21">
                <w:rPr>
                  <w:rFonts w:ascii="Arial" w:hAnsi="Arial" w:cs="Arial"/>
                  <w:sz w:val="20"/>
                  <w:szCs w:val="20"/>
                </w:rPr>
                <w:t>51</w:t>
              </w:r>
            </w:ins>
            <w:moveTo w:id="2229" w:author="Zehui Bai" w:date="2022-03-11T13:53:00Z">
              <w:del w:id="2230" w:author="Zehui Bai" w:date="2022-03-11T14:22:00Z">
                <w:r w:rsidR="00A55FC7" w:rsidRPr="00067A21" w:rsidDel="00400A5E">
                  <w:rPr>
                    <w:rFonts w:ascii="Arial" w:hAnsi="Arial" w:cs="Arial"/>
                    <w:sz w:val="20"/>
                    <w:szCs w:val="20"/>
                    <w:rPrChange w:id="2231" w:author="Zehui Bai" w:date="2022-03-11T15:16:00Z">
                      <w:rPr>
                        <w:sz w:val="18"/>
                        <w:szCs w:val="18"/>
                      </w:rPr>
                    </w:rPrChange>
                  </w:rPr>
                  <w:delText>50</w:delText>
                </w:r>
              </w:del>
            </w:moveTo>
          </w:p>
        </w:tc>
        <w:tc>
          <w:tcPr>
            <w:tcW w:w="645" w:type="pct"/>
            <w:tcBorders>
              <w:top w:val="nil"/>
              <w:left w:val="nil"/>
              <w:bottom w:val="nil"/>
              <w:right w:val="nil"/>
            </w:tcBorders>
          </w:tcPr>
          <w:p w14:paraId="0CB83449" w14:textId="77777777" w:rsidR="00A55FC7" w:rsidRPr="00067A21" w:rsidRDefault="00A55FC7" w:rsidP="00A55FC7">
            <w:pPr>
              <w:spacing w:before="36" w:after="36"/>
              <w:jc w:val="center"/>
              <w:rPr>
                <w:moveTo w:id="2232" w:author="Zehui Bai" w:date="2022-03-11T13:53:00Z"/>
                <w:rFonts w:ascii="Arial" w:hAnsi="Arial" w:cs="Arial"/>
                <w:sz w:val="20"/>
                <w:szCs w:val="20"/>
                <w:highlight w:val="yellow"/>
                <w:rPrChange w:id="2233" w:author="Zehui Bai" w:date="2022-03-11T15:16:00Z">
                  <w:rPr>
                    <w:moveTo w:id="2234" w:author="Zehui Bai" w:date="2022-03-11T13:53:00Z"/>
                    <w:sz w:val="18"/>
                    <w:szCs w:val="18"/>
                  </w:rPr>
                </w:rPrChange>
              </w:rPr>
            </w:pPr>
            <w:moveTo w:id="2235" w:author="Zehui Bai" w:date="2022-03-11T13:53:00Z">
              <w:r w:rsidRPr="00067A21">
                <w:rPr>
                  <w:rFonts w:ascii="Arial" w:hAnsi="Arial" w:cs="Arial"/>
                  <w:sz w:val="20"/>
                  <w:szCs w:val="20"/>
                  <w:highlight w:val="yellow"/>
                  <w:rPrChange w:id="2236" w:author="Zehui Bai" w:date="2022-03-11T15:16:00Z">
                    <w:rPr>
                      <w:sz w:val="18"/>
                      <w:szCs w:val="18"/>
                    </w:rPr>
                  </w:rPrChange>
                </w:rPr>
                <w:t>71.4</w:t>
              </w:r>
            </w:moveTo>
          </w:p>
        </w:tc>
        <w:tc>
          <w:tcPr>
            <w:tcW w:w="643" w:type="pct"/>
            <w:tcBorders>
              <w:top w:val="nil"/>
              <w:left w:val="nil"/>
              <w:bottom w:val="nil"/>
              <w:right w:val="nil"/>
            </w:tcBorders>
          </w:tcPr>
          <w:p w14:paraId="11BA897F" w14:textId="3AE3FE41" w:rsidR="00A55FC7" w:rsidRPr="00067A21" w:rsidRDefault="00400A5E" w:rsidP="00A55FC7">
            <w:pPr>
              <w:spacing w:before="36" w:after="36"/>
              <w:jc w:val="center"/>
              <w:rPr>
                <w:moveTo w:id="2237" w:author="Zehui Bai" w:date="2022-03-11T13:53:00Z"/>
                <w:rFonts w:ascii="Arial" w:hAnsi="Arial" w:cs="Arial"/>
                <w:sz w:val="20"/>
                <w:szCs w:val="20"/>
                <w:rPrChange w:id="2238" w:author="Zehui Bai" w:date="2022-03-11T15:16:00Z">
                  <w:rPr>
                    <w:moveTo w:id="2239" w:author="Zehui Bai" w:date="2022-03-11T13:53:00Z"/>
                    <w:sz w:val="18"/>
                    <w:szCs w:val="18"/>
                  </w:rPr>
                </w:rPrChange>
              </w:rPr>
            </w:pPr>
            <w:ins w:id="2240" w:author="Zehui Bai" w:date="2022-03-11T14:22:00Z">
              <w:r w:rsidRPr="00067A21">
                <w:rPr>
                  <w:rFonts w:ascii="Arial" w:hAnsi="Arial" w:cs="Arial"/>
                  <w:sz w:val="20"/>
                  <w:szCs w:val="20"/>
                </w:rPr>
                <w:t>19</w:t>
              </w:r>
            </w:ins>
            <w:moveTo w:id="2241" w:author="Zehui Bai" w:date="2022-03-11T13:53:00Z">
              <w:del w:id="2242" w:author="Zehui Bai" w:date="2022-03-11T14:22:00Z">
                <w:r w:rsidR="00A55FC7" w:rsidRPr="00067A21" w:rsidDel="00400A5E">
                  <w:rPr>
                    <w:rFonts w:ascii="Arial" w:hAnsi="Arial" w:cs="Arial"/>
                    <w:sz w:val="20"/>
                    <w:szCs w:val="20"/>
                    <w:rPrChange w:id="2243" w:author="Zehui Bai" w:date="2022-03-11T15:16:00Z">
                      <w:rPr>
                        <w:sz w:val="18"/>
                        <w:szCs w:val="18"/>
                      </w:rPr>
                    </w:rPrChange>
                  </w:rPr>
                  <w:delText>20</w:delText>
                </w:r>
              </w:del>
            </w:moveTo>
          </w:p>
        </w:tc>
        <w:tc>
          <w:tcPr>
            <w:tcW w:w="645" w:type="pct"/>
            <w:tcBorders>
              <w:top w:val="nil"/>
              <w:left w:val="nil"/>
              <w:bottom w:val="nil"/>
              <w:right w:val="nil"/>
            </w:tcBorders>
          </w:tcPr>
          <w:p w14:paraId="3C3990B9" w14:textId="77777777" w:rsidR="00A55FC7" w:rsidRPr="00067A21" w:rsidRDefault="00A55FC7" w:rsidP="00A55FC7">
            <w:pPr>
              <w:spacing w:before="36" w:after="36"/>
              <w:jc w:val="center"/>
              <w:rPr>
                <w:moveTo w:id="2244" w:author="Zehui Bai" w:date="2022-03-11T13:53:00Z"/>
                <w:rFonts w:ascii="Arial" w:hAnsi="Arial" w:cs="Arial"/>
                <w:sz w:val="20"/>
                <w:szCs w:val="20"/>
                <w:highlight w:val="yellow"/>
                <w:rPrChange w:id="2245" w:author="Zehui Bai" w:date="2022-03-11T15:16:00Z">
                  <w:rPr>
                    <w:moveTo w:id="2246" w:author="Zehui Bai" w:date="2022-03-11T13:53:00Z"/>
                    <w:sz w:val="18"/>
                    <w:szCs w:val="18"/>
                  </w:rPr>
                </w:rPrChange>
              </w:rPr>
            </w:pPr>
            <w:moveTo w:id="2247" w:author="Zehui Bai" w:date="2022-03-11T13:53:00Z">
              <w:r w:rsidRPr="00067A21">
                <w:rPr>
                  <w:rFonts w:ascii="Arial" w:hAnsi="Arial" w:cs="Arial"/>
                  <w:sz w:val="20"/>
                  <w:szCs w:val="20"/>
                  <w:highlight w:val="yellow"/>
                  <w:rPrChange w:id="2248" w:author="Zehui Bai" w:date="2022-03-11T15:16:00Z">
                    <w:rPr>
                      <w:sz w:val="18"/>
                      <w:szCs w:val="18"/>
                    </w:rPr>
                  </w:rPrChange>
                </w:rPr>
                <w:t xml:space="preserve">28.6                           </w:t>
              </w:r>
            </w:moveTo>
          </w:p>
        </w:tc>
        <w:tc>
          <w:tcPr>
            <w:tcW w:w="641" w:type="pct"/>
            <w:tcBorders>
              <w:top w:val="nil"/>
              <w:left w:val="nil"/>
              <w:bottom w:val="nil"/>
              <w:right w:val="nil"/>
            </w:tcBorders>
          </w:tcPr>
          <w:p w14:paraId="0771DCE8" w14:textId="77777777" w:rsidR="00A55FC7" w:rsidRPr="00067A21" w:rsidRDefault="00A55FC7" w:rsidP="00A55FC7">
            <w:pPr>
              <w:spacing w:before="36" w:after="36"/>
              <w:jc w:val="center"/>
              <w:rPr>
                <w:moveTo w:id="2249" w:author="Zehui Bai" w:date="2022-03-11T13:53:00Z"/>
                <w:rFonts w:ascii="Arial" w:hAnsi="Arial" w:cs="Arial"/>
                <w:sz w:val="20"/>
                <w:szCs w:val="20"/>
                <w:rPrChange w:id="2250" w:author="Zehui Bai" w:date="2022-03-11T15:16:00Z">
                  <w:rPr>
                    <w:moveTo w:id="2251" w:author="Zehui Bai" w:date="2022-03-11T13:53:00Z"/>
                    <w:sz w:val="18"/>
                    <w:szCs w:val="18"/>
                  </w:rPr>
                </w:rPrChange>
              </w:rPr>
            </w:pPr>
          </w:p>
        </w:tc>
      </w:tr>
      <w:tr w:rsidR="00A55FC7" w:rsidRPr="00067A21" w14:paraId="49A7138D" w14:textId="77777777" w:rsidTr="00EC6F62">
        <w:trPr>
          <w:trHeight w:val="170"/>
          <w:jc w:val="center"/>
        </w:trPr>
        <w:tc>
          <w:tcPr>
            <w:tcW w:w="1782" w:type="pct"/>
            <w:tcBorders>
              <w:top w:val="nil"/>
              <w:left w:val="nil"/>
              <w:bottom w:val="nil"/>
              <w:right w:val="nil"/>
            </w:tcBorders>
            <w:vAlign w:val="center"/>
          </w:tcPr>
          <w:p w14:paraId="1245C244" w14:textId="77777777" w:rsidR="00A55FC7" w:rsidRPr="00067A21" w:rsidRDefault="00A55FC7" w:rsidP="00A55FC7">
            <w:pPr>
              <w:spacing w:before="36" w:after="36"/>
              <w:rPr>
                <w:moveTo w:id="2252" w:author="Zehui Bai" w:date="2022-03-11T13:53:00Z"/>
                <w:rFonts w:ascii="Arial" w:hAnsi="Arial" w:cs="Arial"/>
                <w:b/>
                <w:bCs/>
                <w:sz w:val="20"/>
                <w:szCs w:val="20"/>
                <w:rPrChange w:id="2253" w:author="Zehui Bai" w:date="2022-03-11T15:16:00Z">
                  <w:rPr>
                    <w:moveTo w:id="2254" w:author="Zehui Bai" w:date="2022-03-11T13:53:00Z"/>
                    <w:b/>
                    <w:bCs/>
                    <w:sz w:val="18"/>
                    <w:szCs w:val="18"/>
                  </w:rPr>
                </w:rPrChange>
              </w:rPr>
            </w:pPr>
            <w:moveTo w:id="2255" w:author="Zehui Bai" w:date="2022-03-11T13:53:00Z">
              <w:r w:rsidRPr="00067A21">
                <w:rPr>
                  <w:rFonts w:ascii="Arial" w:hAnsi="Arial" w:cs="Arial"/>
                  <w:b/>
                  <w:bCs/>
                  <w:sz w:val="20"/>
                  <w:szCs w:val="20"/>
                  <w:rPrChange w:id="2256" w:author="Zehui Bai" w:date="2022-03-11T15:16:00Z">
                    <w:rPr>
                      <w:b/>
                      <w:bCs/>
                      <w:sz w:val="18"/>
                      <w:szCs w:val="18"/>
                    </w:rPr>
                  </w:rPrChange>
                </w:rPr>
                <w:t>Educational attainment</w:t>
              </w:r>
            </w:moveTo>
          </w:p>
        </w:tc>
        <w:tc>
          <w:tcPr>
            <w:tcW w:w="644" w:type="pct"/>
            <w:tcBorders>
              <w:top w:val="nil"/>
              <w:left w:val="nil"/>
              <w:bottom w:val="nil"/>
              <w:right w:val="nil"/>
            </w:tcBorders>
          </w:tcPr>
          <w:p w14:paraId="193A5A36" w14:textId="77777777" w:rsidR="00A55FC7" w:rsidRPr="00067A21" w:rsidRDefault="00A55FC7" w:rsidP="00A55FC7">
            <w:pPr>
              <w:spacing w:before="36" w:after="36"/>
              <w:jc w:val="center"/>
              <w:rPr>
                <w:moveTo w:id="2257" w:author="Zehui Bai" w:date="2022-03-11T13:53:00Z"/>
                <w:rFonts w:ascii="Arial" w:hAnsi="Arial" w:cs="Arial"/>
                <w:sz w:val="20"/>
                <w:szCs w:val="20"/>
                <w:rPrChange w:id="2258" w:author="Zehui Bai" w:date="2022-03-11T15:16:00Z">
                  <w:rPr>
                    <w:moveTo w:id="2259" w:author="Zehui Bai" w:date="2022-03-11T13:53:00Z"/>
                    <w:sz w:val="18"/>
                    <w:szCs w:val="18"/>
                  </w:rPr>
                </w:rPrChange>
              </w:rPr>
            </w:pPr>
          </w:p>
        </w:tc>
        <w:tc>
          <w:tcPr>
            <w:tcW w:w="645" w:type="pct"/>
            <w:tcBorders>
              <w:top w:val="nil"/>
              <w:left w:val="nil"/>
              <w:bottom w:val="nil"/>
              <w:right w:val="nil"/>
            </w:tcBorders>
          </w:tcPr>
          <w:p w14:paraId="6EA3833C" w14:textId="77777777" w:rsidR="00A55FC7" w:rsidRPr="00067A21" w:rsidRDefault="00A55FC7" w:rsidP="00A55FC7">
            <w:pPr>
              <w:spacing w:before="36" w:after="36"/>
              <w:jc w:val="center"/>
              <w:rPr>
                <w:moveTo w:id="2260" w:author="Zehui Bai" w:date="2022-03-11T13:53:00Z"/>
                <w:rFonts w:ascii="Arial" w:hAnsi="Arial" w:cs="Arial"/>
                <w:sz w:val="20"/>
                <w:szCs w:val="20"/>
                <w:rPrChange w:id="2261" w:author="Zehui Bai" w:date="2022-03-11T15:16:00Z">
                  <w:rPr>
                    <w:moveTo w:id="2262" w:author="Zehui Bai" w:date="2022-03-11T13:53:00Z"/>
                    <w:sz w:val="18"/>
                    <w:szCs w:val="18"/>
                  </w:rPr>
                </w:rPrChange>
              </w:rPr>
            </w:pPr>
          </w:p>
        </w:tc>
        <w:tc>
          <w:tcPr>
            <w:tcW w:w="643" w:type="pct"/>
            <w:tcBorders>
              <w:top w:val="nil"/>
              <w:left w:val="nil"/>
              <w:bottom w:val="nil"/>
              <w:right w:val="nil"/>
            </w:tcBorders>
          </w:tcPr>
          <w:p w14:paraId="11EE88CA" w14:textId="77777777" w:rsidR="00A55FC7" w:rsidRPr="00067A21" w:rsidRDefault="00A55FC7" w:rsidP="00A55FC7">
            <w:pPr>
              <w:spacing w:before="36" w:after="36"/>
              <w:jc w:val="center"/>
              <w:rPr>
                <w:moveTo w:id="2263" w:author="Zehui Bai" w:date="2022-03-11T13:53:00Z"/>
                <w:rFonts w:ascii="Arial" w:hAnsi="Arial" w:cs="Arial"/>
                <w:sz w:val="20"/>
                <w:szCs w:val="20"/>
                <w:rPrChange w:id="2264" w:author="Zehui Bai" w:date="2022-03-11T15:16:00Z">
                  <w:rPr>
                    <w:moveTo w:id="2265" w:author="Zehui Bai" w:date="2022-03-11T13:53:00Z"/>
                    <w:sz w:val="18"/>
                    <w:szCs w:val="18"/>
                  </w:rPr>
                </w:rPrChange>
              </w:rPr>
            </w:pPr>
          </w:p>
        </w:tc>
        <w:tc>
          <w:tcPr>
            <w:tcW w:w="645" w:type="pct"/>
            <w:tcBorders>
              <w:top w:val="nil"/>
              <w:left w:val="nil"/>
              <w:bottom w:val="nil"/>
              <w:right w:val="nil"/>
            </w:tcBorders>
          </w:tcPr>
          <w:p w14:paraId="070267C1" w14:textId="77777777" w:rsidR="00A55FC7" w:rsidRPr="00067A21" w:rsidRDefault="00A55FC7" w:rsidP="00A55FC7">
            <w:pPr>
              <w:spacing w:before="36" w:after="36"/>
              <w:jc w:val="center"/>
              <w:rPr>
                <w:moveTo w:id="2266" w:author="Zehui Bai" w:date="2022-03-11T13:53:00Z"/>
                <w:rFonts w:ascii="Arial" w:hAnsi="Arial" w:cs="Arial"/>
                <w:sz w:val="20"/>
                <w:szCs w:val="20"/>
                <w:rPrChange w:id="2267" w:author="Zehui Bai" w:date="2022-03-11T15:16:00Z">
                  <w:rPr>
                    <w:moveTo w:id="2268" w:author="Zehui Bai" w:date="2022-03-11T13:53:00Z"/>
                    <w:sz w:val="18"/>
                    <w:szCs w:val="18"/>
                  </w:rPr>
                </w:rPrChange>
              </w:rPr>
            </w:pPr>
          </w:p>
        </w:tc>
        <w:tc>
          <w:tcPr>
            <w:tcW w:w="641" w:type="pct"/>
            <w:tcBorders>
              <w:top w:val="nil"/>
              <w:left w:val="nil"/>
              <w:bottom w:val="nil"/>
              <w:right w:val="nil"/>
            </w:tcBorders>
            <w:vAlign w:val="center"/>
          </w:tcPr>
          <w:p w14:paraId="02531DB3" w14:textId="77777777" w:rsidR="00A55FC7" w:rsidRPr="00067A21" w:rsidRDefault="00A55FC7" w:rsidP="00A55FC7">
            <w:pPr>
              <w:spacing w:before="36" w:after="36"/>
              <w:jc w:val="center"/>
              <w:rPr>
                <w:moveTo w:id="2269" w:author="Zehui Bai" w:date="2022-03-11T13:53:00Z"/>
                <w:rFonts w:ascii="Arial" w:hAnsi="Arial" w:cs="Arial"/>
                <w:sz w:val="20"/>
                <w:szCs w:val="20"/>
                <w:rPrChange w:id="2270" w:author="Zehui Bai" w:date="2022-03-11T15:16:00Z">
                  <w:rPr>
                    <w:moveTo w:id="2271" w:author="Zehui Bai" w:date="2022-03-11T13:53:00Z"/>
                    <w:sz w:val="18"/>
                    <w:szCs w:val="18"/>
                  </w:rPr>
                </w:rPrChange>
              </w:rPr>
            </w:pPr>
            <w:moveTo w:id="2272" w:author="Zehui Bai" w:date="2022-03-11T13:53:00Z">
              <w:r w:rsidRPr="00067A21">
                <w:rPr>
                  <w:rFonts w:ascii="Arial" w:hAnsi="Arial" w:cs="Arial"/>
                  <w:sz w:val="20"/>
                  <w:szCs w:val="20"/>
                  <w:highlight w:val="yellow"/>
                  <w:rPrChange w:id="2273" w:author="Zehui Bai" w:date="2022-03-11T15:16:00Z">
                    <w:rPr>
                      <w:sz w:val="18"/>
                      <w:szCs w:val="18"/>
                    </w:rPr>
                  </w:rPrChange>
                </w:rPr>
                <w:t>&lt;0.05</w:t>
              </w:r>
            </w:moveTo>
          </w:p>
        </w:tc>
      </w:tr>
      <w:tr w:rsidR="00A55FC7" w:rsidRPr="00067A21" w14:paraId="03DDF81E" w14:textId="77777777" w:rsidTr="00EC6F62">
        <w:trPr>
          <w:trHeight w:val="170"/>
          <w:jc w:val="center"/>
        </w:trPr>
        <w:tc>
          <w:tcPr>
            <w:tcW w:w="1782" w:type="pct"/>
            <w:tcBorders>
              <w:top w:val="nil"/>
              <w:left w:val="nil"/>
              <w:bottom w:val="nil"/>
              <w:right w:val="nil"/>
            </w:tcBorders>
          </w:tcPr>
          <w:p w14:paraId="29A5D28E" w14:textId="77777777" w:rsidR="00A55FC7" w:rsidRPr="00067A21" w:rsidRDefault="00A55FC7" w:rsidP="00A55FC7">
            <w:pPr>
              <w:spacing w:before="36" w:after="36"/>
              <w:ind w:left="708"/>
              <w:rPr>
                <w:moveTo w:id="2274" w:author="Zehui Bai" w:date="2022-03-11T13:53:00Z"/>
                <w:rFonts w:ascii="Arial" w:hAnsi="Arial" w:cs="Arial"/>
                <w:sz w:val="20"/>
                <w:szCs w:val="20"/>
                <w:rPrChange w:id="2275" w:author="Zehui Bai" w:date="2022-03-11T15:16:00Z">
                  <w:rPr>
                    <w:moveTo w:id="2276" w:author="Zehui Bai" w:date="2022-03-11T13:53:00Z"/>
                    <w:sz w:val="18"/>
                    <w:szCs w:val="18"/>
                  </w:rPr>
                </w:rPrChange>
              </w:rPr>
            </w:pPr>
            <w:commentRangeStart w:id="2277"/>
            <w:moveTo w:id="2278" w:author="Zehui Bai" w:date="2022-03-11T13:53:00Z">
              <w:r w:rsidRPr="00067A21">
                <w:rPr>
                  <w:rFonts w:ascii="Arial" w:hAnsi="Arial" w:cs="Arial"/>
                  <w:sz w:val="20"/>
                  <w:szCs w:val="20"/>
                  <w:rPrChange w:id="2279" w:author="Zehui Bai" w:date="2022-03-11T15:16:00Z">
                    <w:rPr>
                      <w:sz w:val="18"/>
                      <w:szCs w:val="18"/>
                    </w:rPr>
                  </w:rPrChange>
                </w:rPr>
                <w:t>No occupational degree</w:t>
              </w:r>
            </w:moveTo>
            <w:commentRangeEnd w:id="2277"/>
            <w:r w:rsidR="00A717DA" w:rsidRPr="00067A21">
              <w:rPr>
                <w:rStyle w:val="CommentReference"/>
                <w:rFonts w:ascii="Arial" w:hAnsi="Arial" w:cs="Arial"/>
                <w:rPrChange w:id="2280" w:author="Zehui Bai" w:date="2022-03-11T15:16:00Z">
                  <w:rPr>
                    <w:rStyle w:val="CommentReference"/>
                  </w:rPr>
                </w:rPrChange>
              </w:rPr>
              <w:commentReference w:id="2277"/>
            </w:r>
          </w:p>
        </w:tc>
        <w:tc>
          <w:tcPr>
            <w:tcW w:w="644" w:type="pct"/>
            <w:tcBorders>
              <w:top w:val="nil"/>
              <w:left w:val="nil"/>
              <w:bottom w:val="nil"/>
              <w:right w:val="nil"/>
            </w:tcBorders>
          </w:tcPr>
          <w:p w14:paraId="598B6342" w14:textId="6F959B30" w:rsidR="00A55FC7" w:rsidRPr="00067A21" w:rsidRDefault="00A717DA" w:rsidP="00A55FC7">
            <w:pPr>
              <w:spacing w:before="36" w:after="36"/>
              <w:jc w:val="center"/>
              <w:rPr>
                <w:moveTo w:id="2281" w:author="Zehui Bai" w:date="2022-03-11T13:53:00Z"/>
                <w:rFonts w:ascii="Arial" w:hAnsi="Arial" w:cs="Arial"/>
                <w:sz w:val="20"/>
                <w:szCs w:val="20"/>
                <w:rPrChange w:id="2282" w:author="Zehui Bai" w:date="2022-03-11T15:16:00Z">
                  <w:rPr>
                    <w:moveTo w:id="2283" w:author="Zehui Bai" w:date="2022-03-11T13:53:00Z"/>
                    <w:sz w:val="18"/>
                    <w:szCs w:val="18"/>
                  </w:rPr>
                </w:rPrChange>
              </w:rPr>
            </w:pPr>
            <w:ins w:id="2284" w:author="Zehui Bai" w:date="2022-03-11T14:24:00Z">
              <w:r w:rsidRPr="00067A21">
                <w:rPr>
                  <w:rFonts w:ascii="Arial" w:hAnsi="Arial" w:cs="Arial"/>
                  <w:sz w:val="20"/>
                  <w:szCs w:val="20"/>
                </w:rPr>
                <w:t>218</w:t>
              </w:r>
            </w:ins>
            <w:moveTo w:id="2285" w:author="Zehui Bai" w:date="2022-03-11T13:53:00Z">
              <w:del w:id="2286" w:author="Zehui Bai" w:date="2022-03-11T14:24:00Z">
                <w:r w:rsidR="00A55FC7" w:rsidRPr="00067A21" w:rsidDel="00A717DA">
                  <w:rPr>
                    <w:rFonts w:ascii="Arial" w:hAnsi="Arial" w:cs="Arial"/>
                    <w:sz w:val="20"/>
                    <w:szCs w:val="20"/>
                    <w:rPrChange w:id="2287" w:author="Zehui Bai" w:date="2022-03-11T15:16:00Z">
                      <w:rPr>
                        <w:sz w:val="18"/>
                        <w:szCs w:val="18"/>
                      </w:rPr>
                    </w:rPrChange>
                  </w:rPr>
                  <w:delText>213</w:delText>
                </w:r>
              </w:del>
            </w:moveTo>
          </w:p>
        </w:tc>
        <w:tc>
          <w:tcPr>
            <w:tcW w:w="645" w:type="pct"/>
            <w:tcBorders>
              <w:top w:val="nil"/>
              <w:left w:val="nil"/>
              <w:bottom w:val="nil"/>
              <w:right w:val="nil"/>
            </w:tcBorders>
          </w:tcPr>
          <w:p w14:paraId="536BB45D" w14:textId="77777777" w:rsidR="00A55FC7" w:rsidRPr="00067A21" w:rsidRDefault="00A55FC7" w:rsidP="00A55FC7">
            <w:pPr>
              <w:spacing w:before="36" w:after="36"/>
              <w:jc w:val="center"/>
              <w:rPr>
                <w:moveTo w:id="2288" w:author="Zehui Bai" w:date="2022-03-11T13:53:00Z"/>
                <w:rFonts w:ascii="Arial" w:hAnsi="Arial" w:cs="Arial"/>
                <w:sz w:val="20"/>
                <w:szCs w:val="20"/>
                <w:rPrChange w:id="2289" w:author="Zehui Bai" w:date="2022-03-11T15:16:00Z">
                  <w:rPr>
                    <w:moveTo w:id="2290" w:author="Zehui Bai" w:date="2022-03-11T13:53:00Z"/>
                    <w:sz w:val="18"/>
                    <w:szCs w:val="18"/>
                  </w:rPr>
                </w:rPrChange>
              </w:rPr>
            </w:pPr>
            <w:moveTo w:id="2291" w:author="Zehui Bai" w:date="2022-03-11T13:53:00Z">
              <w:r w:rsidRPr="00067A21">
                <w:rPr>
                  <w:rFonts w:ascii="Arial" w:hAnsi="Arial" w:cs="Arial"/>
                  <w:sz w:val="20"/>
                  <w:szCs w:val="20"/>
                  <w:highlight w:val="yellow"/>
                  <w:rPrChange w:id="2292" w:author="Zehui Bai" w:date="2022-03-11T15:16:00Z">
                    <w:rPr>
                      <w:sz w:val="18"/>
                      <w:szCs w:val="18"/>
                    </w:rPr>
                  </w:rPrChange>
                </w:rPr>
                <w:t>93.4</w:t>
              </w:r>
            </w:moveTo>
          </w:p>
        </w:tc>
        <w:tc>
          <w:tcPr>
            <w:tcW w:w="643" w:type="pct"/>
            <w:tcBorders>
              <w:top w:val="nil"/>
              <w:left w:val="nil"/>
              <w:bottom w:val="nil"/>
              <w:right w:val="nil"/>
            </w:tcBorders>
          </w:tcPr>
          <w:p w14:paraId="65F3485F" w14:textId="7F38B68F" w:rsidR="00A55FC7" w:rsidRPr="00067A21" w:rsidRDefault="00A717DA" w:rsidP="00A55FC7">
            <w:pPr>
              <w:spacing w:before="36" w:after="36"/>
              <w:jc w:val="center"/>
              <w:rPr>
                <w:moveTo w:id="2293" w:author="Zehui Bai" w:date="2022-03-11T13:53:00Z"/>
                <w:rFonts w:ascii="Arial" w:hAnsi="Arial" w:cs="Arial"/>
                <w:sz w:val="20"/>
                <w:szCs w:val="20"/>
                <w:rPrChange w:id="2294" w:author="Zehui Bai" w:date="2022-03-11T15:16:00Z">
                  <w:rPr>
                    <w:moveTo w:id="2295" w:author="Zehui Bai" w:date="2022-03-11T13:53:00Z"/>
                    <w:sz w:val="18"/>
                    <w:szCs w:val="18"/>
                  </w:rPr>
                </w:rPrChange>
              </w:rPr>
            </w:pPr>
            <w:ins w:id="2296" w:author="Zehui Bai" w:date="2022-03-11T14:24:00Z">
              <w:r w:rsidRPr="00067A21">
                <w:rPr>
                  <w:rFonts w:ascii="Arial" w:hAnsi="Arial" w:cs="Arial"/>
                  <w:sz w:val="20"/>
                  <w:szCs w:val="20"/>
                </w:rPr>
                <w:t>10</w:t>
              </w:r>
            </w:ins>
            <w:moveTo w:id="2297" w:author="Zehui Bai" w:date="2022-03-11T13:53:00Z">
              <w:del w:id="2298" w:author="Zehui Bai" w:date="2022-03-11T14:24:00Z">
                <w:r w:rsidR="00A55FC7" w:rsidRPr="00067A21" w:rsidDel="00A717DA">
                  <w:rPr>
                    <w:rFonts w:ascii="Arial" w:hAnsi="Arial" w:cs="Arial"/>
                    <w:sz w:val="20"/>
                    <w:szCs w:val="20"/>
                    <w:rPrChange w:id="2299" w:author="Zehui Bai" w:date="2022-03-11T15:16:00Z">
                      <w:rPr>
                        <w:sz w:val="18"/>
                        <w:szCs w:val="18"/>
                      </w:rPr>
                    </w:rPrChange>
                  </w:rPr>
                  <w:delText>15</w:delText>
                </w:r>
              </w:del>
            </w:moveTo>
          </w:p>
        </w:tc>
        <w:tc>
          <w:tcPr>
            <w:tcW w:w="645" w:type="pct"/>
            <w:tcBorders>
              <w:top w:val="nil"/>
              <w:left w:val="nil"/>
              <w:bottom w:val="nil"/>
              <w:right w:val="nil"/>
            </w:tcBorders>
          </w:tcPr>
          <w:p w14:paraId="412C56A1" w14:textId="77777777" w:rsidR="00A55FC7" w:rsidRPr="00067A21" w:rsidRDefault="00A55FC7" w:rsidP="00A55FC7">
            <w:pPr>
              <w:spacing w:before="36" w:after="36"/>
              <w:jc w:val="center"/>
              <w:rPr>
                <w:moveTo w:id="2300" w:author="Zehui Bai" w:date="2022-03-11T13:53:00Z"/>
                <w:rFonts w:ascii="Arial" w:hAnsi="Arial" w:cs="Arial"/>
                <w:sz w:val="20"/>
                <w:szCs w:val="20"/>
                <w:rPrChange w:id="2301" w:author="Zehui Bai" w:date="2022-03-11T15:16:00Z">
                  <w:rPr>
                    <w:moveTo w:id="2302" w:author="Zehui Bai" w:date="2022-03-11T13:53:00Z"/>
                    <w:sz w:val="18"/>
                    <w:szCs w:val="18"/>
                  </w:rPr>
                </w:rPrChange>
              </w:rPr>
            </w:pPr>
            <w:moveTo w:id="2303" w:author="Zehui Bai" w:date="2022-03-11T13:53:00Z">
              <w:r w:rsidRPr="00067A21">
                <w:rPr>
                  <w:rFonts w:ascii="Arial" w:hAnsi="Arial" w:cs="Arial"/>
                  <w:sz w:val="20"/>
                  <w:szCs w:val="20"/>
                  <w:highlight w:val="yellow"/>
                  <w:rPrChange w:id="2304" w:author="Zehui Bai" w:date="2022-03-11T15:16:00Z">
                    <w:rPr>
                      <w:sz w:val="18"/>
                      <w:szCs w:val="18"/>
                    </w:rPr>
                  </w:rPrChange>
                </w:rPr>
                <w:t>6.6</w:t>
              </w:r>
            </w:moveTo>
          </w:p>
        </w:tc>
        <w:tc>
          <w:tcPr>
            <w:tcW w:w="641" w:type="pct"/>
            <w:tcBorders>
              <w:top w:val="nil"/>
              <w:left w:val="nil"/>
              <w:bottom w:val="nil"/>
              <w:right w:val="nil"/>
            </w:tcBorders>
          </w:tcPr>
          <w:p w14:paraId="5D042A77" w14:textId="77777777" w:rsidR="00A55FC7" w:rsidRPr="00067A21" w:rsidRDefault="00A55FC7" w:rsidP="00A55FC7">
            <w:pPr>
              <w:spacing w:before="36" w:after="36"/>
              <w:jc w:val="center"/>
              <w:rPr>
                <w:moveTo w:id="2305" w:author="Zehui Bai" w:date="2022-03-11T13:53:00Z"/>
                <w:rFonts w:ascii="Arial" w:hAnsi="Arial" w:cs="Arial"/>
                <w:sz w:val="20"/>
                <w:szCs w:val="20"/>
                <w:rPrChange w:id="2306" w:author="Zehui Bai" w:date="2022-03-11T15:16:00Z">
                  <w:rPr>
                    <w:moveTo w:id="2307" w:author="Zehui Bai" w:date="2022-03-11T13:53:00Z"/>
                    <w:sz w:val="18"/>
                    <w:szCs w:val="18"/>
                  </w:rPr>
                </w:rPrChange>
              </w:rPr>
            </w:pPr>
          </w:p>
        </w:tc>
      </w:tr>
      <w:tr w:rsidR="00A55FC7" w:rsidRPr="00067A21" w14:paraId="2D38283A" w14:textId="77777777" w:rsidTr="00EC6F62">
        <w:trPr>
          <w:trHeight w:val="170"/>
          <w:jc w:val="center"/>
        </w:trPr>
        <w:tc>
          <w:tcPr>
            <w:tcW w:w="1782" w:type="pct"/>
            <w:tcBorders>
              <w:top w:val="nil"/>
              <w:left w:val="nil"/>
              <w:bottom w:val="nil"/>
              <w:right w:val="nil"/>
            </w:tcBorders>
            <w:vAlign w:val="center"/>
          </w:tcPr>
          <w:p w14:paraId="7584450D" w14:textId="77777777" w:rsidR="00A55FC7" w:rsidRPr="00067A21" w:rsidRDefault="00A55FC7" w:rsidP="00A55FC7">
            <w:pPr>
              <w:spacing w:before="36" w:after="36"/>
              <w:ind w:left="708"/>
              <w:rPr>
                <w:moveTo w:id="2308" w:author="Zehui Bai" w:date="2022-03-11T13:53:00Z"/>
                <w:rFonts w:ascii="Arial" w:hAnsi="Arial" w:cs="Arial"/>
                <w:sz w:val="20"/>
                <w:szCs w:val="20"/>
                <w:rPrChange w:id="2309" w:author="Zehui Bai" w:date="2022-03-11T15:16:00Z">
                  <w:rPr>
                    <w:moveTo w:id="2310" w:author="Zehui Bai" w:date="2022-03-11T13:53:00Z"/>
                    <w:sz w:val="18"/>
                    <w:szCs w:val="18"/>
                  </w:rPr>
                </w:rPrChange>
              </w:rPr>
            </w:pPr>
            <w:commentRangeStart w:id="2311"/>
            <w:moveTo w:id="2312" w:author="Zehui Bai" w:date="2022-03-11T13:53:00Z">
              <w:r w:rsidRPr="00067A21">
                <w:rPr>
                  <w:rFonts w:ascii="Arial" w:hAnsi="Arial" w:cs="Arial"/>
                  <w:sz w:val="20"/>
                  <w:szCs w:val="20"/>
                  <w:rPrChange w:id="2313" w:author="Zehui Bai" w:date="2022-03-11T15:16:00Z">
                    <w:rPr>
                      <w:sz w:val="18"/>
                      <w:szCs w:val="18"/>
                    </w:rPr>
                  </w:rPrChange>
                </w:rPr>
                <w:t>Occupational training</w:t>
              </w:r>
            </w:moveTo>
            <w:commentRangeEnd w:id="2311"/>
            <w:r w:rsidR="00522109" w:rsidRPr="00067A21">
              <w:rPr>
                <w:rStyle w:val="CommentReference"/>
                <w:rFonts w:ascii="Arial" w:hAnsi="Arial" w:cs="Arial"/>
                <w:rPrChange w:id="2314" w:author="Zehui Bai" w:date="2022-03-11T15:16:00Z">
                  <w:rPr>
                    <w:rStyle w:val="CommentReference"/>
                  </w:rPr>
                </w:rPrChange>
              </w:rPr>
              <w:commentReference w:id="2311"/>
            </w:r>
          </w:p>
        </w:tc>
        <w:tc>
          <w:tcPr>
            <w:tcW w:w="644" w:type="pct"/>
            <w:tcBorders>
              <w:top w:val="nil"/>
              <w:left w:val="nil"/>
              <w:bottom w:val="nil"/>
              <w:right w:val="nil"/>
            </w:tcBorders>
          </w:tcPr>
          <w:p w14:paraId="6E59FFBA" w14:textId="3564B4CE" w:rsidR="00A55FC7" w:rsidRPr="00067A21" w:rsidRDefault="00522109" w:rsidP="00A55FC7">
            <w:pPr>
              <w:spacing w:before="36" w:after="36"/>
              <w:jc w:val="center"/>
              <w:rPr>
                <w:moveTo w:id="2315" w:author="Zehui Bai" w:date="2022-03-11T13:53:00Z"/>
                <w:rFonts w:ascii="Arial" w:hAnsi="Arial" w:cs="Arial"/>
                <w:sz w:val="20"/>
                <w:szCs w:val="20"/>
                <w:rPrChange w:id="2316" w:author="Zehui Bai" w:date="2022-03-11T15:16:00Z">
                  <w:rPr>
                    <w:moveTo w:id="2317" w:author="Zehui Bai" w:date="2022-03-11T13:53:00Z"/>
                    <w:sz w:val="18"/>
                    <w:szCs w:val="18"/>
                  </w:rPr>
                </w:rPrChange>
              </w:rPr>
            </w:pPr>
            <w:ins w:id="2318" w:author="Zehui Bai" w:date="2022-03-11T14:25:00Z">
              <w:r w:rsidRPr="00964974">
                <w:rPr>
                  <w:rFonts w:ascii="Arial" w:hAnsi="Arial" w:cs="Arial"/>
                  <w:sz w:val="20"/>
                  <w:szCs w:val="20"/>
                </w:rPr>
                <w:t>125</w:t>
              </w:r>
            </w:ins>
            <w:moveTo w:id="2319" w:author="Zehui Bai" w:date="2022-03-11T13:53:00Z">
              <w:del w:id="2320" w:author="Zehui Bai" w:date="2022-03-11T14:25:00Z">
                <w:r w:rsidR="00A55FC7" w:rsidRPr="00067A21" w:rsidDel="00522109">
                  <w:rPr>
                    <w:rFonts w:ascii="Arial" w:hAnsi="Arial" w:cs="Arial"/>
                    <w:sz w:val="20"/>
                    <w:szCs w:val="20"/>
                    <w:rPrChange w:id="2321" w:author="Zehui Bai" w:date="2022-03-11T15:16:00Z">
                      <w:rPr>
                        <w:sz w:val="18"/>
                        <w:szCs w:val="18"/>
                      </w:rPr>
                    </w:rPrChange>
                  </w:rPr>
                  <w:delText>121</w:delText>
                </w:r>
              </w:del>
            </w:moveTo>
          </w:p>
        </w:tc>
        <w:tc>
          <w:tcPr>
            <w:tcW w:w="645" w:type="pct"/>
            <w:tcBorders>
              <w:top w:val="nil"/>
              <w:left w:val="nil"/>
              <w:bottom w:val="nil"/>
              <w:right w:val="nil"/>
            </w:tcBorders>
          </w:tcPr>
          <w:p w14:paraId="0DB47417" w14:textId="77777777" w:rsidR="00A55FC7" w:rsidRPr="00067A21" w:rsidRDefault="00A55FC7" w:rsidP="00A55FC7">
            <w:pPr>
              <w:spacing w:before="36" w:after="36"/>
              <w:jc w:val="center"/>
              <w:rPr>
                <w:moveTo w:id="2322" w:author="Zehui Bai" w:date="2022-03-11T13:53:00Z"/>
                <w:rFonts w:ascii="Arial" w:hAnsi="Arial" w:cs="Arial"/>
                <w:sz w:val="20"/>
                <w:szCs w:val="20"/>
                <w:rPrChange w:id="2323" w:author="Zehui Bai" w:date="2022-03-11T15:16:00Z">
                  <w:rPr>
                    <w:moveTo w:id="2324" w:author="Zehui Bai" w:date="2022-03-11T13:53:00Z"/>
                    <w:sz w:val="18"/>
                    <w:szCs w:val="18"/>
                  </w:rPr>
                </w:rPrChange>
              </w:rPr>
            </w:pPr>
            <w:moveTo w:id="2325" w:author="Zehui Bai" w:date="2022-03-11T13:53:00Z">
              <w:r w:rsidRPr="00067A21">
                <w:rPr>
                  <w:rFonts w:ascii="Arial" w:hAnsi="Arial" w:cs="Arial"/>
                  <w:sz w:val="20"/>
                  <w:szCs w:val="20"/>
                  <w:highlight w:val="yellow"/>
                  <w:rPrChange w:id="2326" w:author="Zehui Bai" w:date="2022-03-11T15:16:00Z">
                    <w:rPr>
                      <w:sz w:val="18"/>
                      <w:szCs w:val="18"/>
                    </w:rPr>
                  </w:rPrChange>
                </w:rPr>
                <w:t>76.1</w:t>
              </w:r>
            </w:moveTo>
          </w:p>
        </w:tc>
        <w:tc>
          <w:tcPr>
            <w:tcW w:w="643" w:type="pct"/>
            <w:tcBorders>
              <w:top w:val="nil"/>
              <w:left w:val="nil"/>
              <w:bottom w:val="nil"/>
              <w:right w:val="nil"/>
            </w:tcBorders>
          </w:tcPr>
          <w:p w14:paraId="5ED65106" w14:textId="48C9740E" w:rsidR="00A55FC7" w:rsidRPr="00067A21" w:rsidRDefault="00522109" w:rsidP="00A55FC7">
            <w:pPr>
              <w:spacing w:before="36" w:after="36"/>
              <w:jc w:val="center"/>
              <w:rPr>
                <w:moveTo w:id="2327" w:author="Zehui Bai" w:date="2022-03-11T13:53:00Z"/>
                <w:rFonts w:ascii="Arial" w:hAnsi="Arial" w:cs="Arial"/>
                <w:sz w:val="20"/>
                <w:szCs w:val="20"/>
                <w:rPrChange w:id="2328" w:author="Zehui Bai" w:date="2022-03-11T15:16:00Z">
                  <w:rPr>
                    <w:moveTo w:id="2329" w:author="Zehui Bai" w:date="2022-03-11T13:53:00Z"/>
                    <w:sz w:val="18"/>
                    <w:szCs w:val="18"/>
                  </w:rPr>
                </w:rPrChange>
              </w:rPr>
            </w:pPr>
            <w:ins w:id="2330" w:author="Zehui Bai" w:date="2022-03-11T14:25:00Z">
              <w:r w:rsidRPr="00964974">
                <w:rPr>
                  <w:rFonts w:ascii="Arial" w:hAnsi="Arial" w:cs="Arial"/>
                  <w:sz w:val="20"/>
                  <w:szCs w:val="20"/>
                </w:rPr>
                <w:t>34</w:t>
              </w:r>
            </w:ins>
            <w:moveTo w:id="2331" w:author="Zehui Bai" w:date="2022-03-11T13:53:00Z">
              <w:del w:id="2332" w:author="Zehui Bai" w:date="2022-03-11T14:25:00Z">
                <w:r w:rsidR="00A55FC7" w:rsidRPr="00067A21" w:rsidDel="00522109">
                  <w:rPr>
                    <w:rFonts w:ascii="Arial" w:hAnsi="Arial" w:cs="Arial"/>
                    <w:sz w:val="20"/>
                    <w:szCs w:val="20"/>
                    <w:rPrChange w:id="2333" w:author="Zehui Bai" w:date="2022-03-11T15:16:00Z">
                      <w:rPr>
                        <w:sz w:val="18"/>
                        <w:szCs w:val="18"/>
                      </w:rPr>
                    </w:rPrChange>
                  </w:rPr>
                  <w:delText>38</w:delText>
                </w:r>
              </w:del>
            </w:moveTo>
          </w:p>
        </w:tc>
        <w:tc>
          <w:tcPr>
            <w:tcW w:w="645" w:type="pct"/>
            <w:tcBorders>
              <w:top w:val="nil"/>
              <w:left w:val="nil"/>
              <w:bottom w:val="nil"/>
              <w:right w:val="nil"/>
            </w:tcBorders>
          </w:tcPr>
          <w:p w14:paraId="5EEF35A2" w14:textId="77777777" w:rsidR="00A55FC7" w:rsidRPr="00067A21" w:rsidRDefault="00A55FC7" w:rsidP="00A55FC7">
            <w:pPr>
              <w:spacing w:before="36" w:after="36"/>
              <w:jc w:val="center"/>
              <w:rPr>
                <w:moveTo w:id="2334" w:author="Zehui Bai" w:date="2022-03-11T13:53:00Z"/>
                <w:rFonts w:ascii="Arial" w:hAnsi="Arial" w:cs="Arial"/>
                <w:sz w:val="20"/>
                <w:szCs w:val="20"/>
                <w:rPrChange w:id="2335" w:author="Zehui Bai" w:date="2022-03-11T15:16:00Z">
                  <w:rPr>
                    <w:moveTo w:id="2336" w:author="Zehui Bai" w:date="2022-03-11T13:53:00Z"/>
                    <w:sz w:val="18"/>
                    <w:szCs w:val="18"/>
                  </w:rPr>
                </w:rPrChange>
              </w:rPr>
            </w:pPr>
            <w:moveTo w:id="2337" w:author="Zehui Bai" w:date="2022-03-11T13:53:00Z">
              <w:r w:rsidRPr="00067A21">
                <w:rPr>
                  <w:rFonts w:ascii="Arial" w:hAnsi="Arial" w:cs="Arial"/>
                  <w:sz w:val="20"/>
                  <w:szCs w:val="20"/>
                  <w:highlight w:val="yellow"/>
                  <w:rPrChange w:id="2338" w:author="Zehui Bai" w:date="2022-03-11T15:16:00Z">
                    <w:rPr>
                      <w:sz w:val="18"/>
                      <w:szCs w:val="18"/>
                    </w:rPr>
                  </w:rPrChange>
                </w:rPr>
                <w:t>23.9</w:t>
              </w:r>
            </w:moveTo>
          </w:p>
        </w:tc>
        <w:tc>
          <w:tcPr>
            <w:tcW w:w="641" w:type="pct"/>
            <w:tcBorders>
              <w:top w:val="nil"/>
              <w:left w:val="nil"/>
              <w:bottom w:val="nil"/>
              <w:right w:val="nil"/>
            </w:tcBorders>
          </w:tcPr>
          <w:p w14:paraId="19E97B9E" w14:textId="77777777" w:rsidR="00A55FC7" w:rsidRPr="00067A21" w:rsidRDefault="00A55FC7" w:rsidP="00A55FC7">
            <w:pPr>
              <w:spacing w:before="36" w:after="36"/>
              <w:jc w:val="center"/>
              <w:rPr>
                <w:moveTo w:id="2339" w:author="Zehui Bai" w:date="2022-03-11T13:53:00Z"/>
                <w:rFonts w:ascii="Arial" w:hAnsi="Arial" w:cs="Arial"/>
                <w:sz w:val="20"/>
                <w:szCs w:val="20"/>
                <w:rPrChange w:id="2340" w:author="Zehui Bai" w:date="2022-03-11T15:16:00Z">
                  <w:rPr>
                    <w:moveTo w:id="2341" w:author="Zehui Bai" w:date="2022-03-11T13:53:00Z"/>
                    <w:sz w:val="18"/>
                    <w:szCs w:val="18"/>
                  </w:rPr>
                </w:rPrChange>
              </w:rPr>
            </w:pPr>
          </w:p>
        </w:tc>
      </w:tr>
      <w:tr w:rsidR="00A55FC7" w:rsidRPr="00067A21" w14:paraId="7AA27310" w14:textId="77777777" w:rsidTr="00EC6F62">
        <w:trPr>
          <w:trHeight w:val="170"/>
          <w:jc w:val="center"/>
        </w:trPr>
        <w:tc>
          <w:tcPr>
            <w:tcW w:w="1782" w:type="pct"/>
            <w:tcBorders>
              <w:top w:val="nil"/>
              <w:left w:val="nil"/>
              <w:bottom w:val="nil"/>
              <w:right w:val="nil"/>
            </w:tcBorders>
          </w:tcPr>
          <w:p w14:paraId="5E6C0C04" w14:textId="77777777" w:rsidR="00A55FC7" w:rsidRPr="00067A21" w:rsidRDefault="00A55FC7" w:rsidP="00A55FC7">
            <w:pPr>
              <w:spacing w:before="36" w:after="36"/>
              <w:ind w:left="708"/>
              <w:rPr>
                <w:moveTo w:id="2342" w:author="Zehui Bai" w:date="2022-03-11T13:53:00Z"/>
                <w:rFonts w:ascii="Arial" w:hAnsi="Arial" w:cs="Arial"/>
                <w:sz w:val="20"/>
                <w:szCs w:val="20"/>
                <w:rPrChange w:id="2343" w:author="Zehui Bai" w:date="2022-03-11T15:16:00Z">
                  <w:rPr>
                    <w:moveTo w:id="2344" w:author="Zehui Bai" w:date="2022-03-11T13:53:00Z"/>
                    <w:sz w:val="18"/>
                    <w:szCs w:val="18"/>
                  </w:rPr>
                </w:rPrChange>
              </w:rPr>
            </w:pPr>
            <w:commentRangeStart w:id="2345"/>
            <w:moveTo w:id="2346" w:author="Zehui Bai" w:date="2022-03-11T13:53:00Z">
              <w:r w:rsidRPr="00067A21">
                <w:rPr>
                  <w:rFonts w:ascii="Arial" w:hAnsi="Arial" w:cs="Arial"/>
                  <w:sz w:val="20"/>
                  <w:szCs w:val="20"/>
                  <w:rPrChange w:id="2347" w:author="Zehui Bai" w:date="2022-03-11T15:16:00Z">
                    <w:rPr>
                      <w:sz w:val="18"/>
                      <w:szCs w:val="18"/>
                    </w:rPr>
                  </w:rPrChange>
                </w:rPr>
                <w:t>University degree</w:t>
              </w:r>
            </w:moveTo>
            <w:commentRangeEnd w:id="2345"/>
            <w:r w:rsidR="0077151D" w:rsidRPr="00067A21">
              <w:rPr>
                <w:rStyle w:val="CommentReference"/>
                <w:rFonts w:ascii="Arial" w:hAnsi="Arial" w:cs="Arial"/>
                <w:rPrChange w:id="2348" w:author="Zehui Bai" w:date="2022-03-11T15:16:00Z">
                  <w:rPr>
                    <w:rStyle w:val="CommentReference"/>
                  </w:rPr>
                </w:rPrChange>
              </w:rPr>
              <w:commentReference w:id="2345"/>
            </w:r>
          </w:p>
        </w:tc>
        <w:tc>
          <w:tcPr>
            <w:tcW w:w="644" w:type="pct"/>
            <w:tcBorders>
              <w:top w:val="nil"/>
              <w:left w:val="nil"/>
              <w:bottom w:val="nil"/>
              <w:right w:val="nil"/>
            </w:tcBorders>
          </w:tcPr>
          <w:p w14:paraId="7215D236" w14:textId="647D4688" w:rsidR="00A55FC7" w:rsidRPr="00067A21" w:rsidRDefault="00522109" w:rsidP="00A55FC7">
            <w:pPr>
              <w:spacing w:before="36" w:after="36"/>
              <w:jc w:val="center"/>
              <w:rPr>
                <w:moveTo w:id="2349" w:author="Zehui Bai" w:date="2022-03-11T13:53:00Z"/>
                <w:rFonts w:ascii="Arial" w:hAnsi="Arial" w:cs="Arial"/>
                <w:sz w:val="20"/>
                <w:szCs w:val="20"/>
                <w:rPrChange w:id="2350" w:author="Zehui Bai" w:date="2022-03-11T15:16:00Z">
                  <w:rPr>
                    <w:moveTo w:id="2351" w:author="Zehui Bai" w:date="2022-03-11T13:53:00Z"/>
                    <w:sz w:val="18"/>
                    <w:szCs w:val="18"/>
                  </w:rPr>
                </w:rPrChange>
              </w:rPr>
            </w:pPr>
            <w:ins w:id="2352" w:author="Zehui Bai" w:date="2022-03-11T14:28:00Z">
              <w:r w:rsidRPr="00964974">
                <w:rPr>
                  <w:rFonts w:ascii="Arial" w:hAnsi="Arial" w:cs="Arial"/>
                  <w:sz w:val="20"/>
                  <w:szCs w:val="20"/>
                </w:rPr>
                <w:t>371</w:t>
              </w:r>
            </w:ins>
            <w:moveTo w:id="2353" w:author="Zehui Bai" w:date="2022-03-11T13:53:00Z">
              <w:del w:id="2354" w:author="Zehui Bai" w:date="2022-03-11T14:24:00Z">
                <w:r w:rsidR="00A55FC7" w:rsidRPr="00067A21" w:rsidDel="0077151D">
                  <w:rPr>
                    <w:rFonts w:ascii="Arial" w:hAnsi="Arial" w:cs="Arial"/>
                    <w:sz w:val="20"/>
                    <w:szCs w:val="20"/>
                    <w:rPrChange w:id="2355" w:author="Zehui Bai" w:date="2022-03-11T15:16:00Z">
                      <w:rPr>
                        <w:sz w:val="18"/>
                        <w:szCs w:val="18"/>
                      </w:rPr>
                    </w:rPrChange>
                  </w:rPr>
                  <w:delText>358</w:delText>
                </w:r>
              </w:del>
            </w:moveTo>
          </w:p>
        </w:tc>
        <w:tc>
          <w:tcPr>
            <w:tcW w:w="645" w:type="pct"/>
            <w:tcBorders>
              <w:top w:val="nil"/>
              <w:left w:val="nil"/>
              <w:bottom w:val="nil"/>
              <w:right w:val="nil"/>
            </w:tcBorders>
          </w:tcPr>
          <w:p w14:paraId="4A2E5CE0" w14:textId="77777777" w:rsidR="00A55FC7" w:rsidRPr="00067A21" w:rsidRDefault="00A55FC7" w:rsidP="00A55FC7">
            <w:pPr>
              <w:spacing w:before="36" w:after="36"/>
              <w:jc w:val="center"/>
              <w:rPr>
                <w:moveTo w:id="2356" w:author="Zehui Bai" w:date="2022-03-11T13:53:00Z"/>
                <w:rFonts w:ascii="Arial" w:hAnsi="Arial" w:cs="Arial"/>
                <w:sz w:val="20"/>
                <w:szCs w:val="20"/>
                <w:highlight w:val="yellow"/>
                <w:rPrChange w:id="2357" w:author="Zehui Bai" w:date="2022-03-11T15:16:00Z">
                  <w:rPr>
                    <w:moveTo w:id="2358" w:author="Zehui Bai" w:date="2022-03-11T13:53:00Z"/>
                    <w:sz w:val="18"/>
                    <w:szCs w:val="18"/>
                  </w:rPr>
                </w:rPrChange>
              </w:rPr>
            </w:pPr>
            <w:moveTo w:id="2359" w:author="Zehui Bai" w:date="2022-03-11T13:53:00Z">
              <w:r w:rsidRPr="00067A21">
                <w:rPr>
                  <w:rFonts w:ascii="Arial" w:hAnsi="Arial" w:cs="Arial"/>
                  <w:sz w:val="20"/>
                  <w:szCs w:val="20"/>
                  <w:highlight w:val="yellow"/>
                  <w:rPrChange w:id="2360" w:author="Zehui Bai" w:date="2022-03-11T15:16:00Z">
                    <w:rPr>
                      <w:sz w:val="18"/>
                      <w:szCs w:val="18"/>
                    </w:rPr>
                  </w:rPrChange>
                </w:rPr>
                <w:t>86.5</w:t>
              </w:r>
            </w:moveTo>
          </w:p>
        </w:tc>
        <w:tc>
          <w:tcPr>
            <w:tcW w:w="643" w:type="pct"/>
            <w:tcBorders>
              <w:top w:val="nil"/>
              <w:left w:val="nil"/>
              <w:bottom w:val="nil"/>
              <w:right w:val="nil"/>
            </w:tcBorders>
          </w:tcPr>
          <w:p w14:paraId="6FADCF92" w14:textId="64DA0985" w:rsidR="00A55FC7" w:rsidRPr="00067A21" w:rsidRDefault="00522109" w:rsidP="00A55FC7">
            <w:pPr>
              <w:spacing w:before="36" w:after="36"/>
              <w:jc w:val="center"/>
              <w:rPr>
                <w:moveTo w:id="2361" w:author="Zehui Bai" w:date="2022-03-11T13:53:00Z"/>
                <w:rFonts w:ascii="Arial" w:hAnsi="Arial" w:cs="Arial"/>
                <w:sz w:val="20"/>
                <w:szCs w:val="20"/>
                <w:rPrChange w:id="2362" w:author="Zehui Bai" w:date="2022-03-11T15:16:00Z">
                  <w:rPr>
                    <w:moveTo w:id="2363" w:author="Zehui Bai" w:date="2022-03-11T13:53:00Z"/>
                    <w:sz w:val="18"/>
                    <w:szCs w:val="18"/>
                  </w:rPr>
                </w:rPrChange>
              </w:rPr>
            </w:pPr>
            <w:ins w:id="2364" w:author="Zehui Bai" w:date="2022-03-11T14:28:00Z">
              <w:r w:rsidRPr="00964974">
                <w:rPr>
                  <w:rFonts w:ascii="Arial" w:hAnsi="Arial" w:cs="Arial"/>
                  <w:sz w:val="20"/>
                  <w:szCs w:val="20"/>
                </w:rPr>
                <w:t>43</w:t>
              </w:r>
            </w:ins>
            <w:moveTo w:id="2365" w:author="Zehui Bai" w:date="2022-03-11T13:53:00Z">
              <w:del w:id="2366" w:author="Zehui Bai" w:date="2022-03-11T14:24:00Z">
                <w:r w:rsidR="00A55FC7" w:rsidRPr="00067A21" w:rsidDel="0077151D">
                  <w:rPr>
                    <w:rFonts w:ascii="Arial" w:hAnsi="Arial" w:cs="Arial"/>
                    <w:sz w:val="20"/>
                    <w:szCs w:val="20"/>
                    <w:rPrChange w:id="2367" w:author="Zehui Bai" w:date="2022-03-11T15:16:00Z">
                      <w:rPr>
                        <w:sz w:val="18"/>
                        <w:szCs w:val="18"/>
                      </w:rPr>
                    </w:rPrChange>
                  </w:rPr>
                  <w:delText>56</w:delText>
                </w:r>
              </w:del>
            </w:moveTo>
          </w:p>
        </w:tc>
        <w:tc>
          <w:tcPr>
            <w:tcW w:w="645" w:type="pct"/>
            <w:tcBorders>
              <w:top w:val="nil"/>
              <w:left w:val="nil"/>
              <w:bottom w:val="nil"/>
              <w:right w:val="nil"/>
            </w:tcBorders>
          </w:tcPr>
          <w:p w14:paraId="7A00F7D7" w14:textId="77777777" w:rsidR="00A55FC7" w:rsidRPr="00067A21" w:rsidRDefault="00A55FC7" w:rsidP="00A55FC7">
            <w:pPr>
              <w:spacing w:before="36" w:after="36"/>
              <w:jc w:val="center"/>
              <w:rPr>
                <w:moveTo w:id="2368" w:author="Zehui Bai" w:date="2022-03-11T13:53:00Z"/>
                <w:rFonts w:ascii="Arial" w:hAnsi="Arial" w:cs="Arial"/>
                <w:sz w:val="20"/>
                <w:szCs w:val="20"/>
                <w:highlight w:val="yellow"/>
                <w:rPrChange w:id="2369" w:author="Zehui Bai" w:date="2022-03-11T15:16:00Z">
                  <w:rPr>
                    <w:moveTo w:id="2370" w:author="Zehui Bai" w:date="2022-03-11T13:53:00Z"/>
                    <w:sz w:val="18"/>
                    <w:szCs w:val="18"/>
                  </w:rPr>
                </w:rPrChange>
              </w:rPr>
            </w:pPr>
            <w:moveTo w:id="2371" w:author="Zehui Bai" w:date="2022-03-11T13:53:00Z">
              <w:r w:rsidRPr="00067A21">
                <w:rPr>
                  <w:rFonts w:ascii="Arial" w:hAnsi="Arial" w:cs="Arial"/>
                  <w:sz w:val="20"/>
                  <w:szCs w:val="20"/>
                  <w:highlight w:val="yellow"/>
                  <w:rPrChange w:id="2372" w:author="Zehui Bai" w:date="2022-03-11T15:16:00Z">
                    <w:rPr>
                      <w:sz w:val="18"/>
                      <w:szCs w:val="18"/>
                    </w:rPr>
                  </w:rPrChange>
                </w:rPr>
                <w:t>13.5</w:t>
              </w:r>
            </w:moveTo>
          </w:p>
        </w:tc>
        <w:tc>
          <w:tcPr>
            <w:tcW w:w="641" w:type="pct"/>
            <w:tcBorders>
              <w:top w:val="nil"/>
              <w:left w:val="nil"/>
              <w:bottom w:val="nil"/>
              <w:right w:val="nil"/>
            </w:tcBorders>
          </w:tcPr>
          <w:p w14:paraId="1230F137" w14:textId="77777777" w:rsidR="00A55FC7" w:rsidRPr="00067A21" w:rsidRDefault="00A55FC7" w:rsidP="00A55FC7">
            <w:pPr>
              <w:spacing w:before="36" w:after="36"/>
              <w:jc w:val="center"/>
              <w:rPr>
                <w:moveTo w:id="2373" w:author="Zehui Bai" w:date="2022-03-11T13:53:00Z"/>
                <w:rFonts w:ascii="Arial" w:hAnsi="Arial" w:cs="Arial"/>
                <w:sz w:val="20"/>
                <w:szCs w:val="20"/>
                <w:rPrChange w:id="2374" w:author="Zehui Bai" w:date="2022-03-11T15:16:00Z">
                  <w:rPr>
                    <w:moveTo w:id="2375" w:author="Zehui Bai" w:date="2022-03-11T13:53:00Z"/>
                    <w:sz w:val="18"/>
                    <w:szCs w:val="18"/>
                  </w:rPr>
                </w:rPrChange>
              </w:rPr>
            </w:pPr>
          </w:p>
        </w:tc>
      </w:tr>
      <w:tr w:rsidR="00A55FC7" w:rsidRPr="00067A21" w14:paraId="738EEB64" w14:textId="77777777" w:rsidTr="00EC6F62">
        <w:trPr>
          <w:trHeight w:val="170"/>
          <w:jc w:val="center"/>
        </w:trPr>
        <w:tc>
          <w:tcPr>
            <w:tcW w:w="1782" w:type="pct"/>
            <w:tcBorders>
              <w:top w:val="nil"/>
              <w:left w:val="nil"/>
              <w:bottom w:val="nil"/>
              <w:right w:val="nil"/>
            </w:tcBorders>
          </w:tcPr>
          <w:p w14:paraId="452533D5" w14:textId="648B1BE5" w:rsidR="00A55FC7" w:rsidRPr="00067A21" w:rsidRDefault="003F7B42" w:rsidP="00A55FC7">
            <w:pPr>
              <w:spacing w:before="36" w:after="36"/>
              <w:ind w:left="708"/>
              <w:rPr>
                <w:moveTo w:id="2376" w:author="Zehui Bai" w:date="2022-03-11T13:53:00Z"/>
                <w:rFonts w:ascii="Arial" w:hAnsi="Arial" w:cs="Arial"/>
                <w:sz w:val="20"/>
                <w:szCs w:val="20"/>
                <w:rPrChange w:id="2377" w:author="Zehui Bai" w:date="2022-03-11T15:16:00Z">
                  <w:rPr>
                    <w:moveTo w:id="2378" w:author="Zehui Bai" w:date="2022-03-11T13:53:00Z"/>
                    <w:sz w:val="18"/>
                    <w:szCs w:val="18"/>
                  </w:rPr>
                </w:rPrChange>
              </w:rPr>
            </w:pPr>
            <w:ins w:id="2379" w:author="Zehui Bai" w:date="2022-03-11T15:27:00Z">
              <w:r>
                <w:rPr>
                  <w:rFonts w:ascii="Arial" w:hAnsi="Arial" w:cs="Arial"/>
                  <w:sz w:val="20"/>
                  <w:szCs w:val="20"/>
                </w:rPr>
                <w:t>O</w:t>
              </w:r>
            </w:ins>
            <w:commentRangeStart w:id="2380"/>
            <w:moveTo w:id="2381" w:author="Zehui Bai" w:date="2022-03-11T13:53:00Z">
              <w:del w:id="2382" w:author="Zehui Bai" w:date="2022-03-11T15:27:00Z">
                <w:r w:rsidR="00A55FC7" w:rsidRPr="00067A21" w:rsidDel="003F7B42">
                  <w:rPr>
                    <w:rFonts w:ascii="Arial" w:hAnsi="Arial" w:cs="Arial"/>
                    <w:sz w:val="20"/>
                    <w:szCs w:val="20"/>
                    <w:rPrChange w:id="2383" w:author="Zehui Bai" w:date="2022-03-11T15:16:00Z">
                      <w:rPr>
                        <w:sz w:val="18"/>
                        <w:szCs w:val="18"/>
                      </w:rPr>
                    </w:rPrChange>
                  </w:rPr>
                  <w:delText>o</w:delText>
                </w:r>
              </w:del>
              <w:r w:rsidR="00A55FC7" w:rsidRPr="00067A21">
                <w:rPr>
                  <w:rFonts w:ascii="Arial" w:hAnsi="Arial" w:cs="Arial"/>
                  <w:sz w:val="20"/>
                  <w:szCs w:val="20"/>
                  <w:rPrChange w:id="2384" w:author="Zehui Bai" w:date="2022-03-11T15:16:00Z">
                    <w:rPr>
                      <w:sz w:val="18"/>
                      <w:szCs w:val="18"/>
                    </w:rPr>
                  </w:rPrChange>
                </w:rPr>
                <w:t>thers</w:t>
              </w:r>
            </w:moveTo>
            <w:commentRangeEnd w:id="2380"/>
            <w:r w:rsidR="00A47E9F" w:rsidRPr="00067A21">
              <w:rPr>
                <w:rStyle w:val="CommentReference"/>
                <w:rFonts w:ascii="Arial" w:hAnsi="Arial" w:cs="Arial"/>
                <w:rPrChange w:id="2385" w:author="Zehui Bai" w:date="2022-03-11T15:16:00Z">
                  <w:rPr>
                    <w:rStyle w:val="CommentReference"/>
                  </w:rPr>
                </w:rPrChange>
              </w:rPr>
              <w:commentReference w:id="2380"/>
            </w:r>
          </w:p>
        </w:tc>
        <w:tc>
          <w:tcPr>
            <w:tcW w:w="644" w:type="pct"/>
            <w:tcBorders>
              <w:top w:val="nil"/>
              <w:left w:val="nil"/>
              <w:bottom w:val="nil"/>
              <w:right w:val="nil"/>
            </w:tcBorders>
          </w:tcPr>
          <w:p w14:paraId="3F425882" w14:textId="29756CB1" w:rsidR="00A55FC7" w:rsidRPr="00067A21" w:rsidRDefault="00A55FC7" w:rsidP="00A55FC7">
            <w:pPr>
              <w:spacing w:before="36" w:after="36"/>
              <w:jc w:val="center"/>
              <w:rPr>
                <w:moveTo w:id="2386" w:author="Zehui Bai" w:date="2022-03-11T13:53:00Z"/>
                <w:rFonts w:ascii="Arial" w:hAnsi="Arial" w:cs="Arial"/>
                <w:sz w:val="20"/>
                <w:szCs w:val="20"/>
                <w:rPrChange w:id="2387" w:author="Zehui Bai" w:date="2022-03-11T15:16:00Z">
                  <w:rPr>
                    <w:moveTo w:id="2388" w:author="Zehui Bai" w:date="2022-03-11T13:53:00Z"/>
                    <w:sz w:val="18"/>
                    <w:szCs w:val="18"/>
                  </w:rPr>
                </w:rPrChange>
              </w:rPr>
            </w:pPr>
            <w:moveTo w:id="2389" w:author="Zehui Bai" w:date="2022-03-11T13:53:00Z">
              <w:del w:id="2390" w:author="Zehui Bai" w:date="2022-03-11T14:29:00Z">
                <w:r w:rsidRPr="00067A21" w:rsidDel="00A47E9F">
                  <w:rPr>
                    <w:rFonts w:ascii="Arial" w:hAnsi="Arial" w:cs="Arial"/>
                    <w:sz w:val="20"/>
                    <w:szCs w:val="20"/>
                    <w:rPrChange w:id="2391" w:author="Zehui Bai" w:date="2022-03-11T15:16:00Z">
                      <w:rPr>
                        <w:sz w:val="18"/>
                        <w:szCs w:val="18"/>
                      </w:rPr>
                    </w:rPrChange>
                  </w:rPr>
                  <w:delText>10</w:delText>
                </w:r>
              </w:del>
            </w:moveTo>
            <w:ins w:id="2392" w:author="Zehui Bai" w:date="2022-03-11T14:29:00Z">
              <w:r w:rsidR="00A47E9F" w:rsidRPr="00964974">
                <w:rPr>
                  <w:rFonts w:ascii="Arial" w:hAnsi="Arial" w:cs="Arial"/>
                  <w:sz w:val="20"/>
                  <w:szCs w:val="20"/>
                </w:rPr>
                <w:t>18</w:t>
              </w:r>
            </w:ins>
          </w:p>
        </w:tc>
        <w:tc>
          <w:tcPr>
            <w:tcW w:w="645" w:type="pct"/>
            <w:tcBorders>
              <w:top w:val="nil"/>
              <w:left w:val="nil"/>
              <w:bottom w:val="nil"/>
              <w:right w:val="nil"/>
            </w:tcBorders>
          </w:tcPr>
          <w:p w14:paraId="6F4A3CCE" w14:textId="77777777" w:rsidR="00A55FC7" w:rsidRPr="00067A21" w:rsidRDefault="00A55FC7" w:rsidP="00A55FC7">
            <w:pPr>
              <w:spacing w:before="36" w:after="36"/>
              <w:jc w:val="center"/>
              <w:rPr>
                <w:moveTo w:id="2393" w:author="Zehui Bai" w:date="2022-03-11T13:53:00Z"/>
                <w:rFonts w:ascii="Arial" w:hAnsi="Arial" w:cs="Arial"/>
                <w:sz w:val="20"/>
                <w:szCs w:val="20"/>
                <w:highlight w:val="yellow"/>
                <w:rPrChange w:id="2394" w:author="Zehui Bai" w:date="2022-03-11T15:16:00Z">
                  <w:rPr>
                    <w:moveTo w:id="2395" w:author="Zehui Bai" w:date="2022-03-11T13:53:00Z"/>
                    <w:sz w:val="18"/>
                    <w:szCs w:val="18"/>
                  </w:rPr>
                </w:rPrChange>
              </w:rPr>
            </w:pPr>
            <w:moveTo w:id="2396" w:author="Zehui Bai" w:date="2022-03-11T13:53:00Z">
              <w:r w:rsidRPr="00067A21">
                <w:rPr>
                  <w:rFonts w:ascii="Arial" w:hAnsi="Arial" w:cs="Arial"/>
                  <w:sz w:val="20"/>
                  <w:szCs w:val="20"/>
                  <w:highlight w:val="yellow"/>
                  <w:rPrChange w:id="2397" w:author="Zehui Bai" w:date="2022-03-11T15:16:00Z">
                    <w:rPr>
                      <w:sz w:val="18"/>
                      <w:szCs w:val="18"/>
                    </w:rPr>
                  </w:rPrChange>
                </w:rPr>
                <w:t>83.3</w:t>
              </w:r>
            </w:moveTo>
          </w:p>
        </w:tc>
        <w:tc>
          <w:tcPr>
            <w:tcW w:w="643" w:type="pct"/>
            <w:tcBorders>
              <w:top w:val="nil"/>
              <w:left w:val="nil"/>
              <w:bottom w:val="nil"/>
              <w:right w:val="nil"/>
            </w:tcBorders>
          </w:tcPr>
          <w:p w14:paraId="0E0B92EA" w14:textId="5128B293" w:rsidR="00A55FC7" w:rsidRPr="00067A21" w:rsidRDefault="00A47E9F" w:rsidP="00A55FC7">
            <w:pPr>
              <w:spacing w:before="36" w:after="36"/>
              <w:jc w:val="center"/>
              <w:rPr>
                <w:moveTo w:id="2398" w:author="Zehui Bai" w:date="2022-03-11T13:53:00Z"/>
                <w:rFonts w:ascii="Arial" w:hAnsi="Arial" w:cs="Arial"/>
                <w:sz w:val="20"/>
                <w:szCs w:val="20"/>
                <w:rPrChange w:id="2399" w:author="Zehui Bai" w:date="2022-03-11T15:16:00Z">
                  <w:rPr>
                    <w:moveTo w:id="2400" w:author="Zehui Bai" w:date="2022-03-11T13:53:00Z"/>
                    <w:sz w:val="18"/>
                    <w:szCs w:val="18"/>
                  </w:rPr>
                </w:rPrChange>
              </w:rPr>
            </w:pPr>
            <w:ins w:id="2401" w:author="Zehui Bai" w:date="2022-03-11T14:29:00Z">
              <w:r w:rsidRPr="00964974">
                <w:rPr>
                  <w:rFonts w:ascii="Arial" w:hAnsi="Arial" w:cs="Arial"/>
                  <w:sz w:val="20"/>
                  <w:szCs w:val="20"/>
                </w:rPr>
                <w:t>4</w:t>
              </w:r>
            </w:ins>
            <w:moveTo w:id="2402" w:author="Zehui Bai" w:date="2022-03-11T13:53:00Z">
              <w:del w:id="2403" w:author="Zehui Bai" w:date="2022-03-11T14:29:00Z">
                <w:r w:rsidR="00A55FC7" w:rsidRPr="00067A21" w:rsidDel="00A47E9F">
                  <w:rPr>
                    <w:rFonts w:ascii="Arial" w:hAnsi="Arial" w:cs="Arial"/>
                    <w:sz w:val="20"/>
                    <w:szCs w:val="20"/>
                    <w:rPrChange w:id="2404" w:author="Zehui Bai" w:date="2022-03-11T15:16:00Z">
                      <w:rPr>
                        <w:sz w:val="18"/>
                        <w:szCs w:val="18"/>
                      </w:rPr>
                    </w:rPrChange>
                  </w:rPr>
                  <w:delText>2</w:delText>
                </w:r>
              </w:del>
            </w:moveTo>
          </w:p>
        </w:tc>
        <w:tc>
          <w:tcPr>
            <w:tcW w:w="645" w:type="pct"/>
            <w:tcBorders>
              <w:top w:val="nil"/>
              <w:left w:val="nil"/>
              <w:bottom w:val="nil"/>
              <w:right w:val="nil"/>
            </w:tcBorders>
          </w:tcPr>
          <w:p w14:paraId="6D0FDA05" w14:textId="77777777" w:rsidR="00A55FC7" w:rsidRPr="00067A21" w:rsidRDefault="00A55FC7" w:rsidP="00A55FC7">
            <w:pPr>
              <w:spacing w:before="36" w:after="36"/>
              <w:jc w:val="center"/>
              <w:rPr>
                <w:moveTo w:id="2405" w:author="Zehui Bai" w:date="2022-03-11T13:53:00Z"/>
                <w:rFonts w:ascii="Arial" w:hAnsi="Arial" w:cs="Arial"/>
                <w:sz w:val="20"/>
                <w:szCs w:val="20"/>
                <w:highlight w:val="yellow"/>
                <w:rPrChange w:id="2406" w:author="Zehui Bai" w:date="2022-03-11T15:16:00Z">
                  <w:rPr>
                    <w:moveTo w:id="2407" w:author="Zehui Bai" w:date="2022-03-11T13:53:00Z"/>
                    <w:sz w:val="18"/>
                    <w:szCs w:val="18"/>
                  </w:rPr>
                </w:rPrChange>
              </w:rPr>
            </w:pPr>
            <w:moveTo w:id="2408" w:author="Zehui Bai" w:date="2022-03-11T13:53:00Z">
              <w:r w:rsidRPr="00067A21">
                <w:rPr>
                  <w:rFonts w:ascii="Arial" w:hAnsi="Arial" w:cs="Arial"/>
                  <w:sz w:val="20"/>
                  <w:szCs w:val="20"/>
                  <w:highlight w:val="yellow"/>
                  <w:rPrChange w:id="2409" w:author="Zehui Bai" w:date="2022-03-11T15:16:00Z">
                    <w:rPr>
                      <w:sz w:val="18"/>
                      <w:szCs w:val="18"/>
                    </w:rPr>
                  </w:rPrChange>
                </w:rPr>
                <w:t>16.7</w:t>
              </w:r>
            </w:moveTo>
          </w:p>
        </w:tc>
        <w:tc>
          <w:tcPr>
            <w:tcW w:w="641" w:type="pct"/>
            <w:tcBorders>
              <w:top w:val="nil"/>
              <w:left w:val="nil"/>
              <w:bottom w:val="nil"/>
              <w:right w:val="nil"/>
            </w:tcBorders>
          </w:tcPr>
          <w:p w14:paraId="142BE8CE" w14:textId="77777777" w:rsidR="00A55FC7" w:rsidRPr="00067A21" w:rsidRDefault="00A55FC7" w:rsidP="00A55FC7">
            <w:pPr>
              <w:spacing w:before="36" w:after="36"/>
              <w:jc w:val="center"/>
              <w:rPr>
                <w:moveTo w:id="2410" w:author="Zehui Bai" w:date="2022-03-11T13:53:00Z"/>
                <w:rFonts w:ascii="Arial" w:hAnsi="Arial" w:cs="Arial"/>
                <w:sz w:val="20"/>
                <w:szCs w:val="20"/>
                <w:rPrChange w:id="2411" w:author="Zehui Bai" w:date="2022-03-11T15:16:00Z">
                  <w:rPr>
                    <w:moveTo w:id="2412" w:author="Zehui Bai" w:date="2022-03-11T13:53:00Z"/>
                    <w:sz w:val="18"/>
                    <w:szCs w:val="18"/>
                  </w:rPr>
                </w:rPrChange>
              </w:rPr>
            </w:pPr>
          </w:p>
        </w:tc>
      </w:tr>
      <w:tr w:rsidR="00A55FC7" w:rsidRPr="00067A21" w14:paraId="4CC94E53" w14:textId="77777777" w:rsidTr="00EC6F62">
        <w:trPr>
          <w:trHeight w:val="170"/>
          <w:jc w:val="center"/>
        </w:trPr>
        <w:tc>
          <w:tcPr>
            <w:tcW w:w="1782" w:type="pct"/>
            <w:tcBorders>
              <w:top w:val="nil"/>
              <w:left w:val="nil"/>
              <w:bottom w:val="nil"/>
              <w:right w:val="nil"/>
            </w:tcBorders>
          </w:tcPr>
          <w:p w14:paraId="4CE9633F" w14:textId="77777777" w:rsidR="00A55FC7" w:rsidRPr="00067A21" w:rsidRDefault="00A55FC7" w:rsidP="00A55FC7">
            <w:pPr>
              <w:spacing w:before="36" w:after="36"/>
              <w:rPr>
                <w:moveTo w:id="2413" w:author="Zehui Bai" w:date="2022-03-11T13:53:00Z"/>
                <w:rFonts w:ascii="Arial" w:hAnsi="Arial" w:cs="Arial"/>
                <w:b/>
                <w:bCs/>
                <w:sz w:val="20"/>
                <w:szCs w:val="20"/>
                <w:rPrChange w:id="2414" w:author="Zehui Bai" w:date="2022-03-11T15:16:00Z">
                  <w:rPr>
                    <w:moveTo w:id="2415" w:author="Zehui Bai" w:date="2022-03-11T13:53:00Z"/>
                    <w:b/>
                    <w:bCs/>
                    <w:sz w:val="18"/>
                    <w:szCs w:val="18"/>
                  </w:rPr>
                </w:rPrChange>
              </w:rPr>
            </w:pPr>
            <w:moveTo w:id="2416" w:author="Zehui Bai" w:date="2022-03-11T13:53:00Z">
              <w:r w:rsidRPr="00067A21">
                <w:rPr>
                  <w:rFonts w:ascii="Arial" w:hAnsi="Arial" w:cs="Arial"/>
                  <w:b/>
                  <w:bCs/>
                  <w:sz w:val="20"/>
                  <w:szCs w:val="20"/>
                  <w:rPrChange w:id="2417" w:author="Zehui Bai" w:date="2022-03-11T15:16:00Z">
                    <w:rPr>
                      <w:b/>
                      <w:bCs/>
                      <w:sz w:val="18"/>
                      <w:szCs w:val="18"/>
                    </w:rPr>
                  </w:rPrChange>
                </w:rPr>
                <w:t>Employment status</w:t>
              </w:r>
            </w:moveTo>
          </w:p>
        </w:tc>
        <w:tc>
          <w:tcPr>
            <w:tcW w:w="644" w:type="pct"/>
            <w:tcBorders>
              <w:top w:val="nil"/>
              <w:left w:val="nil"/>
              <w:bottom w:val="nil"/>
              <w:right w:val="nil"/>
            </w:tcBorders>
          </w:tcPr>
          <w:p w14:paraId="309154E9" w14:textId="77777777" w:rsidR="00A55FC7" w:rsidRPr="00067A21" w:rsidRDefault="00A55FC7" w:rsidP="00A55FC7">
            <w:pPr>
              <w:spacing w:before="36" w:after="36"/>
              <w:jc w:val="center"/>
              <w:rPr>
                <w:moveTo w:id="2418" w:author="Zehui Bai" w:date="2022-03-11T13:53:00Z"/>
                <w:rFonts w:ascii="Arial" w:hAnsi="Arial" w:cs="Arial"/>
                <w:sz w:val="20"/>
                <w:szCs w:val="20"/>
                <w:rPrChange w:id="2419" w:author="Zehui Bai" w:date="2022-03-11T15:16:00Z">
                  <w:rPr>
                    <w:moveTo w:id="2420" w:author="Zehui Bai" w:date="2022-03-11T13:53:00Z"/>
                    <w:sz w:val="18"/>
                    <w:szCs w:val="18"/>
                  </w:rPr>
                </w:rPrChange>
              </w:rPr>
            </w:pPr>
          </w:p>
        </w:tc>
        <w:tc>
          <w:tcPr>
            <w:tcW w:w="645" w:type="pct"/>
            <w:tcBorders>
              <w:top w:val="nil"/>
              <w:left w:val="nil"/>
              <w:bottom w:val="nil"/>
              <w:right w:val="nil"/>
            </w:tcBorders>
          </w:tcPr>
          <w:p w14:paraId="52732D22" w14:textId="77777777" w:rsidR="00A55FC7" w:rsidRPr="00067A21" w:rsidRDefault="00A55FC7" w:rsidP="00A55FC7">
            <w:pPr>
              <w:spacing w:before="36" w:after="36"/>
              <w:jc w:val="center"/>
              <w:rPr>
                <w:moveTo w:id="2421" w:author="Zehui Bai" w:date="2022-03-11T13:53:00Z"/>
                <w:rFonts w:ascii="Arial" w:hAnsi="Arial" w:cs="Arial"/>
                <w:sz w:val="20"/>
                <w:szCs w:val="20"/>
                <w:rPrChange w:id="2422" w:author="Zehui Bai" w:date="2022-03-11T15:16:00Z">
                  <w:rPr>
                    <w:moveTo w:id="2423" w:author="Zehui Bai" w:date="2022-03-11T13:53:00Z"/>
                    <w:sz w:val="18"/>
                    <w:szCs w:val="18"/>
                  </w:rPr>
                </w:rPrChange>
              </w:rPr>
            </w:pPr>
          </w:p>
        </w:tc>
        <w:tc>
          <w:tcPr>
            <w:tcW w:w="643" w:type="pct"/>
            <w:tcBorders>
              <w:top w:val="nil"/>
              <w:left w:val="nil"/>
              <w:bottom w:val="nil"/>
              <w:right w:val="nil"/>
            </w:tcBorders>
          </w:tcPr>
          <w:p w14:paraId="27975DED" w14:textId="77777777" w:rsidR="00A55FC7" w:rsidRPr="00067A21" w:rsidRDefault="00A55FC7" w:rsidP="00A55FC7">
            <w:pPr>
              <w:spacing w:before="36" w:after="36"/>
              <w:jc w:val="center"/>
              <w:rPr>
                <w:moveTo w:id="2424" w:author="Zehui Bai" w:date="2022-03-11T13:53:00Z"/>
                <w:rFonts w:ascii="Arial" w:hAnsi="Arial" w:cs="Arial"/>
                <w:sz w:val="20"/>
                <w:szCs w:val="20"/>
                <w:rPrChange w:id="2425" w:author="Zehui Bai" w:date="2022-03-11T15:16:00Z">
                  <w:rPr>
                    <w:moveTo w:id="2426" w:author="Zehui Bai" w:date="2022-03-11T13:53:00Z"/>
                    <w:sz w:val="18"/>
                    <w:szCs w:val="18"/>
                  </w:rPr>
                </w:rPrChange>
              </w:rPr>
            </w:pPr>
          </w:p>
        </w:tc>
        <w:tc>
          <w:tcPr>
            <w:tcW w:w="645" w:type="pct"/>
            <w:tcBorders>
              <w:top w:val="nil"/>
              <w:left w:val="nil"/>
              <w:bottom w:val="nil"/>
              <w:right w:val="nil"/>
            </w:tcBorders>
          </w:tcPr>
          <w:p w14:paraId="74FB0823" w14:textId="77777777" w:rsidR="00A55FC7" w:rsidRPr="00067A21" w:rsidRDefault="00A55FC7" w:rsidP="00A55FC7">
            <w:pPr>
              <w:spacing w:before="36" w:after="36"/>
              <w:jc w:val="center"/>
              <w:rPr>
                <w:moveTo w:id="2427" w:author="Zehui Bai" w:date="2022-03-11T13:53:00Z"/>
                <w:rFonts w:ascii="Arial" w:hAnsi="Arial" w:cs="Arial"/>
                <w:sz w:val="20"/>
                <w:szCs w:val="20"/>
                <w:rPrChange w:id="2428" w:author="Zehui Bai" w:date="2022-03-11T15:16:00Z">
                  <w:rPr>
                    <w:moveTo w:id="2429" w:author="Zehui Bai" w:date="2022-03-11T13:53:00Z"/>
                    <w:sz w:val="18"/>
                    <w:szCs w:val="18"/>
                  </w:rPr>
                </w:rPrChange>
              </w:rPr>
            </w:pPr>
          </w:p>
        </w:tc>
        <w:tc>
          <w:tcPr>
            <w:tcW w:w="641" w:type="pct"/>
            <w:tcBorders>
              <w:top w:val="nil"/>
              <w:left w:val="nil"/>
              <w:bottom w:val="nil"/>
              <w:right w:val="nil"/>
            </w:tcBorders>
          </w:tcPr>
          <w:p w14:paraId="5D742C03" w14:textId="77777777" w:rsidR="00A55FC7" w:rsidRPr="00067A21" w:rsidRDefault="00A55FC7" w:rsidP="00A55FC7">
            <w:pPr>
              <w:spacing w:before="36" w:after="36"/>
              <w:jc w:val="center"/>
              <w:rPr>
                <w:moveTo w:id="2430" w:author="Zehui Bai" w:date="2022-03-11T13:53:00Z"/>
                <w:rFonts w:ascii="Arial" w:hAnsi="Arial" w:cs="Arial"/>
                <w:sz w:val="20"/>
                <w:szCs w:val="20"/>
                <w:rPrChange w:id="2431" w:author="Zehui Bai" w:date="2022-03-11T15:16:00Z">
                  <w:rPr>
                    <w:moveTo w:id="2432" w:author="Zehui Bai" w:date="2022-03-11T13:53:00Z"/>
                    <w:sz w:val="18"/>
                    <w:szCs w:val="18"/>
                  </w:rPr>
                </w:rPrChange>
              </w:rPr>
            </w:pPr>
            <w:moveTo w:id="2433" w:author="Zehui Bai" w:date="2022-03-11T13:53:00Z">
              <w:r w:rsidRPr="00067A21">
                <w:rPr>
                  <w:rFonts w:ascii="Arial" w:hAnsi="Arial" w:cs="Arial"/>
                  <w:sz w:val="20"/>
                  <w:szCs w:val="20"/>
                  <w:highlight w:val="yellow"/>
                  <w:rPrChange w:id="2434" w:author="Zehui Bai" w:date="2022-03-11T15:16:00Z">
                    <w:rPr>
                      <w:sz w:val="18"/>
                      <w:szCs w:val="18"/>
                    </w:rPr>
                  </w:rPrChange>
                </w:rPr>
                <w:t>0.9961</w:t>
              </w:r>
            </w:moveTo>
          </w:p>
        </w:tc>
      </w:tr>
      <w:tr w:rsidR="00A55FC7" w:rsidRPr="00067A21" w14:paraId="755D3D64" w14:textId="77777777" w:rsidTr="00EC6F62">
        <w:trPr>
          <w:trHeight w:val="170"/>
          <w:jc w:val="center"/>
        </w:trPr>
        <w:tc>
          <w:tcPr>
            <w:tcW w:w="1782" w:type="pct"/>
            <w:tcBorders>
              <w:top w:val="nil"/>
              <w:left w:val="nil"/>
              <w:bottom w:val="nil"/>
              <w:right w:val="nil"/>
            </w:tcBorders>
          </w:tcPr>
          <w:p w14:paraId="61CE9AD2" w14:textId="77777777" w:rsidR="00A55FC7" w:rsidRPr="00067A21" w:rsidRDefault="00A55FC7" w:rsidP="00A55FC7">
            <w:pPr>
              <w:spacing w:before="36" w:after="36"/>
              <w:ind w:left="708"/>
              <w:rPr>
                <w:moveTo w:id="2435" w:author="Zehui Bai" w:date="2022-03-11T13:53:00Z"/>
                <w:rFonts w:ascii="Arial" w:hAnsi="Arial" w:cs="Arial"/>
                <w:sz w:val="20"/>
                <w:szCs w:val="20"/>
                <w:rPrChange w:id="2436" w:author="Zehui Bai" w:date="2022-03-11T15:16:00Z">
                  <w:rPr>
                    <w:moveTo w:id="2437" w:author="Zehui Bai" w:date="2022-03-11T13:53:00Z"/>
                    <w:sz w:val="18"/>
                    <w:szCs w:val="18"/>
                  </w:rPr>
                </w:rPrChange>
              </w:rPr>
            </w:pPr>
            <w:moveTo w:id="2438" w:author="Zehui Bai" w:date="2022-03-11T13:53:00Z">
              <w:r w:rsidRPr="00067A21">
                <w:rPr>
                  <w:rFonts w:ascii="Arial" w:hAnsi="Arial" w:cs="Arial"/>
                  <w:sz w:val="20"/>
                  <w:szCs w:val="20"/>
                  <w:rPrChange w:id="2439" w:author="Zehui Bai" w:date="2022-03-11T15:16:00Z">
                    <w:rPr>
                      <w:sz w:val="18"/>
                      <w:szCs w:val="18"/>
                    </w:rPr>
                  </w:rPrChange>
                </w:rPr>
                <w:t>Employed</w:t>
              </w:r>
            </w:moveTo>
          </w:p>
        </w:tc>
        <w:tc>
          <w:tcPr>
            <w:tcW w:w="644" w:type="pct"/>
            <w:tcBorders>
              <w:top w:val="nil"/>
              <w:left w:val="nil"/>
              <w:bottom w:val="nil"/>
              <w:right w:val="nil"/>
            </w:tcBorders>
          </w:tcPr>
          <w:p w14:paraId="4E164DDE" w14:textId="0DD9C50F" w:rsidR="00A55FC7" w:rsidRPr="00067A21" w:rsidRDefault="00C20A9C" w:rsidP="00A55FC7">
            <w:pPr>
              <w:spacing w:before="36" w:after="36"/>
              <w:jc w:val="center"/>
              <w:rPr>
                <w:moveTo w:id="2440" w:author="Zehui Bai" w:date="2022-03-11T13:53:00Z"/>
                <w:rFonts w:ascii="Arial" w:hAnsi="Arial" w:cs="Arial"/>
                <w:sz w:val="20"/>
                <w:szCs w:val="20"/>
                <w:rPrChange w:id="2441" w:author="Zehui Bai" w:date="2022-03-11T15:16:00Z">
                  <w:rPr>
                    <w:moveTo w:id="2442" w:author="Zehui Bai" w:date="2022-03-11T13:53:00Z"/>
                    <w:sz w:val="18"/>
                    <w:szCs w:val="18"/>
                  </w:rPr>
                </w:rPrChange>
              </w:rPr>
            </w:pPr>
            <w:ins w:id="2443" w:author="Zehui Bai" w:date="2022-03-11T14:44:00Z">
              <w:r w:rsidRPr="00067A21">
                <w:rPr>
                  <w:rFonts w:ascii="Arial" w:hAnsi="Arial" w:cs="Arial"/>
                  <w:color w:val="333333"/>
                  <w:sz w:val="23"/>
                  <w:szCs w:val="23"/>
                  <w:shd w:val="clear" w:color="auto" w:fill="FFFFFF"/>
                  <w:rPrChange w:id="2444" w:author="Zehui Bai" w:date="2022-03-11T15:16:00Z">
                    <w:rPr>
                      <w:rFonts w:ascii="Source Sans Pro" w:hAnsi="Source Sans Pro"/>
                      <w:color w:val="333333"/>
                      <w:sz w:val="23"/>
                      <w:szCs w:val="23"/>
                      <w:shd w:val="clear" w:color="auto" w:fill="FFFFFF"/>
                    </w:rPr>
                  </w:rPrChange>
                </w:rPr>
                <w:t>675</w:t>
              </w:r>
            </w:ins>
            <w:moveTo w:id="2445" w:author="Zehui Bai" w:date="2022-03-11T13:53:00Z">
              <w:del w:id="2446" w:author="Zehui Bai" w:date="2022-03-11T14:44:00Z">
                <w:r w:rsidR="00A55FC7" w:rsidRPr="00067A21" w:rsidDel="00C20A9C">
                  <w:rPr>
                    <w:rFonts w:ascii="Arial" w:hAnsi="Arial" w:cs="Arial"/>
                    <w:sz w:val="20"/>
                    <w:szCs w:val="20"/>
                    <w:rPrChange w:id="2447" w:author="Zehui Bai" w:date="2022-03-11T15:16:00Z">
                      <w:rPr>
                        <w:sz w:val="18"/>
                        <w:szCs w:val="18"/>
                      </w:rPr>
                    </w:rPrChange>
                  </w:rPr>
                  <w:delText>656</w:delText>
                </w:r>
              </w:del>
            </w:moveTo>
          </w:p>
        </w:tc>
        <w:tc>
          <w:tcPr>
            <w:tcW w:w="645" w:type="pct"/>
            <w:tcBorders>
              <w:top w:val="nil"/>
              <w:left w:val="nil"/>
              <w:bottom w:val="nil"/>
              <w:right w:val="nil"/>
            </w:tcBorders>
          </w:tcPr>
          <w:p w14:paraId="48B626D9" w14:textId="77777777" w:rsidR="00A55FC7" w:rsidRPr="00067A21" w:rsidRDefault="00A55FC7" w:rsidP="00A55FC7">
            <w:pPr>
              <w:spacing w:before="36" w:after="36"/>
              <w:jc w:val="center"/>
              <w:rPr>
                <w:moveTo w:id="2448" w:author="Zehui Bai" w:date="2022-03-11T13:53:00Z"/>
                <w:rFonts w:ascii="Arial" w:hAnsi="Arial" w:cs="Arial"/>
                <w:sz w:val="20"/>
                <w:szCs w:val="20"/>
                <w:highlight w:val="yellow"/>
                <w:rPrChange w:id="2449" w:author="Zehui Bai" w:date="2022-03-11T15:16:00Z">
                  <w:rPr>
                    <w:moveTo w:id="2450" w:author="Zehui Bai" w:date="2022-03-11T13:53:00Z"/>
                    <w:sz w:val="18"/>
                    <w:szCs w:val="18"/>
                  </w:rPr>
                </w:rPrChange>
              </w:rPr>
            </w:pPr>
            <w:moveTo w:id="2451" w:author="Zehui Bai" w:date="2022-03-11T13:53:00Z">
              <w:r w:rsidRPr="00067A21">
                <w:rPr>
                  <w:rFonts w:ascii="Arial" w:hAnsi="Arial" w:cs="Arial"/>
                  <w:sz w:val="20"/>
                  <w:szCs w:val="20"/>
                  <w:highlight w:val="yellow"/>
                  <w:rPrChange w:id="2452" w:author="Zehui Bai" w:date="2022-03-11T15:16:00Z">
                    <w:rPr>
                      <w:sz w:val="18"/>
                      <w:szCs w:val="18"/>
                    </w:rPr>
                  </w:rPrChange>
                </w:rPr>
                <w:t>86.2</w:t>
              </w:r>
            </w:moveTo>
          </w:p>
        </w:tc>
        <w:tc>
          <w:tcPr>
            <w:tcW w:w="643" w:type="pct"/>
            <w:tcBorders>
              <w:top w:val="nil"/>
              <w:left w:val="nil"/>
              <w:bottom w:val="nil"/>
              <w:right w:val="nil"/>
            </w:tcBorders>
          </w:tcPr>
          <w:p w14:paraId="0EFD2D93" w14:textId="45F67626" w:rsidR="00A55FC7" w:rsidRPr="00067A21" w:rsidRDefault="00C20A9C" w:rsidP="00A55FC7">
            <w:pPr>
              <w:spacing w:before="36" w:after="36"/>
              <w:jc w:val="center"/>
              <w:rPr>
                <w:moveTo w:id="2453" w:author="Zehui Bai" w:date="2022-03-11T13:53:00Z"/>
                <w:rFonts w:ascii="Arial" w:hAnsi="Arial" w:cs="Arial"/>
                <w:sz w:val="20"/>
                <w:szCs w:val="20"/>
                <w:rPrChange w:id="2454" w:author="Zehui Bai" w:date="2022-03-11T15:16:00Z">
                  <w:rPr>
                    <w:moveTo w:id="2455" w:author="Zehui Bai" w:date="2022-03-11T13:53:00Z"/>
                    <w:sz w:val="18"/>
                    <w:szCs w:val="18"/>
                  </w:rPr>
                </w:rPrChange>
              </w:rPr>
            </w:pPr>
            <w:ins w:id="2456" w:author="Zehui Bai" w:date="2022-03-11T14:44:00Z">
              <w:r w:rsidRPr="00067A21">
                <w:rPr>
                  <w:rFonts w:ascii="Arial" w:hAnsi="Arial" w:cs="Arial"/>
                  <w:color w:val="333333"/>
                  <w:sz w:val="23"/>
                  <w:szCs w:val="23"/>
                  <w:shd w:val="clear" w:color="auto" w:fill="FFFFFF"/>
                  <w:rPrChange w:id="2457" w:author="Zehui Bai" w:date="2022-03-11T15:16:00Z">
                    <w:rPr>
                      <w:rFonts w:ascii="Source Sans Pro" w:hAnsi="Source Sans Pro"/>
                      <w:color w:val="333333"/>
                      <w:sz w:val="23"/>
                      <w:szCs w:val="23"/>
                      <w:shd w:val="clear" w:color="auto" w:fill="FFFFFF"/>
                    </w:rPr>
                  </w:rPrChange>
                </w:rPr>
                <w:t>86</w:t>
              </w:r>
            </w:ins>
            <w:moveTo w:id="2458" w:author="Zehui Bai" w:date="2022-03-11T13:53:00Z">
              <w:del w:id="2459" w:author="Zehui Bai" w:date="2022-03-11T14:44:00Z">
                <w:r w:rsidR="00A55FC7" w:rsidRPr="00067A21" w:rsidDel="00C20A9C">
                  <w:rPr>
                    <w:rFonts w:ascii="Arial" w:hAnsi="Arial" w:cs="Arial"/>
                    <w:sz w:val="20"/>
                    <w:szCs w:val="20"/>
                    <w:rPrChange w:id="2460" w:author="Zehui Bai" w:date="2022-03-11T15:16:00Z">
                      <w:rPr>
                        <w:sz w:val="18"/>
                        <w:szCs w:val="18"/>
                      </w:rPr>
                    </w:rPrChange>
                  </w:rPr>
                  <w:delText>105</w:delText>
                </w:r>
              </w:del>
            </w:moveTo>
          </w:p>
        </w:tc>
        <w:tc>
          <w:tcPr>
            <w:tcW w:w="645" w:type="pct"/>
            <w:tcBorders>
              <w:top w:val="nil"/>
              <w:left w:val="nil"/>
              <w:bottom w:val="nil"/>
              <w:right w:val="nil"/>
            </w:tcBorders>
          </w:tcPr>
          <w:p w14:paraId="21CA129B" w14:textId="77777777" w:rsidR="00A55FC7" w:rsidRPr="00067A21" w:rsidRDefault="00A55FC7" w:rsidP="00A55FC7">
            <w:pPr>
              <w:spacing w:before="36" w:after="36"/>
              <w:jc w:val="center"/>
              <w:rPr>
                <w:moveTo w:id="2461" w:author="Zehui Bai" w:date="2022-03-11T13:53:00Z"/>
                <w:rFonts w:ascii="Arial" w:hAnsi="Arial" w:cs="Arial"/>
                <w:sz w:val="20"/>
                <w:szCs w:val="20"/>
                <w:highlight w:val="yellow"/>
                <w:rPrChange w:id="2462" w:author="Zehui Bai" w:date="2022-03-11T15:16:00Z">
                  <w:rPr>
                    <w:moveTo w:id="2463" w:author="Zehui Bai" w:date="2022-03-11T13:53:00Z"/>
                    <w:sz w:val="18"/>
                    <w:szCs w:val="18"/>
                  </w:rPr>
                </w:rPrChange>
              </w:rPr>
            </w:pPr>
            <w:moveTo w:id="2464" w:author="Zehui Bai" w:date="2022-03-11T13:53:00Z">
              <w:r w:rsidRPr="00067A21">
                <w:rPr>
                  <w:rFonts w:ascii="Arial" w:hAnsi="Arial" w:cs="Arial"/>
                  <w:sz w:val="20"/>
                  <w:szCs w:val="20"/>
                  <w:highlight w:val="yellow"/>
                  <w:rPrChange w:id="2465" w:author="Zehui Bai" w:date="2022-03-11T15:16:00Z">
                    <w:rPr>
                      <w:sz w:val="18"/>
                      <w:szCs w:val="18"/>
                    </w:rPr>
                  </w:rPrChange>
                </w:rPr>
                <w:t>13.8</w:t>
              </w:r>
            </w:moveTo>
          </w:p>
        </w:tc>
        <w:tc>
          <w:tcPr>
            <w:tcW w:w="641" w:type="pct"/>
            <w:tcBorders>
              <w:top w:val="nil"/>
              <w:left w:val="nil"/>
              <w:bottom w:val="nil"/>
              <w:right w:val="nil"/>
            </w:tcBorders>
          </w:tcPr>
          <w:p w14:paraId="6038929B" w14:textId="77777777" w:rsidR="00A55FC7" w:rsidRPr="00067A21" w:rsidRDefault="00A55FC7" w:rsidP="00A55FC7">
            <w:pPr>
              <w:spacing w:before="36" w:after="36"/>
              <w:jc w:val="center"/>
              <w:rPr>
                <w:moveTo w:id="2466" w:author="Zehui Bai" w:date="2022-03-11T13:53:00Z"/>
                <w:rFonts w:ascii="Arial" w:hAnsi="Arial" w:cs="Arial"/>
                <w:sz w:val="20"/>
                <w:szCs w:val="20"/>
                <w:rPrChange w:id="2467" w:author="Zehui Bai" w:date="2022-03-11T15:16:00Z">
                  <w:rPr>
                    <w:moveTo w:id="2468" w:author="Zehui Bai" w:date="2022-03-11T13:53:00Z"/>
                    <w:sz w:val="18"/>
                    <w:szCs w:val="18"/>
                  </w:rPr>
                </w:rPrChange>
              </w:rPr>
            </w:pPr>
          </w:p>
        </w:tc>
      </w:tr>
      <w:tr w:rsidR="00A55FC7" w:rsidRPr="00067A21" w14:paraId="6CD05070" w14:textId="77777777" w:rsidTr="00EC6F62">
        <w:trPr>
          <w:trHeight w:val="170"/>
          <w:jc w:val="center"/>
        </w:trPr>
        <w:tc>
          <w:tcPr>
            <w:tcW w:w="1782" w:type="pct"/>
            <w:tcBorders>
              <w:top w:val="nil"/>
              <w:left w:val="nil"/>
              <w:bottom w:val="nil"/>
              <w:right w:val="nil"/>
            </w:tcBorders>
          </w:tcPr>
          <w:p w14:paraId="1509138D" w14:textId="77777777" w:rsidR="00A55FC7" w:rsidRPr="00067A21" w:rsidRDefault="00A55FC7" w:rsidP="00A55FC7">
            <w:pPr>
              <w:spacing w:before="36" w:after="36"/>
              <w:ind w:left="708"/>
              <w:rPr>
                <w:moveTo w:id="2469" w:author="Zehui Bai" w:date="2022-03-11T13:53:00Z"/>
                <w:rFonts w:ascii="Arial" w:hAnsi="Arial" w:cs="Arial"/>
                <w:sz w:val="20"/>
                <w:szCs w:val="20"/>
                <w:rPrChange w:id="2470" w:author="Zehui Bai" w:date="2022-03-11T15:16:00Z">
                  <w:rPr>
                    <w:moveTo w:id="2471" w:author="Zehui Bai" w:date="2022-03-11T13:53:00Z"/>
                    <w:sz w:val="18"/>
                    <w:szCs w:val="18"/>
                  </w:rPr>
                </w:rPrChange>
              </w:rPr>
            </w:pPr>
            <w:moveTo w:id="2472" w:author="Zehui Bai" w:date="2022-03-11T13:53:00Z">
              <w:r w:rsidRPr="00067A21">
                <w:rPr>
                  <w:rFonts w:ascii="Arial" w:hAnsi="Arial" w:cs="Arial"/>
                  <w:sz w:val="20"/>
                  <w:szCs w:val="20"/>
                  <w:rPrChange w:id="2473" w:author="Zehui Bai" w:date="2022-03-11T15:16:00Z">
                    <w:rPr>
                      <w:sz w:val="18"/>
                      <w:szCs w:val="18"/>
                    </w:rPr>
                  </w:rPrChange>
                </w:rPr>
                <w:t>Unemployed</w:t>
              </w:r>
            </w:moveTo>
          </w:p>
        </w:tc>
        <w:tc>
          <w:tcPr>
            <w:tcW w:w="644" w:type="pct"/>
            <w:tcBorders>
              <w:top w:val="nil"/>
              <w:left w:val="nil"/>
              <w:bottom w:val="nil"/>
              <w:right w:val="nil"/>
            </w:tcBorders>
          </w:tcPr>
          <w:p w14:paraId="183FC332" w14:textId="75DDEEC3" w:rsidR="00A55FC7" w:rsidRPr="00067A21" w:rsidRDefault="00C20A9C" w:rsidP="00A55FC7">
            <w:pPr>
              <w:spacing w:before="36" w:after="36"/>
              <w:jc w:val="center"/>
              <w:rPr>
                <w:moveTo w:id="2474" w:author="Zehui Bai" w:date="2022-03-11T13:53:00Z"/>
                <w:rFonts w:ascii="Arial" w:hAnsi="Arial" w:cs="Arial"/>
                <w:sz w:val="20"/>
                <w:szCs w:val="20"/>
                <w:rPrChange w:id="2475" w:author="Zehui Bai" w:date="2022-03-11T15:16:00Z">
                  <w:rPr>
                    <w:moveTo w:id="2476" w:author="Zehui Bai" w:date="2022-03-11T13:53:00Z"/>
                    <w:sz w:val="18"/>
                    <w:szCs w:val="18"/>
                  </w:rPr>
                </w:rPrChange>
              </w:rPr>
            </w:pPr>
            <w:ins w:id="2477" w:author="Zehui Bai" w:date="2022-03-11T14:44:00Z">
              <w:r w:rsidRPr="00067A21">
                <w:rPr>
                  <w:rFonts w:ascii="Arial" w:hAnsi="Arial" w:cs="Arial"/>
                  <w:color w:val="333333"/>
                  <w:sz w:val="23"/>
                  <w:szCs w:val="23"/>
                  <w:shd w:val="clear" w:color="auto" w:fill="FFFFFF"/>
                  <w:rPrChange w:id="2478" w:author="Zehui Bai" w:date="2022-03-11T15:16:00Z">
                    <w:rPr>
                      <w:rFonts w:ascii="Source Sans Pro" w:hAnsi="Source Sans Pro"/>
                      <w:color w:val="333333"/>
                      <w:sz w:val="23"/>
                      <w:szCs w:val="23"/>
                      <w:shd w:val="clear" w:color="auto" w:fill="FFFFFF"/>
                    </w:rPr>
                  </w:rPrChange>
                </w:rPr>
                <w:t>57</w:t>
              </w:r>
            </w:ins>
            <w:moveTo w:id="2479" w:author="Zehui Bai" w:date="2022-03-11T13:53:00Z">
              <w:del w:id="2480" w:author="Zehui Bai" w:date="2022-03-11T14:44:00Z">
                <w:r w:rsidR="00A55FC7" w:rsidRPr="00067A21" w:rsidDel="00C20A9C">
                  <w:rPr>
                    <w:rFonts w:ascii="Arial" w:hAnsi="Arial" w:cs="Arial"/>
                    <w:sz w:val="20"/>
                    <w:szCs w:val="20"/>
                    <w:rPrChange w:id="2481" w:author="Zehui Bai" w:date="2022-03-11T15:16:00Z">
                      <w:rPr>
                        <w:sz w:val="18"/>
                        <w:szCs w:val="18"/>
                      </w:rPr>
                    </w:rPrChange>
                  </w:rPr>
                  <w:delText>54</w:delText>
                </w:r>
              </w:del>
            </w:moveTo>
          </w:p>
        </w:tc>
        <w:tc>
          <w:tcPr>
            <w:tcW w:w="645" w:type="pct"/>
            <w:tcBorders>
              <w:top w:val="nil"/>
              <w:left w:val="nil"/>
              <w:bottom w:val="nil"/>
              <w:right w:val="nil"/>
            </w:tcBorders>
          </w:tcPr>
          <w:p w14:paraId="613006C4" w14:textId="77777777" w:rsidR="00A55FC7" w:rsidRPr="00067A21" w:rsidRDefault="00A55FC7" w:rsidP="00A55FC7">
            <w:pPr>
              <w:spacing w:before="36" w:after="36"/>
              <w:jc w:val="center"/>
              <w:rPr>
                <w:moveTo w:id="2482" w:author="Zehui Bai" w:date="2022-03-11T13:53:00Z"/>
                <w:rFonts w:ascii="Arial" w:hAnsi="Arial" w:cs="Arial"/>
                <w:sz w:val="20"/>
                <w:szCs w:val="20"/>
                <w:highlight w:val="yellow"/>
                <w:rPrChange w:id="2483" w:author="Zehui Bai" w:date="2022-03-11T15:16:00Z">
                  <w:rPr>
                    <w:moveTo w:id="2484" w:author="Zehui Bai" w:date="2022-03-11T13:53:00Z"/>
                    <w:sz w:val="18"/>
                    <w:szCs w:val="18"/>
                  </w:rPr>
                </w:rPrChange>
              </w:rPr>
            </w:pPr>
            <w:moveTo w:id="2485" w:author="Zehui Bai" w:date="2022-03-11T13:53:00Z">
              <w:r w:rsidRPr="00067A21">
                <w:rPr>
                  <w:rFonts w:ascii="Arial" w:hAnsi="Arial" w:cs="Arial"/>
                  <w:sz w:val="20"/>
                  <w:szCs w:val="20"/>
                  <w:highlight w:val="yellow"/>
                  <w:rPrChange w:id="2486" w:author="Zehui Bai" w:date="2022-03-11T15:16:00Z">
                    <w:rPr>
                      <w:sz w:val="18"/>
                      <w:szCs w:val="18"/>
                    </w:rPr>
                  </w:rPrChange>
                </w:rPr>
                <w:t>87.1</w:t>
              </w:r>
            </w:moveTo>
          </w:p>
        </w:tc>
        <w:tc>
          <w:tcPr>
            <w:tcW w:w="643" w:type="pct"/>
            <w:tcBorders>
              <w:top w:val="nil"/>
              <w:left w:val="nil"/>
              <w:bottom w:val="nil"/>
              <w:right w:val="nil"/>
            </w:tcBorders>
          </w:tcPr>
          <w:p w14:paraId="0A80707D" w14:textId="6F2632DE" w:rsidR="00A55FC7" w:rsidRPr="00067A21" w:rsidRDefault="00C20A9C" w:rsidP="00A55FC7">
            <w:pPr>
              <w:spacing w:before="36" w:after="36"/>
              <w:jc w:val="center"/>
              <w:rPr>
                <w:moveTo w:id="2487" w:author="Zehui Bai" w:date="2022-03-11T13:53:00Z"/>
                <w:rFonts w:ascii="Arial" w:hAnsi="Arial" w:cs="Arial"/>
                <w:sz w:val="20"/>
                <w:szCs w:val="20"/>
                <w:rPrChange w:id="2488" w:author="Zehui Bai" w:date="2022-03-11T15:16:00Z">
                  <w:rPr>
                    <w:moveTo w:id="2489" w:author="Zehui Bai" w:date="2022-03-11T13:53:00Z"/>
                    <w:sz w:val="18"/>
                    <w:szCs w:val="18"/>
                  </w:rPr>
                </w:rPrChange>
              </w:rPr>
            </w:pPr>
            <w:ins w:id="2490" w:author="Zehui Bai" w:date="2022-03-11T14:44:00Z">
              <w:r w:rsidRPr="00067A21">
                <w:rPr>
                  <w:rFonts w:ascii="Arial" w:hAnsi="Arial" w:cs="Arial"/>
                  <w:color w:val="333333"/>
                  <w:sz w:val="23"/>
                  <w:szCs w:val="23"/>
                  <w:shd w:val="clear" w:color="auto" w:fill="FFFFFF"/>
                  <w:rPrChange w:id="2491" w:author="Zehui Bai" w:date="2022-03-11T15:16:00Z">
                    <w:rPr>
                      <w:rFonts w:ascii="Source Sans Pro" w:hAnsi="Source Sans Pro"/>
                      <w:color w:val="333333"/>
                      <w:sz w:val="23"/>
                      <w:szCs w:val="23"/>
                      <w:shd w:val="clear" w:color="auto" w:fill="FFFFFF"/>
                    </w:rPr>
                  </w:rPrChange>
                </w:rPr>
                <w:t>5</w:t>
              </w:r>
            </w:ins>
            <w:moveTo w:id="2492" w:author="Zehui Bai" w:date="2022-03-11T13:53:00Z">
              <w:del w:id="2493" w:author="Zehui Bai" w:date="2022-03-11T14:44:00Z">
                <w:r w:rsidR="00A55FC7" w:rsidRPr="00067A21" w:rsidDel="00C20A9C">
                  <w:rPr>
                    <w:rFonts w:ascii="Arial" w:hAnsi="Arial" w:cs="Arial"/>
                    <w:sz w:val="20"/>
                    <w:szCs w:val="20"/>
                    <w:rPrChange w:id="2494" w:author="Zehui Bai" w:date="2022-03-11T15:16:00Z">
                      <w:rPr>
                        <w:sz w:val="18"/>
                        <w:szCs w:val="18"/>
                      </w:rPr>
                    </w:rPrChange>
                  </w:rPr>
                  <w:delText>8</w:delText>
                </w:r>
              </w:del>
            </w:moveTo>
          </w:p>
        </w:tc>
        <w:tc>
          <w:tcPr>
            <w:tcW w:w="645" w:type="pct"/>
            <w:tcBorders>
              <w:top w:val="nil"/>
              <w:left w:val="nil"/>
              <w:bottom w:val="nil"/>
              <w:right w:val="nil"/>
            </w:tcBorders>
          </w:tcPr>
          <w:p w14:paraId="7C68125F" w14:textId="77777777" w:rsidR="00A55FC7" w:rsidRPr="00067A21" w:rsidRDefault="00A55FC7" w:rsidP="00A55FC7">
            <w:pPr>
              <w:spacing w:before="36" w:after="36"/>
              <w:jc w:val="center"/>
              <w:rPr>
                <w:moveTo w:id="2495" w:author="Zehui Bai" w:date="2022-03-11T13:53:00Z"/>
                <w:rFonts w:ascii="Arial" w:hAnsi="Arial" w:cs="Arial"/>
                <w:sz w:val="20"/>
                <w:szCs w:val="20"/>
                <w:highlight w:val="yellow"/>
                <w:rPrChange w:id="2496" w:author="Zehui Bai" w:date="2022-03-11T15:16:00Z">
                  <w:rPr>
                    <w:moveTo w:id="2497" w:author="Zehui Bai" w:date="2022-03-11T13:53:00Z"/>
                    <w:sz w:val="18"/>
                    <w:szCs w:val="18"/>
                  </w:rPr>
                </w:rPrChange>
              </w:rPr>
            </w:pPr>
            <w:moveTo w:id="2498" w:author="Zehui Bai" w:date="2022-03-11T13:53:00Z">
              <w:r w:rsidRPr="00067A21">
                <w:rPr>
                  <w:rFonts w:ascii="Arial" w:hAnsi="Arial" w:cs="Arial"/>
                  <w:sz w:val="20"/>
                  <w:szCs w:val="20"/>
                  <w:highlight w:val="yellow"/>
                  <w:rPrChange w:id="2499" w:author="Zehui Bai" w:date="2022-03-11T15:16:00Z">
                    <w:rPr>
                      <w:sz w:val="18"/>
                      <w:szCs w:val="18"/>
                    </w:rPr>
                  </w:rPrChange>
                </w:rPr>
                <w:t>12.9</w:t>
              </w:r>
            </w:moveTo>
          </w:p>
        </w:tc>
        <w:tc>
          <w:tcPr>
            <w:tcW w:w="641" w:type="pct"/>
            <w:tcBorders>
              <w:top w:val="nil"/>
              <w:left w:val="nil"/>
              <w:bottom w:val="nil"/>
              <w:right w:val="nil"/>
            </w:tcBorders>
          </w:tcPr>
          <w:p w14:paraId="3F95B1BC" w14:textId="77777777" w:rsidR="00A55FC7" w:rsidRPr="00067A21" w:rsidRDefault="00A55FC7" w:rsidP="00A55FC7">
            <w:pPr>
              <w:spacing w:before="36" w:after="36"/>
              <w:jc w:val="center"/>
              <w:rPr>
                <w:moveTo w:id="2500" w:author="Zehui Bai" w:date="2022-03-11T13:53:00Z"/>
                <w:rFonts w:ascii="Arial" w:hAnsi="Arial" w:cs="Arial"/>
                <w:sz w:val="20"/>
                <w:szCs w:val="20"/>
                <w:rPrChange w:id="2501" w:author="Zehui Bai" w:date="2022-03-11T15:16:00Z">
                  <w:rPr>
                    <w:moveTo w:id="2502" w:author="Zehui Bai" w:date="2022-03-11T13:53:00Z"/>
                    <w:sz w:val="18"/>
                    <w:szCs w:val="18"/>
                  </w:rPr>
                </w:rPrChange>
              </w:rPr>
            </w:pPr>
          </w:p>
        </w:tc>
      </w:tr>
      <w:tr w:rsidR="00A55FC7" w:rsidRPr="00067A21" w14:paraId="3FC700DC" w14:textId="77777777" w:rsidTr="00EC6F62">
        <w:trPr>
          <w:trHeight w:val="170"/>
          <w:jc w:val="center"/>
        </w:trPr>
        <w:tc>
          <w:tcPr>
            <w:tcW w:w="1782" w:type="pct"/>
            <w:tcBorders>
              <w:top w:val="nil"/>
              <w:left w:val="nil"/>
              <w:bottom w:val="nil"/>
              <w:right w:val="nil"/>
            </w:tcBorders>
            <w:vAlign w:val="center"/>
          </w:tcPr>
          <w:p w14:paraId="0EAABC0C" w14:textId="77777777" w:rsidR="00A55FC7" w:rsidRPr="00067A21" w:rsidRDefault="00A55FC7" w:rsidP="00A55FC7">
            <w:pPr>
              <w:spacing w:before="36" w:after="36"/>
              <w:rPr>
                <w:moveTo w:id="2503" w:author="Zehui Bai" w:date="2022-03-11T13:53:00Z"/>
                <w:rFonts w:ascii="Arial" w:hAnsi="Arial" w:cs="Arial"/>
                <w:b/>
                <w:bCs/>
                <w:sz w:val="20"/>
                <w:szCs w:val="20"/>
                <w:rPrChange w:id="2504" w:author="Zehui Bai" w:date="2022-03-11T15:16:00Z">
                  <w:rPr>
                    <w:moveTo w:id="2505" w:author="Zehui Bai" w:date="2022-03-11T13:53:00Z"/>
                    <w:b/>
                    <w:bCs/>
                    <w:sz w:val="18"/>
                    <w:szCs w:val="18"/>
                  </w:rPr>
                </w:rPrChange>
              </w:rPr>
            </w:pPr>
            <w:commentRangeStart w:id="2506"/>
            <w:moveTo w:id="2507" w:author="Zehui Bai" w:date="2022-03-11T13:53:00Z">
              <w:r w:rsidRPr="00067A21">
                <w:rPr>
                  <w:rFonts w:ascii="Arial" w:eastAsiaTheme="minorEastAsia" w:hAnsi="Arial" w:cs="Arial"/>
                  <w:b/>
                  <w:bCs/>
                  <w:sz w:val="20"/>
                  <w:szCs w:val="20"/>
                  <w:rPrChange w:id="2508" w:author="Zehui Bai" w:date="2022-03-11T15:16:00Z">
                    <w:rPr>
                      <w:rFonts w:eastAsiaTheme="minorEastAsia"/>
                      <w:b/>
                      <w:bCs/>
                      <w:sz w:val="18"/>
                      <w:szCs w:val="18"/>
                    </w:rPr>
                  </w:rPrChange>
                </w:rPr>
                <w:t>Healthcare related job</w:t>
              </w:r>
            </w:moveTo>
            <w:commentRangeEnd w:id="2506"/>
            <w:r w:rsidR="00D444EB" w:rsidRPr="00067A21">
              <w:rPr>
                <w:rStyle w:val="CommentReference"/>
                <w:rFonts w:ascii="Arial" w:hAnsi="Arial" w:cs="Arial"/>
                <w:rPrChange w:id="2509" w:author="Zehui Bai" w:date="2022-03-11T15:16:00Z">
                  <w:rPr>
                    <w:rStyle w:val="CommentReference"/>
                  </w:rPr>
                </w:rPrChange>
              </w:rPr>
              <w:commentReference w:id="2506"/>
            </w:r>
          </w:p>
        </w:tc>
        <w:tc>
          <w:tcPr>
            <w:tcW w:w="644" w:type="pct"/>
            <w:tcBorders>
              <w:top w:val="nil"/>
              <w:left w:val="nil"/>
              <w:bottom w:val="nil"/>
              <w:right w:val="nil"/>
            </w:tcBorders>
          </w:tcPr>
          <w:p w14:paraId="46FCC671" w14:textId="77777777" w:rsidR="00A55FC7" w:rsidRPr="00067A21" w:rsidRDefault="00A55FC7" w:rsidP="00A55FC7">
            <w:pPr>
              <w:spacing w:before="36" w:after="36"/>
              <w:jc w:val="center"/>
              <w:rPr>
                <w:moveTo w:id="2510" w:author="Zehui Bai" w:date="2022-03-11T13:53:00Z"/>
                <w:rFonts w:ascii="Arial" w:hAnsi="Arial" w:cs="Arial"/>
                <w:sz w:val="20"/>
                <w:szCs w:val="20"/>
                <w:rPrChange w:id="2511" w:author="Zehui Bai" w:date="2022-03-11T15:16:00Z">
                  <w:rPr>
                    <w:moveTo w:id="2512" w:author="Zehui Bai" w:date="2022-03-11T13:53:00Z"/>
                    <w:sz w:val="18"/>
                    <w:szCs w:val="18"/>
                  </w:rPr>
                </w:rPrChange>
              </w:rPr>
            </w:pPr>
          </w:p>
        </w:tc>
        <w:tc>
          <w:tcPr>
            <w:tcW w:w="645" w:type="pct"/>
            <w:tcBorders>
              <w:top w:val="nil"/>
              <w:left w:val="nil"/>
              <w:bottom w:val="nil"/>
              <w:right w:val="nil"/>
            </w:tcBorders>
          </w:tcPr>
          <w:p w14:paraId="6A55ABB9" w14:textId="77777777" w:rsidR="00A55FC7" w:rsidRPr="00067A21" w:rsidRDefault="00A55FC7" w:rsidP="00A55FC7">
            <w:pPr>
              <w:spacing w:before="36" w:after="36"/>
              <w:jc w:val="center"/>
              <w:rPr>
                <w:moveTo w:id="2513" w:author="Zehui Bai" w:date="2022-03-11T13:53:00Z"/>
                <w:rFonts w:ascii="Arial" w:hAnsi="Arial" w:cs="Arial"/>
                <w:sz w:val="20"/>
                <w:szCs w:val="20"/>
                <w:rPrChange w:id="2514" w:author="Zehui Bai" w:date="2022-03-11T15:16:00Z">
                  <w:rPr>
                    <w:moveTo w:id="2515" w:author="Zehui Bai" w:date="2022-03-11T13:53:00Z"/>
                    <w:sz w:val="18"/>
                    <w:szCs w:val="18"/>
                  </w:rPr>
                </w:rPrChange>
              </w:rPr>
            </w:pPr>
          </w:p>
        </w:tc>
        <w:tc>
          <w:tcPr>
            <w:tcW w:w="643" w:type="pct"/>
            <w:tcBorders>
              <w:top w:val="nil"/>
              <w:left w:val="nil"/>
              <w:bottom w:val="nil"/>
              <w:right w:val="nil"/>
            </w:tcBorders>
          </w:tcPr>
          <w:p w14:paraId="73A9CDC4" w14:textId="77777777" w:rsidR="00A55FC7" w:rsidRPr="00067A21" w:rsidRDefault="00A55FC7" w:rsidP="00A55FC7">
            <w:pPr>
              <w:spacing w:before="36" w:after="36"/>
              <w:jc w:val="center"/>
              <w:rPr>
                <w:moveTo w:id="2516" w:author="Zehui Bai" w:date="2022-03-11T13:53:00Z"/>
                <w:rFonts w:ascii="Arial" w:hAnsi="Arial" w:cs="Arial"/>
                <w:sz w:val="20"/>
                <w:szCs w:val="20"/>
                <w:rPrChange w:id="2517" w:author="Zehui Bai" w:date="2022-03-11T15:16:00Z">
                  <w:rPr>
                    <w:moveTo w:id="2518" w:author="Zehui Bai" w:date="2022-03-11T13:53:00Z"/>
                    <w:sz w:val="18"/>
                    <w:szCs w:val="18"/>
                  </w:rPr>
                </w:rPrChange>
              </w:rPr>
            </w:pPr>
          </w:p>
        </w:tc>
        <w:tc>
          <w:tcPr>
            <w:tcW w:w="645" w:type="pct"/>
            <w:tcBorders>
              <w:top w:val="nil"/>
              <w:left w:val="nil"/>
              <w:bottom w:val="nil"/>
              <w:right w:val="nil"/>
            </w:tcBorders>
          </w:tcPr>
          <w:p w14:paraId="5447D82E" w14:textId="77777777" w:rsidR="00A55FC7" w:rsidRPr="00067A21" w:rsidRDefault="00A55FC7" w:rsidP="00A55FC7">
            <w:pPr>
              <w:spacing w:before="36" w:after="36"/>
              <w:jc w:val="center"/>
              <w:rPr>
                <w:moveTo w:id="2519" w:author="Zehui Bai" w:date="2022-03-11T13:53:00Z"/>
                <w:rFonts w:ascii="Arial" w:hAnsi="Arial" w:cs="Arial"/>
                <w:sz w:val="20"/>
                <w:szCs w:val="20"/>
                <w:rPrChange w:id="2520" w:author="Zehui Bai" w:date="2022-03-11T15:16:00Z">
                  <w:rPr>
                    <w:moveTo w:id="2521" w:author="Zehui Bai" w:date="2022-03-11T13:53:00Z"/>
                    <w:sz w:val="18"/>
                    <w:szCs w:val="18"/>
                  </w:rPr>
                </w:rPrChange>
              </w:rPr>
            </w:pPr>
          </w:p>
        </w:tc>
        <w:tc>
          <w:tcPr>
            <w:tcW w:w="641" w:type="pct"/>
            <w:tcBorders>
              <w:top w:val="nil"/>
              <w:left w:val="nil"/>
              <w:bottom w:val="nil"/>
              <w:right w:val="nil"/>
            </w:tcBorders>
          </w:tcPr>
          <w:p w14:paraId="633D3FD7" w14:textId="77777777" w:rsidR="00A55FC7" w:rsidRPr="00067A21" w:rsidRDefault="00A55FC7" w:rsidP="00A55FC7">
            <w:pPr>
              <w:spacing w:before="36" w:after="36"/>
              <w:jc w:val="center"/>
              <w:rPr>
                <w:moveTo w:id="2522" w:author="Zehui Bai" w:date="2022-03-11T13:53:00Z"/>
                <w:rFonts w:ascii="Arial" w:hAnsi="Arial" w:cs="Arial"/>
                <w:sz w:val="20"/>
                <w:szCs w:val="20"/>
                <w:highlight w:val="yellow"/>
                <w:rPrChange w:id="2523" w:author="Zehui Bai" w:date="2022-03-11T15:16:00Z">
                  <w:rPr>
                    <w:moveTo w:id="2524" w:author="Zehui Bai" w:date="2022-03-11T13:53:00Z"/>
                    <w:sz w:val="18"/>
                    <w:szCs w:val="18"/>
                  </w:rPr>
                </w:rPrChange>
              </w:rPr>
            </w:pPr>
            <w:moveTo w:id="2525" w:author="Zehui Bai" w:date="2022-03-11T13:53:00Z">
              <w:r w:rsidRPr="00067A21">
                <w:rPr>
                  <w:rFonts w:ascii="Arial" w:hAnsi="Arial" w:cs="Arial"/>
                  <w:sz w:val="20"/>
                  <w:szCs w:val="20"/>
                  <w:highlight w:val="yellow"/>
                  <w:rPrChange w:id="2526" w:author="Zehui Bai" w:date="2022-03-11T15:16:00Z">
                    <w:rPr>
                      <w:sz w:val="18"/>
                      <w:szCs w:val="18"/>
                    </w:rPr>
                  </w:rPrChange>
                </w:rPr>
                <w:t>0.371</w:t>
              </w:r>
            </w:moveTo>
          </w:p>
        </w:tc>
      </w:tr>
      <w:tr w:rsidR="00A55FC7" w:rsidRPr="00067A21" w14:paraId="54955A08" w14:textId="77777777" w:rsidTr="00EC6F62">
        <w:trPr>
          <w:trHeight w:val="170"/>
          <w:jc w:val="center"/>
        </w:trPr>
        <w:tc>
          <w:tcPr>
            <w:tcW w:w="1782" w:type="pct"/>
            <w:tcBorders>
              <w:top w:val="nil"/>
              <w:left w:val="nil"/>
              <w:bottom w:val="nil"/>
              <w:right w:val="nil"/>
            </w:tcBorders>
          </w:tcPr>
          <w:p w14:paraId="5078C506" w14:textId="77777777" w:rsidR="00A55FC7" w:rsidRPr="00067A21" w:rsidRDefault="00A55FC7" w:rsidP="00A55FC7">
            <w:pPr>
              <w:spacing w:before="36" w:after="36"/>
              <w:ind w:left="708"/>
              <w:rPr>
                <w:moveTo w:id="2527" w:author="Zehui Bai" w:date="2022-03-11T13:53:00Z"/>
                <w:rFonts w:ascii="Arial" w:hAnsi="Arial" w:cs="Arial"/>
                <w:sz w:val="20"/>
                <w:szCs w:val="20"/>
                <w:rPrChange w:id="2528" w:author="Zehui Bai" w:date="2022-03-11T15:16:00Z">
                  <w:rPr>
                    <w:moveTo w:id="2529" w:author="Zehui Bai" w:date="2022-03-11T13:53:00Z"/>
                    <w:sz w:val="18"/>
                    <w:szCs w:val="18"/>
                  </w:rPr>
                </w:rPrChange>
              </w:rPr>
            </w:pPr>
            <w:moveTo w:id="2530" w:author="Zehui Bai" w:date="2022-03-11T13:53:00Z">
              <w:r w:rsidRPr="00067A21">
                <w:rPr>
                  <w:rFonts w:ascii="Arial" w:eastAsiaTheme="minorEastAsia" w:hAnsi="Arial" w:cs="Arial"/>
                  <w:sz w:val="20"/>
                  <w:szCs w:val="20"/>
                  <w:rPrChange w:id="2531" w:author="Zehui Bai" w:date="2022-03-11T15:16:00Z">
                    <w:rPr>
                      <w:rFonts w:eastAsiaTheme="minorEastAsia"/>
                      <w:sz w:val="18"/>
                      <w:szCs w:val="18"/>
                    </w:rPr>
                  </w:rPrChange>
                </w:rPr>
                <w:t>Yes</w:t>
              </w:r>
            </w:moveTo>
          </w:p>
        </w:tc>
        <w:tc>
          <w:tcPr>
            <w:tcW w:w="644" w:type="pct"/>
            <w:tcBorders>
              <w:top w:val="nil"/>
              <w:left w:val="nil"/>
              <w:bottom w:val="nil"/>
              <w:right w:val="nil"/>
            </w:tcBorders>
          </w:tcPr>
          <w:p w14:paraId="442B4D7F" w14:textId="45D340F1" w:rsidR="00A55FC7" w:rsidRPr="00067A21" w:rsidRDefault="00D444EB">
            <w:pPr>
              <w:tabs>
                <w:tab w:val="left" w:pos="260"/>
                <w:tab w:val="center" w:pos="476"/>
              </w:tabs>
              <w:spacing w:before="36" w:after="36"/>
              <w:rPr>
                <w:moveTo w:id="2532" w:author="Zehui Bai" w:date="2022-03-11T13:53:00Z"/>
                <w:rFonts w:ascii="Arial" w:hAnsi="Arial" w:cs="Arial"/>
                <w:sz w:val="20"/>
                <w:szCs w:val="20"/>
                <w:rPrChange w:id="2533" w:author="Zehui Bai" w:date="2022-03-11T15:16:00Z">
                  <w:rPr>
                    <w:moveTo w:id="2534" w:author="Zehui Bai" w:date="2022-03-11T13:53:00Z"/>
                    <w:sz w:val="18"/>
                    <w:szCs w:val="18"/>
                  </w:rPr>
                </w:rPrChange>
              </w:rPr>
              <w:pPrChange w:id="2535" w:author="Zehui Bai" w:date="2022-03-11T14:39:00Z">
                <w:pPr>
                  <w:spacing w:before="36" w:after="36"/>
                  <w:jc w:val="center"/>
                </w:pPr>
              </w:pPrChange>
            </w:pPr>
            <w:ins w:id="2536" w:author="Zehui Bai" w:date="2022-03-11T14:39:00Z">
              <w:r w:rsidRPr="00964974">
                <w:rPr>
                  <w:rFonts w:ascii="Arial" w:hAnsi="Arial" w:cs="Arial"/>
                  <w:sz w:val="20"/>
                  <w:szCs w:val="20"/>
                </w:rPr>
                <w:tab/>
              </w:r>
              <w:r w:rsidRPr="00964974">
                <w:rPr>
                  <w:rFonts w:ascii="Arial" w:hAnsi="Arial" w:cs="Arial"/>
                  <w:sz w:val="20"/>
                  <w:szCs w:val="20"/>
                </w:rPr>
                <w:tab/>
              </w:r>
              <w:r w:rsidRPr="00067A21">
                <w:rPr>
                  <w:rFonts w:ascii="Arial" w:hAnsi="Arial" w:cs="Arial"/>
                  <w:color w:val="333333"/>
                  <w:sz w:val="23"/>
                  <w:szCs w:val="23"/>
                  <w:shd w:val="clear" w:color="auto" w:fill="FFFFFF"/>
                  <w:rPrChange w:id="2537" w:author="Zehui Bai" w:date="2022-03-11T15:16:00Z">
                    <w:rPr>
                      <w:rFonts w:ascii="Source Sans Pro" w:hAnsi="Source Sans Pro"/>
                      <w:color w:val="333333"/>
                      <w:sz w:val="23"/>
                      <w:szCs w:val="23"/>
                      <w:shd w:val="clear" w:color="auto" w:fill="FFFFFF"/>
                    </w:rPr>
                  </w:rPrChange>
                </w:rPr>
                <w:t>210</w:t>
              </w:r>
            </w:ins>
            <w:moveTo w:id="2538" w:author="Zehui Bai" w:date="2022-03-11T13:53:00Z">
              <w:del w:id="2539" w:author="Zehui Bai" w:date="2022-03-11T14:39:00Z">
                <w:r w:rsidR="00A55FC7" w:rsidRPr="00067A21" w:rsidDel="00D444EB">
                  <w:rPr>
                    <w:rFonts w:ascii="Arial" w:hAnsi="Arial" w:cs="Arial"/>
                    <w:sz w:val="20"/>
                    <w:szCs w:val="20"/>
                    <w:rPrChange w:id="2540" w:author="Zehui Bai" w:date="2022-03-11T15:16:00Z">
                      <w:rPr>
                        <w:sz w:val="18"/>
                        <w:szCs w:val="18"/>
                      </w:rPr>
                    </w:rPrChange>
                  </w:rPr>
                  <w:delText>207</w:delText>
                </w:r>
              </w:del>
            </w:moveTo>
          </w:p>
        </w:tc>
        <w:tc>
          <w:tcPr>
            <w:tcW w:w="645" w:type="pct"/>
            <w:tcBorders>
              <w:top w:val="nil"/>
              <w:left w:val="nil"/>
              <w:bottom w:val="nil"/>
              <w:right w:val="nil"/>
            </w:tcBorders>
          </w:tcPr>
          <w:p w14:paraId="4C48E491" w14:textId="77777777" w:rsidR="00A55FC7" w:rsidRPr="00067A21" w:rsidRDefault="00A55FC7" w:rsidP="00A55FC7">
            <w:pPr>
              <w:spacing w:before="36" w:after="36"/>
              <w:jc w:val="center"/>
              <w:rPr>
                <w:moveTo w:id="2541" w:author="Zehui Bai" w:date="2022-03-11T13:53:00Z"/>
                <w:rFonts w:ascii="Arial" w:hAnsi="Arial" w:cs="Arial"/>
                <w:sz w:val="20"/>
                <w:szCs w:val="20"/>
                <w:highlight w:val="yellow"/>
                <w:rPrChange w:id="2542" w:author="Zehui Bai" w:date="2022-03-11T15:16:00Z">
                  <w:rPr>
                    <w:moveTo w:id="2543" w:author="Zehui Bai" w:date="2022-03-11T13:53:00Z"/>
                    <w:sz w:val="18"/>
                    <w:szCs w:val="18"/>
                  </w:rPr>
                </w:rPrChange>
              </w:rPr>
            </w:pPr>
            <w:moveTo w:id="2544" w:author="Zehui Bai" w:date="2022-03-11T13:53:00Z">
              <w:r w:rsidRPr="00067A21">
                <w:rPr>
                  <w:rFonts w:ascii="Arial" w:hAnsi="Arial" w:cs="Arial"/>
                  <w:sz w:val="20"/>
                  <w:szCs w:val="20"/>
                  <w:highlight w:val="yellow"/>
                  <w:rPrChange w:id="2545" w:author="Zehui Bai" w:date="2022-03-11T15:16:00Z">
                    <w:rPr>
                      <w:sz w:val="18"/>
                      <w:szCs w:val="18"/>
                    </w:rPr>
                  </w:rPrChange>
                </w:rPr>
                <w:t>88.0</w:t>
              </w:r>
            </w:moveTo>
          </w:p>
        </w:tc>
        <w:tc>
          <w:tcPr>
            <w:tcW w:w="643" w:type="pct"/>
            <w:tcBorders>
              <w:top w:val="nil"/>
              <w:left w:val="nil"/>
              <w:bottom w:val="nil"/>
              <w:right w:val="nil"/>
            </w:tcBorders>
          </w:tcPr>
          <w:p w14:paraId="237569F1" w14:textId="5352A421" w:rsidR="00A55FC7" w:rsidRPr="00067A21" w:rsidRDefault="00D444EB" w:rsidP="00A55FC7">
            <w:pPr>
              <w:spacing w:before="36" w:after="36"/>
              <w:jc w:val="center"/>
              <w:rPr>
                <w:moveTo w:id="2546" w:author="Zehui Bai" w:date="2022-03-11T13:53:00Z"/>
                <w:rFonts w:ascii="Arial" w:hAnsi="Arial" w:cs="Arial"/>
                <w:sz w:val="20"/>
                <w:szCs w:val="20"/>
                <w:rPrChange w:id="2547" w:author="Zehui Bai" w:date="2022-03-11T15:16:00Z">
                  <w:rPr>
                    <w:moveTo w:id="2548" w:author="Zehui Bai" w:date="2022-03-11T13:53:00Z"/>
                    <w:sz w:val="18"/>
                    <w:szCs w:val="18"/>
                  </w:rPr>
                </w:rPrChange>
              </w:rPr>
            </w:pPr>
            <w:ins w:id="2549" w:author="Zehui Bai" w:date="2022-03-11T14:39:00Z">
              <w:r w:rsidRPr="00067A21">
                <w:rPr>
                  <w:rFonts w:ascii="Arial" w:hAnsi="Arial" w:cs="Arial"/>
                  <w:color w:val="333333"/>
                  <w:sz w:val="23"/>
                  <w:szCs w:val="23"/>
                  <w:shd w:val="clear" w:color="auto" w:fill="FFFFFF"/>
                  <w:rPrChange w:id="2550" w:author="Zehui Bai" w:date="2022-03-11T15:16:00Z">
                    <w:rPr>
                      <w:rFonts w:ascii="Source Sans Pro" w:hAnsi="Source Sans Pro"/>
                      <w:color w:val="333333"/>
                      <w:sz w:val="23"/>
                      <w:szCs w:val="23"/>
                      <w:shd w:val="clear" w:color="auto" w:fill="FFFFFF"/>
                    </w:rPr>
                  </w:rPrChange>
                </w:rPr>
                <w:t>25</w:t>
              </w:r>
            </w:ins>
            <w:moveTo w:id="2551" w:author="Zehui Bai" w:date="2022-03-11T13:53:00Z">
              <w:del w:id="2552" w:author="Zehui Bai" w:date="2022-03-11T14:39:00Z">
                <w:r w:rsidR="00A55FC7" w:rsidRPr="00067A21" w:rsidDel="00D444EB">
                  <w:rPr>
                    <w:rFonts w:ascii="Arial" w:hAnsi="Arial" w:cs="Arial"/>
                    <w:sz w:val="20"/>
                    <w:szCs w:val="20"/>
                    <w:rPrChange w:id="2553" w:author="Zehui Bai" w:date="2022-03-11T15:16:00Z">
                      <w:rPr>
                        <w:sz w:val="18"/>
                        <w:szCs w:val="18"/>
                      </w:rPr>
                    </w:rPrChange>
                  </w:rPr>
                  <w:delText>28</w:delText>
                </w:r>
              </w:del>
            </w:moveTo>
          </w:p>
        </w:tc>
        <w:tc>
          <w:tcPr>
            <w:tcW w:w="645" w:type="pct"/>
            <w:tcBorders>
              <w:top w:val="nil"/>
              <w:left w:val="nil"/>
              <w:bottom w:val="nil"/>
              <w:right w:val="nil"/>
            </w:tcBorders>
          </w:tcPr>
          <w:p w14:paraId="6A6DFF2A" w14:textId="77777777" w:rsidR="00A55FC7" w:rsidRPr="00067A21" w:rsidRDefault="00A55FC7" w:rsidP="00A55FC7">
            <w:pPr>
              <w:spacing w:before="36" w:after="36"/>
              <w:jc w:val="center"/>
              <w:rPr>
                <w:moveTo w:id="2554" w:author="Zehui Bai" w:date="2022-03-11T13:53:00Z"/>
                <w:rFonts w:ascii="Arial" w:hAnsi="Arial" w:cs="Arial"/>
                <w:sz w:val="20"/>
                <w:szCs w:val="20"/>
                <w:highlight w:val="yellow"/>
                <w:rPrChange w:id="2555" w:author="Zehui Bai" w:date="2022-03-11T15:16:00Z">
                  <w:rPr>
                    <w:moveTo w:id="2556" w:author="Zehui Bai" w:date="2022-03-11T13:53:00Z"/>
                    <w:sz w:val="18"/>
                    <w:szCs w:val="18"/>
                  </w:rPr>
                </w:rPrChange>
              </w:rPr>
            </w:pPr>
            <w:moveTo w:id="2557" w:author="Zehui Bai" w:date="2022-03-11T13:53:00Z">
              <w:r w:rsidRPr="00067A21">
                <w:rPr>
                  <w:rFonts w:ascii="Arial" w:hAnsi="Arial" w:cs="Arial"/>
                  <w:sz w:val="20"/>
                  <w:szCs w:val="20"/>
                  <w:highlight w:val="yellow"/>
                  <w:rPrChange w:id="2558" w:author="Zehui Bai" w:date="2022-03-11T15:16:00Z">
                    <w:rPr>
                      <w:sz w:val="18"/>
                      <w:szCs w:val="18"/>
                    </w:rPr>
                  </w:rPrChange>
                </w:rPr>
                <w:t>11.9</w:t>
              </w:r>
            </w:moveTo>
          </w:p>
        </w:tc>
        <w:tc>
          <w:tcPr>
            <w:tcW w:w="641" w:type="pct"/>
            <w:tcBorders>
              <w:top w:val="nil"/>
              <w:left w:val="nil"/>
              <w:bottom w:val="nil"/>
              <w:right w:val="nil"/>
            </w:tcBorders>
          </w:tcPr>
          <w:p w14:paraId="18E2EC71" w14:textId="77777777" w:rsidR="00A55FC7" w:rsidRPr="00067A21" w:rsidRDefault="00A55FC7" w:rsidP="00A55FC7">
            <w:pPr>
              <w:spacing w:before="36" w:after="36"/>
              <w:jc w:val="center"/>
              <w:rPr>
                <w:moveTo w:id="2559" w:author="Zehui Bai" w:date="2022-03-11T13:53:00Z"/>
                <w:rFonts w:ascii="Arial" w:hAnsi="Arial" w:cs="Arial"/>
                <w:sz w:val="20"/>
                <w:szCs w:val="20"/>
                <w:rPrChange w:id="2560" w:author="Zehui Bai" w:date="2022-03-11T15:16:00Z">
                  <w:rPr>
                    <w:moveTo w:id="2561" w:author="Zehui Bai" w:date="2022-03-11T13:53:00Z"/>
                    <w:sz w:val="18"/>
                    <w:szCs w:val="18"/>
                  </w:rPr>
                </w:rPrChange>
              </w:rPr>
            </w:pPr>
          </w:p>
        </w:tc>
      </w:tr>
      <w:tr w:rsidR="00A55FC7" w:rsidRPr="00067A21" w14:paraId="25CEDF11" w14:textId="77777777" w:rsidTr="00EC6F62">
        <w:trPr>
          <w:trHeight w:val="170"/>
          <w:jc w:val="center"/>
        </w:trPr>
        <w:tc>
          <w:tcPr>
            <w:tcW w:w="1782" w:type="pct"/>
            <w:tcBorders>
              <w:top w:val="nil"/>
              <w:left w:val="nil"/>
              <w:bottom w:val="nil"/>
              <w:right w:val="nil"/>
            </w:tcBorders>
          </w:tcPr>
          <w:p w14:paraId="00ABBA7B" w14:textId="77777777" w:rsidR="00A55FC7" w:rsidRPr="00067A21" w:rsidRDefault="00A55FC7" w:rsidP="00A55FC7">
            <w:pPr>
              <w:spacing w:before="36" w:after="36"/>
              <w:ind w:left="708"/>
              <w:rPr>
                <w:moveTo w:id="2562" w:author="Zehui Bai" w:date="2022-03-11T13:53:00Z"/>
                <w:rFonts w:ascii="Arial" w:hAnsi="Arial" w:cs="Arial"/>
                <w:sz w:val="20"/>
                <w:szCs w:val="20"/>
                <w:rPrChange w:id="2563" w:author="Zehui Bai" w:date="2022-03-11T15:16:00Z">
                  <w:rPr>
                    <w:moveTo w:id="2564" w:author="Zehui Bai" w:date="2022-03-11T13:53:00Z"/>
                    <w:sz w:val="18"/>
                    <w:szCs w:val="18"/>
                  </w:rPr>
                </w:rPrChange>
              </w:rPr>
            </w:pPr>
            <w:moveTo w:id="2565" w:author="Zehui Bai" w:date="2022-03-11T13:53:00Z">
              <w:r w:rsidRPr="00067A21">
                <w:rPr>
                  <w:rFonts w:ascii="Arial" w:eastAsiaTheme="minorEastAsia" w:hAnsi="Arial" w:cs="Arial"/>
                  <w:sz w:val="20"/>
                  <w:szCs w:val="20"/>
                  <w:rPrChange w:id="2566" w:author="Zehui Bai" w:date="2022-03-11T15:16:00Z">
                    <w:rPr>
                      <w:rFonts w:eastAsiaTheme="minorEastAsia"/>
                      <w:sz w:val="18"/>
                      <w:szCs w:val="18"/>
                    </w:rPr>
                  </w:rPrChange>
                </w:rPr>
                <w:t>no</w:t>
              </w:r>
            </w:moveTo>
          </w:p>
        </w:tc>
        <w:tc>
          <w:tcPr>
            <w:tcW w:w="644" w:type="pct"/>
            <w:tcBorders>
              <w:top w:val="nil"/>
              <w:left w:val="nil"/>
              <w:bottom w:val="nil"/>
              <w:right w:val="nil"/>
            </w:tcBorders>
          </w:tcPr>
          <w:p w14:paraId="571D9E6E" w14:textId="4A8457E9" w:rsidR="00A55FC7" w:rsidRPr="00067A21" w:rsidRDefault="00D444EB" w:rsidP="00A55FC7">
            <w:pPr>
              <w:spacing w:before="36" w:after="36"/>
              <w:jc w:val="center"/>
              <w:rPr>
                <w:moveTo w:id="2567" w:author="Zehui Bai" w:date="2022-03-11T13:53:00Z"/>
                <w:rFonts w:ascii="Arial" w:hAnsi="Arial" w:cs="Arial"/>
                <w:sz w:val="20"/>
                <w:szCs w:val="20"/>
                <w:rPrChange w:id="2568" w:author="Zehui Bai" w:date="2022-03-11T15:16:00Z">
                  <w:rPr>
                    <w:moveTo w:id="2569" w:author="Zehui Bai" w:date="2022-03-11T13:53:00Z"/>
                    <w:sz w:val="18"/>
                    <w:szCs w:val="18"/>
                  </w:rPr>
                </w:rPrChange>
              </w:rPr>
            </w:pPr>
            <w:ins w:id="2570" w:author="Zehui Bai" w:date="2022-03-11T14:39:00Z">
              <w:r w:rsidRPr="00067A21">
                <w:rPr>
                  <w:rFonts w:ascii="Arial" w:hAnsi="Arial" w:cs="Arial"/>
                  <w:color w:val="333333"/>
                  <w:sz w:val="23"/>
                  <w:szCs w:val="23"/>
                  <w:shd w:val="clear" w:color="auto" w:fill="FFFFFF"/>
                  <w:rPrChange w:id="2571" w:author="Zehui Bai" w:date="2022-03-11T15:16:00Z">
                    <w:rPr>
                      <w:rFonts w:ascii="Source Sans Pro" w:hAnsi="Source Sans Pro"/>
                      <w:color w:val="333333"/>
                      <w:sz w:val="23"/>
                      <w:szCs w:val="23"/>
                      <w:shd w:val="clear" w:color="auto" w:fill="FFFFFF"/>
                    </w:rPr>
                  </w:rPrChange>
                </w:rPr>
                <w:t>522</w:t>
              </w:r>
            </w:ins>
            <w:moveTo w:id="2572" w:author="Zehui Bai" w:date="2022-03-11T13:53:00Z">
              <w:del w:id="2573" w:author="Zehui Bai" w:date="2022-03-11T14:39:00Z">
                <w:r w:rsidR="00A55FC7" w:rsidRPr="00067A21" w:rsidDel="00D444EB">
                  <w:rPr>
                    <w:rFonts w:ascii="Arial" w:hAnsi="Arial" w:cs="Arial"/>
                    <w:sz w:val="20"/>
                    <w:szCs w:val="20"/>
                    <w:rPrChange w:id="2574" w:author="Zehui Bai" w:date="2022-03-11T15:16:00Z">
                      <w:rPr>
                        <w:sz w:val="18"/>
                        <w:szCs w:val="18"/>
                      </w:rPr>
                    </w:rPrChange>
                  </w:rPr>
                  <w:delText>503</w:delText>
                </w:r>
              </w:del>
            </w:moveTo>
          </w:p>
        </w:tc>
        <w:tc>
          <w:tcPr>
            <w:tcW w:w="645" w:type="pct"/>
            <w:tcBorders>
              <w:top w:val="nil"/>
              <w:left w:val="nil"/>
              <w:bottom w:val="nil"/>
              <w:right w:val="nil"/>
            </w:tcBorders>
          </w:tcPr>
          <w:p w14:paraId="2653C013" w14:textId="77777777" w:rsidR="00A55FC7" w:rsidRPr="00067A21" w:rsidRDefault="00A55FC7" w:rsidP="00A55FC7">
            <w:pPr>
              <w:spacing w:before="36" w:after="36"/>
              <w:jc w:val="center"/>
              <w:rPr>
                <w:moveTo w:id="2575" w:author="Zehui Bai" w:date="2022-03-11T13:53:00Z"/>
                <w:rFonts w:ascii="Arial" w:eastAsiaTheme="minorEastAsia" w:hAnsi="Arial" w:cs="Arial"/>
                <w:sz w:val="20"/>
                <w:szCs w:val="20"/>
                <w:highlight w:val="yellow"/>
                <w:rPrChange w:id="2576" w:author="Zehui Bai" w:date="2022-03-11T15:16:00Z">
                  <w:rPr>
                    <w:moveTo w:id="2577" w:author="Zehui Bai" w:date="2022-03-11T13:53:00Z"/>
                    <w:rFonts w:eastAsiaTheme="minorEastAsia"/>
                    <w:sz w:val="18"/>
                    <w:szCs w:val="18"/>
                  </w:rPr>
                </w:rPrChange>
              </w:rPr>
            </w:pPr>
            <w:moveTo w:id="2578" w:author="Zehui Bai" w:date="2022-03-11T13:53:00Z">
              <w:r w:rsidRPr="00067A21">
                <w:rPr>
                  <w:rFonts w:ascii="Arial" w:eastAsiaTheme="minorEastAsia" w:hAnsi="Arial" w:cs="Arial"/>
                  <w:sz w:val="20"/>
                  <w:szCs w:val="20"/>
                  <w:highlight w:val="yellow"/>
                  <w:rPrChange w:id="2579" w:author="Zehui Bai" w:date="2022-03-11T15:16:00Z">
                    <w:rPr>
                      <w:rFonts w:eastAsiaTheme="minorEastAsia"/>
                      <w:sz w:val="18"/>
                      <w:szCs w:val="18"/>
                    </w:rPr>
                  </w:rPrChange>
                </w:rPr>
                <w:t>85.5</w:t>
              </w:r>
            </w:moveTo>
          </w:p>
        </w:tc>
        <w:tc>
          <w:tcPr>
            <w:tcW w:w="643" w:type="pct"/>
            <w:tcBorders>
              <w:top w:val="nil"/>
              <w:left w:val="nil"/>
              <w:bottom w:val="nil"/>
              <w:right w:val="nil"/>
            </w:tcBorders>
          </w:tcPr>
          <w:p w14:paraId="75FC5D3C" w14:textId="7AEE970A" w:rsidR="00A55FC7" w:rsidRPr="00067A21" w:rsidRDefault="00D444EB" w:rsidP="00A55FC7">
            <w:pPr>
              <w:spacing w:before="36" w:after="36"/>
              <w:jc w:val="center"/>
              <w:rPr>
                <w:moveTo w:id="2580" w:author="Zehui Bai" w:date="2022-03-11T13:53:00Z"/>
                <w:rFonts w:ascii="Arial" w:hAnsi="Arial" w:cs="Arial"/>
                <w:sz w:val="20"/>
                <w:szCs w:val="20"/>
                <w:rPrChange w:id="2581" w:author="Zehui Bai" w:date="2022-03-11T15:16:00Z">
                  <w:rPr>
                    <w:moveTo w:id="2582" w:author="Zehui Bai" w:date="2022-03-11T13:53:00Z"/>
                    <w:sz w:val="18"/>
                    <w:szCs w:val="18"/>
                  </w:rPr>
                </w:rPrChange>
              </w:rPr>
            </w:pPr>
            <w:ins w:id="2583" w:author="Zehui Bai" w:date="2022-03-11T14:39:00Z">
              <w:r w:rsidRPr="00067A21">
                <w:rPr>
                  <w:rFonts w:ascii="Arial" w:hAnsi="Arial" w:cs="Arial"/>
                  <w:color w:val="333333"/>
                  <w:sz w:val="23"/>
                  <w:szCs w:val="23"/>
                  <w:shd w:val="clear" w:color="auto" w:fill="FFFFFF"/>
                  <w:rPrChange w:id="2584" w:author="Zehui Bai" w:date="2022-03-11T15:16:00Z">
                    <w:rPr>
                      <w:rFonts w:ascii="Source Sans Pro" w:hAnsi="Source Sans Pro"/>
                      <w:color w:val="333333"/>
                      <w:sz w:val="23"/>
                      <w:szCs w:val="23"/>
                      <w:shd w:val="clear" w:color="auto" w:fill="FFFFFF"/>
                    </w:rPr>
                  </w:rPrChange>
                </w:rPr>
                <w:t>66</w:t>
              </w:r>
            </w:ins>
            <w:moveTo w:id="2585" w:author="Zehui Bai" w:date="2022-03-11T13:53:00Z">
              <w:del w:id="2586" w:author="Zehui Bai" w:date="2022-03-11T14:39:00Z">
                <w:r w:rsidR="00A55FC7" w:rsidRPr="00067A21" w:rsidDel="00D444EB">
                  <w:rPr>
                    <w:rFonts w:ascii="Arial" w:hAnsi="Arial" w:cs="Arial"/>
                    <w:sz w:val="20"/>
                    <w:szCs w:val="20"/>
                    <w:rPrChange w:id="2587" w:author="Zehui Bai" w:date="2022-03-11T15:16:00Z">
                      <w:rPr>
                        <w:sz w:val="18"/>
                        <w:szCs w:val="18"/>
                      </w:rPr>
                    </w:rPrChange>
                  </w:rPr>
                  <w:delText>85</w:delText>
                </w:r>
              </w:del>
            </w:moveTo>
          </w:p>
        </w:tc>
        <w:tc>
          <w:tcPr>
            <w:tcW w:w="645" w:type="pct"/>
            <w:tcBorders>
              <w:top w:val="nil"/>
              <w:left w:val="nil"/>
              <w:bottom w:val="nil"/>
              <w:right w:val="nil"/>
            </w:tcBorders>
          </w:tcPr>
          <w:p w14:paraId="6D91B9CF" w14:textId="77777777" w:rsidR="00A55FC7" w:rsidRPr="00067A21" w:rsidRDefault="00A55FC7" w:rsidP="00A55FC7">
            <w:pPr>
              <w:spacing w:before="36" w:after="36"/>
              <w:jc w:val="center"/>
              <w:rPr>
                <w:moveTo w:id="2588" w:author="Zehui Bai" w:date="2022-03-11T13:53:00Z"/>
                <w:rFonts w:ascii="Arial" w:hAnsi="Arial" w:cs="Arial"/>
                <w:sz w:val="20"/>
                <w:szCs w:val="20"/>
                <w:highlight w:val="yellow"/>
                <w:rPrChange w:id="2589" w:author="Zehui Bai" w:date="2022-03-11T15:16:00Z">
                  <w:rPr>
                    <w:moveTo w:id="2590" w:author="Zehui Bai" w:date="2022-03-11T13:53:00Z"/>
                    <w:sz w:val="18"/>
                    <w:szCs w:val="18"/>
                  </w:rPr>
                </w:rPrChange>
              </w:rPr>
            </w:pPr>
            <w:moveTo w:id="2591" w:author="Zehui Bai" w:date="2022-03-11T13:53:00Z">
              <w:r w:rsidRPr="00067A21">
                <w:rPr>
                  <w:rFonts w:ascii="Arial" w:hAnsi="Arial" w:cs="Arial"/>
                  <w:sz w:val="20"/>
                  <w:szCs w:val="20"/>
                  <w:highlight w:val="yellow"/>
                  <w:rPrChange w:id="2592" w:author="Zehui Bai" w:date="2022-03-11T15:16:00Z">
                    <w:rPr>
                      <w:sz w:val="18"/>
                      <w:szCs w:val="18"/>
                    </w:rPr>
                  </w:rPrChange>
                </w:rPr>
                <w:t>14.5</w:t>
              </w:r>
            </w:moveTo>
          </w:p>
        </w:tc>
        <w:tc>
          <w:tcPr>
            <w:tcW w:w="641" w:type="pct"/>
            <w:tcBorders>
              <w:top w:val="nil"/>
              <w:left w:val="nil"/>
              <w:bottom w:val="nil"/>
              <w:right w:val="nil"/>
            </w:tcBorders>
          </w:tcPr>
          <w:p w14:paraId="0A923383" w14:textId="77777777" w:rsidR="00A55FC7" w:rsidRPr="00067A21" w:rsidRDefault="00A55FC7" w:rsidP="00A55FC7">
            <w:pPr>
              <w:spacing w:before="36" w:after="36"/>
              <w:jc w:val="center"/>
              <w:rPr>
                <w:moveTo w:id="2593" w:author="Zehui Bai" w:date="2022-03-11T13:53:00Z"/>
                <w:rFonts w:ascii="Arial" w:hAnsi="Arial" w:cs="Arial"/>
                <w:sz w:val="20"/>
                <w:szCs w:val="20"/>
                <w:rPrChange w:id="2594" w:author="Zehui Bai" w:date="2022-03-11T15:16:00Z">
                  <w:rPr>
                    <w:moveTo w:id="2595" w:author="Zehui Bai" w:date="2022-03-11T13:53:00Z"/>
                    <w:sz w:val="18"/>
                    <w:szCs w:val="18"/>
                  </w:rPr>
                </w:rPrChange>
              </w:rPr>
            </w:pPr>
          </w:p>
        </w:tc>
      </w:tr>
      <w:tr w:rsidR="00A55FC7" w:rsidRPr="00067A21" w14:paraId="45C47ECD" w14:textId="77777777" w:rsidTr="00EC6F62">
        <w:trPr>
          <w:trHeight w:val="170"/>
          <w:jc w:val="center"/>
        </w:trPr>
        <w:tc>
          <w:tcPr>
            <w:tcW w:w="1782" w:type="pct"/>
            <w:tcBorders>
              <w:top w:val="nil"/>
              <w:left w:val="nil"/>
              <w:bottom w:val="nil"/>
              <w:right w:val="nil"/>
            </w:tcBorders>
          </w:tcPr>
          <w:p w14:paraId="0C5044AE" w14:textId="79E3B913" w:rsidR="00A55FC7" w:rsidRPr="00067A21" w:rsidRDefault="00A55FC7" w:rsidP="00A55FC7">
            <w:pPr>
              <w:spacing w:before="36" w:after="36"/>
              <w:rPr>
                <w:moveTo w:id="2596" w:author="Zehui Bai" w:date="2022-03-11T13:53:00Z"/>
                <w:rFonts w:ascii="Arial" w:hAnsi="Arial" w:cs="Arial"/>
                <w:b/>
                <w:bCs/>
                <w:sz w:val="20"/>
                <w:szCs w:val="20"/>
                <w:rPrChange w:id="2597" w:author="Zehui Bai" w:date="2022-03-11T15:16:00Z">
                  <w:rPr>
                    <w:moveTo w:id="2598" w:author="Zehui Bai" w:date="2022-03-11T13:53:00Z"/>
                    <w:b/>
                    <w:bCs/>
                    <w:sz w:val="18"/>
                    <w:szCs w:val="18"/>
                  </w:rPr>
                </w:rPrChange>
              </w:rPr>
            </w:pPr>
            <w:moveTo w:id="2599" w:author="Zehui Bai" w:date="2022-03-11T13:53:00Z">
              <w:r w:rsidRPr="00067A21">
                <w:rPr>
                  <w:rFonts w:ascii="Arial" w:hAnsi="Arial" w:cs="Arial"/>
                  <w:b/>
                  <w:bCs/>
                  <w:sz w:val="20"/>
                  <w:szCs w:val="20"/>
                  <w:rPrChange w:id="2600" w:author="Zehui Bai" w:date="2022-03-11T15:16:00Z">
                    <w:rPr>
                      <w:b/>
                      <w:bCs/>
                      <w:sz w:val="18"/>
                      <w:szCs w:val="18"/>
                    </w:rPr>
                  </w:rPrChange>
                </w:rPr>
                <w:t>Monthly income (</w:t>
              </w:r>
            </w:moveTo>
            <w:ins w:id="2601" w:author="Zehui Bai" w:date="2022-03-11T13:59:00Z">
              <w:r w:rsidRPr="00964974">
                <w:rPr>
                  <w:rFonts w:ascii="Arial" w:hAnsi="Arial" w:cs="Arial"/>
                  <w:b/>
                  <w:bCs/>
                  <w:sz w:val="20"/>
                  <w:szCs w:val="20"/>
                </w:rPr>
                <w:t xml:space="preserve">in </w:t>
              </w:r>
            </w:ins>
            <w:moveTo w:id="2602" w:author="Zehui Bai" w:date="2022-03-11T13:53:00Z">
              <w:r w:rsidRPr="00067A21">
                <w:rPr>
                  <w:rFonts w:ascii="Arial" w:hAnsi="Arial" w:cs="Arial"/>
                  <w:b/>
                  <w:bCs/>
                  <w:sz w:val="20"/>
                  <w:szCs w:val="20"/>
                  <w:rPrChange w:id="2603" w:author="Zehui Bai" w:date="2022-03-11T15:16:00Z">
                    <w:rPr>
                      <w:b/>
                      <w:bCs/>
                      <w:sz w:val="18"/>
                      <w:szCs w:val="18"/>
                    </w:rPr>
                  </w:rPrChange>
                </w:rPr>
                <w:t>€)</w:t>
              </w:r>
            </w:moveTo>
          </w:p>
        </w:tc>
        <w:tc>
          <w:tcPr>
            <w:tcW w:w="644" w:type="pct"/>
            <w:tcBorders>
              <w:top w:val="nil"/>
              <w:left w:val="nil"/>
              <w:bottom w:val="nil"/>
              <w:right w:val="nil"/>
            </w:tcBorders>
          </w:tcPr>
          <w:p w14:paraId="7E676ED8" w14:textId="77777777" w:rsidR="00A55FC7" w:rsidRPr="00067A21" w:rsidRDefault="00A55FC7" w:rsidP="00A55FC7">
            <w:pPr>
              <w:spacing w:before="36" w:after="36"/>
              <w:jc w:val="center"/>
              <w:rPr>
                <w:moveTo w:id="2604" w:author="Zehui Bai" w:date="2022-03-11T13:53:00Z"/>
                <w:rFonts w:ascii="Arial" w:hAnsi="Arial" w:cs="Arial"/>
                <w:sz w:val="20"/>
                <w:szCs w:val="20"/>
                <w:rPrChange w:id="2605" w:author="Zehui Bai" w:date="2022-03-11T15:16:00Z">
                  <w:rPr>
                    <w:moveTo w:id="2606" w:author="Zehui Bai" w:date="2022-03-11T13:53:00Z"/>
                    <w:sz w:val="18"/>
                    <w:szCs w:val="18"/>
                  </w:rPr>
                </w:rPrChange>
              </w:rPr>
            </w:pPr>
          </w:p>
        </w:tc>
        <w:tc>
          <w:tcPr>
            <w:tcW w:w="645" w:type="pct"/>
            <w:tcBorders>
              <w:top w:val="nil"/>
              <w:left w:val="nil"/>
              <w:bottom w:val="nil"/>
              <w:right w:val="nil"/>
            </w:tcBorders>
          </w:tcPr>
          <w:p w14:paraId="6114580B" w14:textId="77777777" w:rsidR="00A55FC7" w:rsidRPr="00067A21" w:rsidRDefault="00A55FC7" w:rsidP="00A55FC7">
            <w:pPr>
              <w:spacing w:before="36" w:after="36"/>
              <w:jc w:val="center"/>
              <w:rPr>
                <w:moveTo w:id="2607" w:author="Zehui Bai" w:date="2022-03-11T13:53:00Z"/>
                <w:rFonts w:ascii="Arial" w:hAnsi="Arial" w:cs="Arial"/>
                <w:sz w:val="20"/>
                <w:szCs w:val="20"/>
                <w:rPrChange w:id="2608" w:author="Zehui Bai" w:date="2022-03-11T15:16:00Z">
                  <w:rPr>
                    <w:moveTo w:id="2609" w:author="Zehui Bai" w:date="2022-03-11T13:53:00Z"/>
                    <w:sz w:val="18"/>
                    <w:szCs w:val="18"/>
                  </w:rPr>
                </w:rPrChange>
              </w:rPr>
            </w:pPr>
          </w:p>
        </w:tc>
        <w:tc>
          <w:tcPr>
            <w:tcW w:w="643" w:type="pct"/>
            <w:tcBorders>
              <w:top w:val="nil"/>
              <w:left w:val="nil"/>
              <w:bottom w:val="nil"/>
              <w:right w:val="nil"/>
            </w:tcBorders>
          </w:tcPr>
          <w:p w14:paraId="64827656" w14:textId="77777777" w:rsidR="00A55FC7" w:rsidRPr="00067A21" w:rsidRDefault="00A55FC7" w:rsidP="00A55FC7">
            <w:pPr>
              <w:spacing w:before="36" w:after="36"/>
              <w:jc w:val="center"/>
              <w:rPr>
                <w:moveTo w:id="2610" w:author="Zehui Bai" w:date="2022-03-11T13:53:00Z"/>
                <w:rFonts w:ascii="Arial" w:hAnsi="Arial" w:cs="Arial"/>
                <w:sz w:val="20"/>
                <w:szCs w:val="20"/>
                <w:rPrChange w:id="2611" w:author="Zehui Bai" w:date="2022-03-11T15:16:00Z">
                  <w:rPr>
                    <w:moveTo w:id="2612" w:author="Zehui Bai" w:date="2022-03-11T13:53:00Z"/>
                    <w:sz w:val="18"/>
                    <w:szCs w:val="18"/>
                  </w:rPr>
                </w:rPrChange>
              </w:rPr>
            </w:pPr>
          </w:p>
        </w:tc>
        <w:tc>
          <w:tcPr>
            <w:tcW w:w="645" w:type="pct"/>
            <w:tcBorders>
              <w:top w:val="nil"/>
              <w:left w:val="nil"/>
              <w:bottom w:val="nil"/>
              <w:right w:val="nil"/>
            </w:tcBorders>
          </w:tcPr>
          <w:p w14:paraId="7C02A0FF" w14:textId="77777777" w:rsidR="00A55FC7" w:rsidRPr="00067A21" w:rsidRDefault="00A55FC7" w:rsidP="00A55FC7">
            <w:pPr>
              <w:spacing w:before="36" w:after="36"/>
              <w:jc w:val="center"/>
              <w:rPr>
                <w:moveTo w:id="2613" w:author="Zehui Bai" w:date="2022-03-11T13:53:00Z"/>
                <w:rFonts w:ascii="Arial" w:hAnsi="Arial" w:cs="Arial"/>
                <w:sz w:val="20"/>
                <w:szCs w:val="20"/>
                <w:rPrChange w:id="2614" w:author="Zehui Bai" w:date="2022-03-11T15:16:00Z">
                  <w:rPr>
                    <w:moveTo w:id="2615" w:author="Zehui Bai" w:date="2022-03-11T13:53:00Z"/>
                    <w:sz w:val="18"/>
                    <w:szCs w:val="18"/>
                  </w:rPr>
                </w:rPrChange>
              </w:rPr>
            </w:pPr>
          </w:p>
        </w:tc>
        <w:tc>
          <w:tcPr>
            <w:tcW w:w="641" w:type="pct"/>
            <w:tcBorders>
              <w:top w:val="nil"/>
              <w:left w:val="nil"/>
              <w:bottom w:val="nil"/>
              <w:right w:val="nil"/>
            </w:tcBorders>
          </w:tcPr>
          <w:p w14:paraId="0BE75C16" w14:textId="77777777" w:rsidR="00A55FC7" w:rsidRPr="00067A21" w:rsidRDefault="00A55FC7" w:rsidP="00A55FC7">
            <w:pPr>
              <w:spacing w:before="36" w:after="36"/>
              <w:jc w:val="center"/>
              <w:rPr>
                <w:moveTo w:id="2616" w:author="Zehui Bai" w:date="2022-03-11T13:53:00Z"/>
                <w:rFonts w:ascii="Arial" w:hAnsi="Arial" w:cs="Arial"/>
                <w:sz w:val="20"/>
                <w:szCs w:val="20"/>
                <w:rPrChange w:id="2617" w:author="Zehui Bai" w:date="2022-03-11T15:16:00Z">
                  <w:rPr>
                    <w:moveTo w:id="2618" w:author="Zehui Bai" w:date="2022-03-11T13:53:00Z"/>
                    <w:sz w:val="18"/>
                    <w:szCs w:val="18"/>
                  </w:rPr>
                </w:rPrChange>
              </w:rPr>
            </w:pPr>
            <w:moveTo w:id="2619" w:author="Zehui Bai" w:date="2022-03-11T13:53:00Z">
              <w:r w:rsidRPr="00067A21">
                <w:rPr>
                  <w:rFonts w:ascii="Arial" w:hAnsi="Arial" w:cs="Arial"/>
                  <w:sz w:val="20"/>
                  <w:szCs w:val="20"/>
                  <w:highlight w:val="yellow"/>
                  <w:rPrChange w:id="2620" w:author="Zehui Bai" w:date="2022-03-11T15:16:00Z">
                    <w:rPr>
                      <w:sz w:val="18"/>
                      <w:szCs w:val="18"/>
                    </w:rPr>
                  </w:rPrChange>
                </w:rPr>
                <w:t>&lt;0.05</w:t>
              </w:r>
            </w:moveTo>
          </w:p>
        </w:tc>
      </w:tr>
      <w:tr w:rsidR="00A55FC7" w:rsidRPr="00067A21" w14:paraId="4A034C69" w14:textId="77777777" w:rsidTr="00EC6F62">
        <w:trPr>
          <w:trHeight w:val="170"/>
          <w:jc w:val="center"/>
        </w:trPr>
        <w:tc>
          <w:tcPr>
            <w:tcW w:w="1782" w:type="pct"/>
            <w:tcBorders>
              <w:top w:val="nil"/>
              <w:left w:val="nil"/>
              <w:bottom w:val="nil"/>
              <w:right w:val="nil"/>
            </w:tcBorders>
          </w:tcPr>
          <w:p w14:paraId="1E414AE7" w14:textId="77777777" w:rsidR="00A55FC7" w:rsidRPr="00067A21" w:rsidRDefault="00A55FC7" w:rsidP="00A55FC7">
            <w:pPr>
              <w:spacing w:before="36" w:after="36"/>
              <w:ind w:left="708"/>
              <w:rPr>
                <w:moveTo w:id="2621" w:author="Zehui Bai" w:date="2022-03-11T13:53:00Z"/>
                <w:rFonts w:ascii="Arial" w:hAnsi="Arial" w:cs="Arial"/>
                <w:sz w:val="20"/>
                <w:szCs w:val="20"/>
                <w:rPrChange w:id="2622" w:author="Zehui Bai" w:date="2022-03-11T15:16:00Z">
                  <w:rPr>
                    <w:moveTo w:id="2623" w:author="Zehui Bai" w:date="2022-03-11T13:53:00Z"/>
                    <w:sz w:val="18"/>
                    <w:szCs w:val="18"/>
                  </w:rPr>
                </w:rPrChange>
              </w:rPr>
            </w:pPr>
            <w:moveTo w:id="2624" w:author="Zehui Bai" w:date="2022-03-11T13:53:00Z">
              <w:r w:rsidRPr="00067A21">
                <w:rPr>
                  <w:rFonts w:ascii="Arial" w:hAnsi="Arial" w:cs="Arial"/>
                  <w:sz w:val="20"/>
                  <w:szCs w:val="20"/>
                  <w:rPrChange w:id="2625" w:author="Zehui Bai" w:date="2022-03-11T15:16:00Z">
                    <w:rPr>
                      <w:sz w:val="18"/>
                      <w:szCs w:val="18"/>
                    </w:rPr>
                  </w:rPrChange>
                </w:rPr>
                <w:t>&lt;1.000</w:t>
              </w:r>
            </w:moveTo>
          </w:p>
        </w:tc>
        <w:tc>
          <w:tcPr>
            <w:tcW w:w="644" w:type="pct"/>
            <w:tcBorders>
              <w:top w:val="nil"/>
              <w:left w:val="nil"/>
              <w:bottom w:val="nil"/>
              <w:right w:val="nil"/>
            </w:tcBorders>
          </w:tcPr>
          <w:p w14:paraId="49E33DE2" w14:textId="2FC3A6D6" w:rsidR="00A55FC7" w:rsidRPr="00067A21" w:rsidRDefault="00A55FC7" w:rsidP="00A55FC7">
            <w:pPr>
              <w:spacing w:before="36" w:after="36"/>
              <w:jc w:val="center"/>
              <w:rPr>
                <w:moveTo w:id="2626" w:author="Zehui Bai" w:date="2022-03-11T13:53:00Z"/>
                <w:rFonts w:ascii="Arial" w:hAnsi="Arial" w:cs="Arial"/>
                <w:sz w:val="20"/>
                <w:szCs w:val="20"/>
                <w:rPrChange w:id="2627" w:author="Zehui Bai" w:date="2022-03-11T15:16:00Z">
                  <w:rPr>
                    <w:moveTo w:id="2628" w:author="Zehui Bai" w:date="2022-03-11T13:53:00Z"/>
                    <w:sz w:val="18"/>
                    <w:szCs w:val="18"/>
                  </w:rPr>
                </w:rPrChange>
              </w:rPr>
            </w:pPr>
            <w:moveTo w:id="2629" w:author="Zehui Bai" w:date="2022-03-11T13:53:00Z">
              <w:del w:id="2630" w:author="Zehui Bai" w:date="2022-03-11T14:30:00Z">
                <w:r w:rsidRPr="00067A21" w:rsidDel="000A005B">
                  <w:rPr>
                    <w:rFonts w:ascii="Arial" w:hAnsi="Arial" w:cs="Arial"/>
                    <w:sz w:val="20"/>
                    <w:szCs w:val="20"/>
                    <w:rPrChange w:id="2631" w:author="Zehui Bai" w:date="2022-03-11T15:16:00Z">
                      <w:rPr>
                        <w:sz w:val="18"/>
                        <w:szCs w:val="18"/>
                      </w:rPr>
                    </w:rPrChange>
                  </w:rPr>
                  <w:delText>365</w:delText>
                </w:r>
              </w:del>
            </w:moveTo>
            <w:ins w:id="2632" w:author="Zehui Bai" w:date="2022-03-11T14:30:00Z">
              <w:r w:rsidR="000A005B" w:rsidRPr="00964974">
                <w:rPr>
                  <w:rFonts w:ascii="Arial" w:hAnsi="Arial" w:cs="Arial"/>
                  <w:sz w:val="20"/>
                  <w:szCs w:val="20"/>
                </w:rPr>
                <w:t>378</w:t>
              </w:r>
            </w:ins>
          </w:p>
        </w:tc>
        <w:tc>
          <w:tcPr>
            <w:tcW w:w="645" w:type="pct"/>
            <w:tcBorders>
              <w:top w:val="nil"/>
              <w:left w:val="nil"/>
              <w:bottom w:val="nil"/>
              <w:right w:val="nil"/>
            </w:tcBorders>
          </w:tcPr>
          <w:p w14:paraId="2DC9E942" w14:textId="77777777" w:rsidR="00A55FC7" w:rsidRPr="00067A21" w:rsidRDefault="00A55FC7" w:rsidP="00A55FC7">
            <w:pPr>
              <w:spacing w:before="36" w:after="36"/>
              <w:jc w:val="center"/>
              <w:rPr>
                <w:moveTo w:id="2633" w:author="Zehui Bai" w:date="2022-03-11T13:53:00Z"/>
                <w:rFonts w:ascii="Arial" w:hAnsi="Arial" w:cs="Arial"/>
                <w:sz w:val="20"/>
                <w:szCs w:val="20"/>
                <w:highlight w:val="yellow"/>
                <w:rPrChange w:id="2634" w:author="Zehui Bai" w:date="2022-03-11T15:16:00Z">
                  <w:rPr>
                    <w:moveTo w:id="2635" w:author="Zehui Bai" w:date="2022-03-11T13:53:00Z"/>
                    <w:sz w:val="18"/>
                    <w:szCs w:val="18"/>
                  </w:rPr>
                </w:rPrChange>
              </w:rPr>
            </w:pPr>
            <w:moveTo w:id="2636" w:author="Zehui Bai" w:date="2022-03-11T13:53:00Z">
              <w:r w:rsidRPr="00067A21">
                <w:rPr>
                  <w:rFonts w:ascii="Arial" w:hAnsi="Arial" w:cs="Arial"/>
                  <w:sz w:val="20"/>
                  <w:szCs w:val="20"/>
                  <w:highlight w:val="yellow"/>
                  <w:rPrChange w:id="2637" w:author="Zehui Bai" w:date="2022-03-11T15:16:00Z">
                    <w:rPr>
                      <w:sz w:val="18"/>
                      <w:szCs w:val="18"/>
                    </w:rPr>
                  </w:rPrChange>
                </w:rPr>
                <w:t>90.1</w:t>
              </w:r>
            </w:moveTo>
          </w:p>
        </w:tc>
        <w:tc>
          <w:tcPr>
            <w:tcW w:w="643" w:type="pct"/>
            <w:tcBorders>
              <w:top w:val="nil"/>
              <w:left w:val="nil"/>
              <w:bottom w:val="nil"/>
              <w:right w:val="nil"/>
            </w:tcBorders>
          </w:tcPr>
          <w:p w14:paraId="360660DE" w14:textId="0448D6A0" w:rsidR="00A55FC7" w:rsidRPr="00067A21" w:rsidRDefault="00A55FC7" w:rsidP="00A55FC7">
            <w:pPr>
              <w:spacing w:before="36" w:after="36"/>
              <w:jc w:val="center"/>
              <w:rPr>
                <w:moveTo w:id="2638" w:author="Zehui Bai" w:date="2022-03-11T13:53:00Z"/>
                <w:rFonts w:ascii="Arial" w:hAnsi="Arial" w:cs="Arial"/>
                <w:sz w:val="20"/>
                <w:szCs w:val="20"/>
                <w:rPrChange w:id="2639" w:author="Zehui Bai" w:date="2022-03-11T15:16:00Z">
                  <w:rPr>
                    <w:moveTo w:id="2640" w:author="Zehui Bai" w:date="2022-03-11T13:53:00Z"/>
                    <w:sz w:val="18"/>
                    <w:szCs w:val="18"/>
                  </w:rPr>
                </w:rPrChange>
              </w:rPr>
            </w:pPr>
            <w:moveTo w:id="2641" w:author="Zehui Bai" w:date="2022-03-11T13:53:00Z">
              <w:del w:id="2642" w:author="Zehui Bai" w:date="2022-03-11T14:30:00Z">
                <w:r w:rsidRPr="00067A21" w:rsidDel="000A005B">
                  <w:rPr>
                    <w:rFonts w:ascii="Arial" w:hAnsi="Arial" w:cs="Arial"/>
                    <w:sz w:val="20"/>
                    <w:szCs w:val="20"/>
                    <w:rPrChange w:id="2643" w:author="Zehui Bai" w:date="2022-03-11T15:16:00Z">
                      <w:rPr>
                        <w:sz w:val="18"/>
                        <w:szCs w:val="18"/>
                      </w:rPr>
                    </w:rPrChange>
                  </w:rPr>
                  <w:delText>40</w:delText>
                </w:r>
              </w:del>
            </w:moveTo>
            <w:ins w:id="2644" w:author="Zehui Bai" w:date="2022-03-11T14:30:00Z">
              <w:r w:rsidR="000A005B" w:rsidRPr="00964974">
                <w:rPr>
                  <w:rFonts w:ascii="Arial" w:hAnsi="Arial" w:cs="Arial"/>
                  <w:sz w:val="20"/>
                  <w:szCs w:val="20"/>
                </w:rPr>
                <w:t>27</w:t>
              </w:r>
            </w:ins>
          </w:p>
        </w:tc>
        <w:tc>
          <w:tcPr>
            <w:tcW w:w="645" w:type="pct"/>
            <w:tcBorders>
              <w:top w:val="nil"/>
              <w:left w:val="nil"/>
              <w:bottom w:val="nil"/>
              <w:right w:val="nil"/>
            </w:tcBorders>
          </w:tcPr>
          <w:p w14:paraId="2DBF00F6" w14:textId="77777777" w:rsidR="00A55FC7" w:rsidRPr="00067A21" w:rsidRDefault="00A55FC7" w:rsidP="00A55FC7">
            <w:pPr>
              <w:spacing w:before="36" w:after="36"/>
              <w:jc w:val="center"/>
              <w:rPr>
                <w:moveTo w:id="2645" w:author="Zehui Bai" w:date="2022-03-11T13:53:00Z"/>
                <w:rFonts w:ascii="Arial" w:hAnsi="Arial" w:cs="Arial"/>
                <w:sz w:val="20"/>
                <w:szCs w:val="20"/>
                <w:highlight w:val="yellow"/>
                <w:rPrChange w:id="2646" w:author="Zehui Bai" w:date="2022-03-11T15:16:00Z">
                  <w:rPr>
                    <w:moveTo w:id="2647" w:author="Zehui Bai" w:date="2022-03-11T13:53:00Z"/>
                    <w:sz w:val="18"/>
                    <w:szCs w:val="18"/>
                  </w:rPr>
                </w:rPrChange>
              </w:rPr>
            </w:pPr>
            <w:moveTo w:id="2648" w:author="Zehui Bai" w:date="2022-03-11T13:53:00Z">
              <w:r w:rsidRPr="00067A21">
                <w:rPr>
                  <w:rFonts w:ascii="Arial" w:hAnsi="Arial" w:cs="Arial"/>
                  <w:sz w:val="20"/>
                  <w:szCs w:val="20"/>
                  <w:highlight w:val="yellow"/>
                  <w:rPrChange w:id="2649" w:author="Zehui Bai" w:date="2022-03-11T15:16:00Z">
                    <w:rPr>
                      <w:sz w:val="18"/>
                      <w:szCs w:val="18"/>
                    </w:rPr>
                  </w:rPrChange>
                </w:rPr>
                <w:t>9.9</w:t>
              </w:r>
            </w:moveTo>
          </w:p>
        </w:tc>
        <w:tc>
          <w:tcPr>
            <w:tcW w:w="641" w:type="pct"/>
            <w:tcBorders>
              <w:top w:val="nil"/>
              <w:left w:val="nil"/>
              <w:bottom w:val="nil"/>
              <w:right w:val="nil"/>
            </w:tcBorders>
          </w:tcPr>
          <w:p w14:paraId="1394AED1" w14:textId="77777777" w:rsidR="00A55FC7" w:rsidRPr="00067A21" w:rsidRDefault="00A55FC7" w:rsidP="00A55FC7">
            <w:pPr>
              <w:spacing w:before="36" w:after="36"/>
              <w:jc w:val="center"/>
              <w:rPr>
                <w:moveTo w:id="2650" w:author="Zehui Bai" w:date="2022-03-11T13:53:00Z"/>
                <w:rFonts w:ascii="Arial" w:hAnsi="Arial" w:cs="Arial"/>
                <w:sz w:val="20"/>
                <w:szCs w:val="20"/>
                <w:rPrChange w:id="2651" w:author="Zehui Bai" w:date="2022-03-11T15:16:00Z">
                  <w:rPr>
                    <w:moveTo w:id="2652" w:author="Zehui Bai" w:date="2022-03-11T13:53:00Z"/>
                    <w:sz w:val="18"/>
                    <w:szCs w:val="18"/>
                  </w:rPr>
                </w:rPrChange>
              </w:rPr>
            </w:pPr>
          </w:p>
        </w:tc>
      </w:tr>
      <w:tr w:rsidR="00A55FC7" w:rsidRPr="00067A21" w14:paraId="303B929B" w14:textId="77777777" w:rsidTr="00EC6F62">
        <w:trPr>
          <w:trHeight w:val="170"/>
          <w:jc w:val="center"/>
        </w:trPr>
        <w:tc>
          <w:tcPr>
            <w:tcW w:w="1782" w:type="pct"/>
            <w:tcBorders>
              <w:top w:val="nil"/>
              <w:left w:val="nil"/>
              <w:bottom w:val="nil"/>
              <w:right w:val="nil"/>
            </w:tcBorders>
          </w:tcPr>
          <w:p w14:paraId="7B9732BB" w14:textId="77777777" w:rsidR="00A55FC7" w:rsidRPr="00067A21" w:rsidRDefault="00A55FC7" w:rsidP="00A55FC7">
            <w:pPr>
              <w:spacing w:before="36" w:after="36"/>
              <w:ind w:left="708"/>
              <w:rPr>
                <w:moveTo w:id="2653" w:author="Zehui Bai" w:date="2022-03-11T13:53:00Z"/>
                <w:rFonts w:ascii="Arial" w:hAnsi="Arial" w:cs="Arial"/>
                <w:sz w:val="20"/>
                <w:szCs w:val="20"/>
                <w:rPrChange w:id="2654" w:author="Zehui Bai" w:date="2022-03-11T15:16:00Z">
                  <w:rPr>
                    <w:moveTo w:id="2655" w:author="Zehui Bai" w:date="2022-03-11T13:53:00Z"/>
                    <w:sz w:val="18"/>
                    <w:szCs w:val="18"/>
                  </w:rPr>
                </w:rPrChange>
              </w:rPr>
            </w:pPr>
            <w:moveTo w:id="2656" w:author="Zehui Bai" w:date="2022-03-11T13:53:00Z">
              <w:r w:rsidRPr="00067A21">
                <w:rPr>
                  <w:rFonts w:ascii="Arial" w:hAnsi="Arial" w:cs="Arial"/>
                  <w:sz w:val="20"/>
                  <w:szCs w:val="20"/>
                  <w:rPrChange w:id="2657" w:author="Zehui Bai" w:date="2022-03-11T15:16:00Z">
                    <w:rPr>
                      <w:sz w:val="18"/>
                      <w:szCs w:val="18"/>
                    </w:rPr>
                  </w:rPrChange>
                </w:rPr>
                <w:t>1.000-2.000</w:t>
              </w:r>
            </w:moveTo>
          </w:p>
        </w:tc>
        <w:tc>
          <w:tcPr>
            <w:tcW w:w="644" w:type="pct"/>
            <w:tcBorders>
              <w:top w:val="nil"/>
              <w:left w:val="nil"/>
              <w:bottom w:val="nil"/>
              <w:right w:val="nil"/>
            </w:tcBorders>
          </w:tcPr>
          <w:p w14:paraId="728220EC" w14:textId="11C7D26B" w:rsidR="00A55FC7" w:rsidRPr="00067A21" w:rsidRDefault="00A55FC7" w:rsidP="00A55FC7">
            <w:pPr>
              <w:spacing w:before="36" w:after="36"/>
              <w:jc w:val="center"/>
              <w:rPr>
                <w:moveTo w:id="2658" w:author="Zehui Bai" w:date="2022-03-11T13:53:00Z"/>
                <w:rFonts w:ascii="Arial" w:hAnsi="Arial" w:cs="Arial"/>
                <w:sz w:val="20"/>
                <w:szCs w:val="20"/>
                <w:rPrChange w:id="2659" w:author="Zehui Bai" w:date="2022-03-11T15:16:00Z">
                  <w:rPr>
                    <w:moveTo w:id="2660" w:author="Zehui Bai" w:date="2022-03-11T13:53:00Z"/>
                    <w:sz w:val="18"/>
                    <w:szCs w:val="18"/>
                  </w:rPr>
                </w:rPrChange>
              </w:rPr>
            </w:pPr>
            <w:moveTo w:id="2661" w:author="Zehui Bai" w:date="2022-03-11T13:53:00Z">
              <w:del w:id="2662" w:author="Zehui Bai" w:date="2022-03-11T14:31:00Z">
                <w:r w:rsidRPr="00067A21" w:rsidDel="000A005B">
                  <w:rPr>
                    <w:rFonts w:ascii="Arial" w:hAnsi="Arial" w:cs="Arial"/>
                    <w:sz w:val="20"/>
                    <w:szCs w:val="20"/>
                    <w:rPrChange w:id="2663" w:author="Zehui Bai" w:date="2022-03-11T15:16:00Z">
                      <w:rPr>
                        <w:sz w:val="18"/>
                        <w:szCs w:val="18"/>
                      </w:rPr>
                    </w:rPrChange>
                  </w:rPr>
                  <w:delText>173</w:delText>
                </w:r>
              </w:del>
            </w:moveTo>
            <w:ins w:id="2664" w:author="Zehui Bai" w:date="2022-03-11T14:31:00Z">
              <w:r w:rsidR="000A005B" w:rsidRPr="00964974">
                <w:rPr>
                  <w:rFonts w:ascii="Arial" w:hAnsi="Arial" w:cs="Arial"/>
                  <w:sz w:val="20"/>
                  <w:szCs w:val="20"/>
                </w:rPr>
                <w:t>176</w:t>
              </w:r>
            </w:ins>
          </w:p>
        </w:tc>
        <w:tc>
          <w:tcPr>
            <w:tcW w:w="645" w:type="pct"/>
            <w:tcBorders>
              <w:top w:val="nil"/>
              <w:left w:val="nil"/>
              <w:bottom w:val="nil"/>
              <w:right w:val="nil"/>
            </w:tcBorders>
          </w:tcPr>
          <w:p w14:paraId="0535FAA5" w14:textId="77777777" w:rsidR="00A55FC7" w:rsidRPr="00067A21" w:rsidRDefault="00A55FC7" w:rsidP="00A55FC7">
            <w:pPr>
              <w:spacing w:before="36" w:after="36"/>
              <w:jc w:val="center"/>
              <w:rPr>
                <w:moveTo w:id="2665" w:author="Zehui Bai" w:date="2022-03-11T13:53:00Z"/>
                <w:rFonts w:ascii="Arial" w:hAnsi="Arial" w:cs="Arial"/>
                <w:sz w:val="20"/>
                <w:szCs w:val="20"/>
                <w:highlight w:val="yellow"/>
                <w:rPrChange w:id="2666" w:author="Zehui Bai" w:date="2022-03-11T15:16:00Z">
                  <w:rPr>
                    <w:moveTo w:id="2667" w:author="Zehui Bai" w:date="2022-03-11T13:53:00Z"/>
                    <w:sz w:val="18"/>
                    <w:szCs w:val="18"/>
                  </w:rPr>
                </w:rPrChange>
              </w:rPr>
            </w:pPr>
            <w:moveTo w:id="2668" w:author="Zehui Bai" w:date="2022-03-11T13:53:00Z">
              <w:r w:rsidRPr="00067A21">
                <w:rPr>
                  <w:rFonts w:ascii="Arial" w:hAnsi="Arial" w:cs="Arial"/>
                  <w:sz w:val="20"/>
                  <w:szCs w:val="20"/>
                  <w:highlight w:val="yellow"/>
                  <w:rPrChange w:id="2669" w:author="Zehui Bai" w:date="2022-03-11T15:16:00Z">
                    <w:rPr>
                      <w:sz w:val="18"/>
                      <w:szCs w:val="18"/>
                    </w:rPr>
                  </w:rPrChange>
                </w:rPr>
                <w:t>84.4</w:t>
              </w:r>
            </w:moveTo>
          </w:p>
        </w:tc>
        <w:tc>
          <w:tcPr>
            <w:tcW w:w="643" w:type="pct"/>
            <w:tcBorders>
              <w:top w:val="nil"/>
              <w:left w:val="nil"/>
              <w:bottom w:val="nil"/>
              <w:right w:val="nil"/>
            </w:tcBorders>
          </w:tcPr>
          <w:p w14:paraId="02DD37A1" w14:textId="4F62842D" w:rsidR="00A55FC7" w:rsidRPr="00067A21" w:rsidRDefault="00A55FC7" w:rsidP="00A55FC7">
            <w:pPr>
              <w:spacing w:before="36" w:after="36"/>
              <w:jc w:val="center"/>
              <w:rPr>
                <w:moveTo w:id="2670" w:author="Zehui Bai" w:date="2022-03-11T13:53:00Z"/>
                <w:rFonts w:ascii="Arial" w:hAnsi="Arial" w:cs="Arial"/>
                <w:sz w:val="20"/>
                <w:szCs w:val="20"/>
                <w:rPrChange w:id="2671" w:author="Zehui Bai" w:date="2022-03-11T15:16:00Z">
                  <w:rPr>
                    <w:moveTo w:id="2672" w:author="Zehui Bai" w:date="2022-03-11T13:53:00Z"/>
                    <w:sz w:val="18"/>
                    <w:szCs w:val="18"/>
                  </w:rPr>
                </w:rPrChange>
              </w:rPr>
            </w:pPr>
            <w:moveTo w:id="2673" w:author="Zehui Bai" w:date="2022-03-11T13:53:00Z">
              <w:del w:id="2674" w:author="Zehui Bai" w:date="2022-03-11T14:31:00Z">
                <w:r w:rsidRPr="00067A21" w:rsidDel="000A005B">
                  <w:rPr>
                    <w:rFonts w:ascii="Arial" w:hAnsi="Arial" w:cs="Arial"/>
                    <w:sz w:val="20"/>
                    <w:szCs w:val="20"/>
                    <w:rPrChange w:id="2675" w:author="Zehui Bai" w:date="2022-03-11T15:16:00Z">
                      <w:rPr>
                        <w:sz w:val="18"/>
                        <w:szCs w:val="18"/>
                      </w:rPr>
                    </w:rPrChange>
                  </w:rPr>
                  <w:delText>32</w:delText>
                </w:r>
              </w:del>
            </w:moveTo>
            <w:ins w:id="2676" w:author="Zehui Bai" w:date="2022-03-11T14:31:00Z">
              <w:r w:rsidR="000A005B" w:rsidRPr="00964974">
                <w:rPr>
                  <w:rFonts w:ascii="Arial" w:hAnsi="Arial" w:cs="Arial"/>
                  <w:sz w:val="20"/>
                  <w:szCs w:val="20"/>
                </w:rPr>
                <w:t>29</w:t>
              </w:r>
            </w:ins>
          </w:p>
        </w:tc>
        <w:tc>
          <w:tcPr>
            <w:tcW w:w="645" w:type="pct"/>
            <w:tcBorders>
              <w:top w:val="nil"/>
              <w:left w:val="nil"/>
              <w:bottom w:val="nil"/>
              <w:right w:val="nil"/>
            </w:tcBorders>
          </w:tcPr>
          <w:p w14:paraId="7BABCAFD" w14:textId="77777777" w:rsidR="00A55FC7" w:rsidRPr="00067A21" w:rsidRDefault="00A55FC7" w:rsidP="00A55FC7">
            <w:pPr>
              <w:spacing w:before="36" w:after="36"/>
              <w:jc w:val="center"/>
              <w:rPr>
                <w:moveTo w:id="2677" w:author="Zehui Bai" w:date="2022-03-11T13:53:00Z"/>
                <w:rFonts w:ascii="Arial" w:hAnsi="Arial" w:cs="Arial"/>
                <w:sz w:val="20"/>
                <w:szCs w:val="20"/>
                <w:highlight w:val="yellow"/>
                <w:rPrChange w:id="2678" w:author="Zehui Bai" w:date="2022-03-11T15:16:00Z">
                  <w:rPr>
                    <w:moveTo w:id="2679" w:author="Zehui Bai" w:date="2022-03-11T13:53:00Z"/>
                    <w:sz w:val="18"/>
                    <w:szCs w:val="18"/>
                  </w:rPr>
                </w:rPrChange>
              </w:rPr>
            </w:pPr>
            <w:moveTo w:id="2680" w:author="Zehui Bai" w:date="2022-03-11T13:53:00Z">
              <w:r w:rsidRPr="00067A21">
                <w:rPr>
                  <w:rFonts w:ascii="Arial" w:hAnsi="Arial" w:cs="Arial"/>
                  <w:sz w:val="20"/>
                  <w:szCs w:val="20"/>
                  <w:highlight w:val="yellow"/>
                  <w:rPrChange w:id="2681" w:author="Zehui Bai" w:date="2022-03-11T15:16:00Z">
                    <w:rPr>
                      <w:sz w:val="18"/>
                      <w:szCs w:val="18"/>
                    </w:rPr>
                  </w:rPrChange>
                </w:rPr>
                <w:t>15.6</w:t>
              </w:r>
            </w:moveTo>
          </w:p>
        </w:tc>
        <w:tc>
          <w:tcPr>
            <w:tcW w:w="641" w:type="pct"/>
            <w:tcBorders>
              <w:top w:val="nil"/>
              <w:left w:val="nil"/>
              <w:bottom w:val="nil"/>
              <w:right w:val="nil"/>
            </w:tcBorders>
          </w:tcPr>
          <w:p w14:paraId="08975243" w14:textId="77777777" w:rsidR="00A55FC7" w:rsidRPr="00067A21" w:rsidRDefault="00A55FC7" w:rsidP="00A55FC7">
            <w:pPr>
              <w:spacing w:before="36" w:after="36"/>
              <w:jc w:val="center"/>
              <w:rPr>
                <w:moveTo w:id="2682" w:author="Zehui Bai" w:date="2022-03-11T13:53:00Z"/>
                <w:rFonts w:ascii="Arial" w:hAnsi="Arial" w:cs="Arial"/>
                <w:sz w:val="20"/>
                <w:szCs w:val="20"/>
                <w:rPrChange w:id="2683" w:author="Zehui Bai" w:date="2022-03-11T15:16:00Z">
                  <w:rPr>
                    <w:moveTo w:id="2684" w:author="Zehui Bai" w:date="2022-03-11T13:53:00Z"/>
                    <w:sz w:val="18"/>
                    <w:szCs w:val="18"/>
                  </w:rPr>
                </w:rPrChange>
              </w:rPr>
            </w:pPr>
          </w:p>
        </w:tc>
      </w:tr>
      <w:tr w:rsidR="00A55FC7" w:rsidRPr="00067A21" w14:paraId="4EADECD8" w14:textId="77777777" w:rsidTr="00EC6F62">
        <w:trPr>
          <w:trHeight w:val="170"/>
          <w:jc w:val="center"/>
        </w:trPr>
        <w:tc>
          <w:tcPr>
            <w:tcW w:w="1782" w:type="pct"/>
            <w:tcBorders>
              <w:top w:val="nil"/>
              <w:left w:val="nil"/>
              <w:bottom w:val="nil"/>
              <w:right w:val="nil"/>
            </w:tcBorders>
          </w:tcPr>
          <w:p w14:paraId="78741BF9" w14:textId="77777777" w:rsidR="00A55FC7" w:rsidRPr="00067A21" w:rsidRDefault="00A55FC7" w:rsidP="00A55FC7">
            <w:pPr>
              <w:spacing w:before="36" w:after="36"/>
              <w:ind w:left="708"/>
              <w:rPr>
                <w:moveTo w:id="2685" w:author="Zehui Bai" w:date="2022-03-11T13:53:00Z"/>
                <w:rFonts w:ascii="Arial" w:hAnsi="Arial" w:cs="Arial"/>
                <w:sz w:val="20"/>
                <w:szCs w:val="20"/>
                <w:rPrChange w:id="2686" w:author="Zehui Bai" w:date="2022-03-11T15:16:00Z">
                  <w:rPr>
                    <w:moveTo w:id="2687" w:author="Zehui Bai" w:date="2022-03-11T13:53:00Z"/>
                    <w:sz w:val="18"/>
                    <w:szCs w:val="18"/>
                  </w:rPr>
                </w:rPrChange>
              </w:rPr>
            </w:pPr>
            <w:moveTo w:id="2688" w:author="Zehui Bai" w:date="2022-03-11T13:53:00Z">
              <w:r w:rsidRPr="00067A21">
                <w:rPr>
                  <w:rFonts w:ascii="Arial" w:hAnsi="Arial" w:cs="Arial"/>
                  <w:sz w:val="20"/>
                  <w:szCs w:val="20"/>
                  <w:rPrChange w:id="2689" w:author="Zehui Bai" w:date="2022-03-11T15:16:00Z">
                    <w:rPr>
                      <w:sz w:val="18"/>
                      <w:szCs w:val="18"/>
                    </w:rPr>
                  </w:rPrChange>
                </w:rPr>
                <w:t>2.000-4.000</w:t>
              </w:r>
            </w:moveTo>
          </w:p>
        </w:tc>
        <w:tc>
          <w:tcPr>
            <w:tcW w:w="644" w:type="pct"/>
            <w:tcBorders>
              <w:top w:val="nil"/>
              <w:left w:val="nil"/>
              <w:bottom w:val="nil"/>
              <w:right w:val="nil"/>
            </w:tcBorders>
          </w:tcPr>
          <w:p w14:paraId="19620D3B" w14:textId="4CF0DFD7" w:rsidR="00A55FC7" w:rsidRPr="00067A21" w:rsidRDefault="00A55FC7" w:rsidP="00A55FC7">
            <w:pPr>
              <w:spacing w:before="36" w:after="36"/>
              <w:jc w:val="center"/>
              <w:rPr>
                <w:moveTo w:id="2690" w:author="Zehui Bai" w:date="2022-03-11T13:53:00Z"/>
                <w:rFonts w:ascii="Arial" w:hAnsi="Arial" w:cs="Arial"/>
                <w:sz w:val="20"/>
                <w:szCs w:val="20"/>
                <w:rPrChange w:id="2691" w:author="Zehui Bai" w:date="2022-03-11T15:16:00Z">
                  <w:rPr>
                    <w:moveTo w:id="2692" w:author="Zehui Bai" w:date="2022-03-11T13:53:00Z"/>
                    <w:sz w:val="18"/>
                    <w:szCs w:val="18"/>
                  </w:rPr>
                </w:rPrChange>
              </w:rPr>
            </w:pPr>
            <w:moveTo w:id="2693" w:author="Zehui Bai" w:date="2022-03-11T13:53:00Z">
              <w:del w:id="2694" w:author="Zehui Bai" w:date="2022-03-11T14:31:00Z">
                <w:r w:rsidRPr="00067A21" w:rsidDel="002D5ABD">
                  <w:rPr>
                    <w:rFonts w:ascii="Arial" w:hAnsi="Arial" w:cs="Arial"/>
                    <w:sz w:val="20"/>
                    <w:szCs w:val="20"/>
                    <w:rPrChange w:id="2695" w:author="Zehui Bai" w:date="2022-03-11T15:16:00Z">
                      <w:rPr>
                        <w:sz w:val="18"/>
                        <w:szCs w:val="18"/>
                      </w:rPr>
                    </w:rPrChange>
                  </w:rPr>
                  <w:delText>124</w:delText>
                </w:r>
              </w:del>
            </w:moveTo>
            <w:ins w:id="2696" w:author="Zehui Bai" w:date="2022-03-11T14:31:00Z">
              <w:r w:rsidR="002D5ABD" w:rsidRPr="00964974">
                <w:rPr>
                  <w:rFonts w:ascii="Arial" w:hAnsi="Arial" w:cs="Arial"/>
                  <w:sz w:val="20"/>
                  <w:szCs w:val="20"/>
                </w:rPr>
                <w:t>127</w:t>
              </w:r>
            </w:ins>
          </w:p>
        </w:tc>
        <w:tc>
          <w:tcPr>
            <w:tcW w:w="645" w:type="pct"/>
            <w:tcBorders>
              <w:top w:val="nil"/>
              <w:left w:val="nil"/>
              <w:bottom w:val="nil"/>
              <w:right w:val="nil"/>
            </w:tcBorders>
          </w:tcPr>
          <w:p w14:paraId="61A247F4" w14:textId="77777777" w:rsidR="00A55FC7" w:rsidRPr="00067A21" w:rsidRDefault="00A55FC7" w:rsidP="00A55FC7">
            <w:pPr>
              <w:spacing w:before="36" w:after="36"/>
              <w:jc w:val="center"/>
              <w:rPr>
                <w:moveTo w:id="2697" w:author="Zehui Bai" w:date="2022-03-11T13:53:00Z"/>
                <w:rFonts w:ascii="Arial" w:hAnsi="Arial" w:cs="Arial"/>
                <w:sz w:val="20"/>
                <w:szCs w:val="20"/>
                <w:highlight w:val="yellow"/>
                <w:rPrChange w:id="2698" w:author="Zehui Bai" w:date="2022-03-11T15:16:00Z">
                  <w:rPr>
                    <w:moveTo w:id="2699" w:author="Zehui Bai" w:date="2022-03-11T13:53:00Z"/>
                    <w:sz w:val="18"/>
                    <w:szCs w:val="18"/>
                  </w:rPr>
                </w:rPrChange>
              </w:rPr>
            </w:pPr>
            <w:moveTo w:id="2700" w:author="Zehui Bai" w:date="2022-03-11T13:53:00Z">
              <w:r w:rsidRPr="00067A21">
                <w:rPr>
                  <w:rFonts w:ascii="Arial" w:hAnsi="Arial" w:cs="Arial"/>
                  <w:sz w:val="20"/>
                  <w:szCs w:val="20"/>
                  <w:highlight w:val="yellow"/>
                  <w:rPrChange w:id="2701" w:author="Zehui Bai" w:date="2022-03-11T15:16:00Z">
                    <w:rPr>
                      <w:sz w:val="18"/>
                      <w:szCs w:val="18"/>
                    </w:rPr>
                  </w:rPrChange>
                </w:rPr>
                <w:t>84.4</w:t>
              </w:r>
            </w:moveTo>
          </w:p>
        </w:tc>
        <w:tc>
          <w:tcPr>
            <w:tcW w:w="643" w:type="pct"/>
            <w:tcBorders>
              <w:top w:val="nil"/>
              <w:left w:val="nil"/>
              <w:bottom w:val="nil"/>
              <w:right w:val="nil"/>
            </w:tcBorders>
          </w:tcPr>
          <w:p w14:paraId="29AF4C56" w14:textId="7AFFF581" w:rsidR="00A55FC7" w:rsidRPr="00067A21" w:rsidRDefault="00A55FC7" w:rsidP="00A55FC7">
            <w:pPr>
              <w:spacing w:before="36" w:after="36"/>
              <w:jc w:val="center"/>
              <w:rPr>
                <w:moveTo w:id="2702" w:author="Zehui Bai" w:date="2022-03-11T13:53:00Z"/>
                <w:rFonts w:ascii="Arial" w:hAnsi="Arial" w:cs="Arial"/>
                <w:sz w:val="20"/>
                <w:szCs w:val="20"/>
                <w:rPrChange w:id="2703" w:author="Zehui Bai" w:date="2022-03-11T15:16:00Z">
                  <w:rPr>
                    <w:moveTo w:id="2704" w:author="Zehui Bai" w:date="2022-03-11T13:53:00Z"/>
                    <w:sz w:val="18"/>
                    <w:szCs w:val="18"/>
                  </w:rPr>
                </w:rPrChange>
              </w:rPr>
            </w:pPr>
            <w:moveTo w:id="2705" w:author="Zehui Bai" w:date="2022-03-11T13:53:00Z">
              <w:del w:id="2706" w:author="Zehui Bai" w:date="2022-03-11T14:32:00Z">
                <w:r w:rsidRPr="00067A21" w:rsidDel="002D5ABD">
                  <w:rPr>
                    <w:rFonts w:ascii="Arial" w:hAnsi="Arial" w:cs="Arial"/>
                    <w:sz w:val="20"/>
                    <w:szCs w:val="20"/>
                    <w:rPrChange w:id="2707" w:author="Zehui Bai" w:date="2022-03-11T15:16:00Z">
                      <w:rPr>
                        <w:sz w:val="18"/>
                        <w:szCs w:val="18"/>
                      </w:rPr>
                    </w:rPrChange>
                  </w:rPr>
                  <w:delText>23</w:delText>
                </w:r>
              </w:del>
            </w:moveTo>
            <w:ins w:id="2708" w:author="Zehui Bai" w:date="2022-03-11T14:32:00Z">
              <w:r w:rsidR="002D5ABD" w:rsidRPr="00964974">
                <w:rPr>
                  <w:rFonts w:ascii="Arial" w:hAnsi="Arial" w:cs="Arial"/>
                  <w:sz w:val="20"/>
                  <w:szCs w:val="20"/>
                </w:rPr>
                <w:t>20</w:t>
              </w:r>
            </w:ins>
          </w:p>
        </w:tc>
        <w:tc>
          <w:tcPr>
            <w:tcW w:w="645" w:type="pct"/>
            <w:tcBorders>
              <w:top w:val="nil"/>
              <w:left w:val="nil"/>
              <w:bottom w:val="nil"/>
              <w:right w:val="nil"/>
            </w:tcBorders>
          </w:tcPr>
          <w:p w14:paraId="451039E9" w14:textId="77777777" w:rsidR="00A55FC7" w:rsidRPr="00067A21" w:rsidRDefault="00A55FC7" w:rsidP="00A55FC7">
            <w:pPr>
              <w:spacing w:before="36" w:after="36"/>
              <w:jc w:val="center"/>
              <w:rPr>
                <w:moveTo w:id="2709" w:author="Zehui Bai" w:date="2022-03-11T13:53:00Z"/>
                <w:rFonts w:ascii="Arial" w:hAnsi="Arial" w:cs="Arial"/>
                <w:sz w:val="20"/>
                <w:szCs w:val="20"/>
                <w:highlight w:val="yellow"/>
                <w:rPrChange w:id="2710" w:author="Zehui Bai" w:date="2022-03-11T15:16:00Z">
                  <w:rPr>
                    <w:moveTo w:id="2711" w:author="Zehui Bai" w:date="2022-03-11T13:53:00Z"/>
                    <w:sz w:val="18"/>
                    <w:szCs w:val="18"/>
                  </w:rPr>
                </w:rPrChange>
              </w:rPr>
            </w:pPr>
            <w:moveTo w:id="2712" w:author="Zehui Bai" w:date="2022-03-11T13:53:00Z">
              <w:r w:rsidRPr="00067A21">
                <w:rPr>
                  <w:rFonts w:ascii="Arial" w:hAnsi="Arial" w:cs="Arial"/>
                  <w:sz w:val="20"/>
                  <w:szCs w:val="20"/>
                  <w:highlight w:val="yellow"/>
                  <w:rPrChange w:id="2713" w:author="Zehui Bai" w:date="2022-03-11T15:16:00Z">
                    <w:rPr>
                      <w:sz w:val="18"/>
                      <w:szCs w:val="18"/>
                    </w:rPr>
                  </w:rPrChange>
                </w:rPr>
                <w:t>15.6</w:t>
              </w:r>
            </w:moveTo>
          </w:p>
        </w:tc>
        <w:tc>
          <w:tcPr>
            <w:tcW w:w="641" w:type="pct"/>
            <w:tcBorders>
              <w:top w:val="nil"/>
              <w:left w:val="nil"/>
              <w:bottom w:val="nil"/>
              <w:right w:val="nil"/>
            </w:tcBorders>
          </w:tcPr>
          <w:p w14:paraId="1A8A821A" w14:textId="77777777" w:rsidR="00A55FC7" w:rsidRPr="00067A21" w:rsidRDefault="00A55FC7" w:rsidP="00A55FC7">
            <w:pPr>
              <w:spacing w:before="36" w:after="36"/>
              <w:jc w:val="center"/>
              <w:rPr>
                <w:moveTo w:id="2714" w:author="Zehui Bai" w:date="2022-03-11T13:53:00Z"/>
                <w:rFonts w:ascii="Arial" w:hAnsi="Arial" w:cs="Arial"/>
                <w:sz w:val="20"/>
                <w:szCs w:val="20"/>
                <w:rPrChange w:id="2715" w:author="Zehui Bai" w:date="2022-03-11T15:16:00Z">
                  <w:rPr>
                    <w:moveTo w:id="2716" w:author="Zehui Bai" w:date="2022-03-11T13:53:00Z"/>
                    <w:sz w:val="18"/>
                    <w:szCs w:val="18"/>
                  </w:rPr>
                </w:rPrChange>
              </w:rPr>
            </w:pPr>
          </w:p>
        </w:tc>
      </w:tr>
      <w:tr w:rsidR="00A55FC7" w:rsidRPr="00067A21" w14:paraId="23614576" w14:textId="77777777" w:rsidTr="00EC6F62">
        <w:trPr>
          <w:trHeight w:val="170"/>
          <w:jc w:val="center"/>
        </w:trPr>
        <w:tc>
          <w:tcPr>
            <w:tcW w:w="1782" w:type="pct"/>
            <w:tcBorders>
              <w:top w:val="nil"/>
              <w:left w:val="nil"/>
              <w:bottom w:val="nil"/>
              <w:right w:val="nil"/>
            </w:tcBorders>
          </w:tcPr>
          <w:p w14:paraId="01640CAA" w14:textId="77777777" w:rsidR="00A55FC7" w:rsidRPr="00067A21" w:rsidRDefault="00A55FC7" w:rsidP="00A55FC7">
            <w:pPr>
              <w:spacing w:before="36" w:after="36"/>
              <w:ind w:left="708"/>
              <w:rPr>
                <w:moveTo w:id="2717" w:author="Zehui Bai" w:date="2022-03-11T13:53:00Z"/>
                <w:rFonts w:ascii="Arial" w:hAnsi="Arial" w:cs="Arial"/>
                <w:sz w:val="20"/>
                <w:szCs w:val="20"/>
                <w:rPrChange w:id="2718" w:author="Zehui Bai" w:date="2022-03-11T15:16:00Z">
                  <w:rPr>
                    <w:moveTo w:id="2719" w:author="Zehui Bai" w:date="2022-03-11T13:53:00Z"/>
                    <w:sz w:val="18"/>
                    <w:szCs w:val="18"/>
                  </w:rPr>
                </w:rPrChange>
              </w:rPr>
            </w:pPr>
            <w:moveTo w:id="2720" w:author="Zehui Bai" w:date="2022-03-11T13:53:00Z">
              <w:r w:rsidRPr="00067A21">
                <w:rPr>
                  <w:rFonts w:ascii="Arial" w:hAnsi="Arial" w:cs="Arial"/>
                  <w:sz w:val="20"/>
                  <w:szCs w:val="20"/>
                  <w:rPrChange w:id="2721" w:author="Zehui Bai" w:date="2022-03-11T15:16:00Z">
                    <w:rPr>
                      <w:sz w:val="18"/>
                      <w:szCs w:val="18"/>
                    </w:rPr>
                  </w:rPrChange>
                </w:rPr>
                <w:t>&gt;4.000</w:t>
              </w:r>
            </w:moveTo>
          </w:p>
        </w:tc>
        <w:tc>
          <w:tcPr>
            <w:tcW w:w="644" w:type="pct"/>
            <w:tcBorders>
              <w:top w:val="nil"/>
              <w:left w:val="nil"/>
              <w:bottom w:val="nil"/>
              <w:right w:val="nil"/>
            </w:tcBorders>
          </w:tcPr>
          <w:p w14:paraId="76468256" w14:textId="5946C2DE" w:rsidR="00A55FC7" w:rsidRPr="00067A21" w:rsidRDefault="00A55FC7" w:rsidP="00A55FC7">
            <w:pPr>
              <w:spacing w:before="36" w:after="36"/>
              <w:jc w:val="center"/>
              <w:rPr>
                <w:moveTo w:id="2722" w:author="Zehui Bai" w:date="2022-03-11T13:53:00Z"/>
                <w:rFonts w:ascii="Arial" w:hAnsi="Arial" w:cs="Arial"/>
                <w:sz w:val="20"/>
                <w:szCs w:val="20"/>
                <w:rPrChange w:id="2723" w:author="Zehui Bai" w:date="2022-03-11T15:16:00Z">
                  <w:rPr>
                    <w:moveTo w:id="2724" w:author="Zehui Bai" w:date="2022-03-11T13:53:00Z"/>
                    <w:sz w:val="18"/>
                    <w:szCs w:val="18"/>
                  </w:rPr>
                </w:rPrChange>
              </w:rPr>
            </w:pPr>
            <w:moveTo w:id="2725" w:author="Zehui Bai" w:date="2022-03-11T13:53:00Z">
              <w:del w:id="2726" w:author="Zehui Bai" w:date="2022-03-11T14:32:00Z">
                <w:r w:rsidRPr="00067A21" w:rsidDel="002D5ABD">
                  <w:rPr>
                    <w:rFonts w:ascii="Arial" w:hAnsi="Arial" w:cs="Arial"/>
                    <w:sz w:val="20"/>
                    <w:szCs w:val="20"/>
                    <w:rPrChange w:id="2727" w:author="Zehui Bai" w:date="2022-03-11T15:16:00Z">
                      <w:rPr>
                        <w:sz w:val="18"/>
                        <w:szCs w:val="18"/>
                      </w:rPr>
                    </w:rPrChange>
                  </w:rPr>
                  <w:delText>25</w:delText>
                </w:r>
              </w:del>
            </w:moveTo>
            <w:ins w:id="2728" w:author="Zehui Bai" w:date="2022-03-11T14:32:00Z">
              <w:r w:rsidR="002D5ABD" w:rsidRPr="00964974">
                <w:rPr>
                  <w:rFonts w:ascii="Arial" w:hAnsi="Arial" w:cs="Arial"/>
                  <w:sz w:val="20"/>
                  <w:szCs w:val="20"/>
                </w:rPr>
                <w:t>26</w:t>
              </w:r>
            </w:ins>
          </w:p>
        </w:tc>
        <w:tc>
          <w:tcPr>
            <w:tcW w:w="645" w:type="pct"/>
            <w:tcBorders>
              <w:top w:val="nil"/>
              <w:left w:val="nil"/>
              <w:bottom w:val="nil"/>
              <w:right w:val="nil"/>
            </w:tcBorders>
          </w:tcPr>
          <w:p w14:paraId="0A03205F" w14:textId="77777777" w:rsidR="00A55FC7" w:rsidRPr="00067A21" w:rsidRDefault="00A55FC7" w:rsidP="00A55FC7">
            <w:pPr>
              <w:spacing w:before="36" w:after="36"/>
              <w:jc w:val="center"/>
              <w:rPr>
                <w:moveTo w:id="2729" w:author="Zehui Bai" w:date="2022-03-11T13:53:00Z"/>
                <w:rFonts w:ascii="Arial" w:hAnsi="Arial" w:cs="Arial"/>
                <w:sz w:val="20"/>
                <w:szCs w:val="20"/>
                <w:highlight w:val="yellow"/>
                <w:rPrChange w:id="2730" w:author="Zehui Bai" w:date="2022-03-11T15:16:00Z">
                  <w:rPr>
                    <w:moveTo w:id="2731" w:author="Zehui Bai" w:date="2022-03-11T13:53:00Z"/>
                    <w:sz w:val="18"/>
                    <w:szCs w:val="18"/>
                  </w:rPr>
                </w:rPrChange>
              </w:rPr>
            </w:pPr>
            <w:moveTo w:id="2732" w:author="Zehui Bai" w:date="2022-03-11T13:53:00Z">
              <w:r w:rsidRPr="00067A21">
                <w:rPr>
                  <w:rFonts w:ascii="Arial" w:hAnsi="Arial" w:cs="Arial"/>
                  <w:sz w:val="20"/>
                  <w:szCs w:val="20"/>
                  <w:highlight w:val="yellow"/>
                  <w:rPrChange w:id="2733" w:author="Zehui Bai" w:date="2022-03-11T15:16:00Z">
                    <w:rPr>
                      <w:sz w:val="18"/>
                      <w:szCs w:val="18"/>
                    </w:rPr>
                  </w:rPrChange>
                </w:rPr>
                <w:t>69.4</w:t>
              </w:r>
            </w:moveTo>
          </w:p>
        </w:tc>
        <w:tc>
          <w:tcPr>
            <w:tcW w:w="643" w:type="pct"/>
            <w:tcBorders>
              <w:top w:val="nil"/>
              <w:left w:val="nil"/>
              <w:bottom w:val="nil"/>
              <w:right w:val="nil"/>
            </w:tcBorders>
          </w:tcPr>
          <w:p w14:paraId="34FD9695" w14:textId="5A37DF5A" w:rsidR="00A55FC7" w:rsidRPr="00067A21" w:rsidRDefault="00A55FC7" w:rsidP="00A55FC7">
            <w:pPr>
              <w:spacing w:before="36" w:after="36"/>
              <w:jc w:val="center"/>
              <w:rPr>
                <w:moveTo w:id="2734" w:author="Zehui Bai" w:date="2022-03-11T13:53:00Z"/>
                <w:rFonts w:ascii="Arial" w:hAnsi="Arial" w:cs="Arial"/>
                <w:sz w:val="20"/>
                <w:szCs w:val="20"/>
                <w:rPrChange w:id="2735" w:author="Zehui Bai" w:date="2022-03-11T15:16:00Z">
                  <w:rPr>
                    <w:moveTo w:id="2736" w:author="Zehui Bai" w:date="2022-03-11T13:53:00Z"/>
                    <w:sz w:val="18"/>
                    <w:szCs w:val="18"/>
                  </w:rPr>
                </w:rPrChange>
              </w:rPr>
            </w:pPr>
            <w:moveTo w:id="2737" w:author="Zehui Bai" w:date="2022-03-11T13:53:00Z">
              <w:r w:rsidRPr="00067A21">
                <w:rPr>
                  <w:rFonts w:ascii="Arial" w:hAnsi="Arial" w:cs="Arial"/>
                  <w:sz w:val="20"/>
                  <w:szCs w:val="20"/>
                  <w:rPrChange w:id="2738" w:author="Zehui Bai" w:date="2022-03-11T15:16:00Z">
                    <w:rPr>
                      <w:sz w:val="18"/>
                      <w:szCs w:val="18"/>
                    </w:rPr>
                  </w:rPrChange>
                </w:rPr>
                <w:t>1</w:t>
              </w:r>
            </w:moveTo>
            <w:ins w:id="2739" w:author="Zehui Bai" w:date="2022-03-11T14:32:00Z">
              <w:r w:rsidR="002D5ABD" w:rsidRPr="00964974">
                <w:rPr>
                  <w:rFonts w:ascii="Arial" w:hAnsi="Arial" w:cs="Arial"/>
                  <w:sz w:val="20"/>
                  <w:szCs w:val="20"/>
                </w:rPr>
                <w:t>0</w:t>
              </w:r>
            </w:ins>
            <w:moveTo w:id="2740" w:author="Zehui Bai" w:date="2022-03-11T13:53:00Z">
              <w:del w:id="2741" w:author="Zehui Bai" w:date="2022-03-11T14:32:00Z">
                <w:r w:rsidRPr="00067A21" w:rsidDel="002D5ABD">
                  <w:rPr>
                    <w:rFonts w:ascii="Arial" w:hAnsi="Arial" w:cs="Arial"/>
                    <w:sz w:val="20"/>
                    <w:szCs w:val="20"/>
                    <w:rPrChange w:id="2742" w:author="Zehui Bai" w:date="2022-03-11T15:16:00Z">
                      <w:rPr>
                        <w:sz w:val="18"/>
                        <w:szCs w:val="18"/>
                      </w:rPr>
                    </w:rPrChange>
                  </w:rPr>
                  <w:delText>1</w:delText>
                </w:r>
              </w:del>
            </w:moveTo>
          </w:p>
        </w:tc>
        <w:tc>
          <w:tcPr>
            <w:tcW w:w="645" w:type="pct"/>
            <w:tcBorders>
              <w:top w:val="nil"/>
              <w:left w:val="nil"/>
              <w:bottom w:val="nil"/>
              <w:right w:val="nil"/>
            </w:tcBorders>
          </w:tcPr>
          <w:p w14:paraId="7F86A333" w14:textId="77777777" w:rsidR="00A55FC7" w:rsidRPr="00067A21" w:rsidRDefault="00A55FC7" w:rsidP="00A55FC7">
            <w:pPr>
              <w:spacing w:before="36" w:after="36"/>
              <w:jc w:val="center"/>
              <w:rPr>
                <w:moveTo w:id="2743" w:author="Zehui Bai" w:date="2022-03-11T13:53:00Z"/>
                <w:rFonts w:ascii="Arial" w:hAnsi="Arial" w:cs="Arial"/>
                <w:sz w:val="20"/>
                <w:szCs w:val="20"/>
                <w:highlight w:val="yellow"/>
                <w:rPrChange w:id="2744" w:author="Zehui Bai" w:date="2022-03-11T15:16:00Z">
                  <w:rPr>
                    <w:moveTo w:id="2745" w:author="Zehui Bai" w:date="2022-03-11T13:53:00Z"/>
                    <w:sz w:val="18"/>
                    <w:szCs w:val="18"/>
                  </w:rPr>
                </w:rPrChange>
              </w:rPr>
            </w:pPr>
            <w:moveTo w:id="2746" w:author="Zehui Bai" w:date="2022-03-11T13:53:00Z">
              <w:r w:rsidRPr="00067A21">
                <w:rPr>
                  <w:rFonts w:ascii="Arial" w:hAnsi="Arial" w:cs="Arial"/>
                  <w:sz w:val="20"/>
                  <w:szCs w:val="20"/>
                  <w:highlight w:val="yellow"/>
                  <w:rPrChange w:id="2747" w:author="Zehui Bai" w:date="2022-03-11T15:16:00Z">
                    <w:rPr>
                      <w:sz w:val="18"/>
                      <w:szCs w:val="18"/>
                    </w:rPr>
                  </w:rPrChange>
                </w:rPr>
                <w:t>30.6</w:t>
              </w:r>
            </w:moveTo>
          </w:p>
        </w:tc>
        <w:tc>
          <w:tcPr>
            <w:tcW w:w="641" w:type="pct"/>
            <w:tcBorders>
              <w:top w:val="nil"/>
              <w:left w:val="nil"/>
              <w:bottom w:val="nil"/>
              <w:right w:val="nil"/>
            </w:tcBorders>
          </w:tcPr>
          <w:p w14:paraId="6B2FC9E5" w14:textId="77777777" w:rsidR="00A55FC7" w:rsidRPr="00067A21" w:rsidRDefault="00A55FC7" w:rsidP="00A55FC7">
            <w:pPr>
              <w:spacing w:before="36" w:after="36"/>
              <w:jc w:val="center"/>
              <w:rPr>
                <w:moveTo w:id="2748" w:author="Zehui Bai" w:date="2022-03-11T13:53:00Z"/>
                <w:rFonts w:ascii="Arial" w:hAnsi="Arial" w:cs="Arial"/>
                <w:sz w:val="20"/>
                <w:szCs w:val="20"/>
                <w:rPrChange w:id="2749" w:author="Zehui Bai" w:date="2022-03-11T15:16:00Z">
                  <w:rPr>
                    <w:moveTo w:id="2750" w:author="Zehui Bai" w:date="2022-03-11T13:53:00Z"/>
                    <w:sz w:val="18"/>
                    <w:szCs w:val="18"/>
                  </w:rPr>
                </w:rPrChange>
              </w:rPr>
            </w:pPr>
          </w:p>
        </w:tc>
      </w:tr>
      <w:tr w:rsidR="00A55FC7" w:rsidRPr="00067A21" w14:paraId="61538639" w14:textId="77777777" w:rsidTr="00EC6F62">
        <w:trPr>
          <w:trHeight w:val="170"/>
          <w:jc w:val="center"/>
        </w:trPr>
        <w:tc>
          <w:tcPr>
            <w:tcW w:w="1782" w:type="pct"/>
            <w:tcBorders>
              <w:top w:val="nil"/>
              <w:left w:val="nil"/>
              <w:bottom w:val="nil"/>
              <w:right w:val="nil"/>
            </w:tcBorders>
          </w:tcPr>
          <w:p w14:paraId="65B28FAA" w14:textId="77777777" w:rsidR="00A55FC7" w:rsidRPr="00067A21" w:rsidRDefault="00A55FC7" w:rsidP="00A55FC7">
            <w:pPr>
              <w:spacing w:before="36" w:after="36"/>
              <w:rPr>
                <w:moveTo w:id="2751" w:author="Zehui Bai" w:date="2022-03-11T13:53:00Z"/>
                <w:rFonts w:ascii="Arial" w:eastAsiaTheme="minorEastAsia" w:hAnsi="Arial" w:cs="Arial"/>
                <w:b/>
                <w:bCs/>
                <w:sz w:val="20"/>
                <w:szCs w:val="20"/>
                <w:rPrChange w:id="2752" w:author="Zehui Bai" w:date="2022-03-11T15:16:00Z">
                  <w:rPr>
                    <w:moveTo w:id="2753" w:author="Zehui Bai" w:date="2022-03-11T13:53:00Z"/>
                    <w:rFonts w:eastAsiaTheme="minorEastAsia"/>
                    <w:b/>
                    <w:bCs/>
                    <w:sz w:val="18"/>
                    <w:szCs w:val="18"/>
                  </w:rPr>
                </w:rPrChange>
              </w:rPr>
            </w:pPr>
            <w:moveTo w:id="2754" w:author="Zehui Bai" w:date="2022-03-11T13:53:00Z">
              <w:r w:rsidRPr="00067A21">
                <w:rPr>
                  <w:rFonts w:ascii="Arial" w:eastAsiaTheme="minorEastAsia" w:hAnsi="Arial" w:cs="Arial"/>
                  <w:b/>
                  <w:bCs/>
                  <w:sz w:val="20"/>
                  <w:szCs w:val="20"/>
                  <w:rPrChange w:id="2755" w:author="Zehui Bai" w:date="2022-03-11T15:16:00Z">
                    <w:rPr>
                      <w:rFonts w:eastAsiaTheme="minorEastAsia"/>
                      <w:b/>
                      <w:bCs/>
                      <w:sz w:val="18"/>
                      <w:szCs w:val="18"/>
                    </w:rPr>
                  </w:rPrChange>
                </w:rPr>
                <w:t>Household size</w:t>
              </w:r>
            </w:moveTo>
          </w:p>
        </w:tc>
        <w:tc>
          <w:tcPr>
            <w:tcW w:w="644" w:type="pct"/>
            <w:tcBorders>
              <w:top w:val="nil"/>
              <w:left w:val="nil"/>
              <w:bottom w:val="nil"/>
              <w:right w:val="nil"/>
            </w:tcBorders>
          </w:tcPr>
          <w:p w14:paraId="0E3E57C2" w14:textId="77777777" w:rsidR="00A55FC7" w:rsidRPr="00067A21" w:rsidRDefault="00A55FC7" w:rsidP="00A55FC7">
            <w:pPr>
              <w:spacing w:before="36" w:after="36"/>
              <w:jc w:val="center"/>
              <w:rPr>
                <w:moveTo w:id="2756" w:author="Zehui Bai" w:date="2022-03-11T13:53:00Z"/>
                <w:rFonts w:ascii="Arial" w:hAnsi="Arial" w:cs="Arial"/>
                <w:sz w:val="20"/>
                <w:szCs w:val="20"/>
                <w:rPrChange w:id="2757" w:author="Zehui Bai" w:date="2022-03-11T15:16:00Z">
                  <w:rPr>
                    <w:moveTo w:id="2758" w:author="Zehui Bai" w:date="2022-03-11T13:53:00Z"/>
                    <w:sz w:val="18"/>
                    <w:szCs w:val="18"/>
                  </w:rPr>
                </w:rPrChange>
              </w:rPr>
            </w:pPr>
          </w:p>
        </w:tc>
        <w:tc>
          <w:tcPr>
            <w:tcW w:w="645" w:type="pct"/>
            <w:tcBorders>
              <w:top w:val="nil"/>
              <w:left w:val="nil"/>
              <w:bottom w:val="nil"/>
              <w:right w:val="nil"/>
            </w:tcBorders>
          </w:tcPr>
          <w:p w14:paraId="08B96FA4" w14:textId="77777777" w:rsidR="00A55FC7" w:rsidRPr="00067A21" w:rsidRDefault="00A55FC7" w:rsidP="00A55FC7">
            <w:pPr>
              <w:spacing w:before="36" w:after="36"/>
              <w:jc w:val="center"/>
              <w:rPr>
                <w:moveTo w:id="2759" w:author="Zehui Bai" w:date="2022-03-11T13:53:00Z"/>
                <w:rFonts w:ascii="Arial" w:hAnsi="Arial" w:cs="Arial"/>
                <w:sz w:val="20"/>
                <w:szCs w:val="20"/>
                <w:rPrChange w:id="2760" w:author="Zehui Bai" w:date="2022-03-11T15:16:00Z">
                  <w:rPr>
                    <w:moveTo w:id="2761" w:author="Zehui Bai" w:date="2022-03-11T13:53:00Z"/>
                    <w:sz w:val="18"/>
                    <w:szCs w:val="18"/>
                  </w:rPr>
                </w:rPrChange>
              </w:rPr>
            </w:pPr>
          </w:p>
        </w:tc>
        <w:tc>
          <w:tcPr>
            <w:tcW w:w="643" w:type="pct"/>
            <w:tcBorders>
              <w:top w:val="nil"/>
              <w:left w:val="nil"/>
              <w:bottom w:val="nil"/>
              <w:right w:val="nil"/>
            </w:tcBorders>
          </w:tcPr>
          <w:p w14:paraId="4CFCA8F7" w14:textId="77777777" w:rsidR="00A55FC7" w:rsidRPr="00067A21" w:rsidRDefault="00A55FC7" w:rsidP="00A55FC7">
            <w:pPr>
              <w:spacing w:before="36" w:after="36"/>
              <w:jc w:val="center"/>
              <w:rPr>
                <w:moveTo w:id="2762" w:author="Zehui Bai" w:date="2022-03-11T13:53:00Z"/>
                <w:rFonts w:ascii="Arial" w:hAnsi="Arial" w:cs="Arial"/>
                <w:sz w:val="20"/>
                <w:szCs w:val="20"/>
                <w:rPrChange w:id="2763" w:author="Zehui Bai" w:date="2022-03-11T15:16:00Z">
                  <w:rPr>
                    <w:moveTo w:id="2764" w:author="Zehui Bai" w:date="2022-03-11T13:53:00Z"/>
                    <w:sz w:val="18"/>
                    <w:szCs w:val="18"/>
                  </w:rPr>
                </w:rPrChange>
              </w:rPr>
            </w:pPr>
          </w:p>
        </w:tc>
        <w:tc>
          <w:tcPr>
            <w:tcW w:w="645" w:type="pct"/>
            <w:tcBorders>
              <w:top w:val="nil"/>
              <w:left w:val="nil"/>
              <w:bottom w:val="nil"/>
              <w:right w:val="nil"/>
            </w:tcBorders>
          </w:tcPr>
          <w:p w14:paraId="13EAE306" w14:textId="77777777" w:rsidR="00A55FC7" w:rsidRPr="00067A21" w:rsidRDefault="00A55FC7" w:rsidP="00A55FC7">
            <w:pPr>
              <w:spacing w:before="36" w:after="36"/>
              <w:jc w:val="center"/>
              <w:rPr>
                <w:moveTo w:id="2765" w:author="Zehui Bai" w:date="2022-03-11T13:53:00Z"/>
                <w:rFonts w:ascii="Arial" w:hAnsi="Arial" w:cs="Arial"/>
                <w:sz w:val="20"/>
                <w:szCs w:val="20"/>
                <w:rPrChange w:id="2766" w:author="Zehui Bai" w:date="2022-03-11T15:16:00Z">
                  <w:rPr>
                    <w:moveTo w:id="2767" w:author="Zehui Bai" w:date="2022-03-11T13:53:00Z"/>
                    <w:sz w:val="18"/>
                    <w:szCs w:val="18"/>
                  </w:rPr>
                </w:rPrChange>
              </w:rPr>
            </w:pPr>
          </w:p>
        </w:tc>
        <w:tc>
          <w:tcPr>
            <w:tcW w:w="641" w:type="pct"/>
            <w:tcBorders>
              <w:top w:val="nil"/>
              <w:left w:val="nil"/>
              <w:bottom w:val="nil"/>
              <w:right w:val="nil"/>
            </w:tcBorders>
          </w:tcPr>
          <w:p w14:paraId="3514281C" w14:textId="77777777" w:rsidR="00A55FC7" w:rsidRPr="00067A21" w:rsidRDefault="00A55FC7" w:rsidP="00A55FC7">
            <w:pPr>
              <w:spacing w:before="36" w:after="36"/>
              <w:jc w:val="center"/>
              <w:rPr>
                <w:moveTo w:id="2768" w:author="Zehui Bai" w:date="2022-03-11T13:53:00Z"/>
                <w:rFonts w:ascii="Arial" w:hAnsi="Arial" w:cs="Arial"/>
                <w:sz w:val="20"/>
                <w:szCs w:val="20"/>
                <w:rPrChange w:id="2769" w:author="Zehui Bai" w:date="2022-03-11T15:16:00Z">
                  <w:rPr>
                    <w:moveTo w:id="2770" w:author="Zehui Bai" w:date="2022-03-11T13:53:00Z"/>
                    <w:sz w:val="18"/>
                    <w:szCs w:val="18"/>
                  </w:rPr>
                </w:rPrChange>
              </w:rPr>
            </w:pPr>
            <w:moveTo w:id="2771" w:author="Zehui Bai" w:date="2022-03-11T13:53:00Z">
              <w:r w:rsidRPr="00067A21">
                <w:rPr>
                  <w:rFonts w:ascii="Arial" w:hAnsi="Arial" w:cs="Arial"/>
                  <w:sz w:val="20"/>
                  <w:szCs w:val="20"/>
                  <w:highlight w:val="yellow"/>
                  <w:rPrChange w:id="2772" w:author="Zehui Bai" w:date="2022-03-11T15:16:00Z">
                    <w:rPr>
                      <w:sz w:val="18"/>
                      <w:szCs w:val="18"/>
                    </w:rPr>
                  </w:rPrChange>
                </w:rPr>
                <w:t>0.5555</w:t>
              </w:r>
            </w:moveTo>
          </w:p>
        </w:tc>
      </w:tr>
      <w:tr w:rsidR="00A55FC7" w:rsidRPr="00067A21" w14:paraId="29B3F4CD" w14:textId="77777777" w:rsidTr="00EC6F62">
        <w:trPr>
          <w:trHeight w:val="170"/>
          <w:jc w:val="center"/>
        </w:trPr>
        <w:tc>
          <w:tcPr>
            <w:tcW w:w="1782" w:type="pct"/>
            <w:tcBorders>
              <w:top w:val="nil"/>
              <w:left w:val="nil"/>
              <w:bottom w:val="nil"/>
              <w:right w:val="nil"/>
            </w:tcBorders>
          </w:tcPr>
          <w:p w14:paraId="5C51208E" w14:textId="77777777" w:rsidR="00A55FC7" w:rsidRPr="00067A21" w:rsidRDefault="00A55FC7" w:rsidP="00A55FC7">
            <w:pPr>
              <w:spacing w:before="36" w:after="36"/>
              <w:ind w:left="708"/>
              <w:rPr>
                <w:moveTo w:id="2773" w:author="Zehui Bai" w:date="2022-03-11T13:53:00Z"/>
                <w:rFonts w:ascii="Arial" w:eastAsiaTheme="minorEastAsia" w:hAnsi="Arial" w:cs="Arial"/>
                <w:sz w:val="20"/>
                <w:szCs w:val="20"/>
                <w:rPrChange w:id="2774" w:author="Zehui Bai" w:date="2022-03-11T15:16:00Z">
                  <w:rPr>
                    <w:moveTo w:id="2775" w:author="Zehui Bai" w:date="2022-03-11T13:53:00Z"/>
                    <w:rFonts w:eastAsiaTheme="minorEastAsia"/>
                    <w:sz w:val="18"/>
                    <w:szCs w:val="18"/>
                  </w:rPr>
                </w:rPrChange>
              </w:rPr>
            </w:pPr>
            <w:moveTo w:id="2776" w:author="Zehui Bai" w:date="2022-03-11T13:53:00Z">
              <w:r w:rsidRPr="00067A21">
                <w:rPr>
                  <w:rFonts w:ascii="Arial" w:eastAsiaTheme="minorEastAsia" w:hAnsi="Arial" w:cs="Arial"/>
                  <w:sz w:val="20"/>
                  <w:szCs w:val="20"/>
                  <w:rPrChange w:id="2777" w:author="Zehui Bai" w:date="2022-03-11T15:16:00Z">
                    <w:rPr>
                      <w:rFonts w:eastAsiaTheme="minorEastAsia"/>
                      <w:sz w:val="18"/>
                      <w:szCs w:val="18"/>
                    </w:rPr>
                  </w:rPrChange>
                </w:rPr>
                <w:t>Live alone</w:t>
              </w:r>
            </w:moveTo>
          </w:p>
        </w:tc>
        <w:tc>
          <w:tcPr>
            <w:tcW w:w="644" w:type="pct"/>
            <w:tcBorders>
              <w:top w:val="nil"/>
              <w:left w:val="nil"/>
              <w:bottom w:val="nil"/>
              <w:right w:val="nil"/>
            </w:tcBorders>
          </w:tcPr>
          <w:p w14:paraId="2F5ADE59" w14:textId="7DBECD08" w:rsidR="00A55FC7" w:rsidRPr="00067A21" w:rsidRDefault="002D33F8" w:rsidP="00A55FC7">
            <w:pPr>
              <w:spacing w:before="36" w:after="36"/>
              <w:jc w:val="center"/>
              <w:rPr>
                <w:moveTo w:id="2778" w:author="Zehui Bai" w:date="2022-03-11T13:53:00Z"/>
                <w:rFonts w:ascii="Arial" w:hAnsi="Arial" w:cs="Arial"/>
                <w:sz w:val="20"/>
                <w:szCs w:val="20"/>
                <w:rPrChange w:id="2779" w:author="Zehui Bai" w:date="2022-03-11T15:16:00Z">
                  <w:rPr>
                    <w:moveTo w:id="2780" w:author="Zehui Bai" w:date="2022-03-11T13:53:00Z"/>
                    <w:sz w:val="18"/>
                    <w:szCs w:val="18"/>
                  </w:rPr>
                </w:rPrChange>
              </w:rPr>
            </w:pPr>
            <w:ins w:id="2781" w:author="Zehui Bai" w:date="2022-03-11T14:32:00Z">
              <w:r w:rsidRPr="00964974">
                <w:rPr>
                  <w:rFonts w:ascii="Arial" w:hAnsi="Arial" w:cs="Arial"/>
                  <w:sz w:val="20"/>
                  <w:szCs w:val="20"/>
                </w:rPr>
                <w:t>147</w:t>
              </w:r>
            </w:ins>
            <w:moveTo w:id="2782" w:author="Zehui Bai" w:date="2022-03-11T13:53:00Z">
              <w:del w:id="2783" w:author="Zehui Bai" w:date="2022-03-11T14:32:00Z">
                <w:r w:rsidR="00A55FC7" w:rsidRPr="00067A21" w:rsidDel="002D33F8">
                  <w:rPr>
                    <w:rFonts w:ascii="Arial" w:hAnsi="Arial" w:cs="Arial"/>
                    <w:sz w:val="20"/>
                    <w:szCs w:val="20"/>
                    <w:rPrChange w:id="2784" w:author="Zehui Bai" w:date="2022-03-11T15:16:00Z">
                      <w:rPr>
                        <w:sz w:val="18"/>
                        <w:szCs w:val="18"/>
                      </w:rPr>
                    </w:rPrChange>
                  </w:rPr>
                  <w:delText>142</w:delText>
                </w:r>
              </w:del>
            </w:moveTo>
          </w:p>
        </w:tc>
        <w:tc>
          <w:tcPr>
            <w:tcW w:w="645" w:type="pct"/>
            <w:tcBorders>
              <w:top w:val="nil"/>
              <w:left w:val="nil"/>
              <w:bottom w:val="nil"/>
              <w:right w:val="nil"/>
            </w:tcBorders>
          </w:tcPr>
          <w:p w14:paraId="4C10D259" w14:textId="77777777" w:rsidR="00A55FC7" w:rsidRPr="00067A21" w:rsidRDefault="00A55FC7" w:rsidP="00A55FC7">
            <w:pPr>
              <w:spacing w:before="36" w:after="36"/>
              <w:jc w:val="center"/>
              <w:rPr>
                <w:moveTo w:id="2785" w:author="Zehui Bai" w:date="2022-03-11T13:53:00Z"/>
                <w:rFonts w:ascii="Arial" w:hAnsi="Arial" w:cs="Arial"/>
                <w:sz w:val="20"/>
                <w:szCs w:val="20"/>
                <w:highlight w:val="yellow"/>
                <w:rPrChange w:id="2786" w:author="Zehui Bai" w:date="2022-03-11T15:16:00Z">
                  <w:rPr>
                    <w:moveTo w:id="2787" w:author="Zehui Bai" w:date="2022-03-11T13:53:00Z"/>
                    <w:sz w:val="18"/>
                    <w:szCs w:val="18"/>
                  </w:rPr>
                </w:rPrChange>
              </w:rPr>
            </w:pPr>
            <w:moveTo w:id="2788" w:author="Zehui Bai" w:date="2022-03-11T13:53:00Z">
              <w:r w:rsidRPr="00067A21">
                <w:rPr>
                  <w:rFonts w:ascii="Arial" w:hAnsi="Arial" w:cs="Arial"/>
                  <w:sz w:val="20"/>
                  <w:szCs w:val="20"/>
                  <w:highlight w:val="yellow"/>
                  <w:rPrChange w:id="2789" w:author="Zehui Bai" w:date="2022-03-11T15:16:00Z">
                    <w:rPr>
                      <w:sz w:val="18"/>
                      <w:szCs w:val="18"/>
                    </w:rPr>
                  </w:rPrChange>
                </w:rPr>
                <w:t>85.0</w:t>
              </w:r>
            </w:moveTo>
          </w:p>
        </w:tc>
        <w:tc>
          <w:tcPr>
            <w:tcW w:w="643" w:type="pct"/>
            <w:tcBorders>
              <w:top w:val="nil"/>
              <w:left w:val="nil"/>
              <w:bottom w:val="nil"/>
              <w:right w:val="nil"/>
            </w:tcBorders>
          </w:tcPr>
          <w:p w14:paraId="3C628E41" w14:textId="545C06D0" w:rsidR="00A55FC7" w:rsidRPr="00067A21" w:rsidRDefault="002D33F8" w:rsidP="00A55FC7">
            <w:pPr>
              <w:spacing w:before="36" w:after="36"/>
              <w:jc w:val="center"/>
              <w:rPr>
                <w:moveTo w:id="2790" w:author="Zehui Bai" w:date="2022-03-11T13:53:00Z"/>
                <w:rFonts w:ascii="Arial" w:hAnsi="Arial" w:cs="Arial"/>
                <w:sz w:val="20"/>
                <w:szCs w:val="20"/>
                <w:rPrChange w:id="2791" w:author="Zehui Bai" w:date="2022-03-11T15:16:00Z">
                  <w:rPr>
                    <w:moveTo w:id="2792" w:author="Zehui Bai" w:date="2022-03-11T13:53:00Z"/>
                    <w:sz w:val="18"/>
                    <w:szCs w:val="18"/>
                  </w:rPr>
                </w:rPrChange>
              </w:rPr>
            </w:pPr>
            <w:ins w:id="2793" w:author="Zehui Bai" w:date="2022-03-11T14:33:00Z">
              <w:r w:rsidRPr="00964974">
                <w:rPr>
                  <w:rFonts w:ascii="Arial" w:hAnsi="Arial" w:cs="Arial"/>
                  <w:sz w:val="20"/>
                  <w:szCs w:val="20"/>
                </w:rPr>
                <w:t>20</w:t>
              </w:r>
            </w:ins>
            <w:moveTo w:id="2794" w:author="Zehui Bai" w:date="2022-03-11T13:53:00Z">
              <w:del w:id="2795" w:author="Zehui Bai" w:date="2022-03-11T14:33:00Z">
                <w:r w:rsidR="00A55FC7" w:rsidRPr="00067A21" w:rsidDel="002D33F8">
                  <w:rPr>
                    <w:rFonts w:ascii="Arial" w:hAnsi="Arial" w:cs="Arial"/>
                    <w:sz w:val="20"/>
                    <w:szCs w:val="20"/>
                    <w:rPrChange w:id="2796" w:author="Zehui Bai" w:date="2022-03-11T15:16:00Z">
                      <w:rPr>
                        <w:sz w:val="18"/>
                        <w:szCs w:val="18"/>
                      </w:rPr>
                    </w:rPrChange>
                  </w:rPr>
                  <w:delText>25</w:delText>
                </w:r>
              </w:del>
            </w:moveTo>
          </w:p>
        </w:tc>
        <w:tc>
          <w:tcPr>
            <w:tcW w:w="645" w:type="pct"/>
            <w:tcBorders>
              <w:top w:val="nil"/>
              <w:left w:val="nil"/>
              <w:bottom w:val="nil"/>
              <w:right w:val="nil"/>
            </w:tcBorders>
          </w:tcPr>
          <w:p w14:paraId="2BF81900" w14:textId="77777777" w:rsidR="00A55FC7" w:rsidRPr="00067A21" w:rsidRDefault="00A55FC7" w:rsidP="00A55FC7">
            <w:pPr>
              <w:spacing w:before="36" w:after="36"/>
              <w:jc w:val="center"/>
              <w:rPr>
                <w:moveTo w:id="2797" w:author="Zehui Bai" w:date="2022-03-11T13:53:00Z"/>
                <w:rFonts w:ascii="Arial" w:hAnsi="Arial" w:cs="Arial"/>
                <w:sz w:val="20"/>
                <w:szCs w:val="20"/>
                <w:highlight w:val="yellow"/>
                <w:rPrChange w:id="2798" w:author="Zehui Bai" w:date="2022-03-11T15:16:00Z">
                  <w:rPr>
                    <w:moveTo w:id="2799" w:author="Zehui Bai" w:date="2022-03-11T13:53:00Z"/>
                    <w:sz w:val="18"/>
                    <w:szCs w:val="18"/>
                  </w:rPr>
                </w:rPrChange>
              </w:rPr>
            </w:pPr>
            <w:moveTo w:id="2800" w:author="Zehui Bai" w:date="2022-03-11T13:53:00Z">
              <w:r w:rsidRPr="00067A21">
                <w:rPr>
                  <w:rFonts w:ascii="Arial" w:hAnsi="Arial" w:cs="Arial"/>
                  <w:sz w:val="20"/>
                  <w:szCs w:val="20"/>
                  <w:highlight w:val="yellow"/>
                  <w:rPrChange w:id="2801" w:author="Zehui Bai" w:date="2022-03-11T15:16:00Z">
                    <w:rPr>
                      <w:sz w:val="18"/>
                      <w:szCs w:val="18"/>
                    </w:rPr>
                  </w:rPrChange>
                </w:rPr>
                <w:t>15.0</w:t>
              </w:r>
            </w:moveTo>
          </w:p>
        </w:tc>
        <w:tc>
          <w:tcPr>
            <w:tcW w:w="641" w:type="pct"/>
            <w:tcBorders>
              <w:top w:val="nil"/>
              <w:left w:val="nil"/>
              <w:bottom w:val="nil"/>
              <w:right w:val="nil"/>
            </w:tcBorders>
          </w:tcPr>
          <w:p w14:paraId="67E3D01E" w14:textId="77777777" w:rsidR="00A55FC7" w:rsidRPr="00067A21" w:rsidRDefault="00A55FC7" w:rsidP="00A55FC7">
            <w:pPr>
              <w:spacing w:before="36" w:after="36"/>
              <w:jc w:val="center"/>
              <w:rPr>
                <w:moveTo w:id="2802" w:author="Zehui Bai" w:date="2022-03-11T13:53:00Z"/>
                <w:rFonts w:ascii="Arial" w:hAnsi="Arial" w:cs="Arial"/>
                <w:sz w:val="20"/>
                <w:szCs w:val="20"/>
                <w:rPrChange w:id="2803" w:author="Zehui Bai" w:date="2022-03-11T15:16:00Z">
                  <w:rPr>
                    <w:moveTo w:id="2804" w:author="Zehui Bai" w:date="2022-03-11T13:53:00Z"/>
                    <w:sz w:val="18"/>
                    <w:szCs w:val="18"/>
                  </w:rPr>
                </w:rPrChange>
              </w:rPr>
            </w:pPr>
          </w:p>
        </w:tc>
      </w:tr>
      <w:tr w:rsidR="00A55FC7" w:rsidRPr="00067A21" w14:paraId="0CAEDB0D" w14:textId="77777777" w:rsidTr="00EC6F62">
        <w:trPr>
          <w:trHeight w:val="170"/>
          <w:jc w:val="center"/>
        </w:trPr>
        <w:tc>
          <w:tcPr>
            <w:tcW w:w="1782" w:type="pct"/>
            <w:tcBorders>
              <w:top w:val="nil"/>
              <w:left w:val="nil"/>
              <w:bottom w:val="nil"/>
              <w:right w:val="nil"/>
            </w:tcBorders>
          </w:tcPr>
          <w:p w14:paraId="77C33782" w14:textId="77777777" w:rsidR="00A55FC7" w:rsidRPr="00067A21" w:rsidRDefault="00A55FC7" w:rsidP="00A55FC7">
            <w:pPr>
              <w:spacing w:before="36" w:after="36"/>
              <w:ind w:left="708"/>
              <w:rPr>
                <w:moveTo w:id="2805" w:author="Zehui Bai" w:date="2022-03-11T13:53:00Z"/>
                <w:rFonts w:ascii="Arial" w:eastAsiaTheme="minorEastAsia" w:hAnsi="Arial" w:cs="Arial"/>
                <w:sz w:val="20"/>
                <w:szCs w:val="20"/>
                <w:rPrChange w:id="2806" w:author="Zehui Bai" w:date="2022-03-11T15:16:00Z">
                  <w:rPr>
                    <w:moveTo w:id="2807" w:author="Zehui Bai" w:date="2022-03-11T13:53:00Z"/>
                    <w:rFonts w:eastAsiaTheme="minorEastAsia"/>
                    <w:sz w:val="18"/>
                    <w:szCs w:val="18"/>
                  </w:rPr>
                </w:rPrChange>
              </w:rPr>
            </w:pPr>
            <w:moveTo w:id="2808" w:author="Zehui Bai" w:date="2022-03-11T13:53:00Z">
              <w:r w:rsidRPr="00067A21">
                <w:rPr>
                  <w:rFonts w:ascii="Arial" w:eastAsiaTheme="minorEastAsia" w:hAnsi="Arial" w:cs="Arial"/>
                  <w:sz w:val="20"/>
                  <w:szCs w:val="20"/>
                  <w:rPrChange w:id="2809" w:author="Zehui Bai" w:date="2022-03-11T15:16:00Z">
                    <w:rPr>
                      <w:rFonts w:eastAsiaTheme="minorEastAsia"/>
                      <w:sz w:val="18"/>
                      <w:szCs w:val="18"/>
                    </w:rPr>
                  </w:rPrChange>
                </w:rPr>
                <w:t>Not live alone</w:t>
              </w:r>
            </w:moveTo>
          </w:p>
        </w:tc>
        <w:tc>
          <w:tcPr>
            <w:tcW w:w="644" w:type="pct"/>
            <w:tcBorders>
              <w:top w:val="nil"/>
              <w:left w:val="nil"/>
              <w:bottom w:val="nil"/>
              <w:right w:val="nil"/>
            </w:tcBorders>
          </w:tcPr>
          <w:p w14:paraId="17356AAB" w14:textId="3C719397" w:rsidR="00A55FC7" w:rsidRPr="00067A21" w:rsidRDefault="002D33F8" w:rsidP="00A55FC7">
            <w:pPr>
              <w:spacing w:before="36" w:after="36"/>
              <w:jc w:val="center"/>
              <w:rPr>
                <w:moveTo w:id="2810" w:author="Zehui Bai" w:date="2022-03-11T13:53:00Z"/>
                <w:rFonts w:ascii="Arial" w:hAnsi="Arial" w:cs="Arial"/>
                <w:sz w:val="20"/>
                <w:szCs w:val="20"/>
                <w:rPrChange w:id="2811" w:author="Zehui Bai" w:date="2022-03-11T15:16:00Z">
                  <w:rPr>
                    <w:moveTo w:id="2812" w:author="Zehui Bai" w:date="2022-03-11T13:53:00Z"/>
                    <w:sz w:val="18"/>
                    <w:szCs w:val="18"/>
                  </w:rPr>
                </w:rPrChange>
              </w:rPr>
            </w:pPr>
            <w:ins w:id="2813" w:author="Zehui Bai" w:date="2022-03-11T14:33:00Z">
              <w:r w:rsidRPr="00964974">
                <w:rPr>
                  <w:rFonts w:ascii="Arial" w:hAnsi="Arial" w:cs="Arial"/>
                  <w:sz w:val="20"/>
                  <w:szCs w:val="20"/>
                </w:rPr>
                <w:t>573</w:t>
              </w:r>
            </w:ins>
            <w:moveTo w:id="2814" w:author="Zehui Bai" w:date="2022-03-11T13:53:00Z">
              <w:del w:id="2815" w:author="Zehui Bai" w:date="2022-03-11T14:33:00Z">
                <w:r w:rsidR="00A55FC7" w:rsidRPr="00067A21" w:rsidDel="002D33F8">
                  <w:rPr>
                    <w:rFonts w:ascii="Arial" w:hAnsi="Arial" w:cs="Arial"/>
                    <w:sz w:val="20"/>
                    <w:szCs w:val="20"/>
                    <w:rPrChange w:id="2816" w:author="Zehui Bai" w:date="2022-03-11T15:16:00Z">
                      <w:rPr>
                        <w:sz w:val="18"/>
                        <w:szCs w:val="18"/>
                      </w:rPr>
                    </w:rPrChange>
                  </w:rPr>
                  <w:delText>556</w:delText>
                </w:r>
              </w:del>
            </w:moveTo>
          </w:p>
        </w:tc>
        <w:tc>
          <w:tcPr>
            <w:tcW w:w="645" w:type="pct"/>
            <w:tcBorders>
              <w:top w:val="nil"/>
              <w:left w:val="nil"/>
              <w:bottom w:val="nil"/>
              <w:right w:val="nil"/>
            </w:tcBorders>
          </w:tcPr>
          <w:p w14:paraId="7749E015" w14:textId="77777777" w:rsidR="00A55FC7" w:rsidRPr="00067A21" w:rsidRDefault="00A55FC7" w:rsidP="00A55FC7">
            <w:pPr>
              <w:spacing w:before="36" w:after="36"/>
              <w:jc w:val="center"/>
              <w:rPr>
                <w:moveTo w:id="2817" w:author="Zehui Bai" w:date="2022-03-11T13:53:00Z"/>
                <w:rFonts w:ascii="Arial" w:hAnsi="Arial" w:cs="Arial"/>
                <w:sz w:val="20"/>
                <w:szCs w:val="20"/>
                <w:highlight w:val="yellow"/>
                <w:rPrChange w:id="2818" w:author="Zehui Bai" w:date="2022-03-11T15:16:00Z">
                  <w:rPr>
                    <w:moveTo w:id="2819" w:author="Zehui Bai" w:date="2022-03-11T13:53:00Z"/>
                    <w:sz w:val="18"/>
                    <w:szCs w:val="18"/>
                  </w:rPr>
                </w:rPrChange>
              </w:rPr>
            </w:pPr>
            <w:moveTo w:id="2820" w:author="Zehui Bai" w:date="2022-03-11T13:53:00Z">
              <w:r w:rsidRPr="00067A21">
                <w:rPr>
                  <w:rFonts w:ascii="Arial" w:hAnsi="Arial" w:cs="Arial"/>
                  <w:sz w:val="20"/>
                  <w:szCs w:val="20"/>
                  <w:highlight w:val="yellow"/>
                  <w:rPrChange w:id="2821" w:author="Zehui Bai" w:date="2022-03-11T15:16:00Z">
                    <w:rPr>
                      <w:sz w:val="18"/>
                      <w:szCs w:val="18"/>
                    </w:rPr>
                  </w:rPrChange>
                </w:rPr>
                <w:t>87.1</w:t>
              </w:r>
            </w:moveTo>
          </w:p>
        </w:tc>
        <w:tc>
          <w:tcPr>
            <w:tcW w:w="643" w:type="pct"/>
            <w:tcBorders>
              <w:top w:val="nil"/>
              <w:left w:val="nil"/>
              <w:bottom w:val="nil"/>
              <w:right w:val="nil"/>
            </w:tcBorders>
          </w:tcPr>
          <w:p w14:paraId="68268E25" w14:textId="4B764BDC" w:rsidR="00A55FC7" w:rsidRPr="00067A21" w:rsidRDefault="002D33F8" w:rsidP="00A55FC7">
            <w:pPr>
              <w:spacing w:before="36" w:after="36"/>
              <w:jc w:val="center"/>
              <w:rPr>
                <w:moveTo w:id="2822" w:author="Zehui Bai" w:date="2022-03-11T13:53:00Z"/>
                <w:rFonts w:ascii="Arial" w:hAnsi="Arial" w:cs="Arial"/>
                <w:sz w:val="20"/>
                <w:szCs w:val="20"/>
                <w:rPrChange w:id="2823" w:author="Zehui Bai" w:date="2022-03-11T15:16:00Z">
                  <w:rPr>
                    <w:moveTo w:id="2824" w:author="Zehui Bai" w:date="2022-03-11T13:53:00Z"/>
                    <w:sz w:val="18"/>
                    <w:szCs w:val="18"/>
                  </w:rPr>
                </w:rPrChange>
              </w:rPr>
            </w:pPr>
            <w:ins w:id="2825" w:author="Zehui Bai" w:date="2022-03-11T14:33:00Z">
              <w:r w:rsidRPr="00964974">
                <w:rPr>
                  <w:rFonts w:ascii="Arial" w:hAnsi="Arial" w:cs="Arial"/>
                  <w:sz w:val="20"/>
                  <w:szCs w:val="20"/>
                </w:rPr>
                <w:t>65</w:t>
              </w:r>
            </w:ins>
            <w:moveTo w:id="2826" w:author="Zehui Bai" w:date="2022-03-11T13:53:00Z">
              <w:del w:id="2827" w:author="Zehui Bai" w:date="2022-03-11T14:33:00Z">
                <w:r w:rsidR="00A55FC7" w:rsidRPr="00067A21" w:rsidDel="002D33F8">
                  <w:rPr>
                    <w:rFonts w:ascii="Arial" w:hAnsi="Arial" w:cs="Arial"/>
                    <w:sz w:val="20"/>
                    <w:szCs w:val="20"/>
                    <w:rPrChange w:id="2828" w:author="Zehui Bai" w:date="2022-03-11T15:16:00Z">
                      <w:rPr>
                        <w:sz w:val="18"/>
                        <w:szCs w:val="18"/>
                      </w:rPr>
                    </w:rPrChange>
                  </w:rPr>
                  <w:delText>82</w:delText>
                </w:r>
              </w:del>
            </w:moveTo>
          </w:p>
        </w:tc>
        <w:tc>
          <w:tcPr>
            <w:tcW w:w="645" w:type="pct"/>
            <w:tcBorders>
              <w:top w:val="nil"/>
              <w:left w:val="nil"/>
              <w:bottom w:val="nil"/>
              <w:right w:val="nil"/>
            </w:tcBorders>
          </w:tcPr>
          <w:p w14:paraId="2A281FD9" w14:textId="77777777" w:rsidR="00A55FC7" w:rsidRPr="00067A21" w:rsidRDefault="00A55FC7" w:rsidP="00A55FC7">
            <w:pPr>
              <w:spacing w:before="36" w:after="36"/>
              <w:jc w:val="center"/>
              <w:rPr>
                <w:moveTo w:id="2829" w:author="Zehui Bai" w:date="2022-03-11T13:53:00Z"/>
                <w:rFonts w:ascii="Arial" w:hAnsi="Arial" w:cs="Arial"/>
                <w:sz w:val="20"/>
                <w:szCs w:val="20"/>
                <w:highlight w:val="yellow"/>
                <w:rPrChange w:id="2830" w:author="Zehui Bai" w:date="2022-03-11T15:16:00Z">
                  <w:rPr>
                    <w:moveTo w:id="2831" w:author="Zehui Bai" w:date="2022-03-11T13:53:00Z"/>
                    <w:sz w:val="18"/>
                    <w:szCs w:val="18"/>
                  </w:rPr>
                </w:rPrChange>
              </w:rPr>
            </w:pPr>
            <w:moveTo w:id="2832" w:author="Zehui Bai" w:date="2022-03-11T13:53:00Z">
              <w:r w:rsidRPr="00067A21">
                <w:rPr>
                  <w:rFonts w:ascii="Arial" w:hAnsi="Arial" w:cs="Arial"/>
                  <w:sz w:val="20"/>
                  <w:szCs w:val="20"/>
                  <w:highlight w:val="yellow"/>
                  <w:rPrChange w:id="2833" w:author="Zehui Bai" w:date="2022-03-11T15:16:00Z">
                    <w:rPr>
                      <w:sz w:val="18"/>
                      <w:szCs w:val="18"/>
                    </w:rPr>
                  </w:rPrChange>
                </w:rPr>
                <w:t>12.9</w:t>
              </w:r>
            </w:moveTo>
          </w:p>
        </w:tc>
        <w:tc>
          <w:tcPr>
            <w:tcW w:w="641" w:type="pct"/>
            <w:tcBorders>
              <w:top w:val="nil"/>
              <w:left w:val="nil"/>
              <w:bottom w:val="nil"/>
              <w:right w:val="nil"/>
            </w:tcBorders>
          </w:tcPr>
          <w:p w14:paraId="605A8BB7" w14:textId="77777777" w:rsidR="00A55FC7" w:rsidRPr="00067A21" w:rsidRDefault="00A55FC7" w:rsidP="00A55FC7">
            <w:pPr>
              <w:spacing w:before="36" w:after="36"/>
              <w:jc w:val="center"/>
              <w:rPr>
                <w:moveTo w:id="2834" w:author="Zehui Bai" w:date="2022-03-11T13:53:00Z"/>
                <w:rFonts w:ascii="Arial" w:hAnsi="Arial" w:cs="Arial"/>
                <w:sz w:val="20"/>
                <w:szCs w:val="20"/>
                <w:rPrChange w:id="2835" w:author="Zehui Bai" w:date="2022-03-11T15:16:00Z">
                  <w:rPr>
                    <w:moveTo w:id="2836" w:author="Zehui Bai" w:date="2022-03-11T13:53:00Z"/>
                    <w:sz w:val="18"/>
                    <w:szCs w:val="18"/>
                  </w:rPr>
                </w:rPrChange>
              </w:rPr>
            </w:pPr>
          </w:p>
        </w:tc>
      </w:tr>
      <w:tr w:rsidR="00A55FC7" w:rsidRPr="00067A21" w14:paraId="25EC8ED6" w14:textId="77777777" w:rsidTr="00EC6F62">
        <w:trPr>
          <w:trHeight w:val="170"/>
          <w:jc w:val="center"/>
        </w:trPr>
        <w:tc>
          <w:tcPr>
            <w:tcW w:w="1782" w:type="pct"/>
            <w:tcBorders>
              <w:top w:val="nil"/>
              <w:left w:val="nil"/>
              <w:bottom w:val="nil"/>
              <w:right w:val="nil"/>
            </w:tcBorders>
          </w:tcPr>
          <w:p w14:paraId="2B1646F5" w14:textId="77777777" w:rsidR="00A55FC7" w:rsidRPr="00067A21" w:rsidRDefault="00A55FC7" w:rsidP="00A55FC7">
            <w:pPr>
              <w:spacing w:before="36" w:after="36"/>
              <w:rPr>
                <w:moveTo w:id="2837" w:author="Zehui Bai" w:date="2022-03-11T13:53:00Z"/>
                <w:rFonts w:ascii="Arial" w:hAnsi="Arial" w:cs="Arial"/>
                <w:b/>
                <w:bCs/>
                <w:sz w:val="20"/>
                <w:szCs w:val="20"/>
                <w:rPrChange w:id="2838" w:author="Zehui Bai" w:date="2022-03-11T15:16:00Z">
                  <w:rPr>
                    <w:moveTo w:id="2839" w:author="Zehui Bai" w:date="2022-03-11T13:53:00Z"/>
                    <w:b/>
                    <w:bCs/>
                    <w:sz w:val="18"/>
                    <w:szCs w:val="18"/>
                  </w:rPr>
                </w:rPrChange>
              </w:rPr>
            </w:pPr>
            <w:moveTo w:id="2840" w:author="Zehui Bai" w:date="2022-03-11T13:53:00Z">
              <w:r w:rsidRPr="00067A21">
                <w:rPr>
                  <w:rFonts w:ascii="Arial" w:hAnsi="Arial" w:cs="Arial"/>
                  <w:b/>
                  <w:bCs/>
                  <w:sz w:val="20"/>
                  <w:szCs w:val="20"/>
                  <w:rPrChange w:id="2841" w:author="Zehui Bai" w:date="2022-03-11T15:16:00Z">
                    <w:rPr>
                      <w:b/>
                      <w:bCs/>
                      <w:sz w:val="18"/>
                      <w:szCs w:val="18"/>
                    </w:rPr>
                  </w:rPrChange>
                </w:rPr>
                <w:t>Vaccination history</w:t>
              </w:r>
            </w:moveTo>
          </w:p>
        </w:tc>
        <w:tc>
          <w:tcPr>
            <w:tcW w:w="644" w:type="pct"/>
            <w:tcBorders>
              <w:top w:val="nil"/>
              <w:left w:val="nil"/>
              <w:bottom w:val="nil"/>
              <w:right w:val="nil"/>
            </w:tcBorders>
          </w:tcPr>
          <w:p w14:paraId="10ACF88D" w14:textId="77777777" w:rsidR="00A55FC7" w:rsidRPr="00067A21" w:rsidRDefault="00A55FC7" w:rsidP="00A55FC7">
            <w:pPr>
              <w:spacing w:before="36" w:after="36"/>
              <w:jc w:val="center"/>
              <w:rPr>
                <w:moveTo w:id="2842" w:author="Zehui Bai" w:date="2022-03-11T13:53:00Z"/>
                <w:rFonts w:ascii="Arial" w:hAnsi="Arial" w:cs="Arial"/>
                <w:sz w:val="20"/>
                <w:szCs w:val="20"/>
                <w:rPrChange w:id="2843" w:author="Zehui Bai" w:date="2022-03-11T15:16:00Z">
                  <w:rPr>
                    <w:moveTo w:id="2844" w:author="Zehui Bai" w:date="2022-03-11T13:53:00Z"/>
                    <w:sz w:val="18"/>
                    <w:szCs w:val="18"/>
                  </w:rPr>
                </w:rPrChange>
              </w:rPr>
            </w:pPr>
          </w:p>
        </w:tc>
        <w:tc>
          <w:tcPr>
            <w:tcW w:w="645" w:type="pct"/>
            <w:tcBorders>
              <w:top w:val="nil"/>
              <w:left w:val="nil"/>
              <w:bottom w:val="nil"/>
              <w:right w:val="nil"/>
            </w:tcBorders>
          </w:tcPr>
          <w:p w14:paraId="56C80101" w14:textId="77777777" w:rsidR="00A55FC7" w:rsidRPr="00067A21" w:rsidRDefault="00A55FC7" w:rsidP="00A55FC7">
            <w:pPr>
              <w:spacing w:before="36" w:after="36"/>
              <w:jc w:val="center"/>
              <w:rPr>
                <w:moveTo w:id="2845" w:author="Zehui Bai" w:date="2022-03-11T13:53:00Z"/>
                <w:rFonts w:ascii="Arial" w:hAnsi="Arial" w:cs="Arial"/>
                <w:sz w:val="20"/>
                <w:szCs w:val="20"/>
                <w:rPrChange w:id="2846" w:author="Zehui Bai" w:date="2022-03-11T15:16:00Z">
                  <w:rPr>
                    <w:moveTo w:id="2847" w:author="Zehui Bai" w:date="2022-03-11T13:53:00Z"/>
                    <w:sz w:val="18"/>
                    <w:szCs w:val="18"/>
                  </w:rPr>
                </w:rPrChange>
              </w:rPr>
            </w:pPr>
          </w:p>
        </w:tc>
        <w:tc>
          <w:tcPr>
            <w:tcW w:w="643" w:type="pct"/>
            <w:tcBorders>
              <w:top w:val="nil"/>
              <w:left w:val="nil"/>
              <w:bottom w:val="nil"/>
              <w:right w:val="nil"/>
            </w:tcBorders>
          </w:tcPr>
          <w:p w14:paraId="51DB5DA7" w14:textId="77777777" w:rsidR="00A55FC7" w:rsidRPr="00067A21" w:rsidRDefault="00A55FC7" w:rsidP="00A55FC7">
            <w:pPr>
              <w:spacing w:before="36" w:after="36"/>
              <w:jc w:val="center"/>
              <w:rPr>
                <w:moveTo w:id="2848" w:author="Zehui Bai" w:date="2022-03-11T13:53:00Z"/>
                <w:rFonts w:ascii="Arial" w:hAnsi="Arial" w:cs="Arial"/>
                <w:sz w:val="20"/>
                <w:szCs w:val="20"/>
                <w:rPrChange w:id="2849" w:author="Zehui Bai" w:date="2022-03-11T15:16:00Z">
                  <w:rPr>
                    <w:moveTo w:id="2850" w:author="Zehui Bai" w:date="2022-03-11T13:53:00Z"/>
                    <w:sz w:val="18"/>
                    <w:szCs w:val="18"/>
                  </w:rPr>
                </w:rPrChange>
              </w:rPr>
            </w:pPr>
          </w:p>
        </w:tc>
        <w:tc>
          <w:tcPr>
            <w:tcW w:w="645" w:type="pct"/>
            <w:tcBorders>
              <w:top w:val="nil"/>
              <w:left w:val="nil"/>
              <w:bottom w:val="nil"/>
              <w:right w:val="nil"/>
            </w:tcBorders>
          </w:tcPr>
          <w:p w14:paraId="67A4A4C9" w14:textId="77777777" w:rsidR="00A55FC7" w:rsidRPr="00067A21" w:rsidRDefault="00A55FC7" w:rsidP="00A55FC7">
            <w:pPr>
              <w:spacing w:before="36" w:after="36"/>
              <w:jc w:val="center"/>
              <w:rPr>
                <w:moveTo w:id="2851" w:author="Zehui Bai" w:date="2022-03-11T13:53:00Z"/>
                <w:rFonts w:ascii="Arial" w:hAnsi="Arial" w:cs="Arial"/>
                <w:sz w:val="20"/>
                <w:szCs w:val="20"/>
                <w:rPrChange w:id="2852" w:author="Zehui Bai" w:date="2022-03-11T15:16:00Z">
                  <w:rPr>
                    <w:moveTo w:id="2853" w:author="Zehui Bai" w:date="2022-03-11T13:53:00Z"/>
                    <w:sz w:val="18"/>
                    <w:szCs w:val="18"/>
                  </w:rPr>
                </w:rPrChange>
              </w:rPr>
            </w:pPr>
          </w:p>
        </w:tc>
        <w:tc>
          <w:tcPr>
            <w:tcW w:w="641" w:type="pct"/>
            <w:tcBorders>
              <w:top w:val="nil"/>
              <w:left w:val="nil"/>
              <w:bottom w:val="nil"/>
              <w:right w:val="nil"/>
            </w:tcBorders>
          </w:tcPr>
          <w:p w14:paraId="32529A0C" w14:textId="77777777" w:rsidR="00A55FC7" w:rsidRPr="00067A21" w:rsidRDefault="00A55FC7" w:rsidP="00A55FC7">
            <w:pPr>
              <w:spacing w:before="36" w:after="36"/>
              <w:jc w:val="center"/>
              <w:rPr>
                <w:moveTo w:id="2854" w:author="Zehui Bai" w:date="2022-03-11T13:53:00Z"/>
                <w:rFonts w:ascii="Arial" w:hAnsi="Arial" w:cs="Arial"/>
                <w:sz w:val="20"/>
                <w:szCs w:val="20"/>
                <w:rPrChange w:id="2855" w:author="Zehui Bai" w:date="2022-03-11T15:16:00Z">
                  <w:rPr>
                    <w:moveTo w:id="2856" w:author="Zehui Bai" w:date="2022-03-11T13:53:00Z"/>
                    <w:sz w:val="18"/>
                    <w:szCs w:val="18"/>
                  </w:rPr>
                </w:rPrChange>
              </w:rPr>
            </w:pPr>
            <w:moveTo w:id="2857" w:author="Zehui Bai" w:date="2022-03-11T13:53:00Z">
              <w:r w:rsidRPr="00067A21">
                <w:rPr>
                  <w:rFonts w:ascii="Arial" w:hAnsi="Arial" w:cs="Arial"/>
                  <w:sz w:val="20"/>
                  <w:szCs w:val="20"/>
                  <w:highlight w:val="yellow"/>
                  <w:rPrChange w:id="2858" w:author="Zehui Bai" w:date="2022-03-11T15:16:00Z">
                    <w:rPr>
                      <w:sz w:val="18"/>
                      <w:szCs w:val="18"/>
                    </w:rPr>
                  </w:rPrChange>
                </w:rPr>
                <w:t>&lt;0.05</w:t>
              </w:r>
            </w:moveTo>
          </w:p>
        </w:tc>
      </w:tr>
      <w:tr w:rsidR="00A55FC7" w:rsidRPr="00067A21" w14:paraId="1A7B0726" w14:textId="77777777" w:rsidTr="00EC6F62">
        <w:trPr>
          <w:trHeight w:val="170"/>
          <w:jc w:val="center"/>
        </w:trPr>
        <w:tc>
          <w:tcPr>
            <w:tcW w:w="1782" w:type="pct"/>
            <w:tcBorders>
              <w:top w:val="nil"/>
              <w:left w:val="nil"/>
              <w:bottom w:val="nil"/>
              <w:right w:val="nil"/>
            </w:tcBorders>
          </w:tcPr>
          <w:p w14:paraId="7F305E5D" w14:textId="77777777" w:rsidR="00A55FC7" w:rsidRPr="00067A21" w:rsidRDefault="00A55FC7" w:rsidP="00A55FC7">
            <w:pPr>
              <w:spacing w:before="36" w:after="36"/>
              <w:ind w:left="708"/>
              <w:rPr>
                <w:moveTo w:id="2859" w:author="Zehui Bai" w:date="2022-03-11T13:53:00Z"/>
                <w:rFonts w:ascii="Arial" w:hAnsi="Arial" w:cs="Arial"/>
                <w:sz w:val="20"/>
                <w:szCs w:val="20"/>
                <w:rPrChange w:id="2860" w:author="Zehui Bai" w:date="2022-03-11T15:16:00Z">
                  <w:rPr>
                    <w:moveTo w:id="2861" w:author="Zehui Bai" w:date="2022-03-11T13:53:00Z"/>
                    <w:sz w:val="18"/>
                    <w:szCs w:val="18"/>
                  </w:rPr>
                </w:rPrChange>
              </w:rPr>
            </w:pPr>
            <w:moveTo w:id="2862" w:author="Zehui Bai" w:date="2022-03-11T13:53:00Z">
              <w:r w:rsidRPr="00067A21">
                <w:rPr>
                  <w:rFonts w:ascii="Arial" w:hAnsi="Arial" w:cs="Arial"/>
                  <w:sz w:val="20"/>
                  <w:szCs w:val="20"/>
                  <w:rPrChange w:id="2863" w:author="Zehui Bai" w:date="2022-03-11T15:16:00Z">
                    <w:rPr>
                      <w:sz w:val="18"/>
                      <w:szCs w:val="18"/>
                    </w:rPr>
                  </w:rPrChange>
                </w:rPr>
                <w:t>yes</w:t>
              </w:r>
            </w:moveTo>
          </w:p>
        </w:tc>
        <w:tc>
          <w:tcPr>
            <w:tcW w:w="644" w:type="pct"/>
            <w:tcBorders>
              <w:top w:val="nil"/>
              <w:left w:val="nil"/>
              <w:bottom w:val="nil"/>
              <w:right w:val="nil"/>
            </w:tcBorders>
          </w:tcPr>
          <w:p w14:paraId="7DA0FF95" w14:textId="7B1A0A8F" w:rsidR="00A55FC7" w:rsidRPr="00067A21" w:rsidRDefault="0069737E" w:rsidP="00A55FC7">
            <w:pPr>
              <w:spacing w:before="36" w:after="36"/>
              <w:jc w:val="center"/>
              <w:rPr>
                <w:moveTo w:id="2864" w:author="Zehui Bai" w:date="2022-03-11T13:53:00Z"/>
                <w:rFonts w:ascii="Arial" w:hAnsi="Arial" w:cs="Arial"/>
                <w:sz w:val="20"/>
                <w:szCs w:val="20"/>
                <w:rPrChange w:id="2865" w:author="Zehui Bai" w:date="2022-03-11T15:16:00Z">
                  <w:rPr>
                    <w:moveTo w:id="2866" w:author="Zehui Bai" w:date="2022-03-11T13:53:00Z"/>
                    <w:sz w:val="18"/>
                    <w:szCs w:val="18"/>
                  </w:rPr>
                </w:rPrChange>
              </w:rPr>
            </w:pPr>
            <w:ins w:id="2867" w:author="Zehui Bai" w:date="2022-03-11T14:33:00Z">
              <w:r w:rsidRPr="00964974">
                <w:rPr>
                  <w:rFonts w:ascii="Arial" w:hAnsi="Arial" w:cs="Arial"/>
                  <w:sz w:val="20"/>
                  <w:szCs w:val="20"/>
                </w:rPr>
                <w:t>636</w:t>
              </w:r>
            </w:ins>
            <w:moveTo w:id="2868" w:author="Zehui Bai" w:date="2022-03-11T13:53:00Z">
              <w:del w:id="2869" w:author="Zehui Bai" w:date="2022-03-11T14:33:00Z">
                <w:r w:rsidR="00A55FC7" w:rsidRPr="00067A21" w:rsidDel="0069737E">
                  <w:rPr>
                    <w:rFonts w:ascii="Arial" w:hAnsi="Arial" w:cs="Arial"/>
                    <w:sz w:val="20"/>
                    <w:szCs w:val="20"/>
                    <w:rPrChange w:id="2870" w:author="Zehui Bai" w:date="2022-03-11T15:16:00Z">
                      <w:rPr>
                        <w:sz w:val="18"/>
                        <w:szCs w:val="18"/>
                      </w:rPr>
                    </w:rPrChange>
                  </w:rPr>
                  <w:delText>619</w:delText>
                </w:r>
              </w:del>
            </w:moveTo>
          </w:p>
        </w:tc>
        <w:tc>
          <w:tcPr>
            <w:tcW w:w="645" w:type="pct"/>
            <w:tcBorders>
              <w:top w:val="nil"/>
              <w:left w:val="nil"/>
              <w:bottom w:val="nil"/>
              <w:right w:val="nil"/>
            </w:tcBorders>
          </w:tcPr>
          <w:p w14:paraId="2479E341" w14:textId="77777777" w:rsidR="00A55FC7" w:rsidRPr="00067A21" w:rsidRDefault="00A55FC7" w:rsidP="00A55FC7">
            <w:pPr>
              <w:spacing w:before="36" w:after="36"/>
              <w:jc w:val="center"/>
              <w:rPr>
                <w:moveTo w:id="2871" w:author="Zehui Bai" w:date="2022-03-11T13:53:00Z"/>
                <w:rFonts w:ascii="Arial" w:hAnsi="Arial" w:cs="Arial"/>
                <w:sz w:val="20"/>
                <w:szCs w:val="20"/>
                <w:highlight w:val="yellow"/>
                <w:rPrChange w:id="2872" w:author="Zehui Bai" w:date="2022-03-11T15:16:00Z">
                  <w:rPr>
                    <w:moveTo w:id="2873" w:author="Zehui Bai" w:date="2022-03-11T13:53:00Z"/>
                    <w:sz w:val="18"/>
                    <w:szCs w:val="18"/>
                  </w:rPr>
                </w:rPrChange>
              </w:rPr>
            </w:pPr>
            <w:moveTo w:id="2874" w:author="Zehui Bai" w:date="2022-03-11T13:53:00Z">
              <w:r w:rsidRPr="00067A21">
                <w:rPr>
                  <w:rFonts w:ascii="Arial" w:hAnsi="Arial" w:cs="Arial"/>
                  <w:sz w:val="20"/>
                  <w:szCs w:val="20"/>
                  <w:highlight w:val="yellow"/>
                  <w:rPrChange w:id="2875" w:author="Zehui Bai" w:date="2022-03-11T15:16:00Z">
                    <w:rPr>
                      <w:sz w:val="18"/>
                      <w:szCs w:val="18"/>
                    </w:rPr>
                  </w:rPrChange>
                </w:rPr>
                <w:t>87.5</w:t>
              </w:r>
            </w:moveTo>
          </w:p>
        </w:tc>
        <w:tc>
          <w:tcPr>
            <w:tcW w:w="643" w:type="pct"/>
            <w:tcBorders>
              <w:top w:val="nil"/>
              <w:left w:val="nil"/>
              <w:bottom w:val="nil"/>
              <w:right w:val="nil"/>
            </w:tcBorders>
          </w:tcPr>
          <w:p w14:paraId="730FEC48" w14:textId="7BD2A291" w:rsidR="00A55FC7" w:rsidRPr="00067A21" w:rsidRDefault="0069737E" w:rsidP="00A55FC7">
            <w:pPr>
              <w:spacing w:before="36" w:after="36"/>
              <w:jc w:val="center"/>
              <w:rPr>
                <w:moveTo w:id="2876" w:author="Zehui Bai" w:date="2022-03-11T13:53:00Z"/>
                <w:rFonts w:ascii="Arial" w:hAnsi="Arial" w:cs="Arial"/>
                <w:sz w:val="20"/>
                <w:szCs w:val="20"/>
                <w:rPrChange w:id="2877" w:author="Zehui Bai" w:date="2022-03-11T15:16:00Z">
                  <w:rPr>
                    <w:moveTo w:id="2878" w:author="Zehui Bai" w:date="2022-03-11T13:53:00Z"/>
                    <w:sz w:val="18"/>
                    <w:szCs w:val="18"/>
                  </w:rPr>
                </w:rPrChange>
              </w:rPr>
            </w:pPr>
            <w:ins w:id="2879" w:author="Zehui Bai" w:date="2022-03-11T14:33:00Z">
              <w:r w:rsidRPr="00964974">
                <w:rPr>
                  <w:rFonts w:ascii="Arial" w:hAnsi="Arial" w:cs="Arial"/>
                  <w:sz w:val="20"/>
                  <w:szCs w:val="20"/>
                </w:rPr>
                <w:t>71</w:t>
              </w:r>
            </w:ins>
            <w:moveTo w:id="2880" w:author="Zehui Bai" w:date="2022-03-11T13:53:00Z">
              <w:del w:id="2881" w:author="Zehui Bai" w:date="2022-03-11T14:33:00Z">
                <w:r w:rsidR="00A55FC7" w:rsidRPr="00067A21" w:rsidDel="0069737E">
                  <w:rPr>
                    <w:rFonts w:ascii="Arial" w:hAnsi="Arial" w:cs="Arial"/>
                    <w:sz w:val="20"/>
                    <w:szCs w:val="20"/>
                    <w:rPrChange w:id="2882" w:author="Zehui Bai" w:date="2022-03-11T15:16:00Z">
                      <w:rPr>
                        <w:sz w:val="18"/>
                        <w:szCs w:val="18"/>
                      </w:rPr>
                    </w:rPrChange>
                  </w:rPr>
                  <w:delText>88</w:delText>
                </w:r>
              </w:del>
            </w:moveTo>
          </w:p>
        </w:tc>
        <w:tc>
          <w:tcPr>
            <w:tcW w:w="645" w:type="pct"/>
            <w:tcBorders>
              <w:top w:val="nil"/>
              <w:left w:val="nil"/>
              <w:bottom w:val="nil"/>
              <w:right w:val="nil"/>
            </w:tcBorders>
          </w:tcPr>
          <w:p w14:paraId="44E884C9" w14:textId="77777777" w:rsidR="00A55FC7" w:rsidRPr="00067A21" w:rsidRDefault="00A55FC7" w:rsidP="00A55FC7">
            <w:pPr>
              <w:spacing w:before="36" w:after="36"/>
              <w:jc w:val="center"/>
              <w:rPr>
                <w:moveTo w:id="2883" w:author="Zehui Bai" w:date="2022-03-11T13:53:00Z"/>
                <w:rFonts w:ascii="Arial" w:hAnsi="Arial" w:cs="Arial"/>
                <w:sz w:val="20"/>
                <w:szCs w:val="20"/>
                <w:rPrChange w:id="2884" w:author="Zehui Bai" w:date="2022-03-11T15:16:00Z">
                  <w:rPr>
                    <w:moveTo w:id="2885" w:author="Zehui Bai" w:date="2022-03-11T13:53:00Z"/>
                    <w:sz w:val="18"/>
                    <w:szCs w:val="18"/>
                  </w:rPr>
                </w:rPrChange>
              </w:rPr>
            </w:pPr>
            <w:moveTo w:id="2886" w:author="Zehui Bai" w:date="2022-03-11T13:53:00Z">
              <w:r w:rsidRPr="00067A21">
                <w:rPr>
                  <w:rFonts w:ascii="Arial" w:hAnsi="Arial" w:cs="Arial"/>
                  <w:sz w:val="20"/>
                  <w:szCs w:val="20"/>
                  <w:rPrChange w:id="2887" w:author="Zehui Bai" w:date="2022-03-11T15:16:00Z">
                    <w:rPr>
                      <w:sz w:val="18"/>
                      <w:szCs w:val="18"/>
                    </w:rPr>
                  </w:rPrChange>
                </w:rPr>
                <w:t>12.4</w:t>
              </w:r>
            </w:moveTo>
          </w:p>
        </w:tc>
        <w:tc>
          <w:tcPr>
            <w:tcW w:w="641" w:type="pct"/>
            <w:tcBorders>
              <w:top w:val="nil"/>
              <w:left w:val="nil"/>
              <w:bottom w:val="nil"/>
              <w:right w:val="nil"/>
            </w:tcBorders>
          </w:tcPr>
          <w:p w14:paraId="273AEBF6" w14:textId="77777777" w:rsidR="00A55FC7" w:rsidRPr="00067A21" w:rsidRDefault="00A55FC7" w:rsidP="00A55FC7">
            <w:pPr>
              <w:spacing w:before="36" w:after="36"/>
              <w:jc w:val="center"/>
              <w:rPr>
                <w:moveTo w:id="2888" w:author="Zehui Bai" w:date="2022-03-11T13:53:00Z"/>
                <w:rFonts w:ascii="Arial" w:hAnsi="Arial" w:cs="Arial"/>
                <w:sz w:val="20"/>
                <w:szCs w:val="20"/>
                <w:rPrChange w:id="2889" w:author="Zehui Bai" w:date="2022-03-11T15:16:00Z">
                  <w:rPr>
                    <w:moveTo w:id="2890" w:author="Zehui Bai" w:date="2022-03-11T13:53:00Z"/>
                    <w:sz w:val="18"/>
                    <w:szCs w:val="18"/>
                  </w:rPr>
                </w:rPrChange>
              </w:rPr>
            </w:pPr>
          </w:p>
        </w:tc>
      </w:tr>
      <w:tr w:rsidR="00A55FC7" w:rsidRPr="00067A21" w14:paraId="2A149536" w14:textId="77777777" w:rsidTr="00EC6F62">
        <w:trPr>
          <w:trHeight w:val="170"/>
          <w:jc w:val="center"/>
        </w:trPr>
        <w:tc>
          <w:tcPr>
            <w:tcW w:w="1782" w:type="pct"/>
            <w:tcBorders>
              <w:top w:val="nil"/>
              <w:left w:val="nil"/>
              <w:bottom w:val="single" w:sz="4" w:space="0" w:color="auto"/>
              <w:right w:val="nil"/>
            </w:tcBorders>
          </w:tcPr>
          <w:p w14:paraId="7CCDFAEB" w14:textId="77777777" w:rsidR="00A55FC7" w:rsidRPr="00067A21" w:rsidRDefault="00A55FC7" w:rsidP="00A55FC7">
            <w:pPr>
              <w:spacing w:before="36" w:after="36"/>
              <w:ind w:left="708"/>
              <w:rPr>
                <w:moveTo w:id="2891" w:author="Zehui Bai" w:date="2022-03-11T13:53:00Z"/>
                <w:rFonts w:ascii="Arial" w:hAnsi="Arial" w:cs="Arial"/>
                <w:sz w:val="20"/>
                <w:szCs w:val="20"/>
                <w:rPrChange w:id="2892" w:author="Zehui Bai" w:date="2022-03-11T15:16:00Z">
                  <w:rPr>
                    <w:moveTo w:id="2893" w:author="Zehui Bai" w:date="2022-03-11T13:53:00Z"/>
                    <w:sz w:val="18"/>
                    <w:szCs w:val="18"/>
                  </w:rPr>
                </w:rPrChange>
              </w:rPr>
            </w:pPr>
            <w:moveTo w:id="2894" w:author="Zehui Bai" w:date="2022-03-11T13:53:00Z">
              <w:r w:rsidRPr="00067A21">
                <w:rPr>
                  <w:rFonts w:ascii="Arial" w:hAnsi="Arial" w:cs="Arial"/>
                  <w:sz w:val="20"/>
                  <w:szCs w:val="20"/>
                  <w:rPrChange w:id="2895" w:author="Zehui Bai" w:date="2022-03-11T15:16:00Z">
                    <w:rPr>
                      <w:sz w:val="18"/>
                      <w:szCs w:val="18"/>
                    </w:rPr>
                  </w:rPrChange>
                </w:rPr>
                <w:t>no</w:t>
              </w:r>
            </w:moveTo>
          </w:p>
        </w:tc>
        <w:tc>
          <w:tcPr>
            <w:tcW w:w="644" w:type="pct"/>
            <w:tcBorders>
              <w:top w:val="nil"/>
              <w:left w:val="nil"/>
              <w:bottom w:val="single" w:sz="4" w:space="0" w:color="auto"/>
              <w:right w:val="nil"/>
            </w:tcBorders>
          </w:tcPr>
          <w:p w14:paraId="051FF978" w14:textId="0EB4C233" w:rsidR="00A55FC7" w:rsidRPr="00067A21" w:rsidRDefault="0069737E" w:rsidP="00A55FC7">
            <w:pPr>
              <w:spacing w:before="36" w:after="36"/>
              <w:jc w:val="center"/>
              <w:rPr>
                <w:moveTo w:id="2896" w:author="Zehui Bai" w:date="2022-03-11T13:53:00Z"/>
                <w:rFonts w:ascii="Arial" w:hAnsi="Arial" w:cs="Arial"/>
                <w:sz w:val="20"/>
                <w:szCs w:val="20"/>
                <w:rPrChange w:id="2897" w:author="Zehui Bai" w:date="2022-03-11T15:16:00Z">
                  <w:rPr>
                    <w:moveTo w:id="2898" w:author="Zehui Bai" w:date="2022-03-11T13:53:00Z"/>
                    <w:sz w:val="18"/>
                    <w:szCs w:val="18"/>
                  </w:rPr>
                </w:rPrChange>
              </w:rPr>
            </w:pPr>
            <w:ins w:id="2899" w:author="Zehui Bai" w:date="2022-03-11T14:33:00Z">
              <w:r w:rsidRPr="00964974">
                <w:rPr>
                  <w:rFonts w:ascii="Arial" w:hAnsi="Arial" w:cs="Arial"/>
                  <w:sz w:val="20"/>
                  <w:szCs w:val="20"/>
                </w:rPr>
                <w:t>95</w:t>
              </w:r>
            </w:ins>
            <w:moveTo w:id="2900" w:author="Zehui Bai" w:date="2022-03-11T13:53:00Z">
              <w:del w:id="2901" w:author="Zehui Bai" w:date="2022-03-11T14:33:00Z">
                <w:r w:rsidR="00A55FC7" w:rsidRPr="00067A21" w:rsidDel="0069737E">
                  <w:rPr>
                    <w:rFonts w:ascii="Arial" w:hAnsi="Arial" w:cs="Arial"/>
                    <w:sz w:val="20"/>
                    <w:szCs w:val="20"/>
                    <w:rPrChange w:id="2902" w:author="Zehui Bai" w:date="2022-03-11T15:16:00Z">
                      <w:rPr>
                        <w:sz w:val="18"/>
                        <w:szCs w:val="18"/>
                      </w:rPr>
                    </w:rPrChange>
                  </w:rPr>
                  <w:delText>91</w:delText>
                </w:r>
              </w:del>
            </w:moveTo>
          </w:p>
        </w:tc>
        <w:tc>
          <w:tcPr>
            <w:tcW w:w="645" w:type="pct"/>
            <w:tcBorders>
              <w:top w:val="nil"/>
              <w:left w:val="nil"/>
              <w:bottom w:val="single" w:sz="4" w:space="0" w:color="auto"/>
              <w:right w:val="nil"/>
            </w:tcBorders>
          </w:tcPr>
          <w:p w14:paraId="36B219E1" w14:textId="77777777" w:rsidR="00A55FC7" w:rsidRPr="00067A21" w:rsidRDefault="00A55FC7" w:rsidP="00A55FC7">
            <w:pPr>
              <w:spacing w:before="36" w:after="36"/>
              <w:jc w:val="center"/>
              <w:rPr>
                <w:moveTo w:id="2903" w:author="Zehui Bai" w:date="2022-03-11T13:53:00Z"/>
                <w:rFonts w:ascii="Arial" w:hAnsi="Arial" w:cs="Arial"/>
                <w:sz w:val="20"/>
                <w:szCs w:val="20"/>
                <w:highlight w:val="yellow"/>
                <w:rPrChange w:id="2904" w:author="Zehui Bai" w:date="2022-03-11T15:16:00Z">
                  <w:rPr>
                    <w:moveTo w:id="2905" w:author="Zehui Bai" w:date="2022-03-11T13:53:00Z"/>
                    <w:sz w:val="18"/>
                    <w:szCs w:val="18"/>
                  </w:rPr>
                </w:rPrChange>
              </w:rPr>
            </w:pPr>
            <w:moveTo w:id="2906" w:author="Zehui Bai" w:date="2022-03-11T13:53:00Z">
              <w:r w:rsidRPr="00067A21">
                <w:rPr>
                  <w:rFonts w:ascii="Arial" w:hAnsi="Arial" w:cs="Arial"/>
                  <w:sz w:val="20"/>
                  <w:szCs w:val="20"/>
                  <w:highlight w:val="yellow"/>
                  <w:rPrChange w:id="2907" w:author="Zehui Bai" w:date="2022-03-11T15:16:00Z">
                    <w:rPr>
                      <w:sz w:val="18"/>
                      <w:szCs w:val="18"/>
                    </w:rPr>
                  </w:rPrChange>
                </w:rPr>
                <w:t>79.1</w:t>
              </w:r>
            </w:moveTo>
          </w:p>
        </w:tc>
        <w:tc>
          <w:tcPr>
            <w:tcW w:w="643" w:type="pct"/>
            <w:tcBorders>
              <w:top w:val="nil"/>
              <w:left w:val="nil"/>
              <w:bottom w:val="single" w:sz="4" w:space="0" w:color="auto"/>
              <w:right w:val="nil"/>
            </w:tcBorders>
          </w:tcPr>
          <w:p w14:paraId="6997A9CC" w14:textId="75DE3D51" w:rsidR="00A55FC7" w:rsidRPr="00067A21" w:rsidRDefault="0069737E" w:rsidP="00A55FC7">
            <w:pPr>
              <w:spacing w:before="36" w:after="36"/>
              <w:jc w:val="center"/>
              <w:rPr>
                <w:moveTo w:id="2908" w:author="Zehui Bai" w:date="2022-03-11T13:53:00Z"/>
                <w:rFonts w:ascii="Arial" w:hAnsi="Arial" w:cs="Arial"/>
                <w:sz w:val="20"/>
                <w:szCs w:val="20"/>
                <w:rPrChange w:id="2909" w:author="Zehui Bai" w:date="2022-03-11T15:16:00Z">
                  <w:rPr>
                    <w:moveTo w:id="2910" w:author="Zehui Bai" w:date="2022-03-11T13:53:00Z"/>
                    <w:sz w:val="18"/>
                    <w:szCs w:val="18"/>
                  </w:rPr>
                </w:rPrChange>
              </w:rPr>
            </w:pPr>
            <w:ins w:id="2911" w:author="Zehui Bai" w:date="2022-03-11T14:33:00Z">
              <w:r w:rsidRPr="00964974">
                <w:rPr>
                  <w:rFonts w:ascii="Arial" w:hAnsi="Arial" w:cs="Arial"/>
                  <w:sz w:val="20"/>
                  <w:szCs w:val="20"/>
                </w:rPr>
                <w:t>20</w:t>
              </w:r>
            </w:ins>
            <w:moveTo w:id="2912" w:author="Zehui Bai" w:date="2022-03-11T13:53:00Z">
              <w:del w:id="2913" w:author="Zehui Bai" w:date="2022-03-11T14:33:00Z">
                <w:r w:rsidR="00A55FC7" w:rsidRPr="00067A21" w:rsidDel="0069737E">
                  <w:rPr>
                    <w:rFonts w:ascii="Arial" w:hAnsi="Arial" w:cs="Arial"/>
                    <w:sz w:val="20"/>
                    <w:szCs w:val="20"/>
                    <w:rPrChange w:id="2914" w:author="Zehui Bai" w:date="2022-03-11T15:16:00Z">
                      <w:rPr>
                        <w:sz w:val="18"/>
                        <w:szCs w:val="18"/>
                      </w:rPr>
                    </w:rPrChange>
                  </w:rPr>
                  <w:delText>24</w:delText>
                </w:r>
              </w:del>
            </w:moveTo>
          </w:p>
        </w:tc>
        <w:tc>
          <w:tcPr>
            <w:tcW w:w="645" w:type="pct"/>
            <w:tcBorders>
              <w:top w:val="nil"/>
              <w:left w:val="nil"/>
              <w:bottom w:val="single" w:sz="4" w:space="0" w:color="auto"/>
              <w:right w:val="nil"/>
            </w:tcBorders>
          </w:tcPr>
          <w:p w14:paraId="7A59E7E0" w14:textId="77777777" w:rsidR="00A55FC7" w:rsidRPr="00067A21" w:rsidRDefault="00A55FC7" w:rsidP="00A55FC7">
            <w:pPr>
              <w:spacing w:before="36" w:after="36"/>
              <w:jc w:val="center"/>
              <w:rPr>
                <w:moveTo w:id="2915" w:author="Zehui Bai" w:date="2022-03-11T13:53:00Z"/>
                <w:rFonts w:ascii="Arial" w:hAnsi="Arial" w:cs="Arial"/>
                <w:sz w:val="20"/>
                <w:szCs w:val="20"/>
                <w:rPrChange w:id="2916" w:author="Zehui Bai" w:date="2022-03-11T15:16:00Z">
                  <w:rPr>
                    <w:moveTo w:id="2917" w:author="Zehui Bai" w:date="2022-03-11T13:53:00Z"/>
                    <w:sz w:val="18"/>
                    <w:szCs w:val="18"/>
                  </w:rPr>
                </w:rPrChange>
              </w:rPr>
            </w:pPr>
            <w:moveTo w:id="2918" w:author="Zehui Bai" w:date="2022-03-11T13:53:00Z">
              <w:r w:rsidRPr="00067A21">
                <w:rPr>
                  <w:rFonts w:ascii="Arial" w:hAnsi="Arial" w:cs="Arial"/>
                  <w:sz w:val="20"/>
                  <w:szCs w:val="20"/>
                  <w:rPrChange w:id="2919" w:author="Zehui Bai" w:date="2022-03-11T15:16:00Z">
                    <w:rPr>
                      <w:sz w:val="18"/>
                      <w:szCs w:val="18"/>
                    </w:rPr>
                  </w:rPrChange>
                </w:rPr>
                <w:t>20.9</w:t>
              </w:r>
            </w:moveTo>
          </w:p>
        </w:tc>
        <w:tc>
          <w:tcPr>
            <w:tcW w:w="641" w:type="pct"/>
            <w:tcBorders>
              <w:top w:val="nil"/>
              <w:left w:val="nil"/>
              <w:bottom w:val="single" w:sz="4" w:space="0" w:color="auto"/>
              <w:right w:val="nil"/>
            </w:tcBorders>
          </w:tcPr>
          <w:p w14:paraId="66216460" w14:textId="77777777" w:rsidR="00A55FC7" w:rsidRPr="00067A21" w:rsidRDefault="00A55FC7" w:rsidP="00A55FC7">
            <w:pPr>
              <w:spacing w:before="36" w:after="36"/>
              <w:jc w:val="center"/>
              <w:rPr>
                <w:moveTo w:id="2920" w:author="Zehui Bai" w:date="2022-03-11T13:53:00Z"/>
                <w:rFonts w:ascii="Arial" w:hAnsi="Arial" w:cs="Arial"/>
                <w:sz w:val="20"/>
                <w:szCs w:val="20"/>
                <w:rPrChange w:id="2921" w:author="Zehui Bai" w:date="2022-03-11T15:16:00Z">
                  <w:rPr>
                    <w:moveTo w:id="2922" w:author="Zehui Bai" w:date="2022-03-11T13:53:00Z"/>
                    <w:sz w:val="18"/>
                    <w:szCs w:val="18"/>
                  </w:rPr>
                </w:rPrChange>
              </w:rPr>
            </w:pPr>
          </w:p>
        </w:tc>
      </w:tr>
    </w:tbl>
    <w:moveToRangeEnd w:id="1839"/>
    <w:p w14:paraId="582A5CC7" w14:textId="05F9130F" w:rsidR="00823851" w:rsidRPr="0002154E" w:rsidRDefault="0002154E" w:rsidP="0002154E">
      <w:pPr>
        <w:spacing w:before="120" w:after="240" w:line="240" w:lineRule="auto"/>
        <w:jc w:val="both"/>
        <w:rPr>
          <w:ins w:id="2923" w:author="Zehui Bai" w:date="2022-03-11T14:48:00Z"/>
          <w:rFonts w:ascii="Arial" w:hAnsi="Arial" w:cs="Arial"/>
          <w:sz w:val="16"/>
          <w:szCs w:val="16"/>
          <w:lang w:val="en-US" w:eastAsia="zh-CN"/>
          <w:rPrChange w:id="2924" w:author="Zehui Bai" w:date="2022-03-13T11:37:00Z">
            <w:rPr>
              <w:ins w:id="2925" w:author="Zehui Bai" w:date="2022-03-11T14:48:00Z"/>
              <w:lang w:val="en-US" w:eastAsia="zh-CN"/>
            </w:rPr>
          </w:rPrChange>
        </w:rPr>
      </w:pPr>
      <w:commentRangeStart w:id="2926"/>
      <w:ins w:id="2927" w:author="Zehui Bai" w:date="2022-03-13T11:37:00Z">
        <w:r w:rsidRPr="0002154E">
          <w:rPr>
            <w:rFonts w:ascii="Arial" w:hAnsi="Arial" w:cs="Arial"/>
            <w:sz w:val="16"/>
            <w:szCs w:val="16"/>
            <w:vertAlign w:val="superscript"/>
            <w:lang w:val="en-US" w:eastAsia="zh-CN"/>
            <w:rPrChange w:id="2928" w:author="Zehui Bai" w:date="2022-03-13T11:37:00Z">
              <w:rPr>
                <w:rFonts w:ascii="Arial" w:hAnsi="Arial" w:cs="Arial"/>
                <w:sz w:val="16"/>
                <w:szCs w:val="16"/>
                <w:lang w:val="en-US" w:eastAsia="zh-CN"/>
              </w:rPr>
            </w:rPrChange>
          </w:rPr>
          <w:t>1.</w:t>
        </w:r>
        <w:r>
          <w:rPr>
            <w:rFonts w:ascii="Arial" w:hAnsi="Arial" w:cs="Arial"/>
            <w:sz w:val="16"/>
            <w:szCs w:val="16"/>
            <w:lang w:val="en-US" w:eastAsia="zh-CN"/>
          </w:rPr>
          <w:t xml:space="preserve"> </w:t>
        </w:r>
        <w:r>
          <w:rPr>
            <w:rFonts w:ascii="Arial" w:hAnsi="Arial" w:cs="Arial" w:hint="eastAsia"/>
            <w:sz w:val="16"/>
            <w:szCs w:val="16"/>
            <w:lang w:val="en-US" w:eastAsia="zh-CN"/>
          </w:rPr>
          <w:t>Lala</w:t>
        </w:r>
        <w:r>
          <w:rPr>
            <w:rFonts w:ascii="Arial" w:hAnsi="Arial" w:cs="Arial" w:hint="eastAsia"/>
            <w:sz w:val="16"/>
            <w:szCs w:val="16"/>
            <w:lang w:val="en-US" w:eastAsia="zh-CN"/>
          </w:rPr>
          <w:t>啦啦啦</w:t>
        </w:r>
        <w:commentRangeEnd w:id="2926"/>
        <w:r>
          <w:rPr>
            <w:rStyle w:val="CommentReference"/>
          </w:rPr>
          <w:commentReference w:id="2926"/>
        </w:r>
      </w:ins>
    </w:p>
    <w:p w14:paraId="2C701655" w14:textId="68AB36E3" w:rsidR="0045517C" w:rsidRPr="00555EB6" w:rsidRDefault="00EE0435">
      <w:pPr>
        <w:pStyle w:val="Heading3"/>
        <w:rPr>
          <w:ins w:id="2929" w:author="Zehui Bai" w:date="2022-03-11T14:48:00Z"/>
          <w:rFonts w:ascii="Arial" w:eastAsia="DengXian" w:hAnsi="Arial" w:cs="Arial"/>
          <w:b/>
          <w:bCs/>
          <w:lang w:val="en-US" w:eastAsia="zh-CN"/>
          <w:rPrChange w:id="2930" w:author="Zehui Bai" w:date="2022-03-13T12:48:00Z">
            <w:rPr>
              <w:ins w:id="2931" w:author="Zehui Bai" w:date="2022-03-11T14:48:00Z"/>
              <w:lang w:val="en-US" w:eastAsia="zh-CN"/>
            </w:rPr>
          </w:rPrChange>
        </w:rPr>
        <w:pPrChange w:id="2932" w:author="Zehui Bai" w:date="2022-03-11T15:19:00Z">
          <w:pPr>
            <w:spacing w:before="120" w:after="240" w:line="240" w:lineRule="auto"/>
            <w:jc w:val="both"/>
          </w:pPr>
        </w:pPrChange>
      </w:pPr>
      <w:commentRangeStart w:id="2933"/>
      <w:ins w:id="2934" w:author="Zehui Bai" w:date="2022-03-12T16:11:00Z">
        <w:r>
          <w:rPr>
            <w:rFonts w:ascii="Arial" w:hAnsi="Arial" w:cs="Arial"/>
            <w:b/>
            <w:bCs/>
            <w:lang w:val="en-US" w:eastAsia="zh-CN"/>
          </w:rPr>
          <w:t>T</w:t>
        </w:r>
        <w:r w:rsidRPr="00EE0435">
          <w:rPr>
            <w:rFonts w:ascii="Arial" w:hAnsi="Arial" w:cs="Arial"/>
            <w:b/>
            <w:bCs/>
            <w:lang w:val="en-US" w:eastAsia="zh-CN"/>
          </w:rPr>
          <w:t>rust in HCPs</w:t>
        </w:r>
        <w:r>
          <w:rPr>
            <w:rFonts w:ascii="Arial" w:hAnsi="Arial" w:cs="Arial"/>
            <w:b/>
            <w:bCs/>
            <w:lang w:val="en-US" w:eastAsia="zh-CN"/>
          </w:rPr>
          <w:t xml:space="preserve"> and trust ..</w:t>
        </w:r>
      </w:ins>
      <w:commentRangeEnd w:id="2933"/>
      <w:ins w:id="2935" w:author="Zehui Bai" w:date="2022-03-13T12:48:00Z">
        <w:r w:rsidR="00555EB6">
          <w:rPr>
            <w:rStyle w:val="CommentReference"/>
            <w:rFonts w:asciiTheme="minorHAnsi" w:eastAsia="SimSun" w:hAnsiTheme="minorHAnsi" w:cstheme="minorBidi"/>
            <w:color w:val="auto"/>
          </w:rPr>
          <w:commentReference w:id="2933"/>
        </w:r>
      </w:ins>
    </w:p>
    <w:p w14:paraId="03D05FC1" w14:textId="35CFB596" w:rsidR="00F10130" w:rsidRPr="00964974" w:rsidRDefault="00DB1C67" w:rsidP="00F10130">
      <w:pPr>
        <w:rPr>
          <w:moveTo w:id="2936" w:author="Zehui Bai" w:date="2022-03-11T14:49:00Z"/>
          <w:rFonts w:ascii="Arial" w:eastAsia="Calibri" w:hAnsi="Arial" w:cs="Arial"/>
          <w:sz w:val="24"/>
          <w:szCs w:val="24"/>
          <w:lang w:val="en-GB"/>
        </w:rPr>
      </w:pPr>
      <w:ins w:id="2937" w:author="Zehui Bai" w:date="2022-03-11T15:19:00Z">
        <w:r>
          <w:rPr>
            <w:rFonts w:ascii="Arial" w:hAnsi="Arial" w:cs="Arial"/>
            <w:sz w:val="24"/>
            <w:szCs w:val="24"/>
            <w:lang w:val="en-US" w:eastAsia="zh-CN"/>
          </w:rPr>
          <w:t xml:space="preserve"> </w:t>
        </w:r>
      </w:ins>
      <w:moveToRangeStart w:id="2938" w:author="Zehui Bai" w:date="2022-03-11T14:49:00Z" w:name="move97902578"/>
      <w:moveTo w:id="2939" w:author="Zehui Bai" w:date="2022-03-11T14:49:00Z">
        <w:del w:id="2940" w:author="Zehui Bai" w:date="2022-03-11T15:19:00Z">
          <w:r w:rsidR="00F10130" w:rsidRPr="00964974" w:rsidDel="00DB1C67">
            <w:rPr>
              <w:rFonts w:ascii="Arial" w:eastAsia="Calibri" w:hAnsi="Arial" w:cs="Arial"/>
              <w:sz w:val="24"/>
              <w:szCs w:val="24"/>
              <w:lang w:val="en-GB"/>
            </w:rPr>
            <w:delText>Table 3 |</w:delText>
          </w:r>
          <w:r w:rsidR="00F10130" w:rsidRPr="00964974" w:rsidDel="00DB1C67">
            <w:rPr>
              <w:rFonts w:ascii="Arial" w:eastAsia="Calibri" w:hAnsi="Arial" w:cs="Arial"/>
              <w:sz w:val="24"/>
              <w:szCs w:val="24"/>
              <w:lang w:val="en-US"/>
            </w:rPr>
            <w:delText xml:space="preserve"> </w:delText>
          </w:r>
        </w:del>
      </w:moveTo>
    </w:p>
    <w:tbl>
      <w:tblPr>
        <w:tblStyle w:val="Table"/>
        <w:tblW w:w="5000" w:type="pct"/>
        <w:jc w:val="center"/>
        <w:tblInd w:w="0" w:type="dxa"/>
        <w:tblBorders>
          <w:top w:val="single" w:sz="4" w:space="0" w:color="auto"/>
        </w:tblBorders>
        <w:tblLayout w:type="fixed"/>
        <w:tblLook w:val="04A0" w:firstRow="1" w:lastRow="0" w:firstColumn="1" w:lastColumn="0" w:noHBand="0" w:noVBand="1"/>
      </w:tblPr>
      <w:tblGrid>
        <w:gridCol w:w="3234"/>
        <w:gridCol w:w="1168"/>
        <w:gridCol w:w="1170"/>
        <w:gridCol w:w="1167"/>
        <w:gridCol w:w="1170"/>
        <w:gridCol w:w="1163"/>
        <w:tblGridChange w:id="2941">
          <w:tblGrid>
            <w:gridCol w:w="3234"/>
            <w:gridCol w:w="1168"/>
            <w:gridCol w:w="1170"/>
            <w:gridCol w:w="1167"/>
            <w:gridCol w:w="1170"/>
            <w:gridCol w:w="1163"/>
          </w:tblGrid>
        </w:tblGridChange>
      </w:tblGrid>
      <w:tr w:rsidR="00FB746C" w:rsidRPr="00964974" w14:paraId="14285974" w14:textId="77777777" w:rsidTr="003C275A">
        <w:trPr>
          <w:cnfStyle w:val="100000000000" w:firstRow="1" w:lastRow="0" w:firstColumn="0" w:lastColumn="0" w:oddVBand="0" w:evenVBand="0" w:oddHBand="0" w:evenHBand="0" w:firstRowFirstColumn="0" w:firstRowLastColumn="0" w:lastRowFirstColumn="0" w:lastRowLastColumn="0"/>
          <w:trHeight w:val="340"/>
          <w:jc w:val="center"/>
          <w:ins w:id="2942" w:author="Zehui Bai" w:date="2022-03-11T14:49:00Z"/>
        </w:trPr>
        <w:tc>
          <w:tcPr>
            <w:tcW w:w="1782" w:type="pct"/>
            <w:tcBorders>
              <w:top w:val="single" w:sz="4" w:space="0" w:color="auto"/>
              <w:bottom w:val="nil"/>
            </w:tcBorders>
          </w:tcPr>
          <w:p w14:paraId="6BF61540" w14:textId="77777777" w:rsidR="00FB746C" w:rsidRPr="00067A21" w:rsidRDefault="00FB746C" w:rsidP="00EC6F62">
            <w:pPr>
              <w:spacing w:before="36" w:after="36"/>
              <w:ind w:left="708"/>
              <w:rPr>
                <w:moveTo w:id="2943" w:author="Zehui Bai" w:date="2022-03-11T14:49:00Z"/>
                <w:rFonts w:ascii="Arial" w:eastAsiaTheme="minorEastAsia" w:hAnsi="Arial" w:cs="Arial"/>
                <w:b/>
                <w:bCs/>
                <w:sz w:val="20"/>
                <w:szCs w:val="20"/>
                <w:rPrChange w:id="2944" w:author="Zehui Bai" w:date="2022-03-11T15:16:00Z">
                  <w:rPr>
                    <w:moveTo w:id="2945" w:author="Zehui Bai" w:date="2022-03-11T14:49:00Z"/>
                    <w:rFonts w:ascii="Arial" w:eastAsiaTheme="minorEastAsia" w:hAnsi="Arial" w:cs="Arial"/>
                    <w:sz w:val="18"/>
                    <w:szCs w:val="18"/>
                  </w:rPr>
                </w:rPrChange>
              </w:rPr>
            </w:pPr>
          </w:p>
        </w:tc>
        <w:tc>
          <w:tcPr>
            <w:tcW w:w="1289" w:type="pct"/>
            <w:gridSpan w:val="2"/>
            <w:tcBorders>
              <w:top w:val="single" w:sz="4" w:space="0" w:color="auto"/>
              <w:bottom w:val="single" w:sz="4" w:space="0" w:color="auto"/>
            </w:tcBorders>
            <w:vAlign w:val="center"/>
          </w:tcPr>
          <w:p w14:paraId="5A9A238C" w14:textId="4CB894A5" w:rsidR="00FB746C" w:rsidRPr="00067A21" w:rsidDel="00E0608C" w:rsidRDefault="00FB746C" w:rsidP="00EC6F62">
            <w:pPr>
              <w:pStyle w:val="Compact"/>
              <w:jc w:val="center"/>
              <w:rPr>
                <w:del w:id="2946" w:author="Zehui Bai" w:date="2022-03-11T14:49:00Z"/>
                <w:moveTo w:id="2947" w:author="Zehui Bai" w:date="2022-03-11T14:49:00Z"/>
                <w:rFonts w:ascii="Arial" w:hAnsi="Arial" w:cs="Arial"/>
                <w:b/>
                <w:bCs/>
                <w:sz w:val="20"/>
                <w:szCs w:val="20"/>
                <w:rPrChange w:id="2948" w:author="Zehui Bai" w:date="2022-03-11T15:16:00Z">
                  <w:rPr>
                    <w:del w:id="2949" w:author="Zehui Bai" w:date="2022-03-11T14:49:00Z"/>
                    <w:moveTo w:id="2950" w:author="Zehui Bai" w:date="2022-03-11T14:49:00Z"/>
                    <w:rFonts w:ascii="Arial" w:hAnsi="Arial" w:cs="Arial"/>
                    <w:sz w:val="18"/>
                    <w:szCs w:val="18"/>
                  </w:rPr>
                </w:rPrChange>
              </w:rPr>
            </w:pPr>
            <w:moveTo w:id="2951" w:author="Zehui Bai" w:date="2022-03-11T14:49:00Z">
              <w:r w:rsidRPr="00067A21">
                <w:rPr>
                  <w:rFonts w:ascii="Arial" w:hAnsi="Arial" w:cs="Arial"/>
                  <w:b/>
                  <w:bCs/>
                  <w:sz w:val="20"/>
                  <w:szCs w:val="20"/>
                  <w:rPrChange w:id="2952" w:author="Zehui Bai" w:date="2022-03-11T15:16:00Z">
                    <w:rPr>
                      <w:rFonts w:ascii="Arial" w:hAnsi="Arial" w:cs="Arial"/>
                      <w:sz w:val="18"/>
                      <w:szCs w:val="18"/>
                    </w:rPr>
                  </w:rPrChange>
                </w:rPr>
                <w:t xml:space="preserve">Vaccine </w:t>
              </w:r>
            </w:moveTo>
            <w:ins w:id="2953" w:author="Zehui Bai" w:date="2022-03-11T14:51:00Z">
              <w:r w:rsidRPr="00067A21">
                <w:rPr>
                  <w:rFonts w:ascii="Arial" w:hAnsi="Arial" w:cs="Arial"/>
                  <w:b/>
                  <w:bCs/>
                  <w:sz w:val="20"/>
                  <w:szCs w:val="20"/>
                  <w:rPrChange w:id="2954" w:author="Zehui Bai" w:date="2022-03-11T15:16:00Z">
                    <w:rPr>
                      <w:rFonts w:ascii="Arial" w:hAnsi="Arial" w:cs="Arial"/>
                      <w:sz w:val="20"/>
                      <w:szCs w:val="20"/>
                    </w:rPr>
                  </w:rPrChange>
                </w:rPr>
                <w:t>A</w:t>
              </w:r>
            </w:ins>
            <w:moveTo w:id="2955" w:author="Zehui Bai" w:date="2022-03-11T14:49:00Z">
              <w:del w:id="2956" w:author="Zehui Bai" w:date="2022-03-11T14:51:00Z">
                <w:r w:rsidRPr="00067A21" w:rsidDel="00FB746C">
                  <w:rPr>
                    <w:rFonts w:ascii="Arial" w:hAnsi="Arial" w:cs="Arial"/>
                    <w:b/>
                    <w:bCs/>
                    <w:sz w:val="20"/>
                    <w:szCs w:val="20"/>
                    <w:rPrChange w:id="2957" w:author="Zehui Bai" w:date="2022-03-11T15:16:00Z">
                      <w:rPr>
                        <w:rFonts w:ascii="Arial" w:hAnsi="Arial" w:cs="Arial"/>
                        <w:sz w:val="18"/>
                        <w:szCs w:val="18"/>
                      </w:rPr>
                    </w:rPrChange>
                  </w:rPr>
                  <w:delText>a</w:delText>
                </w:r>
              </w:del>
              <w:r w:rsidRPr="00067A21">
                <w:rPr>
                  <w:rFonts w:ascii="Arial" w:hAnsi="Arial" w:cs="Arial"/>
                  <w:b/>
                  <w:bCs/>
                  <w:sz w:val="20"/>
                  <w:szCs w:val="20"/>
                  <w:rPrChange w:id="2958" w:author="Zehui Bai" w:date="2022-03-11T15:16:00Z">
                    <w:rPr>
                      <w:rFonts w:ascii="Arial" w:hAnsi="Arial" w:cs="Arial"/>
                      <w:sz w:val="18"/>
                      <w:szCs w:val="18"/>
                    </w:rPr>
                  </w:rPrChange>
                </w:rPr>
                <w:t>cceptance</w:t>
              </w:r>
            </w:moveTo>
          </w:p>
          <w:p w14:paraId="66528FE4" w14:textId="5E50551B" w:rsidR="00FB746C" w:rsidRPr="00067A21" w:rsidRDefault="00FB746C">
            <w:pPr>
              <w:pStyle w:val="Compact"/>
              <w:jc w:val="center"/>
              <w:rPr>
                <w:moveTo w:id="2959" w:author="Zehui Bai" w:date="2022-03-11T14:49:00Z"/>
                <w:rFonts w:ascii="Arial" w:hAnsi="Arial" w:cs="Arial"/>
                <w:b/>
                <w:bCs/>
                <w:rPrChange w:id="2960" w:author="Zehui Bai" w:date="2022-03-11T15:16:00Z">
                  <w:rPr>
                    <w:moveTo w:id="2961" w:author="Zehui Bai" w:date="2022-03-11T14:49:00Z"/>
                    <w:rFonts w:ascii="Arial" w:hAnsi="Arial" w:cs="Arial"/>
                    <w:sz w:val="18"/>
                    <w:szCs w:val="18"/>
                  </w:rPr>
                </w:rPrChange>
              </w:rPr>
              <w:pPrChange w:id="2962" w:author="Zehui Bai" w:date="2022-03-11T14:49:00Z">
                <w:pPr>
                  <w:spacing w:before="36" w:after="36"/>
                  <w:jc w:val="center"/>
                </w:pPr>
              </w:pPrChange>
            </w:pPr>
            <w:moveTo w:id="2963" w:author="Zehui Bai" w:date="2022-03-11T14:49:00Z">
              <w:del w:id="2964" w:author="Zehui Bai" w:date="2022-03-11T14:49:00Z">
                <w:r w:rsidRPr="00067A21" w:rsidDel="00E0608C">
                  <w:rPr>
                    <w:rFonts w:ascii="Arial" w:hAnsi="Arial" w:cs="Arial"/>
                    <w:b/>
                    <w:bCs/>
                    <w:rPrChange w:id="2965" w:author="Zehui Bai" w:date="2022-03-11T15:16:00Z">
                      <w:rPr>
                        <w:rFonts w:ascii="Arial" w:eastAsia="SimSun" w:hAnsi="Arial" w:cs="Arial"/>
                        <w:sz w:val="16"/>
                        <w:szCs w:val="16"/>
                        <w:lang w:val="en-GB"/>
                      </w:rPr>
                    </w:rPrChange>
                  </w:rPr>
                  <w:delText>(at least 1 dose of vaccination)</w:delText>
                </w:r>
              </w:del>
            </w:moveTo>
          </w:p>
        </w:tc>
        <w:tc>
          <w:tcPr>
            <w:tcW w:w="1288" w:type="pct"/>
            <w:gridSpan w:val="2"/>
            <w:tcBorders>
              <w:top w:val="single" w:sz="4" w:space="0" w:color="auto"/>
              <w:bottom w:val="single" w:sz="4" w:space="0" w:color="auto"/>
            </w:tcBorders>
            <w:vAlign w:val="center"/>
          </w:tcPr>
          <w:p w14:paraId="08671C76" w14:textId="19CCB071" w:rsidR="00FB746C" w:rsidRPr="00067A21" w:rsidRDefault="00FB746C" w:rsidP="00EC6F62">
            <w:pPr>
              <w:spacing w:before="36" w:after="36"/>
              <w:jc w:val="center"/>
              <w:rPr>
                <w:moveTo w:id="2966" w:author="Zehui Bai" w:date="2022-03-11T14:49:00Z"/>
                <w:rFonts w:ascii="Arial" w:hAnsi="Arial" w:cs="Arial"/>
                <w:b/>
                <w:bCs/>
                <w:sz w:val="20"/>
                <w:szCs w:val="20"/>
                <w:rPrChange w:id="2967" w:author="Zehui Bai" w:date="2022-03-11T15:16:00Z">
                  <w:rPr>
                    <w:moveTo w:id="2968" w:author="Zehui Bai" w:date="2022-03-11T14:49:00Z"/>
                    <w:rFonts w:ascii="Arial" w:hAnsi="Arial" w:cs="Arial"/>
                    <w:sz w:val="18"/>
                    <w:szCs w:val="18"/>
                  </w:rPr>
                </w:rPrChange>
              </w:rPr>
            </w:pPr>
            <w:moveTo w:id="2969" w:author="Zehui Bai" w:date="2022-03-11T14:49:00Z">
              <w:r w:rsidRPr="00067A21">
                <w:rPr>
                  <w:rFonts w:ascii="Arial" w:hAnsi="Arial" w:cs="Arial"/>
                  <w:b/>
                  <w:bCs/>
                  <w:sz w:val="20"/>
                  <w:szCs w:val="20"/>
                  <w:lang w:val="en-GB"/>
                  <w:rPrChange w:id="2970" w:author="Zehui Bai" w:date="2022-03-11T15:16:00Z">
                    <w:rPr>
                      <w:rFonts w:ascii="Arial" w:hAnsi="Arial" w:cs="Arial"/>
                      <w:sz w:val="18"/>
                      <w:szCs w:val="18"/>
                      <w:lang w:val="en-GB"/>
                    </w:rPr>
                  </w:rPrChange>
                </w:rPr>
                <w:t xml:space="preserve">Vaccine </w:t>
              </w:r>
            </w:moveTo>
            <w:ins w:id="2971" w:author="Zehui Bai" w:date="2022-03-11T14:51:00Z">
              <w:r w:rsidRPr="00964974">
                <w:rPr>
                  <w:rFonts w:ascii="Arial" w:hAnsi="Arial" w:cs="Arial"/>
                  <w:b/>
                  <w:bCs/>
                  <w:sz w:val="20"/>
                  <w:szCs w:val="20"/>
                  <w:lang w:val="en-GB"/>
                </w:rPr>
                <w:t>Rejection</w:t>
              </w:r>
            </w:ins>
            <w:moveTo w:id="2972" w:author="Zehui Bai" w:date="2022-03-11T14:49:00Z">
              <w:del w:id="2973" w:author="Zehui Bai" w:date="2022-03-11T14:51:00Z">
                <w:r w:rsidRPr="00067A21" w:rsidDel="00FB746C">
                  <w:rPr>
                    <w:rFonts w:ascii="Arial" w:hAnsi="Arial" w:cs="Arial"/>
                    <w:b/>
                    <w:bCs/>
                    <w:sz w:val="20"/>
                    <w:szCs w:val="20"/>
                    <w:lang w:val="en-GB"/>
                    <w:rPrChange w:id="2974" w:author="Zehui Bai" w:date="2022-03-11T15:16:00Z">
                      <w:rPr>
                        <w:rFonts w:ascii="Arial" w:hAnsi="Arial" w:cs="Arial"/>
                        <w:sz w:val="18"/>
                        <w:szCs w:val="18"/>
                        <w:lang w:val="en-GB"/>
                      </w:rPr>
                    </w:rPrChange>
                  </w:rPr>
                  <w:delText>rejection</w:delText>
                </w:r>
              </w:del>
            </w:moveTo>
          </w:p>
        </w:tc>
        <w:tc>
          <w:tcPr>
            <w:tcW w:w="641" w:type="pct"/>
            <w:vMerge w:val="restart"/>
            <w:tcBorders>
              <w:top w:val="single" w:sz="4" w:space="0" w:color="auto"/>
            </w:tcBorders>
            <w:vAlign w:val="center"/>
          </w:tcPr>
          <w:p w14:paraId="76BB8D4A" w14:textId="77777777" w:rsidR="00FB746C" w:rsidRPr="00067A21" w:rsidRDefault="00FB746C" w:rsidP="00EC6F62">
            <w:pPr>
              <w:spacing w:before="36" w:after="36"/>
              <w:jc w:val="center"/>
              <w:rPr>
                <w:moveTo w:id="2975" w:author="Zehui Bai" w:date="2022-03-11T14:49:00Z"/>
                <w:rFonts w:ascii="Arial" w:hAnsi="Arial" w:cs="Arial"/>
                <w:b/>
                <w:bCs/>
                <w:sz w:val="20"/>
                <w:szCs w:val="20"/>
                <w:rPrChange w:id="2976" w:author="Zehui Bai" w:date="2022-03-11T15:16:00Z">
                  <w:rPr>
                    <w:moveTo w:id="2977" w:author="Zehui Bai" w:date="2022-03-11T14:49:00Z"/>
                    <w:rFonts w:ascii="Arial" w:hAnsi="Arial" w:cs="Arial"/>
                    <w:sz w:val="18"/>
                    <w:szCs w:val="18"/>
                  </w:rPr>
                </w:rPrChange>
              </w:rPr>
            </w:pPr>
            <w:moveTo w:id="2978" w:author="Zehui Bai" w:date="2022-03-11T14:49:00Z">
              <w:r w:rsidRPr="00067A21">
                <w:rPr>
                  <w:rFonts w:ascii="Arial" w:hAnsi="Arial" w:cs="Arial"/>
                  <w:b/>
                  <w:bCs/>
                  <w:sz w:val="20"/>
                  <w:szCs w:val="20"/>
                  <w:rPrChange w:id="2979" w:author="Zehui Bai" w:date="2022-03-11T15:16:00Z">
                    <w:rPr>
                      <w:rFonts w:ascii="Arial" w:hAnsi="Arial" w:cs="Arial"/>
                      <w:sz w:val="18"/>
                      <w:szCs w:val="18"/>
                    </w:rPr>
                  </w:rPrChange>
                </w:rPr>
                <w:t>p-value</w:t>
              </w:r>
            </w:moveTo>
          </w:p>
        </w:tc>
      </w:tr>
      <w:tr w:rsidR="00FB746C" w:rsidRPr="00964974" w14:paraId="3A2AF78A" w14:textId="77777777" w:rsidTr="003C275A">
        <w:trPr>
          <w:trHeight w:val="340"/>
          <w:jc w:val="center"/>
          <w:ins w:id="2980" w:author="Zehui Bai" w:date="2022-03-11T14:49:00Z"/>
        </w:trPr>
        <w:tc>
          <w:tcPr>
            <w:tcW w:w="1782" w:type="pct"/>
            <w:tcBorders>
              <w:top w:val="nil"/>
              <w:bottom w:val="single" w:sz="4" w:space="0" w:color="auto"/>
            </w:tcBorders>
          </w:tcPr>
          <w:p w14:paraId="6AFC7D7F" w14:textId="77777777" w:rsidR="00FB746C" w:rsidRPr="00067A21" w:rsidRDefault="00FB746C" w:rsidP="00EC6F62">
            <w:pPr>
              <w:spacing w:before="36" w:after="36"/>
              <w:ind w:left="708"/>
              <w:rPr>
                <w:moveTo w:id="2981" w:author="Zehui Bai" w:date="2022-03-11T14:49:00Z"/>
                <w:rFonts w:ascii="Arial" w:eastAsiaTheme="minorEastAsia" w:hAnsi="Arial" w:cs="Arial"/>
                <w:b/>
                <w:bCs/>
                <w:sz w:val="20"/>
                <w:szCs w:val="20"/>
                <w:rPrChange w:id="2982" w:author="Zehui Bai" w:date="2022-03-11T15:16:00Z">
                  <w:rPr>
                    <w:moveTo w:id="2983" w:author="Zehui Bai" w:date="2022-03-11T14:49:00Z"/>
                    <w:rFonts w:ascii="Arial" w:eastAsiaTheme="minorEastAsia" w:hAnsi="Arial" w:cs="Arial"/>
                    <w:sz w:val="18"/>
                    <w:szCs w:val="18"/>
                  </w:rPr>
                </w:rPrChange>
              </w:rPr>
            </w:pPr>
          </w:p>
        </w:tc>
        <w:tc>
          <w:tcPr>
            <w:tcW w:w="644" w:type="pct"/>
            <w:tcBorders>
              <w:top w:val="single" w:sz="4" w:space="0" w:color="auto"/>
              <w:bottom w:val="single" w:sz="4" w:space="0" w:color="auto"/>
            </w:tcBorders>
          </w:tcPr>
          <w:p w14:paraId="7367607A" w14:textId="77777777" w:rsidR="00FB746C" w:rsidRPr="00067A21" w:rsidRDefault="00FB746C" w:rsidP="00EC6F62">
            <w:pPr>
              <w:spacing w:before="36" w:after="36"/>
              <w:jc w:val="center"/>
              <w:rPr>
                <w:moveTo w:id="2984" w:author="Zehui Bai" w:date="2022-03-11T14:49:00Z"/>
                <w:rFonts w:ascii="Arial" w:hAnsi="Arial" w:cs="Arial"/>
                <w:b/>
                <w:bCs/>
                <w:sz w:val="20"/>
                <w:szCs w:val="20"/>
                <w:rPrChange w:id="2985" w:author="Zehui Bai" w:date="2022-03-11T15:16:00Z">
                  <w:rPr>
                    <w:moveTo w:id="2986" w:author="Zehui Bai" w:date="2022-03-11T14:49:00Z"/>
                    <w:rFonts w:ascii="Arial" w:hAnsi="Arial" w:cs="Arial"/>
                    <w:sz w:val="18"/>
                    <w:szCs w:val="18"/>
                  </w:rPr>
                </w:rPrChange>
              </w:rPr>
            </w:pPr>
            <w:moveTo w:id="2987" w:author="Zehui Bai" w:date="2022-03-11T14:49:00Z">
              <w:r w:rsidRPr="00067A21">
                <w:rPr>
                  <w:rFonts w:ascii="Arial" w:hAnsi="Arial" w:cs="Arial"/>
                  <w:b/>
                  <w:bCs/>
                  <w:sz w:val="20"/>
                  <w:szCs w:val="20"/>
                  <w:rPrChange w:id="2988" w:author="Zehui Bai" w:date="2022-03-11T15:16:00Z">
                    <w:rPr>
                      <w:rFonts w:ascii="Arial" w:hAnsi="Arial" w:cs="Arial"/>
                      <w:sz w:val="18"/>
                      <w:szCs w:val="18"/>
                    </w:rPr>
                  </w:rPrChange>
                </w:rPr>
                <w:t>n</w:t>
              </w:r>
            </w:moveTo>
          </w:p>
        </w:tc>
        <w:tc>
          <w:tcPr>
            <w:tcW w:w="645" w:type="pct"/>
            <w:tcBorders>
              <w:top w:val="single" w:sz="4" w:space="0" w:color="auto"/>
              <w:bottom w:val="single" w:sz="4" w:space="0" w:color="auto"/>
            </w:tcBorders>
          </w:tcPr>
          <w:p w14:paraId="5FED2586" w14:textId="77777777" w:rsidR="00FB746C" w:rsidRPr="00067A21" w:rsidRDefault="00FB746C" w:rsidP="00EC6F62">
            <w:pPr>
              <w:spacing w:before="36" w:after="36"/>
              <w:jc w:val="center"/>
              <w:rPr>
                <w:moveTo w:id="2989" w:author="Zehui Bai" w:date="2022-03-11T14:49:00Z"/>
                <w:rFonts w:ascii="Arial" w:hAnsi="Arial" w:cs="Arial"/>
                <w:b/>
                <w:bCs/>
                <w:sz w:val="20"/>
                <w:szCs w:val="20"/>
                <w:rPrChange w:id="2990" w:author="Zehui Bai" w:date="2022-03-11T15:16:00Z">
                  <w:rPr>
                    <w:moveTo w:id="2991" w:author="Zehui Bai" w:date="2022-03-11T14:49:00Z"/>
                    <w:rFonts w:ascii="Arial" w:hAnsi="Arial" w:cs="Arial"/>
                    <w:sz w:val="18"/>
                    <w:szCs w:val="18"/>
                  </w:rPr>
                </w:rPrChange>
              </w:rPr>
            </w:pPr>
            <w:moveTo w:id="2992" w:author="Zehui Bai" w:date="2022-03-11T14:49:00Z">
              <w:r w:rsidRPr="00067A21">
                <w:rPr>
                  <w:rFonts w:ascii="Arial" w:hAnsi="Arial" w:cs="Arial"/>
                  <w:b/>
                  <w:bCs/>
                  <w:sz w:val="20"/>
                  <w:szCs w:val="20"/>
                  <w:rPrChange w:id="2993" w:author="Zehui Bai" w:date="2022-03-11T15:16:00Z">
                    <w:rPr>
                      <w:rFonts w:ascii="Arial" w:hAnsi="Arial" w:cs="Arial"/>
                      <w:sz w:val="18"/>
                      <w:szCs w:val="18"/>
                    </w:rPr>
                  </w:rPrChange>
                </w:rPr>
                <w:t>%</w:t>
              </w:r>
            </w:moveTo>
          </w:p>
        </w:tc>
        <w:tc>
          <w:tcPr>
            <w:tcW w:w="643" w:type="pct"/>
            <w:tcBorders>
              <w:top w:val="single" w:sz="4" w:space="0" w:color="auto"/>
              <w:bottom w:val="single" w:sz="4" w:space="0" w:color="auto"/>
            </w:tcBorders>
          </w:tcPr>
          <w:p w14:paraId="27C5739A" w14:textId="77777777" w:rsidR="00FB746C" w:rsidRPr="00067A21" w:rsidRDefault="00FB746C" w:rsidP="00EC6F62">
            <w:pPr>
              <w:spacing w:before="36" w:after="36"/>
              <w:jc w:val="center"/>
              <w:rPr>
                <w:moveTo w:id="2994" w:author="Zehui Bai" w:date="2022-03-11T14:49:00Z"/>
                <w:rFonts w:ascii="Arial" w:hAnsi="Arial" w:cs="Arial"/>
                <w:b/>
                <w:bCs/>
                <w:sz w:val="20"/>
                <w:szCs w:val="20"/>
                <w:rPrChange w:id="2995" w:author="Zehui Bai" w:date="2022-03-11T15:16:00Z">
                  <w:rPr>
                    <w:moveTo w:id="2996" w:author="Zehui Bai" w:date="2022-03-11T14:49:00Z"/>
                    <w:rFonts w:ascii="Arial" w:hAnsi="Arial" w:cs="Arial"/>
                    <w:sz w:val="18"/>
                    <w:szCs w:val="18"/>
                  </w:rPr>
                </w:rPrChange>
              </w:rPr>
            </w:pPr>
            <w:moveTo w:id="2997" w:author="Zehui Bai" w:date="2022-03-11T14:49:00Z">
              <w:r w:rsidRPr="00067A21">
                <w:rPr>
                  <w:rFonts w:ascii="Arial" w:hAnsi="Arial" w:cs="Arial"/>
                  <w:b/>
                  <w:bCs/>
                  <w:sz w:val="20"/>
                  <w:szCs w:val="20"/>
                  <w:rPrChange w:id="2998" w:author="Zehui Bai" w:date="2022-03-11T15:16:00Z">
                    <w:rPr>
                      <w:rFonts w:ascii="Arial" w:hAnsi="Arial" w:cs="Arial"/>
                      <w:sz w:val="18"/>
                      <w:szCs w:val="18"/>
                    </w:rPr>
                  </w:rPrChange>
                </w:rPr>
                <w:t>n</w:t>
              </w:r>
            </w:moveTo>
          </w:p>
        </w:tc>
        <w:tc>
          <w:tcPr>
            <w:tcW w:w="645" w:type="pct"/>
            <w:tcBorders>
              <w:top w:val="single" w:sz="4" w:space="0" w:color="auto"/>
              <w:bottom w:val="single" w:sz="4" w:space="0" w:color="auto"/>
            </w:tcBorders>
          </w:tcPr>
          <w:p w14:paraId="5CF0A054" w14:textId="77777777" w:rsidR="00FB746C" w:rsidRPr="00067A21" w:rsidRDefault="00FB746C" w:rsidP="00EC6F62">
            <w:pPr>
              <w:spacing w:before="36" w:after="36"/>
              <w:jc w:val="center"/>
              <w:rPr>
                <w:moveTo w:id="2999" w:author="Zehui Bai" w:date="2022-03-11T14:49:00Z"/>
                <w:rFonts w:ascii="Arial" w:hAnsi="Arial" w:cs="Arial"/>
                <w:b/>
                <w:bCs/>
                <w:sz w:val="20"/>
                <w:szCs w:val="20"/>
                <w:rPrChange w:id="3000" w:author="Zehui Bai" w:date="2022-03-11T15:16:00Z">
                  <w:rPr>
                    <w:moveTo w:id="3001" w:author="Zehui Bai" w:date="2022-03-11T14:49:00Z"/>
                    <w:rFonts w:ascii="Arial" w:hAnsi="Arial" w:cs="Arial"/>
                    <w:sz w:val="18"/>
                    <w:szCs w:val="18"/>
                  </w:rPr>
                </w:rPrChange>
              </w:rPr>
            </w:pPr>
            <w:moveTo w:id="3002" w:author="Zehui Bai" w:date="2022-03-11T14:49:00Z">
              <w:r w:rsidRPr="00067A21">
                <w:rPr>
                  <w:rFonts w:ascii="Arial" w:hAnsi="Arial" w:cs="Arial"/>
                  <w:b/>
                  <w:bCs/>
                  <w:sz w:val="20"/>
                  <w:szCs w:val="20"/>
                  <w:rPrChange w:id="3003" w:author="Zehui Bai" w:date="2022-03-11T15:16:00Z">
                    <w:rPr>
                      <w:rFonts w:ascii="Arial" w:hAnsi="Arial" w:cs="Arial"/>
                      <w:sz w:val="18"/>
                      <w:szCs w:val="18"/>
                    </w:rPr>
                  </w:rPrChange>
                </w:rPr>
                <w:t>%</w:t>
              </w:r>
            </w:moveTo>
          </w:p>
        </w:tc>
        <w:tc>
          <w:tcPr>
            <w:tcW w:w="641" w:type="pct"/>
            <w:vMerge/>
            <w:tcBorders>
              <w:bottom w:val="single" w:sz="4" w:space="0" w:color="auto"/>
            </w:tcBorders>
          </w:tcPr>
          <w:p w14:paraId="16439800" w14:textId="77777777" w:rsidR="00FB746C" w:rsidRPr="00067A21" w:rsidRDefault="00FB746C" w:rsidP="00EC6F62">
            <w:pPr>
              <w:spacing w:before="36" w:after="36"/>
              <w:jc w:val="center"/>
              <w:rPr>
                <w:moveTo w:id="3004" w:author="Zehui Bai" w:date="2022-03-11T14:49:00Z"/>
                <w:rFonts w:ascii="Arial" w:hAnsi="Arial" w:cs="Arial"/>
                <w:b/>
                <w:bCs/>
                <w:sz w:val="20"/>
                <w:szCs w:val="20"/>
                <w:rPrChange w:id="3005" w:author="Zehui Bai" w:date="2022-03-11T15:16:00Z">
                  <w:rPr>
                    <w:moveTo w:id="3006" w:author="Zehui Bai" w:date="2022-03-11T14:49:00Z"/>
                    <w:rFonts w:ascii="Arial" w:hAnsi="Arial" w:cs="Arial"/>
                    <w:sz w:val="18"/>
                    <w:szCs w:val="18"/>
                  </w:rPr>
                </w:rPrChange>
              </w:rPr>
            </w:pPr>
          </w:p>
        </w:tc>
      </w:tr>
      <w:tr w:rsidR="00E0608C" w:rsidRPr="00067A21" w14:paraId="59FBE508" w14:textId="77777777" w:rsidTr="00FB746C">
        <w:tblPrEx>
          <w:tblW w:w="5000" w:type="pct"/>
          <w:jc w:val="center"/>
          <w:tblInd w:w="0" w:type="dxa"/>
          <w:tblBorders>
            <w:top w:val="single" w:sz="4" w:space="0" w:color="auto"/>
          </w:tblBorders>
          <w:tblLayout w:type="fixed"/>
          <w:tblPrExChange w:id="3007" w:author="Zehui Bai" w:date="2022-03-11T14:51:00Z">
            <w:tblPrEx>
              <w:tblW w:w="5000" w:type="pct"/>
              <w:jc w:val="center"/>
              <w:tblInd w:w="0" w:type="dxa"/>
              <w:tblBorders>
                <w:top w:val="single" w:sz="4" w:space="0" w:color="auto"/>
              </w:tblBorders>
              <w:tblLayout w:type="fixed"/>
            </w:tblPrEx>
          </w:tblPrExChange>
        </w:tblPrEx>
        <w:trPr>
          <w:trHeight w:val="340"/>
          <w:jc w:val="center"/>
          <w:trPrChange w:id="3008" w:author="Zehui Bai" w:date="2022-03-11T14:51:00Z">
            <w:trPr>
              <w:trHeight w:val="340"/>
              <w:jc w:val="center"/>
            </w:trPr>
          </w:trPrChange>
        </w:trPr>
        <w:tc>
          <w:tcPr>
            <w:tcW w:w="0" w:type="pct"/>
            <w:tcBorders>
              <w:top w:val="single" w:sz="4" w:space="0" w:color="auto"/>
            </w:tcBorders>
            <w:vAlign w:val="center"/>
            <w:tcPrChange w:id="3009" w:author="Zehui Bai" w:date="2022-03-11T14:51:00Z">
              <w:tcPr>
                <w:tcW w:w="1782" w:type="pct"/>
                <w:vAlign w:val="center"/>
              </w:tcPr>
            </w:tcPrChange>
          </w:tcPr>
          <w:p w14:paraId="1D67442C" w14:textId="3AA722ED" w:rsidR="00F10130" w:rsidRPr="00067A21" w:rsidRDefault="00F10130" w:rsidP="00EC6F62">
            <w:pPr>
              <w:spacing w:before="36" w:after="36"/>
              <w:rPr>
                <w:moveTo w:id="3010" w:author="Zehui Bai" w:date="2022-03-11T14:49:00Z"/>
                <w:rFonts w:ascii="Arial" w:eastAsiaTheme="minorEastAsia" w:hAnsi="Arial" w:cs="Arial"/>
                <w:b/>
                <w:bCs/>
                <w:sz w:val="20"/>
                <w:szCs w:val="20"/>
                <w:rPrChange w:id="3011" w:author="Zehui Bai" w:date="2022-03-11T15:16:00Z">
                  <w:rPr>
                    <w:moveTo w:id="3012" w:author="Zehui Bai" w:date="2022-03-11T14:49:00Z"/>
                    <w:rFonts w:ascii="Arial" w:eastAsiaTheme="minorEastAsia" w:hAnsi="Arial" w:cs="Arial"/>
                    <w:b/>
                    <w:bCs/>
                    <w:sz w:val="18"/>
                    <w:szCs w:val="18"/>
                  </w:rPr>
                </w:rPrChange>
              </w:rPr>
            </w:pPr>
            <w:moveTo w:id="3013" w:author="Zehui Bai" w:date="2022-03-11T14:49:00Z">
              <w:r w:rsidRPr="00067A21">
                <w:rPr>
                  <w:rFonts w:ascii="Arial" w:eastAsiaTheme="minorEastAsia" w:hAnsi="Arial" w:cs="Arial"/>
                  <w:b/>
                  <w:bCs/>
                  <w:sz w:val="20"/>
                  <w:szCs w:val="20"/>
                  <w:rPrChange w:id="3014" w:author="Zehui Bai" w:date="2022-03-11T15:16:00Z">
                    <w:rPr>
                      <w:rFonts w:ascii="Arial" w:eastAsiaTheme="minorEastAsia" w:hAnsi="Arial" w:cs="Arial"/>
                      <w:b/>
                      <w:bCs/>
                      <w:sz w:val="18"/>
                      <w:szCs w:val="18"/>
                    </w:rPr>
                  </w:rPrChange>
                </w:rPr>
                <w:t>Evaluation of the quality of doctor´s treantment</w:t>
              </w:r>
            </w:moveTo>
          </w:p>
        </w:tc>
        <w:tc>
          <w:tcPr>
            <w:tcW w:w="0" w:type="pct"/>
            <w:tcBorders>
              <w:top w:val="single" w:sz="4" w:space="0" w:color="auto"/>
            </w:tcBorders>
            <w:vAlign w:val="center"/>
            <w:tcPrChange w:id="3015" w:author="Zehui Bai" w:date="2022-03-11T14:51:00Z">
              <w:tcPr>
                <w:tcW w:w="644" w:type="pct"/>
                <w:vAlign w:val="center"/>
              </w:tcPr>
            </w:tcPrChange>
          </w:tcPr>
          <w:p w14:paraId="1DAF1A10" w14:textId="77777777" w:rsidR="00F10130" w:rsidRPr="00067A21" w:rsidRDefault="00F10130" w:rsidP="00EC6F62">
            <w:pPr>
              <w:spacing w:before="36" w:after="36"/>
              <w:jc w:val="center"/>
              <w:rPr>
                <w:moveTo w:id="3016" w:author="Zehui Bai" w:date="2022-03-11T14:49:00Z"/>
                <w:rFonts w:ascii="Arial" w:hAnsi="Arial" w:cs="Arial"/>
                <w:sz w:val="20"/>
                <w:szCs w:val="20"/>
                <w:rPrChange w:id="3017" w:author="Zehui Bai" w:date="2022-03-11T15:16:00Z">
                  <w:rPr>
                    <w:moveTo w:id="3018" w:author="Zehui Bai" w:date="2022-03-11T14:49:00Z"/>
                    <w:rFonts w:ascii="Arial" w:hAnsi="Arial" w:cs="Arial"/>
                    <w:sz w:val="18"/>
                    <w:szCs w:val="18"/>
                  </w:rPr>
                </w:rPrChange>
              </w:rPr>
            </w:pPr>
          </w:p>
        </w:tc>
        <w:tc>
          <w:tcPr>
            <w:tcW w:w="0" w:type="pct"/>
            <w:tcBorders>
              <w:top w:val="single" w:sz="4" w:space="0" w:color="auto"/>
            </w:tcBorders>
            <w:vAlign w:val="center"/>
            <w:tcPrChange w:id="3019" w:author="Zehui Bai" w:date="2022-03-11T14:51:00Z">
              <w:tcPr>
                <w:tcW w:w="645" w:type="pct"/>
                <w:vAlign w:val="center"/>
              </w:tcPr>
            </w:tcPrChange>
          </w:tcPr>
          <w:p w14:paraId="618795A0" w14:textId="77777777" w:rsidR="00F10130" w:rsidRPr="00067A21" w:rsidRDefault="00F10130" w:rsidP="00EC6F62">
            <w:pPr>
              <w:spacing w:before="36" w:after="36"/>
              <w:jc w:val="center"/>
              <w:rPr>
                <w:moveTo w:id="3020" w:author="Zehui Bai" w:date="2022-03-11T14:49:00Z"/>
                <w:rFonts w:ascii="Arial" w:hAnsi="Arial" w:cs="Arial"/>
                <w:sz w:val="20"/>
                <w:szCs w:val="20"/>
                <w:rPrChange w:id="3021" w:author="Zehui Bai" w:date="2022-03-11T15:16:00Z">
                  <w:rPr>
                    <w:moveTo w:id="3022" w:author="Zehui Bai" w:date="2022-03-11T14:49:00Z"/>
                    <w:rFonts w:ascii="Arial" w:hAnsi="Arial" w:cs="Arial"/>
                    <w:sz w:val="18"/>
                    <w:szCs w:val="18"/>
                  </w:rPr>
                </w:rPrChange>
              </w:rPr>
            </w:pPr>
          </w:p>
        </w:tc>
        <w:tc>
          <w:tcPr>
            <w:tcW w:w="0" w:type="pct"/>
            <w:tcBorders>
              <w:top w:val="single" w:sz="4" w:space="0" w:color="auto"/>
            </w:tcBorders>
            <w:vAlign w:val="center"/>
            <w:tcPrChange w:id="3023" w:author="Zehui Bai" w:date="2022-03-11T14:51:00Z">
              <w:tcPr>
                <w:tcW w:w="643" w:type="pct"/>
                <w:vAlign w:val="center"/>
              </w:tcPr>
            </w:tcPrChange>
          </w:tcPr>
          <w:p w14:paraId="298415B6" w14:textId="77777777" w:rsidR="00F10130" w:rsidRPr="00067A21" w:rsidRDefault="00F10130" w:rsidP="00EC6F62">
            <w:pPr>
              <w:spacing w:before="36" w:after="36"/>
              <w:jc w:val="center"/>
              <w:rPr>
                <w:moveTo w:id="3024" w:author="Zehui Bai" w:date="2022-03-11T14:49:00Z"/>
                <w:rFonts w:ascii="Arial" w:hAnsi="Arial" w:cs="Arial"/>
                <w:sz w:val="20"/>
                <w:szCs w:val="20"/>
                <w:rPrChange w:id="3025" w:author="Zehui Bai" w:date="2022-03-11T15:16:00Z">
                  <w:rPr>
                    <w:moveTo w:id="3026" w:author="Zehui Bai" w:date="2022-03-11T14:49:00Z"/>
                    <w:rFonts w:ascii="Arial" w:hAnsi="Arial" w:cs="Arial"/>
                    <w:sz w:val="18"/>
                    <w:szCs w:val="18"/>
                  </w:rPr>
                </w:rPrChange>
              </w:rPr>
            </w:pPr>
          </w:p>
        </w:tc>
        <w:tc>
          <w:tcPr>
            <w:tcW w:w="0" w:type="pct"/>
            <w:tcBorders>
              <w:top w:val="single" w:sz="4" w:space="0" w:color="auto"/>
            </w:tcBorders>
            <w:vAlign w:val="center"/>
            <w:tcPrChange w:id="3027" w:author="Zehui Bai" w:date="2022-03-11T14:51:00Z">
              <w:tcPr>
                <w:tcW w:w="645" w:type="pct"/>
                <w:vAlign w:val="center"/>
              </w:tcPr>
            </w:tcPrChange>
          </w:tcPr>
          <w:p w14:paraId="4B41A0E3" w14:textId="77777777" w:rsidR="00F10130" w:rsidRPr="00067A21" w:rsidRDefault="00F10130" w:rsidP="00EC6F62">
            <w:pPr>
              <w:spacing w:before="36" w:after="36"/>
              <w:jc w:val="center"/>
              <w:rPr>
                <w:moveTo w:id="3028" w:author="Zehui Bai" w:date="2022-03-11T14:49:00Z"/>
                <w:rFonts w:ascii="Arial" w:hAnsi="Arial" w:cs="Arial"/>
                <w:sz w:val="20"/>
                <w:szCs w:val="20"/>
                <w:rPrChange w:id="3029" w:author="Zehui Bai" w:date="2022-03-11T15:16:00Z">
                  <w:rPr>
                    <w:moveTo w:id="3030" w:author="Zehui Bai" w:date="2022-03-11T14:49:00Z"/>
                    <w:rFonts w:ascii="Arial" w:hAnsi="Arial" w:cs="Arial"/>
                    <w:sz w:val="18"/>
                    <w:szCs w:val="18"/>
                  </w:rPr>
                </w:rPrChange>
              </w:rPr>
            </w:pPr>
          </w:p>
        </w:tc>
        <w:tc>
          <w:tcPr>
            <w:tcW w:w="0" w:type="pct"/>
            <w:tcBorders>
              <w:top w:val="single" w:sz="4" w:space="0" w:color="auto"/>
            </w:tcBorders>
            <w:vAlign w:val="center"/>
            <w:tcPrChange w:id="3031" w:author="Zehui Bai" w:date="2022-03-11T14:51:00Z">
              <w:tcPr>
                <w:tcW w:w="641" w:type="pct"/>
                <w:vAlign w:val="center"/>
              </w:tcPr>
            </w:tcPrChange>
          </w:tcPr>
          <w:p w14:paraId="2FC60007" w14:textId="77777777" w:rsidR="00F10130" w:rsidRPr="00067A21" w:rsidRDefault="00F10130" w:rsidP="00EC6F62">
            <w:pPr>
              <w:spacing w:before="36" w:after="36"/>
              <w:jc w:val="center"/>
              <w:rPr>
                <w:moveTo w:id="3032" w:author="Zehui Bai" w:date="2022-03-11T14:49:00Z"/>
                <w:rFonts w:ascii="Arial" w:hAnsi="Arial" w:cs="Arial"/>
                <w:sz w:val="20"/>
                <w:szCs w:val="20"/>
                <w:rPrChange w:id="3033" w:author="Zehui Bai" w:date="2022-03-11T15:16:00Z">
                  <w:rPr>
                    <w:moveTo w:id="3034" w:author="Zehui Bai" w:date="2022-03-11T14:49:00Z"/>
                    <w:rFonts w:ascii="Arial" w:hAnsi="Arial" w:cs="Arial"/>
                    <w:sz w:val="18"/>
                    <w:szCs w:val="18"/>
                  </w:rPr>
                </w:rPrChange>
              </w:rPr>
            </w:pPr>
            <w:moveTo w:id="3035" w:author="Zehui Bai" w:date="2022-03-11T14:49:00Z">
              <w:r w:rsidRPr="00067A21">
                <w:rPr>
                  <w:rFonts w:ascii="Arial" w:hAnsi="Arial" w:cs="Arial"/>
                  <w:sz w:val="20"/>
                  <w:szCs w:val="20"/>
                  <w:rPrChange w:id="3036" w:author="Zehui Bai" w:date="2022-03-11T15:16:00Z">
                    <w:rPr>
                      <w:rFonts w:ascii="Arial" w:hAnsi="Arial" w:cs="Arial"/>
                      <w:sz w:val="18"/>
                      <w:szCs w:val="18"/>
                    </w:rPr>
                  </w:rPrChange>
                </w:rPr>
                <w:t>&lt;0.05</w:t>
              </w:r>
            </w:moveTo>
          </w:p>
        </w:tc>
      </w:tr>
      <w:tr w:rsidR="00E0608C" w:rsidRPr="00067A21" w14:paraId="52092543" w14:textId="77777777" w:rsidTr="00E0608C">
        <w:trPr>
          <w:trHeight w:val="340"/>
          <w:jc w:val="center"/>
        </w:trPr>
        <w:tc>
          <w:tcPr>
            <w:tcW w:w="1782" w:type="pct"/>
            <w:vAlign w:val="center"/>
          </w:tcPr>
          <w:p w14:paraId="2F8E519A" w14:textId="77777777" w:rsidR="00F10130" w:rsidRPr="00067A21" w:rsidRDefault="00F10130" w:rsidP="00EC6F62">
            <w:pPr>
              <w:spacing w:before="36" w:after="36"/>
              <w:ind w:left="708"/>
              <w:rPr>
                <w:moveTo w:id="3037" w:author="Zehui Bai" w:date="2022-03-11T14:49:00Z"/>
                <w:rFonts w:ascii="Arial" w:eastAsiaTheme="minorEastAsia" w:hAnsi="Arial" w:cs="Arial"/>
                <w:sz w:val="20"/>
                <w:szCs w:val="20"/>
                <w:rPrChange w:id="3038" w:author="Zehui Bai" w:date="2022-03-11T15:16:00Z">
                  <w:rPr>
                    <w:moveTo w:id="3039" w:author="Zehui Bai" w:date="2022-03-11T14:49:00Z"/>
                    <w:rFonts w:ascii="Arial" w:eastAsiaTheme="minorEastAsia" w:hAnsi="Arial" w:cs="Arial"/>
                    <w:sz w:val="18"/>
                    <w:szCs w:val="18"/>
                  </w:rPr>
                </w:rPrChange>
              </w:rPr>
            </w:pPr>
            <w:moveTo w:id="3040" w:author="Zehui Bai" w:date="2022-03-11T14:49:00Z">
              <w:r w:rsidRPr="00067A21">
                <w:rPr>
                  <w:rFonts w:ascii="Arial" w:eastAsiaTheme="minorEastAsia" w:hAnsi="Arial" w:cs="Arial"/>
                  <w:sz w:val="20"/>
                  <w:szCs w:val="20"/>
                  <w:rPrChange w:id="3041" w:author="Zehui Bai" w:date="2022-03-11T15:16:00Z">
                    <w:rPr>
                      <w:rFonts w:ascii="Arial" w:eastAsiaTheme="minorEastAsia" w:hAnsi="Arial" w:cs="Arial"/>
                      <w:sz w:val="18"/>
                      <w:szCs w:val="18"/>
                    </w:rPr>
                  </w:rPrChange>
                </w:rPr>
                <w:t>Very high</w:t>
              </w:r>
            </w:moveTo>
          </w:p>
        </w:tc>
        <w:tc>
          <w:tcPr>
            <w:tcW w:w="644" w:type="pct"/>
            <w:vAlign w:val="center"/>
          </w:tcPr>
          <w:p w14:paraId="01DD57CB" w14:textId="61848FAD" w:rsidR="00F10130" w:rsidRPr="00067A21" w:rsidRDefault="00F10130" w:rsidP="00EC6F62">
            <w:pPr>
              <w:spacing w:before="36" w:after="36"/>
              <w:jc w:val="center"/>
              <w:rPr>
                <w:moveTo w:id="3042" w:author="Zehui Bai" w:date="2022-03-11T14:49:00Z"/>
                <w:rFonts w:ascii="Arial" w:hAnsi="Arial" w:cs="Arial"/>
                <w:sz w:val="20"/>
                <w:szCs w:val="20"/>
                <w:rPrChange w:id="3043" w:author="Zehui Bai" w:date="2022-03-11T15:16:00Z">
                  <w:rPr>
                    <w:moveTo w:id="3044" w:author="Zehui Bai" w:date="2022-03-11T14:49:00Z"/>
                    <w:rFonts w:ascii="Arial" w:hAnsi="Arial" w:cs="Arial"/>
                    <w:sz w:val="18"/>
                    <w:szCs w:val="18"/>
                  </w:rPr>
                </w:rPrChange>
              </w:rPr>
            </w:pPr>
            <w:moveTo w:id="3045" w:author="Zehui Bai" w:date="2022-03-11T14:49:00Z">
              <w:del w:id="3046" w:author="Zehui Bai" w:date="2022-03-11T14:53:00Z">
                <w:r w:rsidRPr="00067A21" w:rsidDel="008921A7">
                  <w:rPr>
                    <w:rFonts w:ascii="Arial" w:hAnsi="Arial" w:cs="Arial"/>
                    <w:sz w:val="20"/>
                    <w:szCs w:val="20"/>
                    <w:rPrChange w:id="3047" w:author="Zehui Bai" w:date="2022-03-11T15:16:00Z">
                      <w:rPr>
                        <w:rFonts w:ascii="Arial" w:hAnsi="Arial" w:cs="Arial"/>
                        <w:sz w:val="18"/>
                        <w:szCs w:val="18"/>
                      </w:rPr>
                    </w:rPrChange>
                  </w:rPr>
                  <w:delText>268</w:delText>
                </w:r>
              </w:del>
            </w:moveTo>
            <w:ins w:id="3048" w:author="Zehui Bai" w:date="2022-03-11T14:53:00Z">
              <w:r w:rsidR="008921A7" w:rsidRPr="00964974">
                <w:rPr>
                  <w:rFonts w:ascii="Arial" w:hAnsi="Arial" w:cs="Arial"/>
                  <w:sz w:val="20"/>
                  <w:szCs w:val="20"/>
                </w:rPr>
                <w:t>270</w:t>
              </w:r>
            </w:ins>
          </w:p>
        </w:tc>
        <w:tc>
          <w:tcPr>
            <w:tcW w:w="645" w:type="pct"/>
            <w:vAlign w:val="center"/>
          </w:tcPr>
          <w:p w14:paraId="237DA7DE" w14:textId="77777777" w:rsidR="00F10130" w:rsidRPr="00067A21" w:rsidRDefault="00F10130" w:rsidP="00EC6F62">
            <w:pPr>
              <w:spacing w:before="36" w:after="36"/>
              <w:jc w:val="center"/>
              <w:rPr>
                <w:moveTo w:id="3049" w:author="Zehui Bai" w:date="2022-03-11T14:49:00Z"/>
                <w:rFonts w:ascii="Arial" w:hAnsi="Arial" w:cs="Arial"/>
                <w:sz w:val="20"/>
                <w:szCs w:val="20"/>
                <w:highlight w:val="yellow"/>
                <w:rPrChange w:id="3050" w:author="Zehui Bai" w:date="2022-03-11T15:16:00Z">
                  <w:rPr>
                    <w:moveTo w:id="3051" w:author="Zehui Bai" w:date="2022-03-11T14:49:00Z"/>
                    <w:rFonts w:ascii="Arial" w:hAnsi="Arial" w:cs="Arial"/>
                    <w:sz w:val="18"/>
                    <w:szCs w:val="18"/>
                  </w:rPr>
                </w:rPrChange>
              </w:rPr>
            </w:pPr>
            <w:moveTo w:id="3052" w:author="Zehui Bai" w:date="2022-03-11T14:49:00Z">
              <w:r w:rsidRPr="00067A21">
                <w:rPr>
                  <w:rFonts w:ascii="Arial" w:hAnsi="Arial" w:cs="Arial"/>
                  <w:sz w:val="20"/>
                  <w:szCs w:val="20"/>
                  <w:highlight w:val="yellow"/>
                  <w:rPrChange w:id="3053" w:author="Zehui Bai" w:date="2022-03-11T15:16:00Z">
                    <w:rPr>
                      <w:rFonts w:ascii="Arial" w:hAnsi="Arial" w:cs="Arial"/>
                      <w:sz w:val="18"/>
                      <w:szCs w:val="18"/>
                    </w:rPr>
                  </w:rPrChange>
                </w:rPr>
                <w:t>92.1</w:t>
              </w:r>
            </w:moveTo>
          </w:p>
        </w:tc>
        <w:tc>
          <w:tcPr>
            <w:tcW w:w="643" w:type="pct"/>
            <w:vAlign w:val="center"/>
          </w:tcPr>
          <w:p w14:paraId="269DAE11" w14:textId="2515818B" w:rsidR="00F10130" w:rsidRPr="00067A21" w:rsidRDefault="00F34108" w:rsidP="00EC6F62">
            <w:pPr>
              <w:spacing w:before="36" w:after="36"/>
              <w:jc w:val="center"/>
              <w:rPr>
                <w:moveTo w:id="3054" w:author="Zehui Bai" w:date="2022-03-11T14:49:00Z"/>
                <w:rFonts w:ascii="Arial" w:hAnsi="Arial" w:cs="Arial"/>
                <w:sz w:val="20"/>
                <w:szCs w:val="20"/>
                <w:rPrChange w:id="3055" w:author="Zehui Bai" w:date="2022-03-11T15:16:00Z">
                  <w:rPr>
                    <w:moveTo w:id="3056" w:author="Zehui Bai" w:date="2022-03-11T14:49:00Z"/>
                    <w:rFonts w:ascii="Arial" w:hAnsi="Arial" w:cs="Arial"/>
                    <w:sz w:val="18"/>
                    <w:szCs w:val="18"/>
                  </w:rPr>
                </w:rPrChange>
              </w:rPr>
            </w:pPr>
            <w:ins w:id="3057" w:author="Zehui Bai" w:date="2022-03-11T14:53:00Z">
              <w:r w:rsidRPr="00067A21">
                <w:rPr>
                  <w:rFonts w:ascii="Arial" w:hAnsi="Arial" w:cs="Arial"/>
                  <w:color w:val="333333"/>
                  <w:sz w:val="23"/>
                  <w:szCs w:val="23"/>
                  <w:shd w:val="clear" w:color="auto" w:fill="FFFFFF"/>
                  <w:rPrChange w:id="3058" w:author="Zehui Bai" w:date="2022-03-11T15:16:00Z">
                    <w:rPr>
                      <w:rFonts w:ascii="Source Sans Pro" w:hAnsi="Source Sans Pro"/>
                      <w:color w:val="333333"/>
                      <w:sz w:val="23"/>
                      <w:szCs w:val="23"/>
                      <w:shd w:val="clear" w:color="auto" w:fill="FFFFFF"/>
                    </w:rPr>
                  </w:rPrChange>
                </w:rPr>
                <w:t>21</w:t>
              </w:r>
            </w:ins>
            <w:moveTo w:id="3059" w:author="Zehui Bai" w:date="2022-03-11T14:49:00Z">
              <w:del w:id="3060" w:author="Zehui Bai" w:date="2022-03-11T14:53:00Z">
                <w:r w:rsidR="00F10130" w:rsidRPr="00067A21" w:rsidDel="00F34108">
                  <w:rPr>
                    <w:rFonts w:ascii="Arial" w:hAnsi="Arial" w:cs="Arial"/>
                    <w:sz w:val="20"/>
                    <w:szCs w:val="20"/>
                    <w:rPrChange w:id="3061" w:author="Zehui Bai" w:date="2022-03-11T15:16:00Z">
                      <w:rPr>
                        <w:rFonts w:ascii="Arial" w:hAnsi="Arial" w:cs="Arial"/>
                        <w:sz w:val="18"/>
                        <w:szCs w:val="18"/>
                      </w:rPr>
                    </w:rPrChange>
                  </w:rPr>
                  <w:delText>23</w:delText>
                </w:r>
              </w:del>
            </w:moveTo>
          </w:p>
        </w:tc>
        <w:tc>
          <w:tcPr>
            <w:tcW w:w="645" w:type="pct"/>
            <w:vAlign w:val="center"/>
          </w:tcPr>
          <w:p w14:paraId="0A2B986C" w14:textId="77777777" w:rsidR="00F10130" w:rsidRPr="00067A21" w:rsidRDefault="00F10130" w:rsidP="00EC6F62">
            <w:pPr>
              <w:spacing w:before="36" w:after="36"/>
              <w:jc w:val="center"/>
              <w:rPr>
                <w:moveTo w:id="3062" w:author="Zehui Bai" w:date="2022-03-11T14:49:00Z"/>
                <w:rFonts w:ascii="Arial" w:hAnsi="Arial" w:cs="Arial"/>
                <w:sz w:val="20"/>
                <w:szCs w:val="20"/>
                <w:highlight w:val="yellow"/>
                <w:rPrChange w:id="3063" w:author="Zehui Bai" w:date="2022-03-11T15:16:00Z">
                  <w:rPr>
                    <w:moveTo w:id="3064" w:author="Zehui Bai" w:date="2022-03-11T14:49:00Z"/>
                    <w:rFonts w:ascii="Arial" w:hAnsi="Arial" w:cs="Arial"/>
                    <w:sz w:val="18"/>
                    <w:szCs w:val="18"/>
                  </w:rPr>
                </w:rPrChange>
              </w:rPr>
            </w:pPr>
            <w:moveTo w:id="3065" w:author="Zehui Bai" w:date="2022-03-11T14:49:00Z">
              <w:r w:rsidRPr="00067A21">
                <w:rPr>
                  <w:rFonts w:ascii="Arial" w:hAnsi="Arial" w:cs="Arial"/>
                  <w:sz w:val="20"/>
                  <w:szCs w:val="20"/>
                  <w:highlight w:val="yellow"/>
                  <w:rPrChange w:id="3066" w:author="Zehui Bai" w:date="2022-03-11T15:16:00Z">
                    <w:rPr>
                      <w:rFonts w:ascii="Arial" w:hAnsi="Arial" w:cs="Arial"/>
                      <w:sz w:val="18"/>
                      <w:szCs w:val="18"/>
                    </w:rPr>
                  </w:rPrChange>
                </w:rPr>
                <w:t>7.9</w:t>
              </w:r>
            </w:moveTo>
          </w:p>
        </w:tc>
        <w:tc>
          <w:tcPr>
            <w:tcW w:w="641" w:type="pct"/>
            <w:vAlign w:val="center"/>
          </w:tcPr>
          <w:p w14:paraId="45831D55" w14:textId="77777777" w:rsidR="00F10130" w:rsidRPr="00067A21" w:rsidRDefault="00F10130" w:rsidP="00EC6F62">
            <w:pPr>
              <w:spacing w:before="36" w:after="36"/>
              <w:jc w:val="center"/>
              <w:rPr>
                <w:moveTo w:id="3067" w:author="Zehui Bai" w:date="2022-03-11T14:49:00Z"/>
                <w:rFonts w:ascii="Arial" w:hAnsi="Arial" w:cs="Arial"/>
                <w:sz w:val="20"/>
                <w:szCs w:val="20"/>
                <w:rPrChange w:id="3068" w:author="Zehui Bai" w:date="2022-03-11T15:16:00Z">
                  <w:rPr>
                    <w:moveTo w:id="3069" w:author="Zehui Bai" w:date="2022-03-11T14:49:00Z"/>
                    <w:rFonts w:ascii="Arial" w:hAnsi="Arial" w:cs="Arial"/>
                    <w:sz w:val="18"/>
                    <w:szCs w:val="18"/>
                  </w:rPr>
                </w:rPrChange>
              </w:rPr>
            </w:pPr>
          </w:p>
        </w:tc>
      </w:tr>
      <w:tr w:rsidR="00E0608C" w:rsidRPr="00067A21" w14:paraId="6C018BCF" w14:textId="77777777" w:rsidTr="00E0608C">
        <w:trPr>
          <w:trHeight w:val="340"/>
          <w:jc w:val="center"/>
        </w:trPr>
        <w:tc>
          <w:tcPr>
            <w:tcW w:w="1782" w:type="pct"/>
            <w:vAlign w:val="center"/>
          </w:tcPr>
          <w:p w14:paraId="43E75DF2" w14:textId="77777777" w:rsidR="00F10130" w:rsidRPr="00067A21" w:rsidRDefault="00F10130" w:rsidP="00EC6F62">
            <w:pPr>
              <w:spacing w:before="36" w:after="36"/>
              <w:ind w:left="708"/>
              <w:rPr>
                <w:moveTo w:id="3070" w:author="Zehui Bai" w:date="2022-03-11T14:49:00Z"/>
                <w:rFonts w:ascii="Arial" w:eastAsiaTheme="minorEastAsia" w:hAnsi="Arial" w:cs="Arial"/>
                <w:sz w:val="20"/>
                <w:szCs w:val="20"/>
                <w:rPrChange w:id="3071" w:author="Zehui Bai" w:date="2022-03-11T15:16:00Z">
                  <w:rPr>
                    <w:moveTo w:id="3072" w:author="Zehui Bai" w:date="2022-03-11T14:49:00Z"/>
                    <w:rFonts w:ascii="Arial" w:eastAsiaTheme="minorEastAsia" w:hAnsi="Arial" w:cs="Arial"/>
                    <w:sz w:val="18"/>
                    <w:szCs w:val="18"/>
                  </w:rPr>
                </w:rPrChange>
              </w:rPr>
            </w:pPr>
            <w:moveTo w:id="3073" w:author="Zehui Bai" w:date="2022-03-11T14:49:00Z">
              <w:r w:rsidRPr="00067A21">
                <w:rPr>
                  <w:rFonts w:ascii="Arial" w:eastAsiaTheme="minorEastAsia" w:hAnsi="Arial" w:cs="Arial"/>
                  <w:sz w:val="20"/>
                  <w:szCs w:val="20"/>
                  <w:rPrChange w:id="3074" w:author="Zehui Bai" w:date="2022-03-11T15:16:00Z">
                    <w:rPr>
                      <w:rFonts w:ascii="Arial" w:eastAsiaTheme="minorEastAsia" w:hAnsi="Arial" w:cs="Arial"/>
                      <w:sz w:val="18"/>
                      <w:szCs w:val="18"/>
                    </w:rPr>
                  </w:rPrChange>
                </w:rPr>
                <w:t>Rather high</w:t>
              </w:r>
            </w:moveTo>
          </w:p>
        </w:tc>
        <w:tc>
          <w:tcPr>
            <w:tcW w:w="644" w:type="pct"/>
            <w:vAlign w:val="center"/>
          </w:tcPr>
          <w:p w14:paraId="1E0BE841" w14:textId="11DA07DD" w:rsidR="00F10130" w:rsidRPr="00067A21" w:rsidRDefault="00F34108" w:rsidP="00EC6F62">
            <w:pPr>
              <w:spacing w:before="36" w:after="36"/>
              <w:jc w:val="center"/>
              <w:rPr>
                <w:moveTo w:id="3075" w:author="Zehui Bai" w:date="2022-03-11T14:49:00Z"/>
                <w:rFonts w:ascii="Arial" w:hAnsi="Arial" w:cs="Arial"/>
                <w:sz w:val="20"/>
                <w:szCs w:val="20"/>
                <w:rPrChange w:id="3076" w:author="Zehui Bai" w:date="2022-03-11T15:16:00Z">
                  <w:rPr>
                    <w:moveTo w:id="3077" w:author="Zehui Bai" w:date="2022-03-11T14:49:00Z"/>
                    <w:rFonts w:ascii="Arial" w:hAnsi="Arial" w:cs="Arial"/>
                    <w:sz w:val="18"/>
                    <w:szCs w:val="18"/>
                  </w:rPr>
                </w:rPrChange>
              </w:rPr>
            </w:pPr>
            <w:ins w:id="3078" w:author="Zehui Bai" w:date="2022-03-11T14:54:00Z">
              <w:r w:rsidRPr="00067A21">
                <w:rPr>
                  <w:rFonts w:ascii="Arial" w:hAnsi="Arial" w:cs="Arial"/>
                  <w:color w:val="333333"/>
                  <w:sz w:val="23"/>
                  <w:szCs w:val="23"/>
                  <w:shd w:val="clear" w:color="auto" w:fill="FFFFFF"/>
                  <w:rPrChange w:id="3079" w:author="Zehui Bai" w:date="2022-03-11T15:16:00Z">
                    <w:rPr>
                      <w:rFonts w:ascii="Source Sans Pro" w:hAnsi="Source Sans Pro"/>
                      <w:color w:val="333333"/>
                      <w:sz w:val="23"/>
                      <w:szCs w:val="23"/>
                      <w:shd w:val="clear" w:color="auto" w:fill="FFFFFF"/>
                    </w:rPr>
                  </w:rPrChange>
                </w:rPr>
                <w:t>388</w:t>
              </w:r>
            </w:ins>
            <w:moveTo w:id="3080" w:author="Zehui Bai" w:date="2022-03-11T14:49:00Z">
              <w:del w:id="3081" w:author="Zehui Bai" w:date="2022-03-11T14:54:00Z">
                <w:r w:rsidR="00F10130" w:rsidRPr="00067A21" w:rsidDel="00F34108">
                  <w:rPr>
                    <w:rFonts w:ascii="Arial" w:hAnsi="Arial" w:cs="Arial"/>
                    <w:sz w:val="20"/>
                    <w:szCs w:val="20"/>
                    <w:rPrChange w:id="3082" w:author="Zehui Bai" w:date="2022-03-11T15:16:00Z">
                      <w:rPr>
                        <w:rFonts w:ascii="Arial" w:hAnsi="Arial" w:cs="Arial"/>
                        <w:sz w:val="18"/>
                        <w:szCs w:val="18"/>
                      </w:rPr>
                    </w:rPrChange>
                  </w:rPr>
                  <w:delText>373</w:delText>
                </w:r>
              </w:del>
            </w:moveTo>
          </w:p>
        </w:tc>
        <w:tc>
          <w:tcPr>
            <w:tcW w:w="645" w:type="pct"/>
            <w:vAlign w:val="center"/>
          </w:tcPr>
          <w:p w14:paraId="49D9C933" w14:textId="77777777" w:rsidR="00F10130" w:rsidRPr="00067A21" w:rsidRDefault="00F10130" w:rsidP="00EC6F62">
            <w:pPr>
              <w:spacing w:before="36" w:after="36"/>
              <w:jc w:val="center"/>
              <w:rPr>
                <w:moveTo w:id="3083" w:author="Zehui Bai" w:date="2022-03-11T14:49:00Z"/>
                <w:rFonts w:ascii="Arial" w:hAnsi="Arial" w:cs="Arial"/>
                <w:sz w:val="20"/>
                <w:szCs w:val="20"/>
                <w:highlight w:val="yellow"/>
                <w:rPrChange w:id="3084" w:author="Zehui Bai" w:date="2022-03-11T15:16:00Z">
                  <w:rPr>
                    <w:moveTo w:id="3085" w:author="Zehui Bai" w:date="2022-03-11T14:49:00Z"/>
                    <w:rFonts w:ascii="Arial" w:hAnsi="Arial" w:cs="Arial"/>
                    <w:sz w:val="18"/>
                    <w:szCs w:val="18"/>
                  </w:rPr>
                </w:rPrChange>
              </w:rPr>
            </w:pPr>
            <w:moveTo w:id="3086" w:author="Zehui Bai" w:date="2022-03-11T14:49:00Z">
              <w:r w:rsidRPr="00067A21">
                <w:rPr>
                  <w:rFonts w:ascii="Arial" w:hAnsi="Arial" w:cs="Arial"/>
                  <w:sz w:val="20"/>
                  <w:szCs w:val="20"/>
                  <w:highlight w:val="yellow"/>
                  <w:rPrChange w:id="3087" w:author="Zehui Bai" w:date="2022-03-11T15:16:00Z">
                    <w:rPr>
                      <w:rFonts w:ascii="Arial" w:hAnsi="Arial" w:cs="Arial"/>
                      <w:sz w:val="18"/>
                      <w:szCs w:val="18"/>
                    </w:rPr>
                  </w:rPrChange>
                </w:rPr>
                <w:t>87.8</w:t>
              </w:r>
            </w:moveTo>
          </w:p>
        </w:tc>
        <w:tc>
          <w:tcPr>
            <w:tcW w:w="643" w:type="pct"/>
            <w:vAlign w:val="center"/>
          </w:tcPr>
          <w:p w14:paraId="43087D39" w14:textId="5248891B" w:rsidR="00F10130" w:rsidRPr="00067A21" w:rsidRDefault="00F34108" w:rsidP="00EC6F62">
            <w:pPr>
              <w:spacing w:before="36" w:after="36"/>
              <w:jc w:val="center"/>
              <w:rPr>
                <w:moveTo w:id="3088" w:author="Zehui Bai" w:date="2022-03-11T14:49:00Z"/>
                <w:rFonts w:ascii="Arial" w:hAnsi="Arial" w:cs="Arial"/>
                <w:sz w:val="20"/>
                <w:szCs w:val="20"/>
                <w:rPrChange w:id="3089" w:author="Zehui Bai" w:date="2022-03-11T15:16:00Z">
                  <w:rPr>
                    <w:moveTo w:id="3090" w:author="Zehui Bai" w:date="2022-03-11T14:49:00Z"/>
                    <w:rFonts w:ascii="Arial" w:hAnsi="Arial" w:cs="Arial"/>
                    <w:sz w:val="18"/>
                    <w:szCs w:val="18"/>
                  </w:rPr>
                </w:rPrChange>
              </w:rPr>
            </w:pPr>
            <w:ins w:id="3091" w:author="Zehui Bai" w:date="2022-03-11T14:54:00Z">
              <w:r w:rsidRPr="00067A21">
                <w:rPr>
                  <w:rFonts w:ascii="Arial" w:hAnsi="Arial" w:cs="Arial"/>
                  <w:color w:val="333333"/>
                  <w:sz w:val="23"/>
                  <w:szCs w:val="23"/>
                  <w:shd w:val="clear" w:color="auto" w:fill="FFFFFF"/>
                  <w:rPrChange w:id="3092" w:author="Zehui Bai" w:date="2022-03-11T15:16:00Z">
                    <w:rPr>
                      <w:rFonts w:ascii="Source Sans Pro" w:hAnsi="Source Sans Pro"/>
                      <w:color w:val="333333"/>
                      <w:sz w:val="23"/>
                      <w:szCs w:val="23"/>
                      <w:shd w:val="clear" w:color="auto" w:fill="FFFFFF"/>
                    </w:rPr>
                  </w:rPrChange>
                </w:rPr>
                <w:t>37</w:t>
              </w:r>
            </w:ins>
            <w:moveTo w:id="3093" w:author="Zehui Bai" w:date="2022-03-11T14:49:00Z">
              <w:del w:id="3094" w:author="Zehui Bai" w:date="2022-03-11T14:54:00Z">
                <w:r w:rsidR="00F10130" w:rsidRPr="00067A21" w:rsidDel="00F34108">
                  <w:rPr>
                    <w:rFonts w:ascii="Arial" w:hAnsi="Arial" w:cs="Arial"/>
                    <w:sz w:val="20"/>
                    <w:szCs w:val="20"/>
                    <w:rPrChange w:id="3095" w:author="Zehui Bai" w:date="2022-03-11T15:16:00Z">
                      <w:rPr>
                        <w:rFonts w:ascii="Arial" w:hAnsi="Arial" w:cs="Arial"/>
                        <w:sz w:val="18"/>
                        <w:szCs w:val="18"/>
                      </w:rPr>
                    </w:rPrChange>
                  </w:rPr>
                  <w:delText>52</w:delText>
                </w:r>
              </w:del>
            </w:moveTo>
          </w:p>
        </w:tc>
        <w:tc>
          <w:tcPr>
            <w:tcW w:w="645" w:type="pct"/>
            <w:vAlign w:val="center"/>
          </w:tcPr>
          <w:p w14:paraId="37B8C96D" w14:textId="77777777" w:rsidR="00F10130" w:rsidRPr="00067A21" w:rsidRDefault="00F10130" w:rsidP="00EC6F62">
            <w:pPr>
              <w:spacing w:before="36" w:after="36"/>
              <w:jc w:val="center"/>
              <w:rPr>
                <w:moveTo w:id="3096" w:author="Zehui Bai" w:date="2022-03-11T14:49:00Z"/>
                <w:rFonts w:ascii="Arial" w:hAnsi="Arial" w:cs="Arial"/>
                <w:sz w:val="20"/>
                <w:szCs w:val="20"/>
                <w:highlight w:val="yellow"/>
                <w:rPrChange w:id="3097" w:author="Zehui Bai" w:date="2022-03-11T15:16:00Z">
                  <w:rPr>
                    <w:moveTo w:id="3098" w:author="Zehui Bai" w:date="2022-03-11T14:49:00Z"/>
                    <w:rFonts w:ascii="Arial" w:hAnsi="Arial" w:cs="Arial"/>
                    <w:sz w:val="18"/>
                    <w:szCs w:val="18"/>
                  </w:rPr>
                </w:rPrChange>
              </w:rPr>
            </w:pPr>
            <w:moveTo w:id="3099" w:author="Zehui Bai" w:date="2022-03-11T14:49:00Z">
              <w:r w:rsidRPr="00067A21">
                <w:rPr>
                  <w:rFonts w:ascii="Arial" w:hAnsi="Arial" w:cs="Arial"/>
                  <w:sz w:val="20"/>
                  <w:szCs w:val="20"/>
                  <w:highlight w:val="yellow"/>
                  <w:rPrChange w:id="3100" w:author="Zehui Bai" w:date="2022-03-11T15:16:00Z">
                    <w:rPr>
                      <w:rFonts w:ascii="Arial" w:hAnsi="Arial" w:cs="Arial"/>
                      <w:sz w:val="18"/>
                      <w:szCs w:val="18"/>
                    </w:rPr>
                  </w:rPrChange>
                </w:rPr>
                <w:t>12.2</w:t>
              </w:r>
            </w:moveTo>
          </w:p>
        </w:tc>
        <w:tc>
          <w:tcPr>
            <w:tcW w:w="641" w:type="pct"/>
            <w:vAlign w:val="center"/>
          </w:tcPr>
          <w:p w14:paraId="47142CA5" w14:textId="77777777" w:rsidR="00F10130" w:rsidRPr="00067A21" w:rsidRDefault="00F10130" w:rsidP="00EC6F62">
            <w:pPr>
              <w:spacing w:before="36" w:after="36"/>
              <w:jc w:val="center"/>
              <w:rPr>
                <w:moveTo w:id="3101" w:author="Zehui Bai" w:date="2022-03-11T14:49:00Z"/>
                <w:rFonts w:ascii="Arial" w:hAnsi="Arial" w:cs="Arial"/>
                <w:sz w:val="20"/>
                <w:szCs w:val="20"/>
                <w:rPrChange w:id="3102" w:author="Zehui Bai" w:date="2022-03-11T15:16:00Z">
                  <w:rPr>
                    <w:moveTo w:id="3103" w:author="Zehui Bai" w:date="2022-03-11T14:49:00Z"/>
                    <w:rFonts w:ascii="Arial" w:hAnsi="Arial" w:cs="Arial"/>
                    <w:sz w:val="18"/>
                    <w:szCs w:val="18"/>
                  </w:rPr>
                </w:rPrChange>
              </w:rPr>
            </w:pPr>
          </w:p>
        </w:tc>
      </w:tr>
      <w:tr w:rsidR="00E0608C" w:rsidRPr="00067A21" w14:paraId="5B9726CB" w14:textId="77777777" w:rsidTr="00E0608C">
        <w:trPr>
          <w:trHeight w:val="340"/>
          <w:jc w:val="center"/>
        </w:trPr>
        <w:tc>
          <w:tcPr>
            <w:tcW w:w="1782" w:type="pct"/>
            <w:vAlign w:val="center"/>
          </w:tcPr>
          <w:p w14:paraId="125D642F" w14:textId="4F27AF21" w:rsidR="00F10130" w:rsidRPr="00067A21" w:rsidRDefault="00F10130" w:rsidP="00EC6F62">
            <w:pPr>
              <w:spacing w:before="36" w:after="36"/>
              <w:ind w:left="708"/>
              <w:rPr>
                <w:moveTo w:id="3104" w:author="Zehui Bai" w:date="2022-03-11T14:49:00Z"/>
                <w:rFonts w:ascii="Arial" w:eastAsiaTheme="minorEastAsia" w:hAnsi="Arial" w:cs="Arial"/>
                <w:sz w:val="20"/>
                <w:szCs w:val="20"/>
                <w:rPrChange w:id="3105" w:author="Zehui Bai" w:date="2022-03-11T15:16:00Z">
                  <w:rPr>
                    <w:moveTo w:id="3106" w:author="Zehui Bai" w:date="2022-03-11T14:49:00Z"/>
                    <w:rFonts w:ascii="Arial" w:eastAsiaTheme="minorEastAsia" w:hAnsi="Arial" w:cs="Arial"/>
                    <w:sz w:val="18"/>
                    <w:szCs w:val="18"/>
                  </w:rPr>
                </w:rPrChange>
              </w:rPr>
            </w:pPr>
            <w:moveTo w:id="3107" w:author="Zehui Bai" w:date="2022-03-11T14:49:00Z">
              <w:r w:rsidRPr="00067A21">
                <w:rPr>
                  <w:rFonts w:ascii="Arial" w:eastAsiaTheme="minorEastAsia" w:hAnsi="Arial" w:cs="Arial"/>
                  <w:sz w:val="20"/>
                  <w:szCs w:val="20"/>
                  <w:rPrChange w:id="3108" w:author="Zehui Bai" w:date="2022-03-11T15:16:00Z">
                    <w:rPr>
                      <w:rFonts w:ascii="Arial" w:eastAsiaTheme="minorEastAsia" w:hAnsi="Arial" w:cs="Arial"/>
                      <w:sz w:val="18"/>
                      <w:szCs w:val="18"/>
                    </w:rPr>
                  </w:rPrChange>
                </w:rPr>
                <w:t>Rather</w:t>
              </w:r>
            </w:moveTo>
            <w:ins w:id="3109" w:author="Zehui Bai" w:date="2022-03-11T15:56:00Z">
              <w:r w:rsidR="00530947">
                <w:rPr>
                  <w:rFonts w:ascii="Arial" w:eastAsiaTheme="minorEastAsia" w:hAnsi="Arial" w:cs="Arial"/>
                  <w:sz w:val="20"/>
                  <w:szCs w:val="20"/>
                </w:rPr>
                <w:t>/Very</w:t>
              </w:r>
            </w:ins>
            <w:moveTo w:id="3110" w:author="Zehui Bai" w:date="2022-03-11T14:49:00Z">
              <w:r w:rsidRPr="00067A21">
                <w:rPr>
                  <w:rFonts w:ascii="Arial" w:eastAsiaTheme="minorEastAsia" w:hAnsi="Arial" w:cs="Arial"/>
                  <w:sz w:val="20"/>
                  <w:szCs w:val="20"/>
                  <w:rPrChange w:id="3111" w:author="Zehui Bai" w:date="2022-03-11T15:16:00Z">
                    <w:rPr>
                      <w:rFonts w:ascii="Arial" w:eastAsiaTheme="minorEastAsia" w:hAnsi="Arial" w:cs="Arial"/>
                      <w:sz w:val="18"/>
                      <w:szCs w:val="18"/>
                    </w:rPr>
                  </w:rPrChange>
                </w:rPr>
                <w:t xml:space="preserve"> low</w:t>
              </w:r>
            </w:moveTo>
          </w:p>
        </w:tc>
        <w:tc>
          <w:tcPr>
            <w:tcW w:w="644" w:type="pct"/>
            <w:vAlign w:val="center"/>
          </w:tcPr>
          <w:p w14:paraId="23D92CC7" w14:textId="4C0D3142" w:rsidR="00F10130" w:rsidRPr="00067A21" w:rsidRDefault="00F34108" w:rsidP="00EC6F62">
            <w:pPr>
              <w:spacing w:before="36" w:after="36"/>
              <w:jc w:val="center"/>
              <w:rPr>
                <w:moveTo w:id="3112" w:author="Zehui Bai" w:date="2022-03-11T14:49:00Z"/>
                <w:rFonts w:ascii="Arial" w:hAnsi="Arial" w:cs="Arial"/>
                <w:sz w:val="20"/>
                <w:szCs w:val="20"/>
                <w:rPrChange w:id="3113" w:author="Zehui Bai" w:date="2022-03-11T15:16:00Z">
                  <w:rPr>
                    <w:moveTo w:id="3114" w:author="Zehui Bai" w:date="2022-03-11T14:49:00Z"/>
                    <w:rFonts w:ascii="Arial" w:hAnsi="Arial" w:cs="Arial"/>
                    <w:sz w:val="18"/>
                    <w:szCs w:val="18"/>
                  </w:rPr>
                </w:rPrChange>
              </w:rPr>
            </w:pPr>
            <w:ins w:id="3115" w:author="Zehui Bai" w:date="2022-03-11T14:54:00Z">
              <w:r w:rsidRPr="00067A21">
                <w:rPr>
                  <w:rFonts w:ascii="Arial" w:hAnsi="Arial" w:cs="Arial"/>
                  <w:color w:val="333333"/>
                  <w:sz w:val="23"/>
                  <w:szCs w:val="23"/>
                  <w:shd w:val="clear" w:color="auto" w:fill="FFFFFF"/>
                  <w:rPrChange w:id="3116" w:author="Zehui Bai" w:date="2022-03-11T15:16:00Z">
                    <w:rPr>
                      <w:rFonts w:ascii="Source Sans Pro" w:hAnsi="Source Sans Pro"/>
                      <w:color w:val="333333"/>
                      <w:sz w:val="23"/>
                      <w:szCs w:val="23"/>
                      <w:shd w:val="clear" w:color="auto" w:fill="FFFFFF"/>
                    </w:rPr>
                  </w:rPrChange>
                </w:rPr>
                <w:t>6</w:t>
              </w:r>
            </w:ins>
            <w:ins w:id="3117" w:author="Zehui Bai" w:date="2022-03-11T15:56:00Z">
              <w:r w:rsidR="00530947">
                <w:rPr>
                  <w:rFonts w:ascii="Arial" w:hAnsi="Arial" w:cs="Arial"/>
                  <w:color w:val="333333"/>
                  <w:sz w:val="23"/>
                  <w:szCs w:val="23"/>
                  <w:shd w:val="clear" w:color="auto" w:fill="FFFFFF"/>
                </w:rPr>
                <w:t>5</w:t>
              </w:r>
            </w:ins>
            <w:moveTo w:id="3118" w:author="Zehui Bai" w:date="2022-03-11T14:49:00Z">
              <w:del w:id="3119" w:author="Zehui Bai" w:date="2022-03-11T14:54:00Z">
                <w:r w:rsidR="00F10130" w:rsidRPr="00067A21" w:rsidDel="00F34108">
                  <w:rPr>
                    <w:rFonts w:ascii="Arial" w:hAnsi="Arial" w:cs="Arial"/>
                    <w:sz w:val="20"/>
                    <w:szCs w:val="20"/>
                    <w:rPrChange w:id="3120" w:author="Zehui Bai" w:date="2022-03-11T15:16:00Z">
                      <w:rPr>
                        <w:rFonts w:ascii="Arial" w:hAnsi="Arial" w:cs="Arial"/>
                        <w:sz w:val="18"/>
                        <w:szCs w:val="18"/>
                      </w:rPr>
                    </w:rPrChange>
                  </w:rPr>
                  <w:delText>58</w:delText>
                </w:r>
              </w:del>
            </w:moveTo>
          </w:p>
        </w:tc>
        <w:tc>
          <w:tcPr>
            <w:tcW w:w="645" w:type="pct"/>
            <w:vAlign w:val="center"/>
          </w:tcPr>
          <w:p w14:paraId="5D978FA1" w14:textId="77777777" w:rsidR="00F10130" w:rsidRPr="00067A21" w:rsidRDefault="00F10130" w:rsidP="00EC6F62">
            <w:pPr>
              <w:spacing w:before="36" w:after="36"/>
              <w:jc w:val="center"/>
              <w:rPr>
                <w:moveTo w:id="3121" w:author="Zehui Bai" w:date="2022-03-11T14:49:00Z"/>
                <w:rFonts w:ascii="Arial" w:hAnsi="Arial" w:cs="Arial"/>
                <w:sz w:val="20"/>
                <w:szCs w:val="20"/>
                <w:highlight w:val="yellow"/>
                <w:rPrChange w:id="3122" w:author="Zehui Bai" w:date="2022-03-11T15:16:00Z">
                  <w:rPr>
                    <w:moveTo w:id="3123" w:author="Zehui Bai" w:date="2022-03-11T14:49:00Z"/>
                    <w:rFonts w:ascii="Arial" w:hAnsi="Arial" w:cs="Arial"/>
                    <w:sz w:val="18"/>
                    <w:szCs w:val="18"/>
                  </w:rPr>
                </w:rPrChange>
              </w:rPr>
            </w:pPr>
            <w:moveTo w:id="3124" w:author="Zehui Bai" w:date="2022-03-11T14:49:00Z">
              <w:r w:rsidRPr="00067A21">
                <w:rPr>
                  <w:rFonts w:ascii="Arial" w:hAnsi="Arial" w:cs="Arial"/>
                  <w:sz w:val="20"/>
                  <w:szCs w:val="20"/>
                  <w:highlight w:val="yellow"/>
                  <w:rPrChange w:id="3125" w:author="Zehui Bai" w:date="2022-03-11T15:16:00Z">
                    <w:rPr>
                      <w:rFonts w:ascii="Arial" w:hAnsi="Arial" w:cs="Arial"/>
                      <w:sz w:val="18"/>
                      <w:szCs w:val="18"/>
                    </w:rPr>
                  </w:rPrChange>
                </w:rPr>
                <w:t>66.7</w:t>
              </w:r>
            </w:moveTo>
          </w:p>
        </w:tc>
        <w:tc>
          <w:tcPr>
            <w:tcW w:w="643" w:type="pct"/>
            <w:vAlign w:val="center"/>
          </w:tcPr>
          <w:p w14:paraId="1A6DFC51" w14:textId="3A7BE2A1" w:rsidR="00F10130" w:rsidRPr="00067A21" w:rsidRDefault="00530947" w:rsidP="00EC6F62">
            <w:pPr>
              <w:spacing w:before="36" w:after="36"/>
              <w:jc w:val="center"/>
              <w:rPr>
                <w:moveTo w:id="3126" w:author="Zehui Bai" w:date="2022-03-11T14:49:00Z"/>
                <w:rFonts w:ascii="Arial" w:hAnsi="Arial" w:cs="Arial"/>
                <w:sz w:val="20"/>
                <w:szCs w:val="20"/>
                <w:rPrChange w:id="3127" w:author="Zehui Bai" w:date="2022-03-11T15:16:00Z">
                  <w:rPr>
                    <w:moveTo w:id="3128" w:author="Zehui Bai" w:date="2022-03-11T14:49:00Z"/>
                    <w:rFonts w:ascii="Arial" w:hAnsi="Arial" w:cs="Arial"/>
                    <w:sz w:val="18"/>
                    <w:szCs w:val="18"/>
                  </w:rPr>
                </w:rPrChange>
              </w:rPr>
            </w:pPr>
            <w:ins w:id="3129" w:author="Zehui Bai" w:date="2022-03-11T15:56:00Z">
              <w:r>
                <w:rPr>
                  <w:rFonts w:ascii="Arial" w:hAnsi="Arial" w:cs="Arial"/>
                  <w:sz w:val="20"/>
                  <w:szCs w:val="20"/>
                </w:rPr>
                <w:t>30</w:t>
              </w:r>
            </w:ins>
            <w:moveTo w:id="3130" w:author="Zehui Bai" w:date="2022-03-11T14:49:00Z">
              <w:del w:id="3131" w:author="Zehui Bai" w:date="2022-03-11T14:54:00Z">
                <w:r w:rsidR="00F10130" w:rsidRPr="00067A21" w:rsidDel="00F34108">
                  <w:rPr>
                    <w:rFonts w:ascii="Arial" w:hAnsi="Arial" w:cs="Arial"/>
                    <w:sz w:val="20"/>
                    <w:szCs w:val="20"/>
                    <w:rPrChange w:id="3132" w:author="Zehui Bai" w:date="2022-03-11T15:16:00Z">
                      <w:rPr>
                        <w:rFonts w:ascii="Arial" w:hAnsi="Arial" w:cs="Arial"/>
                        <w:sz w:val="18"/>
                        <w:szCs w:val="18"/>
                      </w:rPr>
                    </w:rPrChange>
                  </w:rPr>
                  <w:delText>29</w:delText>
                </w:r>
              </w:del>
            </w:moveTo>
          </w:p>
        </w:tc>
        <w:tc>
          <w:tcPr>
            <w:tcW w:w="645" w:type="pct"/>
            <w:vAlign w:val="center"/>
          </w:tcPr>
          <w:p w14:paraId="08756753" w14:textId="77777777" w:rsidR="00F10130" w:rsidRPr="00067A21" w:rsidRDefault="00F10130" w:rsidP="00EC6F62">
            <w:pPr>
              <w:spacing w:before="36" w:after="36"/>
              <w:jc w:val="center"/>
              <w:rPr>
                <w:moveTo w:id="3133" w:author="Zehui Bai" w:date="2022-03-11T14:49:00Z"/>
                <w:rFonts w:ascii="Arial" w:hAnsi="Arial" w:cs="Arial"/>
                <w:sz w:val="20"/>
                <w:szCs w:val="20"/>
                <w:highlight w:val="yellow"/>
                <w:rPrChange w:id="3134" w:author="Zehui Bai" w:date="2022-03-11T15:16:00Z">
                  <w:rPr>
                    <w:moveTo w:id="3135" w:author="Zehui Bai" w:date="2022-03-11T14:49:00Z"/>
                    <w:rFonts w:ascii="Arial" w:hAnsi="Arial" w:cs="Arial"/>
                    <w:sz w:val="18"/>
                    <w:szCs w:val="18"/>
                  </w:rPr>
                </w:rPrChange>
              </w:rPr>
            </w:pPr>
            <w:moveTo w:id="3136" w:author="Zehui Bai" w:date="2022-03-11T14:49:00Z">
              <w:r w:rsidRPr="00067A21">
                <w:rPr>
                  <w:rFonts w:ascii="Arial" w:hAnsi="Arial" w:cs="Arial"/>
                  <w:sz w:val="20"/>
                  <w:szCs w:val="20"/>
                  <w:highlight w:val="yellow"/>
                  <w:rPrChange w:id="3137" w:author="Zehui Bai" w:date="2022-03-11T15:16:00Z">
                    <w:rPr>
                      <w:rFonts w:ascii="Arial" w:hAnsi="Arial" w:cs="Arial"/>
                      <w:sz w:val="18"/>
                      <w:szCs w:val="18"/>
                    </w:rPr>
                  </w:rPrChange>
                </w:rPr>
                <w:t>33.3</w:t>
              </w:r>
            </w:moveTo>
          </w:p>
        </w:tc>
        <w:tc>
          <w:tcPr>
            <w:tcW w:w="641" w:type="pct"/>
            <w:vAlign w:val="center"/>
          </w:tcPr>
          <w:p w14:paraId="1B09A1F6" w14:textId="77777777" w:rsidR="00F10130" w:rsidRPr="00067A21" w:rsidRDefault="00F10130" w:rsidP="00EC6F62">
            <w:pPr>
              <w:spacing w:before="36" w:after="36"/>
              <w:jc w:val="center"/>
              <w:rPr>
                <w:moveTo w:id="3138" w:author="Zehui Bai" w:date="2022-03-11T14:49:00Z"/>
                <w:rFonts w:ascii="Arial" w:hAnsi="Arial" w:cs="Arial"/>
                <w:sz w:val="20"/>
                <w:szCs w:val="20"/>
                <w:rPrChange w:id="3139" w:author="Zehui Bai" w:date="2022-03-11T15:16:00Z">
                  <w:rPr>
                    <w:moveTo w:id="3140" w:author="Zehui Bai" w:date="2022-03-11T14:49:00Z"/>
                    <w:rFonts w:ascii="Arial" w:hAnsi="Arial" w:cs="Arial"/>
                    <w:sz w:val="18"/>
                    <w:szCs w:val="18"/>
                  </w:rPr>
                </w:rPrChange>
              </w:rPr>
            </w:pPr>
          </w:p>
        </w:tc>
      </w:tr>
      <w:tr w:rsidR="00E0608C" w:rsidRPr="00067A21" w14:paraId="4A60F1A2" w14:textId="77777777" w:rsidTr="00E0608C">
        <w:trPr>
          <w:trHeight w:val="340"/>
          <w:jc w:val="center"/>
        </w:trPr>
        <w:tc>
          <w:tcPr>
            <w:tcW w:w="1782" w:type="pct"/>
          </w:tcPr>
          <w:p w14:paraId="24A7A3F2" w14:textId="77777777" w:rsidR="00F10130" w:rsidRPr="00067A21" w:rsidRDefault="00F10130" w:rsidP="00EC6F62">
            <w:pPr>
              <w:spacing w:before="36" w:after="36"/>
              <w:ind w:left="708"/>
              <w:rPr>
                <w:moveTo w:id="3141" w:author="Zehui Bai" w:date="2022-03-11T14:49:00Z"/>
                <w:rFonts w:ascii="Arial" w:eastAsiaTheme="minorEastAsia" w:hAnsi="Arial" w:cs="Arial"/>
                <w:sz w:val="20"/>
                <w:szCs w:val="20"/>
                <w:rPrChange w:id="3142" w:author="Zehui Bai" w:date="2022-03-11T15:16:00Z">
                  <w:rPr>
                    <w:moveTo w:id="3143" w:author="Zehui Bai" w:date="2022-03-11T14:49:00Z"/>
                    <w:rFonts w:ascii="Arial" w:eastAsiaTheme="minorEastAsia" w:hAnsi="Arial" w:cs="Arial"/>
                    <w:sz w:val="18"/>
                    <w:szCs w:val="18"/>
                  </w:rPr>
                </w:rPrChange>
              </w:rPr>
            </w:pPr>
          </w:p>
        </w:tc>
        <w:tc>
          <w:tcPr>
            <w:tcW w:w="644" w:type="pct"/>
          </w:tcPr>
          <w:p w14:paraId="4E495175" w14:textId="77777777" w:rsidR="00F10130" w:rsidRPr="00067A21" w:rsidRDefault="00F10130" w:rsidP="00EC6F62">
            <w:pPr>
              <w:spacing w:before="36" w:after="36"/>
              <w:jc w:val="center"/>
              <w:rPr>
                <w:moveTo w:id="3144" w:author="Zehui Bai" w:date="2022-03-11T14:49:00Z"/>
                <w:rFonts w:ascii="Arial" w:hAnsi="Arial" w:cs="Arial"/>
                <w:sz w:val="20"/>
                <w:szCs w:val="20"/>
                <w:rPrChange w:id="3145" w:author="Zehui Bai" w:date="2022-03-11T15:16:00Z">
                  <w:rPr>
                    <w:moveTo w:id="3146" w:author="Zehui Bai" w:date="2022-03-11T14:49:00Z"/>
                    <w:rFonts w:ascii="Arial" w:hAnsi="Arial" w:cs="Arial"/>
                    <w:sz w:val="18"/>
                    <w:szCs w:val="18"/>
                  </w:rPr>
                </w:rPrChange>
              </w:rPr>
            </w:pPr>
          </w:p>
        </w:tc>
        <w:tc>
          <w:tcPr>
            <w:tcW w:w="645" w:type="pct"/>
          </w:tcPr>
          <w:p w14:paraId="6DC6C779" w14:textId="77777777" w:rsidR="00F10130" w:rsidRPr="00067A21" w:rsidRDefault="00F10130" w:rsidP="00EC6F62">
            <w:pPr>
              <w:spacing w:before="36" w:after="36"/>
              <w:jc w:val="center"/>
              <w:rPr>
                <w:moveTo w:id="3147" w:author="Zehui Bai" w:date="2022-03-11T14:49:00Z"/>
                <w:rFonts w:ascii="Arial" w:hAnsi="Arial" w:cs="Arial"/>
                <w:sz w:val="20"/>
                <w:szCs w:val="20"/>
                <w:rPrChange w:id="3148" w:author="Zehui Bai" w:date="2022-03-11T15:16:00Z">
                  <w:rPr>
                    <w:moveTo w:id="3149" w:author="Zehui Bai" w:date="2022-03-11T14:49:00Z"/>
                    <w:rFonts w:ascii="Arial" w:hAnsi="Arial" w:cs="Arial"/>
                    <w:sz w:val="18"/>
                    <w:szCs w:val="18"/>
                  </w:rPr>
                </w:rPrChange>
              </w:rPr>
            </w:pPr>
          </w:p>
        </w:tc>
        <w:tc>
          <w:tcPr>
            <w:tcW w:w="643" w:type="pct"/>
          </w:tcPr>
          <w:p w14:paraId="7DDF6237" w14:textId="77777777" w:rsidR="00F10130" w:rsidRPr="00067A21" w:rsidRDefault="00F10130" w:rsidP="00EC6F62">
            <w:pPr>
              <w:spacing w:before="36" w:after="36"/>
              <w:jc w:val="center"/>
              <w:rPr>
                <w:moveTo w:id="3150" w:author="Zehui Bai" w:date="2022-03-11T14:49:00Z"/>
                <w:rFonts w:ascii="Arial" w:hAnsi="Arial" w:cs="Arial"/>
                <w:sz w:val="20"/>
                <w:szCs w:val="20"/>
                <w:rPrChange w:id="3151" w:author="Zehui Bai" w:date="2022-03-11T15:16:00Z">
                  <w:rPr>
                    <w:moveTo w:id="3152" w:author="Zehui Bai" w:date="2022-03-11T14:49:00Z"/>
                    <w:rFonts w:ascii="Arial" w:hAnsi="Arial" w:cs="Arial"/>
                    <w:sz w:val="18"/>
                    <w:szCs w:val="18"/>
                  </w:rPr>
                </w:rPrChange>
              </w:rPr>
            </w:pPr>
          </w:p>
        </w:tc>
        <w:tc>
          <w:tcPr>
            <w:tcW w:w="645" w:type="pct"/>
          </w:tcPr>
          <w:p w14:paraId="7DC7E285" w14:textId="77777777" w:rsidR="00F10130" w:rsidRPr="00067A21" w:rsidRDefault="00F10130" w:rsidP="00EC6F62">
            <w:pPr>
              <w:spacing w:before="36" w:after="36"/>
              <w:jc w:val="center"/>
              <w:rPr>
                <w:moveTo w:id="3153" w:author="Zehui Bai" w:date="2022-03-11T14:49:00Z"/>
                <w:rFonts w:ascii="Arial" w:hAnsi="Arial" w:cs="Arial"/>
                <w:sz w:val="20"/>
                <w:szCs w:val="20"/>
                <w:rPrChange w:id="3154" w:author="Zehui Bai" w:date="2022-03-11T15:16:00Z">
                  <w:rPr>
                    <w:moveTo w:id="3155" w:author="Zehui Bai" w:date="2022-03-11T14:49:00Z"/>
                    <w:rFonts w:ascii="Arial" w:hAnsi="Arial" w:cs="Arial"/>
                    <w:sz w:val="18"/>
                    <w:szCs w:val="18"/>
                  </w:rPr>
                </w:rPrChange>
              </w:rPr>
            </w:pPr>
          </w:p>
        </w:tc>
        <w:tc>
          <w:tcPr>
            <w:tcW w:w="641" w:type="pct"/>
          </w:tcPr>
          <w:p w14:paraId="784A02F9" w14:textId="77777777" w:rsidR="00F10130" w:rsidRPr="00067A21" w:rsidRDefault="00F10130" w:rsidP="00EC6F62">
            <w:pPr>
              <w:spacing w:before="36" w:after="36"/>
              <w:jc w:val="center"/>
              <w:rPr>
                <w:moveTo w:id="3156" w:author="Zehui Bai" w:date="2022-03-11T14:49:00Z"/>
                <w:rFonts w:ascii="Arial" w:hAnsi="Arial" w:cs="Arial"/>
                <w:sz w:val="20"/>
                <w:szCs w:val="20"/>
                <w:rPrChange w:id="3157" w:author="Zehui Bai" w:date="2022-03-11T15:16:00Z">
                  <w:rPr>
                    <w:moveTo w:id="3158" w:author="Zehui Bai" w:date="2022-03-11T14:49:00Z"/>
                    <w:rFonts w:ascii="Arial" w:hAnsi="Arial" w:cs="Arial"/>
                    <w:sz w:val="18"/>
                    <w:szCs w:val="18"/>
                  </w:rPr>
                </w:rPrChange>
              </w:rPr>
            </w:pPr>
          </w:p>
        </w:tc>
      </w:tr>
      <w:tr w:rsidR="00E0608C" w:rsidRPr="00067A21" w14:paraId="34DE2BE4" w14:textId="77777777" w:rsidTr="00E0608C">
        <w:trPr>
          <w:trHeight w:val="340"/>
          <w:jc w:val="center"/>
        </w:trPr>
        <w:tc>
          <w:tcPr>
            <w:tcW w:w="1782" w:type="pct"/>
            <w:vAlign w:val="center"/>
          </w:tcPr>
          <w:p w14:paraId="0422B257" w14:textId="28A330A4" w:rsidR="00F10130" w:rsidRPr="00067A21" w:rsidRDefault="00F10130" w:rsidP="00EC6F62">
            <w:pPr>
              <w:spacing w:before="36" w:after="36"/>
              <w:rPr>
                <w:moveTo w:id="3159" w:author="Zehui Bai" w:date="2022-03-11T14:49:00Z"/>
                <w:rFonts w:ascii="Arial" w:eastAsia="Times New Roman" w:hAnsi="Arial" w:cs="Arial"/>
                <w:b/>
                <w:bCs/>
                <w:color w:val="000000"/>
                <w:sz w:val="20"/>
                <w:szCs w:val="20"/>
                <w:lang w:val="en-GB"/>
                <w:rPrChange w:id="3160" w:author="Zehui Bai" w:date="2022-03-11T15:16:00Z">
                  <w:rPr>
                    <w:moveTo w:id="3161" w:author="Zehui Bai" w:date="2022-03-11T14:49:00Z"/>
                    <w:rFonts w:ascii="Arial" w:eastAsia="Times New Roman" w:hAnsi="Arial" w:cs="Arial"/>
                    <w:b/>
                    <w:bCs/>
                    <w:color w:val="000000"/>
                    <w:sz w:val="22"/>
                    <w:szCs w:val="22"/>
                    <w:lang w:val="en-GB"/>
                  </w:rPr>
                </w:rPrChange>
              </w:rPr>
            </w:pPr>
            <w:moveTo w:id="3162" w:author="Zehui Bai" w:date="2022-03-11T14:49:00Z">
              <w:r w:rsidRPr="00067A21">
                <w:rPr>
                  <w:rFonts w:ascii="Arial" w:eastAsiaTheme="minorEastAsia" w:hAnsi="Arial" w:cs="Arial"/>
                  <w:b/>
                  <w:bCs/>
                  <w:sz w:val="20"/>
                  <w:szCs w:val="20"/>
                  <w:rPrChange w:id="3163" w:author="Zehui Bai" w:date="2022-03-11T15:16:00Z">
                    <w:rPr>
                      <w:rFonts w:ascii="Arial" w:eastAsiaTheme="minorEastAsia" w:hAnsi="Arial" w:cs="Arial"/>
                      <w:b/>
                      <w:bCs/>
                      <w:sz w:val="18"/>
                      <w:szCs w:val="18"/>
                    </w:rPr>
                  </w:rPrChange>
                </w:rPr>
                <w:t>Did the doctor give a detailed explanation about the corona vaccine</w:t>
              </w:r>
            </w:moveTo>
          </w:p>
        </w:tc>
        <w:tc>
          <w:tcPr>
            <w:tcW w:w="644" w:type="pct"/>
            <w:vAlign w:val="center"/>
          </w:tcPr>
          <w:p w14:paraId="422068F4" w14:textId="77777777" w:rsidR="00F10130" w:rsidRPr="00067A21" w:rsidRDefault="00F10130" w:rsidP="00EC6F62">
            <w:pPr>
              <w:spacing w:before="36" w:after="36"/>
              <w:jc w:val="center"/>
              <w:rPr>
                <w:moveTo w:id="3164" w:author="Zehui Bai" w:date="2022-03-11T14:49:00Z"/>
                <w:rFonts w:ascii="Arial" w:hAnsi="Arial" w:cs="Arial"/>
                <w:sz w:val="20"/>
                <w:szCs w:val="20"/>
                <w:rPrChange w:id="3165" w:author="Zehui Bai" w:date="2022-03-11T15:16:00Z">
                  <w:rPr>
                    <w:moveTo w:id="3166" w:author="Zehui Bai" w:date="2022-03-11T14:49:00Z"/>
                    <w:rFonts w:ascii="Arial" w:hAnsi="Arial" w:cs="Arial"/>
                    <w:sz w:val="18"/>
                    <w:szCs w:val="18"/>
                  </w:rPr>
                </w:rPrChange>
              </w:rPr>
            </w:pPr>
          </w:p>
        </w:tc>
        <w:tc>
          <w:tcPr>
            <w:tcW w:w="645" w:type="pct"/>
            <w:vAlign w:val="center"/>
          </w:tcPr>
          <w:p w14:paraId="70673F11" w14:textId="77777777" w:rsidR="00F10130" w:rsidRPr="00067A21" w:rsidRDefault="00F10130" w:rsidP="00EC6F62">
            <w:pPr>
              <w:spacing w:before="36" w:after="36"/>
              <w:jc w:val="center"/>
              <w:rPr>
                <w:moveTo w:id="3167" w:author="Zehui Bai" w:date="2022-03-11T14:49:00Z"/>
                <w:rFonts w:ascii="Arial" w:hAnsi="Arial" w:cs="Arial"/>
                <w:sz w:val="20"/>
                <w:szCs w:val="20"/>
                <w:rPrChange w:id="3168" w:author="Zehui Bai" w:date="2022-03-11T15:16:00Z">
                  <w:rPr>
                    <w:moveTo w:id="3169" w:author="Zehui Bai" w:date="2022-03-11T14:49:00Z"/>
                    <w:rFonts w:ascii="Arial" w:hAnsi="Arial" w:cs="Arial"/>
                    <w:sz w:val="18"/>
                    <w:szCs w:val="18"/>
                  </w:rPr>
                </w:rPrChange>
              </w:rPr>
            </w:pPr>
          </w:p>
        </w:tc>
        <w:tc>
          <w:tcPr>
            <w:tcW w:w="643" w:type="pct"/>
            <w:vAlign w:val="center"/>
          </w:tcPr>
          <w:p w14:paraId="43EB54A1" w14:textId="77777777" w:rsidR="00F10130" w:rsidRPr="00067A21" w:rsidRDefault="00F10130" w:rsidP="00EC6F62">
            <w:pPr>
              <w:spacing w:before="36" w:after="36"/>
              <w:jc w:val="center"/>
              <w:rPr>
                <w:moveTo w:id="3170" w:author="Zehui Bai" w:date="2022-03-11T14:49:00Z"/>
                <w:rFonts w:ascii="Arial" w:hAnsi="Arial" w:cs="Arial"/>
                <w:sz w:val="20"/>
                <w:szCs w:val="20"/>
                <w:rPrChange w:id="3171" w:author="Zehui Bai" w:date="2022-03-11T15:16:00Z">
                  <w:rPr>
                    <w:moveTo w:id="3172" w:author="Zehui Bai" w:date="2022-03-11T14:49:00Z"/>
                    <w:rFonts w:ascii="Arial" w:hAnsi="Arial" w:cs="Arial"/>
                    <w:sz w:val="18"/>
                    <w:szCs w:val="18"/>
                  </w:rPr>
                </w:rPrChange>
              </w:rPr>
            </w:pPr>
          </w:p>
        </w:tc>
        <w:tc>
          <w:tcPr>
            <w:tcW w:w="645" w:type="pct"/>
            <w:vAlign w:val="center"/>
          </w:tcPr>
          <w:p w14:paraId="361A7C3B" w14:textId="77777777" w:rsidR="00F10130" w:rsidRPr="00067A21" w:rsidRDefault="00F10130" w:rsidP="00EC6F62">
            <w:pPr>
              <w:spacing w:before="36" w:after="36"/>
              <w:jc w:val="center"/>
              <w:rPr>
                <w:moveTo w:id="3173" w:author="Zehui Bai" w:date="2022-03-11T14:49:00Z"/>
                <w:rFonts w:ascii="Arial" w:hAnsi="Arial" w:cs="Arial"/>
                <w:sz w:val="20"/>
                <w:szCs w:val="20"/>
                <w:rPrChange w:id="3174" w:author="Zehui Bai" w:date="2022-03-11T15:16:00Z">
                  <w:rPr>
                    <w:moveTo w:id="3175" w:author="Zehui Bai" w:date="2022-03-11T14:49:00Z"/>
                    <w:rFonts w:ascii="Arial" w:hAnsi="Arial" w:cs="Arial"/>
                    <w:sz w:val="18"/>
                    <w:szCs w:val="18"/>
                  </w:rPr>
                </w:rPrChange>
              </w:rPr>
            </w:pPr>
          </w:p>
        </w:tc>
        <w:tc>
          <w:tcPr>
            <w:tcW w:w="641" w:type="pct"/>
            <w:vAlign w:val="center"/>
          </w:tcPr>
          <w:p w14:paraId="311CB1CF" w14:textId="77777777" w:rsidR="00F10130" w:rsidRPr="00067A21" w:rsidRDefault="00F10130" w:rsidP="00EC6F62">
            <w:pPr>
              <w:spacing w:before="36" w:after="36"/>
              <w:jc w:val="center"/>
              <w:rPr>
                <w:moveTo w:id="3176" w:author="Zehui Bai" w:date="2022-03-11T14:49:00Z"/>
                <w:rFonts w:ascii="Arial" w:hAnsi="Arial" w:cs="Arial"/>
                <w:sz w:val="20"/>
                <w:szCs w:val="20"/>
                <w:rPrChange w:id="3177" w:author="Zehui Bai" w:date="2022-03-11T15:16:00Z">
                  <w:rPr>
                    <w:moveTo w:id="3178" w:author="Zehui Bai" w:date="2022-03-11T14:49:00Z"/>
                    <w:rFonts w:ascii="Arial" w:hAnsi="Arial" w:cs="Arial"/>
                    <w:sz w:val="18"/>
                    <w:szCs w:val="18"/>
                  </w:rPr>
                </w:rPrChange>
              </w:rPr>
            </w:pPr>
            <w:moveTo w:id="3179" w:author="Zehui Bai" w:date="2022-03-11T14:49:00Z">
              <w:r w:rsidRPr="0002154E">
                <w:rPr>
                  <w:rFonts w:ascii="Arial" w:hAnsi="Arial" w:cs="Arial"/>
                  <w:sz w:val="20"/>
                  <w:szCs w:val="20"/>
                  <w:highlight w:val="yellow"/>
                  <w:rPrChange w:id="3180" w:author="Zehui Bai" w:date="2022-03-13T11:39:00Z">
                    <w:rPr>
                      <w:rFonts w:ascii="Arial" w:hAnsi="Arial" w:cs="Arial"/>
                      <w:sz w:val="18"/>
                      <w:szCs w:val="18"/>
                    </w:rPr>
                  </w:rPrChange>
                </w:rPr>
                <w:t>&lt;0.05</w:t>
              </w:r>
            </w:moveTo>
          </w:p>
        </w:tc>
      </w:tr>
      <w:tr w:rsidR="00E0608C" w:rsidRPr="00067A21" w14:paraId="48A18661" w14:textId="77777777" w:rsidTr="00E0608C">
        <w:trPr>
          <w:trHeight w:val="340"/>
          <w:jc w:val="center"/>
        </w:trPr>
        <w:tc>
          <w:tcPr>
            <w:tcW w:w="1782" w:type="pct"/>
            <w:vAlign w:val="center"/>
          </w:tcPr>
          <w:p w14:paraId="4A468D90" w14:textId="77777777" w:rsidR="00F10130" w:rsidRPr="00067A21" w:rsidRDefault="00F10130" w:rsidP="00EC6F62">
            <w:pPr>
              <w:spacing w:before="36" w:after="36"/>
              <w:ind w:left="708"/>
              <w:rPr>
                <w:moveTo w:id="3181" w:author="Zehui Bai" w:date="2022-03-11T14:49:00Z"/>
                <w:rFonts w:ascii="Arial" w:eastAsiaTheme="minorEastAsia" w:hAnsi="Arial" w:cs="Arial"/>
                <w:sz w:val="20"/>
                <w:szCs w:val="20"/>
                <w:rPrChange w:id="3182" w:author="Zehui Bai" w:date="2022-03-11T15:16:00Z">
                  <w:rPr>
                    <w:moveTo w:id="3183" w:author="Zehui Bai" w:date="2022-03-11T14:49:00Z"/>
                    <w:rFonts w:ascii="Arial" w:eastAsiaTheme="minorEastAsia" w:hAnsi="Arial" w:cs="Arial"/>
                    <w:sz w:val="18"/>
                    <w:szCs w:val="18"/>
                  </w:rPr>
                </w:rPrChange>
              </w:rPr>
            </w:pPr>
            <w:moveTo w:id="3184" w:author="Zehui Bai" w:date="2022-03-11T14:49:00Z">
              <w:r w:rsidRPr="00067A21">
                <w:rPr>
                  <w:rFonts w:ascii="Arial" w:eastAsiaTheme="minorEastAsia" w:hAnsi="Arial" w:cs="Arial"/>
                  <w:sz w:val="20"/>
                  <w:szCs w:val="20"/>
                  <w:rPrChange w:id="3185" w:author="Zehui Bai" w:date="2022-03-11T15:16:00Z">
                    <w:rPr>
                      <w:rFonts w:ascii="Arial" w:eastAsiaTheme="minorEastAsia" w:hAnsi="Arial" w:cs="Arial"/>
                      <w:sz w:val="18"/>
                      <w:szCs w:val="18"/>
                    </w:rPr>
                  </w:rPrChange>
                </w:rPr>
                <w:t>Yes</w:t>
              </w:r>
            </w:moveTo>
          </w:p>
        </w:tc>
        <w:tc>
          <w:tcPr>
            <w:tcW w:w="644" w:type="pct"/>
            <w:vAlign w:val="center"/>
          </w:tcPr>
          <w:p w14:paraId="0FB1AEF3" w14:textId="6802BC08" w:rsidR="00F10130" w:rsidRPr="00067A21" w:rsidRDefault="00213AF7" w:rsidP="00EC6F62">
            <w:pPr>
              <w:spacing w:before="36" w:after="36"/>
              <w:jc w:val="center"/>
              <w:rPr>
                <w:moveTo w:id="3186" w:author="Zehui Bai" w:date="2022-03-11T14:49:00Z"/>
                <w:rFonts w:ascii="Arial" w:hAnsi="Arial" w:cs="Arial"/>
                <w:sz w:val="20"/>
                <w:szCs w:val="20"/>
                <w:rPrChange w:id="3187" w:author="Zehui Bai" w:date="2022-03-11T15:16:00Z">
                  <w:rPr>
                    <w:moveTo w:id="3188" w:author="Zehui Bai" w:date="2022-03-11T14:49:00Z"/>
                    <w:rFonts w:ascii="Arial" w:hAnsi="Arial" w:cs="Arial"/>
                    <w:sz w:val="18"/>
                    <w:szCs w:val="18"/>
                  </w:rPr>
                </w:rPrChange>
              </w:rPr>
            </w:pPr>
            <w:ins w:id="3189" w:author="Zehui Bai" w:date="2022-03-11T14:55:00Z">
              <w:r w:rsidRPr="00067A21">
                <w:rPr>
                  <w:rFonts w:ascii="Arial" w:hAnsi="Arial" w:cs="Arial"/>
                  <w:color w:val="333333"/>
                  <w:sz w:val="23"/>
                  <w:szCs w:val="23"/>
                  <w:shd w:val="clear" w:color="auto" w:fill="FFFFFF"/>
                  <w:rPrChange w:id="3190" w:author="Zehui Bai" w:date="2022-03-11T15:16:00Z">
                    <w:rPr>
                      <w:rFonts w:ascii="Source Sans Pro" w:hAnsi="Source Sans Pro"/>
                      <w:color w:val="333333"/>
                      <w:sz w:val="23"/>
                      <w:szCs w:val="23"/>
                      <w:shd w:val="clear" w:color="auto" w:fill="FFFFFF"/>
                    </w:rPr>
                  </w:rPrChange>
                </w:rPr>
                <w:t>507</w:t>
              </w:r>
            </w:ins>
            <w:moveTo w:id="3191" w:author="Zehui Bai" w:date="2022-03-11T14:49:00Z">
              <w:del w:id="3192" w:author="Zehui Bai" w:date="2022-03-11T14:55:00Z">
                <w:r w:rsidR="00F10130" w:rsidRPr="00067A21" w:rsidDel="00213AF7">
                  <w:rPr>
                    <w:rFonts w:ascii="Arial" w:hAnsi="Arial" w:cs="Arial"/>
                    <w:sz w:val="20"/>
                    <w:szCs w:val="20"/>
                    <w:rPrChange w:id="3193" w:author="Zehui Bai" w:date="2022-03-11T15:16:00Z">
                      <w:rPr>
                        <w:rFonts w:ascii="Arial" w:hAnsi="Arial" w:cs="Arial"/>
                        <w:sz w:val="18"/>
                        <w:szCs w:val="18"/>
                      </w:rPr>
                    </w:rPrChange>
                  </w:rPr>
                  <w:delText>502</w:delText>
                </w:r>
              </w:del>
            </w:moveTo>
          </w:p>
        </w:tc>
        <w:tc>
          <w:tcPr>
            <w:tcW w:w="645" w:type="pct"/>
            <w:vAlign w:val="center"/>
          </w:tcPr>
          <w:p w14:paraId="2E914764" w14:textId="77777777" w:rsidR="00F10130" w:rsidRPr="00067A21" w:rsidRDefault="00F10130" w:rsidP="00EC6F62">
            <w:pPr>
              <w:spacing w:before="36" w:after="36"/>
              <w:jc w:val="center"/>
              <w:rPr>
                <w:moveTo w:id="3194" w:author="Zehui Bai" w:date="2022-03-11T14:49:00Z"/>
                <w:rFonts w:ascii="Arial" w:hAnsi="Arial" w:cs="Arial"/>
                <w:sz w:val="20"/>
                <w:szCs w:val="20"/>
                <w:highlight w:val="yellow"/>
                <w:rPrChange w:id="3195" w:author="Zehui Bai" w:date="2022-03-11T15:16:00Z">
                  <w:rPr>
                    <w:moveTo w:id="3196" w:author="Zehui Bai" w:date="2022-03-11T14:49:00Z"/>
                    <w:rFonts w:ascii="Arial" w:hAnsi="Arial" w:cs="Arial"/>
                    <w:sz w:val="18"/>
                    <w:szCs w:val="18"/>
                  </w:rPr>
                </w:rPrChange>
              </w:rPr>
            </w:pPr>
            <w:moveTo w:id="3197" w:author="Zehui Bai" w:date="2022-03-11T14:49:00Z">
              <w:r w:rsidRPr="00067A21">
                <w:rPr>
                  <w:rFonts w:ascii="Arial" w:hAnsi="Arial" w:cs="Arial"/>
                  <w:sz w:val="20"/>
                  <w:szCs w:val="20"/>
                  <w:highlight w:val="yellow"/>
                  <w:rPrChange w:id="3198" w:author="Zehui Bai" w:date="2022-03-11T15:16:00Z">
                    <w:rPr>
                      <w:rFonts w:ascii="Arial" w:hAnsi="Arial" w:cs="Arial"/>
                      <w:sz w:val="18"/>
                      <w:szCs w:val="18"/>
                    </w:rPr>
                  </w:rPrChange>
                </w:rPr>
                <w:t>94.4</w:t>
              </w:r>
            </w:moveTo>
          </w:p>
        </w:tc>
        <w:tc>
          <w:tcPr>
            <w:tcW w:w="643" w:type="pct"/>
            <w:vAlign w:val="center"/>
          </w:tcPr>
          <w:p w14:paraId="166C9A20" w14:textId="372DD722" w:rsidR="00F10130" w:rsidRPr="00067A21" w:rsidRDefault="00213AF7" w:rsidP="00EC6F62">
            <w:pPr>
              <w:spacing w:before="36" w:after="36"/>
              <w:jc w:val="center"/>
              <w:rPr>
                <w:moveTo w:id="3199" w:author="Zehui Bai" w:date="2022-03-11T14:49:00Z"/>
                <w:rFonts w:ascii="Arial" w:hAnsi="Arial" w:cs="Arial"/>
                <w:sz w:val="20"/>
                <w:szCs w:val="20"/>
                <w:rPrChange w:id="3200" w:author="Zehui Bai" w:date="2022-03-11T15:16:00Z">
                  <w:rPr>
                    <w:moveTo w:id="3201" w:author="Zehui Bai" w:date="2022-03-11T14:49:00Z"/>
                    <w:rFonts w:ascii="Arial" w:hAnsi="Arial" w:cs="Arial"/>
                    <w:sz w:val="18"/>
                    <w:szCs w:val="18"/>
                  </w:rPr>
                </w:rPrChange>
              </w:rPr>
            </w:pPr>
            <w:ins w:id="3202" w:author="Zehui Bai" w:date="2022-03-11T14:55:00Z">
              <w:r w:rsidRPr="00067A21">
                <w:rPr>
                  <w:rFonts w:ascii="Arial" w:hAnsi="Arial" w:cs="Arial"/>
                  <w:color w:val="333333"/>
                  <w:sz w:val="23"/>
                  <w:szCs w:val="23"/>
                  <w:shd w:val="clear" w:color="auto" w:fill="FFFFFF"/>
                  <w:rPrChange w:id="3203" w:author="Zehui Bai" w:date="2022-03-11T15:16:00Z">
                    <w:rPr>
                      <w:rFonts w:ascii="Source Sans Pro" w:hAnsi="Source Sans Pro"/>
                      <w:color w:val="333333"/>
                      <w:sz w:val="23"/>
                      <w:szCs w:val="23"/>
                      <w:shd w:val="clear" w:color="auto" w:fill="FFFFFF"/>
                    </w:rPr>
                  </w:rPrChange>
                </w:rPr>
                <w:t>25</w:t>
              </w:r>
            </w:ins>
            <w:moveTo w:id="3204" w:author="Zehui Bai" w:date="2022-03-11T14:49:00Z">
              <w:del w:id="3205" w:author="Zehui Bai" w:date="2022-03-11T14:55:00Z">
                <w:r w:rsidR="00F10130" w:rsidRPr="00067A21" w:rsidDel="00213AF7">
                  <w:rPr>
                    <w:rFonts w:ascii="Arial" w:hAnsi="Arial" w:cs="Arial"/>
                    <w:sz w:val="20"/>
                    <w:szCs w:val="20"/>
                    <w:rPrChange w:id="3206" w:author="Zehui Bai" w:date="2022-03-11T15:16:00Z">
                      <w:rPr>
                        <w:rFonts w:ascii="Arial" w:hAnsi="Arial" w:cs="Arial"/>
                        <w:sz w:val="18"/>
                        <w:szCs w:val="18"/>
                      </w:rPr>
                    </w:rPrChange>
                  </w:rPr>
                  <w:delText>30</w:delText>
                </w:r>
              </w:del>
            </w:moveTo>
          </w:p>
        </w:tc>
        <w:tc>
          <w:tcPr>
            <w:tcW w:w="645" w:type="pct"/>
            <w:vAlign w:val="center"/>
          </w:tcPr>
          <w:p w14:paraId="5F618C73" w14:textId="77777777" w:rsidR="00F10130" w:rsidRPr="00067A21" w:rsidRDefault="00F10130" w:rsidP="00EC6F62">
            <w:pPr>
              <w:spacing w:before="36" w:after="36"/>
              <w:jc w:val="center"/>
              <w:rPr>
                <w:moveTo w:id="3207" w:author="Zehui Bai" w:date="2022-03-11T14:49:00Z"/>
                <w:rFonts w:ascii="Arial" w:hAnsi="Arial" w:cs="Arial"/>
                <w:sz w:val="20"/>
                <w:szCs w:val="20"/>
                <w:highlight w:val="yellow"/>
                <w:rPrChange w:id="3208" w:author="Zehui Bai" w:date="2022-03-11T15:16:00Z">
                  <w:rPr>
                    <w:moveTo w:id="3209" w:author="Zehui Bai" w:date="2022-03-11T14:49:00Z"/>
                    <w:rFonts w:ascii="Arial" w:hAnsi="Arial" w:cs="Arial"/>
                    <w:sz w:val="18"/>
                    <w:szCs w:val="18"/>
                  </w:rPr>
                </w:rPrChange>
              </w:rPr>
            </w:pPr>
            <w:moveTo w:id="3210" w:author="Zehui Bai" w:date="2022-03-11T14:49:00Z">
              <w:r w:rsidRPr="00067A21">
                <w:rPr>
                  <w:rFonts w:ascii="Arial" w:hAnsi="Arial" w:cs="Arial"/>
                  <w:sz w:val="20"/>
                  <w:szCs w:val="20"/>
                  <w:highlight w:val="yellow"/>
                  <w:rPrChange w:id="3211" w:author="Zehui Bai" w:date="2022-03-11T15:16:00Z">
                    <w:rPr>
                      <w:rFonts w:ascii="Arial" w:hAnsi="Arial" w:cs="Arial"/>
                      <w:sz w:val="18"/>
                      <w:szCs w:val="18"/>
                    </w:rPr>
                  </w:rPrChange>
                </w:rPr>
                <w:t>5.6</w:t>
              </w:r>
            </w:moveTo>
          </w:p>
        </w:tc>
        <w:tc>
          <w:tcPr>
            <w:tcW w:w="641" w:type="pct"/>
            <w:vAlign w:val="center"/>
          </w:tcPr>
          <w:p w14:paraId="3C55F4EA" w14:textId="77777777" w:rsidR="00F10130" w:rsidRPr="00067A21" w:rsidRDefault="00F10130" w:rsidP="00EC6F62">
            <w:pPr>
              <w:spacing w:before="36" w:after="36"/>
              <w:jc w:val="center"/>
              <w:rPr>
                <w:moveTo w:id="3212" w:author="Zehui Bai" w:date="2022-03-11T14:49:00Z"/>
                <w:rFonts w:ascii="Arial" w:hAnsi="Arial" w:cs="Arial"/>
                <w:sz w:val="20"/>
                <w:szCs w:val="20"/>
                <w:rPrChange w:id="3213" w:author="Zehui Bai" w:date="2022-03-11T15:16:00Z">
                  <w:rPr>
                    <w:moveTo w:id="3214" w:author="Zehui Bai" w:date="2022-03-11T14:49:00Z"/>
                    <w:rFonts w:ascii="Arial" w:hAnsi="Arial" w:cs="Arial"/>
                    <w:sz w:val="18"/>
                    <w:szCs w:val="18"/>
                  </w:rPr>
                </w:rPrChange>
              </w:rPr>
            </w:pPr>
          </w:p>
        </w:tc>
      </w:tr>
      <w:tr w:rsidR="00E0608C" w:rsidRPr="00067A21" w14:paraId="12675BD5" w14:textId="77777777" w:rsidTr="00E0608C">
        <w:trPr>
          <w:trHeight w:val="340"/>
          <w:jc w:val="center"/>
        </w:trPr>
        <w:tc>
          <w:tcPr>
            <w:tcW w:w="1782" w:type="pct"/>
            <w:vAlign w:val="center"/>
          </w:tcPr>
          <w:p w14:paraId="77AD1B1D" w14:textId="77777777" w:rsidR="00F10130" w:rsidRPr="00067A21" w:rsidRDefault="00F10130" w:rsidP="00EC6F62">
            <w:pPr>
              <w:spacing w:before="36" w:after="36"/>
              <w:ind w:left="708"/>
              <w:rPr>
                <w:moveTo w:id="3215" w:author="Zehui Bai" w:date="2022-03-11T14:49:00Z"/>
                <w:rFonts w:ascii="Arial" w:eastAsiaTheme="minorEastAsia" w:hAnsi="Arial" w:cs="Arial"/>
                <w:sz w:val="20"/>
                <w:szCs w:val="20"/>
                <w:rPrChange w:id="3216" w:author="Zehui Bai" w:date="2022-03-11T15:16:00Z">
                  <w:rPr>
                    <w:moveTo w:id="3217" w:author="Zehui Bai" w:date="2022-03-11T14:49:00Z"/>
                    <w:rFonts w:ascii="Arial" w:eastAsiaTheme="minorEastAsia" w:hAnsi="Arial" w:cs="Arial"/>
                    <w:sz w:val="18"/>
                    <w:szCs w:val="18"/>
                  </w:rPr>
                </w:rPrChange>
              </w:rPr>
            </w:pPr>
            <w:moveTo w:id="3218" w:author="Zehui Bai" w:date="2022-03-11T14:49:00Z">
              <w:r w:rsidRPr="00067A21">
                <w:rPr>
                  <w:rFonts w:ascii="Arial" w:eastAsiaTheme="minorEastAsia" w:hAnsi="Arial" w:cs="Arial"/>
                  <w:sz w:val="20"/>
                  <w:szCs w:val="20"/>
                  <w:rPrChange w:id="3219" w:author="Zehui Bai" w:date="2022-03-11T15:16:00Z">
                    <w:rPr>
                      <w:rFonts w:ascii="Arial" w:eastAsiaTheme="minorEastAsia" w:hAnsi="Arial" w:cs="Arial"/>
                      <w:sz w:val="18"/>
                      <w:szCs w:val="18"/>
                    </w:rPr>
                  </w:rPrChange>
                </w:rPr>
                <w:t>no</w:t>
              </w:r>
            </w:moveTo>
          </w:p>
        </w:tc>
        <w:tc>
          <w:tcPr>
            <w:tcW w:w="644" w:type="pct"/>
            <w:vAlign w:val="center"/>
          </w:tcPr>
          <w:p w14:paraId="46F62C9C" w14:textId="1BA4E5B6" w:rsidR="00F10130" w:rsidRPr="00067A21" w:rsidRDefault="00213AF7" w:rsidP="00EC6F62">
            <w:pPr>
              <w:spacing w:before="36" w:after="36"/>
              <w:jc w:val="center"/>
              <w:rPr>
                <w:moveTo w:id="3220" w:author="Zehui Bai" w:date="2022-03-11T14:49:00Z"/>
                <w:rFonts w:ascii="Arial" w:hAnsi="Arial" w:cs="Arial"/>
                <w:sz w:val="20"/>
                <w:szCs w:val="20"/>
                <w:rPrChange w:id="3221" w:author="Zehui Bai" w:date="2022-03-11T15:16:00Z">
                  <w:rPr>
                    <w:moveTo w:id="3222" w:author="Zehui Bai" w:date="2022-03-11T14:49:00Z"/>
                    <w:rFonts w:ascii="Arial" w:hAnsi="Arial" w:cs="Arial"/>
                    <w:sz w:val="18"/>
                    <w:szCs w:val="18"/>
                  </w:rPr>
                </w:rPrChange>
              </w:rPr>
            </w:pPr>
            <w:ins w:id="3223" w:author="Zehui Bai" w:date="2022-03-11T14:55:00Z">
              <w:r w:rsidRPr="00067A21">
                <w:rPr>
                  <w:rFonts w:ascii="Arial" w:hAnsi="Arial" w:cs="Arial"/>
                  <w:color w:val="333333"/>
                  <w:sz w:val="23"/>
                  <w:szCs w:val="23"/>
                  <w:shd w:val="clear" w:color="auto" w:fill="FFFFFF"/>
                  <w:rPrChange w:id="3224" w:author="Zehui Bai" w:date="2022-03-11T15:16:00Z">
                    <w:rPr>
                      <w:rFonts w:ascii="Source Sans Pro" w:hAnsi="Source Sans Pro"/>
                      <w:color w:val="333333"/>
                      <w:sz w:val="23"/>
                      <w:szCs w:val="23"/>
                      <w:shd w:val="clear" w:color="auto" w:fill="FFFFFF"/>
                    </w:rPr>
                  </w:rPrChange>
                </w:rPr>
                <w:t>221</w:t>
              </w:r>
            </w:ins>
            <w:moveTo w:id="3225" w:author="Zehui Bai" w:date="2022-03-11T14:49:00Z">
              <w:del w:id="3226" w:author="Zehui Bai" w:date="2022-03-11T14:55:00Z">
                <w:r w:rsidR="00F10130" w:rsidRPr="00067A21" w:rsidDel="00213AF7">
                  <w:rPr>
                    <w:rFonts w:ascii="Arial" w:hAnsi="Arial" w:cs="Arial"/>
                    <w:sz w:val="20"/>
                    <w:szCs w:val="20"/>
                    <w:rPrChange w:id="3227" w:author="Zehui Bai" w:date="2022-03-11T15:16:00Z">
                      <w:rPr>
                        <w:rFonts w:ascii="Arial" w:hAnsi="Arial" w:cs="Arial"/>
                        <w:sz w:val="18"/>
                        <w:szCs w:val="18"/>
                      </w:rPr>
                    </w:rPrChange>
                  </w:rPr>
                  <w:delText>204</w:delText>
                </w:r>
              </w:del>
            </w:moveTo>
          </w:p>
        </w:tc>
        <w:tc>
          <w:tcPr>
            <w:tcW w:w="645" w:type="pct"/>
            <w:vAlign w:val="center"/>
          </w:tcPr>
          <w:p w14:paraId="6D1A26EC" w14:textId="77777777" w:rsidR="00F10130" w:rsidRPr="00067A21" w:rsidRDefault="00F10130" w:rsidP="00EC6F62">
            <w:pPr>
              <w:spacing w:before="36" w:after="36"/>
              <w:jc w:val="center"/>
              <w:rPr>
                <w:moveTo w:id="3228" w:author="Zehui Bai" w:date="2022-03-11T14:49:00Z"/>
                <w:rFonts w:ascii="Arial" w:hAnsi="Arial" w:cs="Arial"/>
                <w:sz w:val="20"/>
                <w:szCs w:val="20"/>
                <w:highlight w:val="yellow"/>
                <w:rPrChange w:id="3229" w:author="Zehui Bai" w:date="2022-03-11T15:16:00Z">
                  <w:rPr>
                    <w:moveTo w:id="3230" w:author="Zehui Bai" w:date="2022-03-11T14:49:00Z"/>
                    <w:rFonts w:ascii="Arial" w:hAnsi="Arial" w:cs="Arial"/>
                    <w:sz w:val="18"/>
                    <w:szCs w:val="18"/>
                  </w:rPr>
                </w:rPrChange>
              </w:rPr>
            </w:pPr>
            <w:moveTo w:id="3231" w:author="Zehui Bai" w:date="2022-03-11T14:49:00Z">
              <w:r w:rsidRPr="00067A21">
                <w:rPr>
                  <w:rFonts w:ascii="Arial" w:hAnsi="Arial" w:cs="Arial"/>
                  <w:sz w:val="20"/>
                  <w:szCs w:val="20"/>
                  <w:highlight w:val="yellow"/>
                  <w:rPrChange w:id="3232" w:author="Zehui Bai" w:date="2022-03-11T15:16:00Z">
                    <w:rPr>
                      <w:rFonts w:ascii="Arial" w:hAnsi="Arial" w:cs="Arial"/>
                      <w:sz w:val="18"/>
                      <w:szCs w:val="18"/>
                    </w:rPr>
                  </w:rPrChange>
                </w:rPr>
                <w:t>72.1</w:t>
              </w:r>
            </w:moveTo>
          </w:p>
        </w:tc>
        <w:tc>
          <w:tcPr>
            <w:tcW w:w="643" w:type="pct"/>
            <w:vAlign w:val="center"/>
          </w:tcPr>
          <w:p w14:paraId="1F542C2A" w14:textId="0AE70696" w:rsidR="00F10130" w:rsidRPr="00067A21" w:rsidRDefault="00213AF7" w:rsidP="00EC6F62">
            <w:pPr>
              <w:spacing w:before="36" w:after="36"/>
              <w:jc w:val="center"/>
              <w:rPr>
                <w:moveTo w:id="3233" w:author="Zehui Bai" w:date="2022-03-11T14:49:00Z"/>
                <w:rFonts w:ascii="Arial" w:hAnsi="Arial" w:cs="Arial"/>
                <w:sz w:val="20"/>
                <w:szCs w:val="20"/>
                <w:rPrChange w:id="3234" w:author="Zehui Bai" w:date="2022-03-11T15:16:00Z">
                  <w:rPr>
                    <w:moveTo w:id="3235" w:author="Zehui Bai" w:date="2022-03-11T14:49:00Z"/>
                    <w:rFonts w:ascii="Arial" w:hAnsi="Arial" w:cs="Arial"/>
                    <w:sz w:val="18"/>
                    <w:szCs w:val="18"/>
                  </w:rPr>
                </w:rPrChange>
              </w:rPr>
            </w:pPr>
            <w:ins w:id="3236" w:author="Zehui Bai" w:date="2022-03-11T14:55:00Z">
              <w:r w:rsidRPr="00067A21">
                <w:rPr>
                  <w:rFonts w:ascii="Arial" w:hAnsi="Arial" w:cs="Arial"/>
                  <w:color w:val="333333"/>
                  <w:sz w:val="23"/>
                  <w:szCs w:val="23"/>
                  <w:shd w:val="clear" w:color="auto" w:fill="FFFFFF"/>
                  <w:rPrChange w:id="3237" w:author="Zehui Bai" w:date="2022-03-11T15:16:00Z">
                    <w:rPr>
                      <w:rFonts w:ascii="Source Sans Pro" w:hAnsi="Source Sans Pro"/>
                      <w:color w:val="333333"/>
                      <w:sz w:val="23"/>
                      <w:szCs w:val="23"/>
                      <w:shd w:val="clear" w:color="auto" w:fill="FFFFFF"/>
                    </w:rPr>
                  </w:rPrChange>
                </w:rPr>
                <w:t>62</w:t>
              </w:r>
            </w:ins>
            <w:moveTo w:id="3238" w:author="Zehui Bai" w:date="2022-03-11T14:49:00Z">
              <w:del w:id="3239" w:author="Zehui Bai" w:date="2022-03-11T14:55:00Z">
                <w:r w:rsidR="00F10130" w:rsidRPr="00067A21" w:rsidDel="00213AF7">
                  <w:rPr>
                    <w:rFonts w:ascii="Arial" w:hAnsi="Arial" w:cs="Arial"/>
                    <w:sz w:val="20"/>
                    <w:szCs w:val="20"/>
                    <w:rPrChange w:id="3240" w:author="Zehui Bai" w:date="2022-03-11T15:16:00Z">
                      <w:rPr>
                        <w:rFonts w:ascii="Arial" w:hAnsi="Arial" w:cs="Arial"/>
                        <w:sz w:val="18"/>
                        <w:szCs w:val="18"/>
                      </w:rPr>
                    </w:rPrChange>
                  </w:rPr>
                  <w:delText>79</w:delText>
                </w:r>
              </w:del>
            </w:moveTo>
          </w:p>
        </w:tc>
        <w:tc>
          <w:tcPr>
            <w:tcW w:w="645" w:type="pct"/>
            <w:vAlign w:val="center"/>
          </w:tcPr>
          <w:p w14:paraId="7B2F079E" w14:textId="77777777" w:rsidR="00F10130" w:rsidRPr="00067A21" w:rsidRDefault="00F10130" w:rsidP="00EC6F62">
            <w:pPr>
              <w:spacing w:before="36" w:after="36"/>
              <w:jc w:val="center"/>
              <w:rPr>
                <w:moveTo w:id="3241" w:author="Zehui Bai" w:date="2022-03-11T14:49:00Z"/>
                <w:rFonts w:ascii="Arial" w:hAnsi="Arial" w:cs="Arial"/>
                <w:sz w:val="20"/>
                <w:szCs w:val="20"/>
                <w:highlight w:val="yellow"/>
                <w:rPrChange w:id="3242" w:author="Zehui Bai" w:date="2022-03-11T15:16:00Z">
                  <w:rPr>
                    <w:moveTo w:id="3243" w:author="Zehui Bai" w:date="2022-03-11T14:49:00Z"/>
                    <w:rFonts w:ascii="Arial" w:hAnsi="Arial" w:cs="Arial"/>
                    <w:sz w:val="18"/>
                    <w:szCs w:val="18"/>
                  </w:rPr>
                </w:rPrChange>
              </w:rPr>
            </w:pPr>
            <w:moveTo w:id="3244" w:author="Zehui Bai" w:date="2022-03-11T14:49:00Z">
              <w:r w:rsidRPr="00067A21">
                <w:rPr>
                  <w:rFonts w:ascii="Arial" w:hAnsi="Arial" w:cs="Arial"/>
                  <w:sz w:val="20"/>
                  <w:szCs w:val="20"/>
                  <w:highlight w:val="yellow"/>
                  <w:rPrChange w:id="3245" w:author="Zehui Bai" w:date="2022-03-11T15:16:00Z">
                    <w:rPr>
                      <w:rFonts w:ascii="Arial" w:hAnsi="Arial" w:cs="Arial"/>
                      <w:sz w:val="18"/>
                      <w:szCs w:val="18"/>
                    </w:rPr>
                  </w:rPrChange>
                </w:rPr>
                <w:t>27.9</w:t>
              </w:r>
            </w:moveTo>
          </w:p>
        </w:tc>
        <w:tc>
          <w:tcPr>
            <w:tcW w:w="641" w:type="pct"/>
            <w:vAlign w:val="center"/>
          </w:tcPr>
          <w:p w14:paraId="564439B9" w14:textId="77777777" w:rsidR="00F10130" w:rsidRPr="00067A21" w:rsidRDefault="00F10130" w:rsidP="00EC6F62">
            <w:pPr>
              <w:spacing w:before="36" w:after="36"/>
              <w:jc w:val="center"/>
              <w:rPr>
                <w:moveTo w:id="3246" w:author="Zehui Bai" w:date="2022-03-11T14:49:00Z"/>
                <w:rFonts w:ascii="Arial" w:hAnsi="Arial" w:cs="Arial"/>
                <w:sz w:val="20"/>
                <w:szCs w:val="20"/>
                <w:rPrChange w:id="3247" w:author="Zehui Bai" w:date="2022-03-11T15:16:00Z">
                  <w:rPr>
                    <w:moveTo w:id="3248" w:author="Zehui Bai" w:date="2022-03-11T14:49:00Z"/>
                    <w:rFonts w:ascii="Arial" w:hAnsi="Arial" w:cs="Arial"/>
                    <w:sz w:val="18"/>
                    <w:szCs w:val="18"/>
                  </w:rPr>
                </w:rPrChange>
              </w:rPr>
            </w:pPr>
          </w:p>
        </w:tc>
      </w:tr>
      <w:tr w:rsidR="00E0608C" w:rsidRPr="00067A21" w14:paraId="15CF1E2B" w14:textId="77777777" w:rsidTr="00E0608C">
        <w:trPr>
          <w:trHeight w:val="340"/>
          <w:jc w:val="center"/>
        </w:trPr>
        <w:tc>
          <w:tcPr>
            <w:tcW w:w="1782" w:type="pct"/>
          </w:tcPr>
          <w:p w14:paraId="223AA3E4" w14:textId="77777777" w:rsidR="00F10130" w:rsidRPr="00067A21" w:rsidRDefault="00F10130" w:rsidP="00EC6F62">
            <w:pPr>
              <w:spacing w:before="36" w:after="36"/>
              <w:ind w:left="708"/>
              <w:rPr>
                <w:moveTo w:id="3249" w:author="Zehui Bai" w:date="2022-03-11T14:49:00Z"/>
                <w:rFonts w:ascii="Arial" w:eastAsiaTheme="minorEastAsia" w:hAnsi="Arial" w:cs="Arial"/>
                <w:sz w:val="20"/>
                <w:szCs w:val="20"/>
                <w:rPrChange w:id="3250" w:author="Zehui Bai" w:date="2022-03-11T15:16:00Z">
                  <w:rPr>
                    <w:moveTo w:id="3251" w:author="Zehui Bai" w:date="2022-03-11T14:49:00Z"/>
                    <w:rFonts w:ascii="Arial" w:eastAsiaTheme="minorEastAsia" w:hAnsi="Arial" w:cs="Arial"/>
                    <w:sz w:val="18"/>
                    <w:szCs w:val="18"/>
                  </w:rPr>
                </w:rPrChange>
              </w:rPr>
            </w:pPr>
          </w:p>
        </w:tc>
        <w:tc>
          <w:tcPr>
            <w:tcW w:w="644" w:type="pct"/>
          </w:tcPr>
          <w:p w14:paraId="3EAE2D6E" w14:textId="77777777" w:rsidR="00F10130" w:rsidRPr="00067A21" w:rsidRDefault="00F10130" w:rsidP="00EC6F62">
            <w:pPr>
              <w:spacing w:before="36" w:after="36"/>
              <w:jc w:val="center"/>
              <w:rPr>
                <w:moveTo w:id="3252" w:author="Zehui Bai" w:date="2022-03-11T14:49:00Z"/>
                <w:rFonts w:ascii="Arial" w:hAnsi="Arial" w:cs="Arial"/>
                <w:sz w:val="20"/>
                <w:szCs w:val="20"/>
                <w:rPrChange w:id="3253" w:author="Zehui Bai" w:date="2022-03-11T15:16:00Z">
                  <w:rPr>
                    <w:moveTo w:id="3254" w:author="Zehui Bai" w:date="2022-03-11T14:49:00Z"/>
                    <w:rFonts w:ascii="Arial" w:hAnsi="Arial" w:cs="Arial"/>
                    <w:sz w:val="18"/>
                    <w:szCs w:val="18"/>
                  </w:rPr>
                </w:rPrChange>
              </w:rPr>
            </w:pPr>
          </w:p>
        </w:tc>
        <w:tc>
          <w:tcPr>
            <w:tcW w:w="645" w:type="pct"/>
          </w:tcPr>
          <w:p w14:paraId="3B11B95E" w14:textId="77777777" w:rsidR="00F10130" w:rsidRPr="00067A21" w:rsidRDefault="00F10130" w:rsidP="00EC6F62">
            <w:pPr>
              <w:spacing w:before="36" w:after="36"/>
              <w:jc w:val="center"/>
              <w:rPr>
                <w:moveTo w:id="3255" w:author="Zehui Bai" w:date="2022-03-11T14:49:00Z"/>
                <w:rFonts w:ascii="Arial" w:hAnsi="Arial" w:cs="Arial"/>
                <w:sz w:val="20"/>
                <w:szCs w:val="20"/>
                <w:rPrChange w:id="3256" w:author="Zehui Bai" w:date="2022-03-11T15:16:00Z">
                  <w:rPr>
                    <w:moveTo w:id="3257" w:author="Zehui Bai" w:date="2022-03-11T14:49:00Z"/>
                    <w:rFonts w:ascii="Arial" w:hAnsi="Arial" w:cs="Arial"/>
                    <w:sz w:val="18"/>
                    <w:szCs w:val="18"/>
                  </w:rPr>
                </w:rPrChange>
              </w:rPr>
            </w:pPr>
          </w:p>
        </w:tc>
        <w:tc>
          <w:tcPr>
            <w:tcW w:w="643" w:type="pct"/>
          </w:tcPr>
          <w:p w14:paraId="32010DE9" w14:textId="77777777" w:rsidR="00F10130" w:rsidRPr="00067A21" w:rsidRDefault="00F10130" w:rsidP="00EC6F62">
            <w:pPr>
              <w:spacing w:before="36" w:after="36"/>
              <w:jc w:val="center"/>
              <w:rPr>
                <w:moveTo w:id="3258" w:author="Zehui Bai" w:date="2022-03-11T14:49:00Z"/>
                <w:rFonts w:ascii="Arial" w:hAnsi="Arial" w:cs="Arial"/>
                <w:sz w:val="20"/>
                <w:szCs w:val="20"/>
                <w:rPrChange w:id="3259" w:author="Zehui Bai" w:date="2022-03-11T15:16:00Z">
                  <w:rPr>
                    <w:moveTo w:id="3260" w:author="Zehui Bai" w:date="2022-03-11T14:49:00Z"/>
                    <w:rFonts w:ascii="Arial" w:hAnsi="Arial" w:cs="Arial"/>
                    <w:sz w:val="18"/>
                    <w:szCs w:val="18"/>
                  </w:rPr>
                </w:rPrChange>
              </w:rPr>
            </w:pPr>
          </w:p>
        </w:tc>
        <w:tc>
          <w:tcPr>
            <w:tcW w:w="645" w:type="pct"/>
          </w:tcPr>
          <w:p w14:paraId="6D7F7769" w14:textId="77777777" w:rsidR="00F10130" w:rsidRPr="00067A21" w:rsidRDefault="00F10130" w:rsidP="00EC6F62">
            <w:pPr>
              <w:spacing w:before="36" w:after="36"/>
              <w:jc w:val="center"/>
              <w:rPr>
                <w:moveTo w:id="3261" w:author="Zehui Bai" w:date="2022-03-11T14:49:00Z"/>
                <w:rFonts w:ascii="Arial" w:hAnsi="Arial" w:cs="Arial"/>
                <w:sz w:val="20"/>
                <w:szCs w:val="20"/>
                <w:rPrChange w:id="3262" w:author="Zehui Bai" w:date="2022-03-11T15:16:00Z">
                  <w:rPr>
                    <w:moveTo w:id="3263" w:author="Zehui Bai" w:date="2022-03-11T14:49:00Z"/>
                    <w:rFonts w:ascii="Arial" w:hAnsi="Arial" w:cs="Arial"/>
                    <w:sz w:val="18"/>
                    <w:szCs w:val="18"/>
                  </w:rPr>
                </w:rPrChange>
              </w:rPr>
            </w:pPr>
          </w:p>
        </w:tc>
        <w:tc>
          <w:tcPr>
            <w:tcW w:w="641" w:type="pct"/>
          </w:tcPr>
          <w:p w14:paraId="4E14FA32" w14:textId="77777777" w:rsidR="00F10130" w:rsidRPr="00067A21" w:rsidRDefault="00F10130" w:rsidP="00EC6F62">
            <w:pPr>
              <w:spacing w:before="36" w:after="36"/>
              <w:jc w:val="center"/>
              <w:rPr>
                <w:moveTo w:id="3264" w:author="Zehui Bai" w:date="2022-03-11T14:49:00Z"/>
                <w:rFonts w:ascii="Arial" w:hAnsi="Arial" w:cs="Arial"/>
                <w:sz w:val="20"/>
                <w:szCs w:val="20"/>
                <w:rPrChange w:id="3265" w:author="Zehui Bai" w:date="2022-03-11T15:16:00Z">
                  <w:rPr>
                    <w:moveTo w:id="3266" w:author="Zehui Bai" w:date="2022-03-11T14:49:00Z"/>
                    <w:rFonts w:ascii="Arial" w:hAnsi="Arial" w:cs="Arial"/>
                    <w:sz w:val="18"/>
                    <w:szCs w:val="18"/>
                  </w:rPr>
                </w:rPrChange>
              </w:rPr>
            </w:pPr>
          </w:p>
        </w:tc>
      </w:tr>
      <w:tr w:rsidR="00E0608C" w:rsidRPr="00067A21" w14:paraId="67B834A3" w14:textId="77777777" w:rsidTr="00E0608C">
        <w:trPr>
          <w:trHeight w:val="340"/>
          <w:jc w:val="center"/>
        </w:trPr>
        <w:tc>
          <w:tcPr>
            <w:tcW w:w="1782" w:type="pct"/>
            <w:vAlign w:val="center"/>
          </w:tcPr>
          <w:p w14:paraId="45C50E78" w14:textId="46413C4B" w:rsidR="00F10130" w:rsidRPr="00067A21" w:rsidRDefault="00F10130" w:rsidP="00EC6F62">
            <w:pPr>
              <w:spacing w:before="36" w:after="36"/>
              <w:rPr>
                <w:moveTo w:id="3267" w:author="Zehui Bai" w:date="2022-03-11T14:49:00Z"/>
                <w:rFonts w:ascii="Arial" w:eastAsiaTheme="minorEastAsia" w:hAnsi="Arial" w:cs="Arial"/>
                <w:b/>
                <w:bCs/>
                <w:sz w:val="20"/>
                <w:szCs w:val="20"/>
                <w:rPrChange w:id="3268" w:author="Zehui Bai" w:date="2022-03-11T15:16:00Z">
                  <w:rPr>
                    <w:moveTo w:id="3269" w:author="Zehui Bai" w:date="2022-03-11T14:49:00Z"/>
                    <w:rFonts w:ascii="Arial" w:eastAsiaTheme="minorEastAsia" w:hAnsi="Arial" w:cs="Arial"/>
                    <w:b/>
                    <w:bCs/>
                    <w:sz w:val="18"/>
                    <w:szCs w:val="18"/>
                  </w:rPr>
                </w:rPrChange>
              </w:rPr>
            </w:pPr>
            <w:moveTo w:id="3270" w:author="Zehui Bai" w:date="2022-03-11T14:49:00Z">
              <w:r w:rsidRPr="00067A21">
                <w:rPr>
                  <w:rFonts w:ascii="Arial" w:eastAsiaTheme="minorEastAsia" w:hAnsi="Arial" w:cs="Arial"/>
                  <w:b/>
                  <w:bCs/>
                  <w:sz w:val="20"/>
                  <w:szCs w:val="20"/>
                  <w:rPrChange w:id="3271" w:author="Zehui Bai" w:date="2022-03-11T15:16:00Z">
                    <w:rPr>
                      <w:rFonts w:ascii="Arial" w:eastAsiaTheme="minorEastAsia" w:hAnsi="Arial" w:cs="Arial"/>
                      <w:b/>
                      <w:bCs/>
                      <w:sz w:val="18"/>
                      <w:szCs w:val="18"/>
                    </w:rPr>
                  </w:rPrChange>
                </w:rPr>
                <w:lastRenderedPageBreak/>
                <w:t>Satisfaction with the doctor´s explanation about vaccine</w:t>
              </w:r>
            </w:moveTo>
          </w:p>
        </w:tc>
        <w:tc>
          <w:tcPr>
            <w:tcW w:w="644" w:type="pct"/>
          </w:tcPr>
          <w:p w14:paraId="33C8E9EF" w14:textId="77777777" w:rsidR="00F10130" w:rsidRPr="00067A21" w:rsidRDefault="00F10130" w:rsidP="00EC6F62">
            <w:pPr>
              <w:spacing w:before="36" w:after="36"/>
              <w:jc w:val="center"/>
              <w:rPr>
                <w:moveTo w:id="3272" w:author="Zehui Bai" w:date="2022-03-11T14:49:00Z"/>
                <w:rFonts w:ascii="Arial" w:hAnsi="Arial" w:cs="Arial"/>
                <w:sz w:val="20"/>
                <w:szCs w:val="20"/>
                <w:rPrChange w:id="3273" w:author="Zehui Bai" w:date="2022-03-11T15:16:00Z">
                  <w:rPr>
                    <w:moveTo w:id="3274" w:author="Zehui Bai" w:date="2022-03-11T14:49:00Z"/>
                    <w:rFonts w:ascii="Arial" w:hAnsi="Arial" w:cs="Arial"/>
                    <w:sz w:val="18"/>
                    <w:szCs w:val="18"/>
                  </w:rPr>
                </w:rPrChange>
              </w:rPr>
            </w:pPr>
          </w:p>
        </w:tc>
        <w:tc>
          <w:tcPr>
            <w:tcW w:w="645" w:type="pct"/>
          </w:tcPr>
          <w:p w14:paraId="3DC35595" w14:textId="77777777" w:rsidR="00F10130" w:rsidRPr="00067A21" w:rsidRDefault="00F10130" w:rsidP="00EC6F62">
            <w:pPr>
              <w:spacing w:before="36" w:after="36"/>
              <w:jc w:val="center"/>
              <w:rPr>
                <w:moveTo w:id="3275" w:author="Zehui Bai" w:date="2022-03-11T14:49:00Z"/>
                <w:rFonts w:ascii="Arial" w:hAnsi="Arial" w:cs="Arial"/>
                <w:sz w:val="20"/>
                <w:szCs w:val="20"/>
                <w:rPrChange w:id="3276" w:author="Zehui Bai" w:date="2022-03-11T15:16:00Z">
                  <w:rPr>
                    <w:moveTo w:id="3277" w:author="Zehui Bai" w:date="2022-03-11T14:49:00Z"/>
                    <w:rFonts w:ascii="Arial" w:hAnsi="Arial" w:cs="Arial"/>
                    <w:sz w:val="18"/>
                    <w:szCs w:val="18"/>
                  </w:rPr>
                </w:rPrChange>
              </w:rPr>
            </w:pPr>
          </w:p>
        </w:tc>
        <w:tc>
          <w:tcPr>
            <w:tcW w:w="643" w:type="pct"/>
          </w:tcPr>
          <w:p w14:paraId="09B71437" w14:textId="77777777" w:rsidR="00F10130" w:rsidRPr="00067A21" w:rsidRDefault="00F10130" w:rsidP="00EC6F62">
            <w:pPr>
              <w:spacing w:before="36" w:after="36"/>
              <w:jc w:val="center"/>
              <w:rPr>
                <w:moveTo w:id="3278" w:author="Zehui Bai" w:date="2022-03-11T14:49:00Z"/>
                <w:rFonts w:ascii="Arial" w:hAnsi="Arial" w:cs="Arial"/>
                <w:sz w:val="20"/>
                <w:szCs w:val="20"/>
                <w:rPrChange w:id="3279" w:author="Zehui Bai" w:date="2022-03-11T15:16:00Z">
                  <w:rPr>
                    <w:moveTo w:id="3280" w:author="Zehui Bai" w:date="2022-03-11T14:49:00Z"/>
                    <w:rFonts w:ascii="Arial" w:hAnsi="Arial" w:cs="Arial"/>
                    <w:sz w:val="18"/>
                    <w:szCs w:val="18"/>
                  </w:rPr>
                </w:rPrChange>
              </w:rPr>
            </w:pPr>
          </w:p>
        </w:tc>
        <w:tc>
          <w:tcPr>
            <w:tcW w:w="645" w:type="pct"/>
          </w:tcPr>
          <w:p w14:paraId="4F8F48B6" w14:textId="77777777" w:rsidR="00F10130" w:rsidRPr="00067A21" w:rsidRDefault="00F10130" w:rsidP="00EC6F62">
            <w:pPr>
              <w:spacing w:before="36" w:after="36"/>
              <w:jc w:val="center"/>
              <w:rPr>
                <w:moveTo w:id="3281" w:author="Zehui Bai" w:date="2022-03-11T14:49:00Z"/>
                <w:rFonts w:ascii="Arial" w:hAnsi="Arial" w:cs="Arial"/>
                <w:sz w:val="20"/>
                <w:szCs w:val="20"/>
                <w:rPrChange w:id="3282" w:author="Zehui Bai" w:date="2022-03-11T15:16:00Z">
                  <w:rPr>
                    <w:moveTo w:id="3283" w:author="Zehui Bai" w:date="2022-03-11T14:49:00Z"/>
                    <w:rFonts w:ascii="Arial" w:hAnsi="Arial" w:cs="Arial"/>
                    <w:sz w:val="18"/>
                    <w:szCs w:val="18"/>
                  </w:rPr>
                </w:rPrChange>
              </w:rPr>
            </w:pPr>
          </w:p>
        </w:tc>
        <w:tc>
          <w:tcPr>
            <w:tcW w:w="641" w:type="pct"/>
            <w:vAlign w:val="center"/>
          </w:tcPr>
          <w:p w14:paraId="46E559F0" w14:textId="77777777" w:rsidR="00F10130" w:rsidRPr="00067A21" w:rsidRDefault="00F10130" w:rsidP="00EC6F62">
            <w:pPr>
              <w:spacing w:before="36" w:after="36"/>
              <w:jc w:val="center"/>
              <w:rPr>
                <w:moveTo w:id="3284" w:author="Zehui Bai" w:date="2022-03-11T14:49:00Z"/>
                <w:rFonts w:ascii="Arial" w:hAnsi="Arial" w:cs="Arial"/>
                <w:sz w:val="20"/>
                <w:szCs w:val="20"/>
                <w:rPrChange w:id="3285" w:author="Zehui Bai" w:date="2022-03-11T15:16:00Z">
                  <w:rPr>
                    <w:moveTo w:id="3286" w:author="Zehui Bai" w:date="2022-03-11T14:49:00Z"/>
                    <w:rFonts w:ascii="Arial" w:hAnsi="Arial" w:cs="Arial"/>
                    <w:sz w:val="18"/>
                    <w:szCs w:val="18"/>
                  </w:rPr>
                </w:rPrChange>
              </w:rPr>
            </w:pPr>
            <w:moveTo w:id="3287" w:author="Zehui Bai" w:date="2022-03-11T14:49:00Z">
              <w:r w:rsidRPr="0002154E">
                <w:rPr>
                  <w:rFonts w:ascii="Arial" w:hAnsi="Arial" w:cs="Arial"/>
                  <w:sz w:val="20"/>
                  <w:szCs w:val="20"/>
                  <w:highlight w:val="yellow"/>
                  <w:rPrChange w:id="3288" w:author="Zehui Bai" w:date="2022-03-13T11:39:00Z">
                    <w:rPr>
                      <w:rFonts w:ascii="Arial" w:hAnsi="Arial" w:cs="Arial"/>
                      <w:sz w:val="18"/>
                      <w:szCs w:val="18"/>
                    </w:rPr>
                  </w:rPrChange>
                </w:rPr>
                <w:t>&lt;0.05</w:t>
              </w:r>
            </w:moveTo>
          </w:p>
        </w:tc>
      </w:tr>
      <w:tr w:rsidR="00E0608C" w:rsidRPr="00067A21" w14:paraId="7F382CFB" w14:textId="77777777" w:rsidTr="00E0608C">
        <w:trPr>
          <w:trHeight w:val="340"/>
          <w:jc w:val="center"/>
        </w:trPr>
        <w:tc>
          <w:tcPr>
            <w:tcW w:w="1782" w:type="pct"/>
            <w:vAlign w:val="center"/>
          </w:tcPr>
          <w:p w14:paraId="20C83300" w14:textId="77777777" w:rsidR="00F10130" w:rsidRPr="00067A21" w:rsidRDefault="00F10130" w:rsidP="00EC6F62">
            <w:pPr>
              <w:spacing w:before="36" w:after="36"/>
              <w:ind w:left="708"/>
              <w:rPr>
                <w:moveTo w:id="3289" w:author="Zehui Bai" w:date="2022-03-11T14:49:00Z"/>
                <w:rFonts w:ascii="Arial" w:eastAsiaTheme="minorEastAsia" w:hAnsi="Arial" w:cs="Arial"/>
                <w:sz w:val="20"/>
                <w:szCs w:val="20"/>
                <w:rPrChange w:id="3290" w:author="Zehui Bai" w:date="2022-03-11T15:16:00Z">
                  <w:rPr>
                    <w:moveTo w:id="3291" w:author="Zehui Bai" w:date="2022-03-11T14:49:00Z"/>
                    <w:rFonts w:ascii="Arial" w:eastAsiaTheme="minorEastAsia" w:hAnsi="Arial" w:cs="Arial"/>
                    <w:sz w:val="18"/>
                    <w:szCs w:val="18"/>
                  </w:rPr>
                </w:rPrChange>
              </w:rPr>
            </w:pPr>
            <w:moveTo w:id="3292" w:author="Zehui Bai" w:date="2022-03-11T14:49:00Z">
              <w:r w:rsidRPr="00067A21">
                <w:rPr>
                  <w:rFonts w:ascii="Arial" w:eastAsiaTheme="minorEastAsia" w:hAnsi="Arial" w:cs="Arial"/>
                  <w:sz w:val="20"/>
                  <w:szCs w:val="20"/>
                  <w:rPrChange w:id="3293" w:author="Zehui Bai" w:date="2022-03-11T15:16:00Z">
                    <w:rPr>
                      <w:rFonts w:ascii="Arial" w:eastAsiaTheme="minorEastAsia" w:hAnsi="Arial" w:cs="Arial"/>
                      <w:sz w:val="18"/>
                      <w:szCs w:val="18"/>
                    </w:rPr>
                  </w:rPrChange>
                </w:rPr>
                <w:t>Very high</w:t>
              </w:r>
            </w:moveTo>
          </w:p>
        </w:tc>
        <w:tc>
          <w:tcPr>
            <w:tcW w:w="644" w:type="pct"/>
            <w:vAlign w:val="center"/>
          </w:tcPr>
          <w:p w14:paraId="3B593C0D" w14:textId="77777777" w:rsidR="00F10130" w:rsidRPr="00067A21" w:rsidRDefault="00F10130" w:rsidP="00EC6F62">
            <w:pPr>
              <w:spacing w:before="36" w:after="36"/>
              <w:jc w:val="center"/>
              <w:rPr>
                <w:moveTo w:id="3294" w:author="Zehui Bai" w:date="2022-03-11T14:49:00Z"/>
                <w:rFonts w:ascii="Arial" w:hAnsi="Arial" w:cs="Arial"/>
                <w:sz w:val="20"/>
                <w:szCs w:val="20"/>
                <w:rPrChange w:id="3295" w:author="Zehui Bai" w:date="2022-03-11T15:16:00Z">
                  <w:rPr>
                    <w:moveTo w:id="3296" w:author="Zehui Bai" w:date="2022-03-11T14:49:00Z"/>
                    <w:rFonts w:ascii="Arial" w:hAnsi="Arial" w:cs="Arial"/>
                    <w:sz w:val="18"/>
                    <w:szCs w:val="18"/>
                  </w:rPr>
                </w:rPrChange>
              </w:rPr>
            </w:pPr>
            <w:moveTo w:id="3297" w:author="Zehui Bai" w:date="2022-03-11T14:49:00Z">
              <w:r w:rsidRPr="00067A21">
                <w:rPr>
                  <w:rFonts w:ascii="Arial" w:hAnsi="Arial" w:cs="Arial"/>
                  <w:sz w:val="20"/>
                  <w:szCs w:val="20"/>
                  <w:rPrChange w:id="3298" w:author="Zehui Bai" w:date="2022-03-11T15:16:00Z">
                    <w:rPr>
                      <w:rFonts w:ascii="Arial" w:hAnsi="Arial" w:cs="Arial"/>
                      <w:sz w:val="18"/>
                      <w:szCs w:val="18"/>
                    </w:rPr>
                  </w:rPrChange>
                </w:rPr>
                <w:t>277</w:t>
              </w:r>
            </w:moveTo>
          </w:p>
        </w:tc>
        <w:tc>
          <w:tcPr>
            <w:tcW w:w="645" w:type="pct"/>
            <w:vAlign w:val="center"/>
          </w:tcPr>
          <w:p w14:paraId="69618946" w14:textId="77777777" w:rsidR="00F10130" w:rsidRPr="00067A21" w:rsidRDefault="00F10130" w:rsidP="00EC6F62">
            <w:pPr>
              <w:spacing w:before="36" w:after="36"/>
              <w:jc w:val="center"/>
              <w:rPr>
                <w:moveTo w:id="3299" w:author="Zehui Bai" w:date="2022-03-11T14:49:00Z"/>
                <w:rFonts w:ascii="Arial" w:hAnsi="Arial" w:cs="Arial"/>
                <w:sz w:val="20"/>
                <w:szCs w:val="20"/>
                <w:rPrChange w:id="3300" w:author="Zehui Bai" w:date="2022-03-11T15:16:00Z">
                  <w:rPr>
                    <w:moveTo w:id="3301" w:author="Zehui Bai" w:date="2022-03-11T14:49:00Z"/>
                    <w:rFonts w:ascii="Arial" w:hAnsi="Arial" w:cs="Arial"/>
                    <w:sz w:val="18"/>
                    <w:szCs w:val="18"/>
                  </w:rPr>
                </w:rPrChange>
              </w:rPr>
            </w:pPr>
            <w:moveTo w:id="3302" w:author="Zehui Bai" w:date="2022-03-11T14:49:00Z">
              <w:r w:rsidRPr="00067A21">
                <w:rPr>
                  <w:rFonts w:ascii="Arial" w:hAnsi="Arial" w:cs="Arial"/>
                  <w:sz w:val="20"/>
                  <w:szCs w:val="20"/>
                  <w:rPrChange w:id="3303" w:author="Zehui Bai" w:date="2022-03-11T15:16:00Z">
                    <w:rPr>
                      <w:rFonts w:ascii="Arial" w:hAnsi="Arial" w:cs="Arial"/>
                      <w:sz w:val="18"/>
                      <w:szCs w:val="18"/>
                    </w:rPr>
                  </w:rPrChange>
                </w:rPr>
                <w:t>98.2</w:t>
              </w:r>
            </w:moveTo>
          </w:p>
        </w:tc>
        <w:tc>
          <w:tcPr>
            <w:tcW w:w="643" w:type="pct"/>
            <w:vAlign w:val="center"/>
          </w:tcPr>
          <w:p w14:paraId="5DDC385E" w14:textId="77777777" w:rsidR="00F10130" w:rsidRPr="00067A21" w:rsidRDefault="00F10130" w:rsidP="00EC6F62">
            <w:pPr>
              <w:spacing w:before="36" w:after="36"/>
              <w:jc w:val="center"/>
              <w:rPr>
                <w:moveTo w:id="3304" w:author="Zehui Bai" w:date="2022-03-11T14:49:00Z"/>
                <w:rFonts w:ascii="Arial" w:hAnsi="Arial" w:cs="Arial"/>
                <w:sz w:val="20"/>
                <w:szCs w:val="20"/>
                <w:rPrChange w:id="3305" w:author="Zehui Bai" w:date="2022-03-11T15:16:00Z">
                  <w:rPr>
                    <w:moveTo w:id="3306" w:author="Zehui Bai" w:date="2022-03-11T14:49:00Z"/>
                    <w:rFonts w:ascii="Arial" w:hAnsi="Arial" w:cs="Arial"/>
                    <w:sz w:val="18"/>
                    <w:szCs w:val="18"/>
                  </w:rPr>
                </w:rPrChange>
              </w:rPr>
            </w:pPr>
            <w:moveTo w:id="3307" w:author="Zehui Bai" w:date="2022-03-11T14:49:00Z">
              <w:r w:rsidRPr="00067A21">
                <w:rPr>
                  <w:rFonts w:ascii="Arial" w:hAnsi="Arial" w:cs="Arial"/>
                  <w:sz w:val="20"/>
                  <w:szCs w:val="20"/>
                  <w:rPrChange w:id="3308" w:author="Zehui Bai" w:date="2022-03-11T15:16:00Z">
                    <w:rPr>
                      <w:rFonts w:ascii="Arial" w:hAnsi="Arial" w:cs="Arial"/>
                      <w:sz w:val="18"/>
                      <w:szCs w:val="18"/>
                    </w:rPr>
                  </w:rPrChange>
                </w:rPr>
                <w:t>5</w:t>
              </w:r>
            </w:moveTo>
          </w:p>
        </w:tc>
        <w:tc>
          <w:tcPr>
            <w:tcW w:w="645" w:type="pct"/>
            <w:vAlign w:val="center"/>
          </w:tcPr>
          <w:p w14:paraId="646B443D" w14:textId="77777777" w:rsidR="00F10130" w:rsidRPr="00067A21" w:rsidRDefault="00F10130" w:rsidP="00EC6F62">
            <w:pPr>
              <w:spacing w:before="36" w:after="36"/>
              <w:jc w:val="center"/>
              <w:rPr>
                <w:moveTo w:id="3309" w:author="Zehui Bai" w:date="2022-03-11T14:49:00Z"/>
                <w:rFonts w:ascii="Arial" w:hAnsi="Arial" w:cs="Arial"/>
                <w:sz w:val="20"/>
                <w:szCs w:val="20"/>
                <w:rPrChange w:id="3310" w:author="Zehui Bai" w:date="2022-03-11T15:16:00Z">
                  <w:rPr>
                    <w:moveTo w:id="3311" w:author="Zehui Bai" w:date="2022-03-11T14:49:00Z"/>
                    <w:rFonts w:ascii="Arial" w:hAnsi="Arial" w:cs="Arial"/>
                    <w:sz w:val="18"/>
                    <w:szCs w:val="18"/>
                  </w:rPr>
                </w:rPrChange>
              </w:rPr>
            </w:pPr>
            <w:moveTo w:id="3312" w:author="Zehui Bai" w:date="2022-03-11T14:49:00Z">
              <w:r w:rsidRPr="00067A21">
                <w:rPr>
                  <w:rFonts w:ascii="Arial" w:hAnsi="Arial" w:cs="Arial"/>
                  <w:sz w:val="20"/>
                  <w:szCs w:val="20"/>
                  <w:rPrChange w:id="3313" w:author="Zehui Bai" w:date="2022-03-11T15:16:00Z">
                    <w:rPr>
                      <w:rFonts w:ascii="Arial" w:hAnsi="Arial" w:cs="Arial"/>
                      <w:sz w:val="18"/>
                      <w:szCs w:val="18"/>
                    </w:rPr>
                  </w:rPrChange>
                </w:rPr>
                <w:t>1.88</w:t>
              </w:r>
            </w:moveTo>
          </w:p>
        </w:tc>
        <w:tc>
          <w:tcPr>
            <w:tcW w:w="641" w:type="pct"/>
            <w:vAlign w:val="center"/>
          </w:tcPr>
          <w:p w14:paraId="0225CD0D" w14:textId="77777777" w:rsidR="00F10130" w:rsidRPr="00067A21" w:rsidRDefault="00F10130" w:rsidP="00EC6F62">
            <w:pPr>
              <w:spacing w:before="36" w:after="36"/>
              <w:jc w:val="center"/>
              <w:rPr>
                <w:moveTo w:id="3314" w:author="Zehui Bai" w:date="2022-03-11T14:49:00Z"/>
                <w:rFonts w:ascii="Arial" w:hAnsi="Arial" w:cs="Arial"/>
                <w:sz w:val="20"/>
                <w:szCs w:val="20"/>
                <w:rPrChange w:id="3315" w:author="Zehui Bai" w:date="2022-03-11T15:16:00Z">
                  <w:rPr>
                    <w:moveTo w:id="3316" w:author="Zehui Bai" w:date="2022-03-11T14:49:00Z"/>
                    <w:rFonts w:ascii="Arial" w:hAnsi="Arial" w:cs="Arial"/>
                    <w:sz w:val="18"/>
                    <w:szCs w:val="18"/>
                  </w:rPr>
                </w:rPrChange>
              </w:rPr>
            </w:pPr>
          </w:p>
        </w:tc>
      </w:tr>
      <w:tr w:rsidR="00E0608C" w:rsidRPr="00067A21" w14:paraId="6DF8429F" w14:textId="77777777" w:rsidTr="00E0608C">
        <w:trPr>
          <w:trHeight w:val="340"/>
          <w:jc w:val="center"/>
        </w:trPr>
        <w:tc>
          <w:tcPr>
            <w:tcW w:w="1782" w:type="pct"/>
            <w:vAlign w:val="center"/>
          </w:tcPr>
          <w:p w14:paraId="2922A168" w14:textId="77777777" w:rsidR="00F10130" w:rsidRPr="00067A21" w:rsidRDefault="00F10130" w:rsidP="00EC6F62">
            <w:pPr>
              <w:spacing w:before="36" w:after="36"/>
              <w:ind w:left="708"/>
              <w:rPr>
                <w:moveTo w:id="3317" w:author="Zehui Bai" w:date="2022-03-11T14:49:00Z"/>
                <w:rFonts w:ascii="Arial" w:eastAsiaTheme="minorEastAsia" w:hAnsi="Arial" w:cs="Arial"/>
                <w:sz w:val="20"/>
                <w:szCs w:val="20"/>
                <w:rPrChange w:id="3318" w:author="Zehui Bai" w:date="2022-03-11T15:16:00Z">
                  <w:rPr>
                    <w:moveTo w:id="3319" w:author="Zehui Bai" w:date="2022-03-11T14:49:00Z"/>
                    <w:rFonts w:ascii="Arial" w:eastAsiaTheme="minorEastAsia" w:hAnsi="Arial" w:cs="Arial"/>
                    <w:sz w:val="18"/>
                    <w:szCs w:val="18"/>
                  </w:rPr>
                </w:rPrChange>
              </w:rPr>
            </w:pPr>
            <w:moveTo w:id="3320" w:author="Zehui Bai" w:date="2022-03-11T14:49:00Z">
              <w:r w:rsidRPr="00067A21">
                <w:rPr>
                  <w:rFonts w:ascii="Arial" w:eastAsiaTheme="minorEastAsia" w:hAnsi="Arial" w:cs="Arial"/>
                  <w:sz w:val="20"/>
                  <w:szCs w:val="20"/>
                  <w:rPrChange w:id="3321" w:author="Zehui Bai" w:date="2022-03-11T15:16:00Z">
                    <w:rPr>
                      <w:rFonts w:ascii="Arial" w:eastAsiaTheme="minorEastAsia" w:hAnsi="Arial" w:cs="Arial"/>
                      <w:sz w:val="18"/>
                      <w:szCs w:val="18"/>
                    </w:rPr>
                  </w:rPrChange>
                </w:rPr>
                <w:t>Rather high</w:t>
              </w:r>
            </w:moveTo>
          </w:p>
        </w:tc>
        <w:tc>
          <w:tcPr>
            <w:tcW w:w="644" w:type="pct"/>
            <w:vAlign w:val="center"/>
          </w:tcPr>
          <w:p w14:paraId="3096E5E1" w14:textId="657B3589" w:rsidR="00F10130" w:rsidRPr="00067A21" w:rsidRDefault="008E7824" w:rsidP="00EC6F62">
            <w:pPr>
              <w:spacing w:before="36" w:after="36"/>
              <w:jc w:val="center"/>
              <w:rPr>
                <w:moveTo w:id="3322" w:author="Zehui Bai" w:date="2022-03-11T14:49:00Z"/>
                <w:rFonts w:ascii="Arial" w:hAnsi="Arial" w:cs="Arial"/>
                <w:sz w:val="20"/>
                <w:szCs w:val="20"/>
                <w:rPrChange w:id="3323" w:author="Zehui Bai" w:date="2022-03-11T15:16:00Z">
                  <w:rPr>
                    <w:moveTo w:id="3324" w:author="Zehui Bai" w:date="2022-03-11T14:49:00Z"/>
                    <w:rFonts w:ascii="Arial" w:hAnsi="Arial" w:cs="Arial"/>
                    <w:sz w:val="18"/>
                    <w:szCs w:val="18"/>
                  </w:rPr>
                </w:rPrChange>
              </w:rPr>
            </w:pPr>
            <w:ins w:id="3325" w:author="Zehui Bai" w:date="2022-03-11T14:56:00Z">
              <w:r w:rsidRPr="00067A21">
                <w:rPr>
                  <w:rFonts w:ascii="Arial" w:hAnsi="Arial" w:cs="Arial"/>
                  <w:color w:val="333333"/>
                  <w:sz w:val="23"/>
                  <w:szCs w:val="23"/>
                  <w:shd w:val="clear" w:color="auto" w:fill="FFFFFF"/>
                  <w:rPrChange w:id="3326" w:author="Zehui Bai" w:date="2022-03-11T15:16:00Z">
                    <w:rPr>
                      <w:rFonts w:ascii="Source Sans Pro" w:hAnsi="Source Sans Pro"/>
                      <w:color w:val="333333"/>
                      <w:sz w:val="23"/>
                      <w:szCs w:val="23"/>
                      <w:shd w:val="clear" w:color="auto" w:fill="FFFFFF"/>
                    </w:rPr>
                  </w:rPrChange>
                </w:rPr>
                <w:t>200</w:t>
              </w:r>
            </w:ins>
            <w:moveTo w:id="3327" w:author="Zehui Bai" w:date="2022-03-11T14:49:00Z">
              <w:del w:id="3328" w:author="Zehui Bai" w:date="2022-03-11T14:56:00Z">
                <w:r w:rsidR="00F10130" w:rsidRPr="00067A21" w:rsidDel="008E7824">
                  <w:rPr>
                    <w:rFonts w:ascii="Arial" w:hAnsi="Arial" w:cs="Arial"/>
                    <w:sz w:val="20"/>
                    <w:szCs w:val="20"/>
                    <w:rPrChange w:id="3329" w:author="Zehui Bai" w:date="2022-03-11T15:16:00Z">
                      <w:rPr>
                        <w:rFonts w:ascii="Arial" w:hAnsi="Arial" w:cs="Arial"/>
                        <w:sz w:val="18"/>
                        <w:szCs w:val="18"/>
                      </w:rPr>
                    </w:rPrChange>
                  </w:rPr>
                  <w:delText>197</w:delText>
                </w:r>
              </w:del>
            </w:moveTo>
          </w:p>
        </w:tc>
        <w:tc>
          <w:tcPr>
            <w:tcW w:w="645" w:type="pct"/>
            <w:vAlign w:val="center"/>
          </w:tcPr>
          <w:p w14:paraId="27FDAD13" w14:textId="77777777" w:rsidR="00F10130" w:rsidRPr="00067A21" w:rsidRDefault="00F10130" w:rsidP="00EC6F62">
            <w:pPr>
              <w:spacing w:before="36" w:after="36"/>
              <w:jc w:val="center"/>
              <w:rPr>
                <w:moveTo w:id="3330" w:author="Zehui Bai" w:date="2022-03-11T14:49:00Z"/>
                <w:rFonts w:ascii="Arial" w:hAnsi="Arial" w:cs="Arial"/>
                <w:sz w:val="20"/>
                <w:szCs w:val="20"/>
                <w:highlight w:val="yellow"/>
                <w:rPrChange w:id="3331" w:author="Zehui Bai" w:date="2022-03-11T15:16:00Z">
                  <w:rPr>
                    <w:moveTo w:id="3332" w:author="Zehui Bai" w:date="2022-03-11T14:49:00Z"/>
                    <w:rFonts w:ascii="Arial" w:hAnsi="Arial" w:cs="Arial"/>
                    <w:sz w:val="18"/>
                    <w:szCs w:val="18"/>
                  </w:rPr>
                </w:rPrChange>
              </w:rPr>
            </w:pPr>
            <w:moveTo w:id="3333" w:author="Zehui Bai" w:date="2022-03-11T14:49:00Z">
              <w:r w:rsidRPr="00067A21">
                <w:rPr>
                  <w:rFonts w:ascii="Arial" w:hAnsi="Arial" w:cs="Arial"/>
                  <w:sz w:val="20"/>
                  <w:szCs w:val="20"/>
                  <w:highlight w:val="yellow"/>
                  <w:rPrChange w:id="3334" w:author="Zehui Bai" w:date="2022-03-11T15:16:00Z">
                    <w:rPr>
                      <w:rFonts w:ascii="Arial" w:hAnsi="Arial" w:cs="Arial"/>
                      <w:sz w:val="18"/>
                      <w:szCs w:val="18"/>
                    </w:rPr>
                  </w:rPrChange>
                </w:rPr>
                <w:t>95.6</w:t>
              </w:r>
            </w:moveTo>
          </w:p>
        </w:tc>
        <w:tc>
          <w:tcPr>
            <w:tcW w:w="643" w:type="pct"/>
            <w:vAlign w:val="center"/>
          </w:tcPr>
          <w:p w14:paraId="49E57E8E" w14:textId="0D7B2ED5" w:rsidR="00F10130" w:rsidRPr="00067A21" w:rsidRDefault="008E7824" w:rsidP="00EC6F62">
            <w:pPr>
              <w:spacing w:before="36" w:after="36"/>
              <w:jc w:val="center"/>
              <w:rPr>
                <w:moveTo w:id="3335" w:author="Zehui Bai" w:date="2022-03-11T14:49:00Z"/>
                <w:rFonts w:ascii="Arial" w:hAnsi="Arial" w:cs="Arial"/>
                <w:sz w:val="20"/>
                <w:szCs w:val="20"/>
                <w:rPrChange w:id="3336" w:author="Zehui Bai" w:date="2022-03-11T15:16:00Z">
                  <w:rPr>
                    <w:moveTo w:id="3337" w:author="Zehui Bai" w:date="2022-03-11T14:49:00Z"/>
                    <w:rFonts w:ascii="Arial" w:hAnsi="Arial" w:cs="Arial"/>
                    <w:sz w:val="18"/>
                    <w:szCs w:val="18"/>
                  </w:rPr>
                </w:rPrChange>
              </w:rPr>
            </w:pPr>
            <w:ins w:id="3338" w:author="Zehui Bai" w:date="2022-03-11T14:56:00Z">
              <w:r w:rsidRPr="00964974">
                <w:rPr>
                  <w:rFonts w:ascii="Arial" w:hAnsi="Arial" w:cs="Arial"/>
                  <w:sz w:val="20"/>
                  <w:szCs w:val="20"/>
                </w:rPr>
                <w:t>6</w:t>
              </w:r>
            </w:ins>
            <w:moveTo w:id="3339" w:author="Zehui Bai" w:date="2022-03-11T14:49:00Z">
              <w:del w:id="3340" w:author="Zehui Bai" w:date="2022-03-11T14:56:00Z">
                <w:r w:rsidR="00F10130" w:rsidRPr="00067A21" w:rsidDel="008E7824">
                  <w:rPr>
                    <w:rFonts w:ascii="Arial" w:hAnsi="Arial" w:cs="Arial"/>
                    <w:sz w:val="20"/>
                    <w:szCs w:val="20"/>
                    <w:rPrChange w:id="3341" w:author="Zehui Bai" w:date="2022-03-11T15:16:00Z">
                      <w:rPr>
                        <w:rFonts w:ascii="Arial" w:hAnsi="Arial" w:cs="Arial"/>
                        <w:sz w:val="18"/>
                        <w:szCs w:val="18"/>
                      </w:rPr>
                    </w:rPrChange>
                  </w:rPr>
                  <w:delText>9</w:delText>
                </w:r>
              </w:del>
            </w:moveTo>
          </w:p>
        </w:tc>
        <w:tc>
          <w:tcPr>
            <w:tcW w:w="645" w:type="pct"/>
            <w:vAlign w:val="center"/>
          </w:tcPr>
          <w:p w14:paraId="0434E076" w14:textId="77777777" w:rsidR="00F10130" w:rsidRPr="00067A21" w:rsidRDefault="00F10130" w:rsidP="00EC6F62">
            <w:pPr>
              <w:spacing w:before="36" w:after="36"/>
              <w:jc w:val="center"/>
              <w:rPr>
                <w:moveTo w:id="3342" w:author="Zehui Bai" w:date="2022-03-11T14:49:00Z"/>
                <w:rFonts w:ascii="Arial" w:hAnsi="Arial" w:cs="Arial"/>
                <w:sz w:val="20"/>
                <w:szCs w:val="20"/>
                <w:highlight w:val="yellow"/>
                <w:rPrChange w:id="3343" w:author="Zehui Bai" w:date="2022-03-11T15:16:00Z">
                  <w:rPr>
                    <w:moveTo w:id="3344" w:author="Zehui Bai" w:date="2022-03-11T14:49:00Z"/>
                    <w:rFonts w:ascii="Arial" w:hAnsi="Arial" w:cs="Arial"/>
                    <w:sz w:val="18"/>
                    <w:szCs w:val="18"/>
                  </w:rPr>
                </w:rPrChange>
              </w:rPr>
            </w:pPr>
            <w:moveTo w:id="3345" w:author="Zehui Bai" w:date="2022-03-11T14:49:00Z">
              <w:r w:rsidRPr="00067A21">
                <w:rPr>
                  <w:rFonts w:ascii="Arial" w:hAnsi="Arial" w:cs="Arial"/>
                  <w:sz w:val="20"/>
                  <w:szCs w:val="20"/>
                  <w:highlight w:val="yellow"/>
                  <w:rPrChange w:id="3346" w:author="Zehui Bai" w:date="2022-03-11T15:16:00Z">
                    <w:rPr>
                      <w:rFonts w:ascii="Arial" w:hAnsi="Arial" w:cs="Arial"/>
                      <w:sz w:val="18"/>
                      <w:szCs w:val="18"/>
                    </w:rPr>
                  </w:rPrChange>
                </w:rPr>
                <w:t>4.4</w:t>
              </w:r>
            </w:moveTo>
          </w:p>
        </w:tc>
        <w:tc>
          <w:tcPr>
            <w:tcW w:w="641" w:type="pct"/>
            <w:vAlign w:val="center"/>
          </w:tcPr>
          <w:p w14:paraId="7B93BE4B" w14:textId="77777777" w:rsidR="00F10130" w:rsidRPr="00067A21" w:rsidRDefault="00F10130" w:rsidP="00EC6F62">
            <w:pPr>
              <w:spacing w:before="36" w:after="36"/>
              <w:jc w:val="center"/>
              <w:rPr>
                <w:moveTo w:id="3347" w:author="Zehui Bai" w:date="2022-03-11T14:49:00Z"/>
                <w:rFonts w:ascii="Arial" w:hAnsi="Arial" w:cs="Arial"/>
                <w:sz w:val="20"/>
                <w:szCs w:val="20"/>
                <w:rPrChange w:id="3348" w:author="Zehui Bai" w:date="2022-03-11T15:16:00Z">
                  <w:rPr>
                    <w:moveTo w:id="3349" w:author="Zehui Bai" w:date="2022-03-11T14:49:00Z"/>
                    <w:rFonts w:ascii="Arial" w:hAnsi="Arial" w:cs="Arial"/>
                    <w:sz w:val="18"/>
                    <w:szCs w:val="18"/>
                  </w:rPr>
                </w:rPrChange>
              </w:rPr>
            </w:pPr>
          </w:p>
        </w:tc>
      </w:tr>
      <w:tr w:rsidR="00E0608C" w:rsidRPr="00067A21" w14:paraId="2F5807AB" w14:textId="77777777" w:rsidTr="00E0608C">
        <w:trPr>
          <w:trHeight w:val="340"/>
          <w:jc w:val="center"/>
        </w:trPr>
        <w:tc>
          <w:tcPr>
            <w:tcW w:w="1782" w:type="pct"/>
            <w:vAlign w:val="center"/>
          </w:tcPr>
          <w:p w14:paraId="6820C5DF" w14:textId="6B0A982D" w:rsidR="00F10130" w:rsidRPr="00067A21" w:rsidRDefault="00F10130" w:rsidP="00EC6F62">
            <w:pPr>
              <w:spacing w:before="36" w:after="36"/>
              <w:ind w:left="708"/>
              <w:rPr>
                <w:moveTo w:id="3350" w:author="Zehui Bai" w:date="2022-03-11T14:49:00Z"/>
                <w:rFonts w:ascii="Arial" w:eastAsiaTheme="minorEastAsia" w:hAnsi="Arial" w:cs="Arial"/>
                <w:sz w:val="20"/>
                <w:szCs w:val="20"/>
                <w:rPrChange w:id="3351" w:author="Zehui Bai" w:date="2022-03-11T15:16:00Z">
                  <w:rPr>
                    <w:moveTo w:id="3352" w:author="Zehui Bai" w:date="2022-03-11T14:49:00Z"/>
                    <w:rFonts w:ascii="Arial" w:eastAsiaTheme="minorEastAsia" w:hAnsi="Arial" w:cs="Arial"/>
                    <w:sz w:val="18"/>
                    <w:szCs w:val="18"/>
                  </w:rPr>
                </w:rPrChange>
              </w:rPr>
            </w:pPr>
            <w:moveTo w:id="3353" w:author="Zehui Bai" w:date="2022-03-11T14:49:00Z">
              <w:r w:rsidRPr="00067A21">
                <w:rPr>
                  <w:rFonts w:ascii="Arial" w:eastAsiaTheme="minorEastAsia" w:hAnsi="Arial" w:cs="Arial"/>
                  <w:sz w:val="20"/>
                  <w:szCs w:val="20"/>
                  <w:rPrChange w:id="3354" w:author="Zehui Bai" w:date="2022-03-11T15:16:00Z">
                    <w:rPr>
                      <w:rFonts w:ascii="Arial" w:eastAsiaTheme="minorEastAsia" w:hAnsi="Arial" w:cs="Arial"/>
                      <w:sz w:val="18"/>
                      <w:szCs w:val="18"/>
                    </w:rPr>
                  </w:rPrChange>
                </w:rPr>
                <w:t>Rather</w:t>
              </w:r>
            </w:moveTo>
            <w:ins w:id="3355" w:author="Zehui Bai" w:date="2022-03-11T15:56:00Z">
              <w:r w:rsidR="00530947">
                <w:rPr>
                  <w:rFonts w:ascii="Arial" w:eastAsiaTheme="minorEastAsia" w:hAnsi="Arial" w:cs="Arial"/>
                  <w:sz w:val="20"/>
                  <w:szCs w:val="20"/>
                </w:rPr>
                <w:t>/</w:t>
              </w:r>
              <w:r w:rsidR="00530947" w:rsidRPr="00EC6F62">
                <w:rPr>
                  <w:rFonts w:ascii="Arial" w:eastAsiaTheme="minorEastAsia" w:hAnsi="Arial" w:cs="Arial"/>
                  <w:sz w:val="20"/>
                  <w:szCs w:val="20"/>
                </w:rPr>
                <w:t>Very</w:t>
              </w:r>
            </w:ins>
            <w:moveTo w:id="3356" w:author="Zehui Bai" w:date="2022-03-11T14:49:00Z">
              <w:r w:rsidRPr="00067A21">
                <w:rPr>
                  <w:rFonts w:ascii="Arial" w:eastAsiaTheme="minorEastAsia" w:hAnsi="Arial" w:cs="Arial"/>
                  <w:sz w:val="20"/>
                  <w:szCs w:val="20"/>
                  <w:rPrChange w:id="3357" w:author="Zehui Bai" w:date="2022-03-11T15:16:00Z">
                    <w:rPr>
                      <w:rFonts w:ascii="Arial" w:eastAsiaTheme="minorEastAsia" w:hAnsi="Arial" w:cs="Arial"/>
                      <w:sz w:val="18"/>
                      <w:szCs w:val="18"/>
                    </w:rPr>
                  </w:rPrChange>
                </w:rPr>
                <w:t xml:space="preserve"> low</w:t>
              </w:r>
            </w:moveTo>
          </w:p>
        </w:tc>
        <w:tc>
          <w:tcPr>
            <w:tcW w:w="644" w:type="pct"/>
            <w:vAlign w:val="center"/>
          </w:tcPr>
          <w:p w14:paraId="4C53DC72" w14:textId="269D7BA2" w:rsidR="00F10130" w:rsidRPr="00067A21" w:rsidRDefault="00F10130" w:rsidP="00EC6F62">
            <w:pPr>
              <w:spacing w:before="36" w:after="36"/>
              <w:jc w:val="center"/>
              <w:rPr>
                <w:moveTo w:id="3358" w:author="Zehui Bai" w:date="2022-03-11T14:49:00Z"/>
                <w:rFonts w:ascii="Arial" w:hAnsi="Arial" w:cs="Arial"/>
                <w:sz w:val="20"/>
                <w:szCs w:val="20"/>
                <w:rPrChange w:id="3359" w:author="Zehui Bai" w:date="2022-03-11T15:16:00Z">
                  <w:rPr>
                    <w:moveTo w:id="3360" w:author="Zehui Bai" w:date="2022-03-11T14:49:00Z"/>
                    <w:rFonts w:ascii="Arial" w:hAnsi="Arial" w:cs="Arial"/>
                    <w:sz w:val="18"/>
                    <w:szCs w:val="18"/>
                  </w:rPr>
                </w:rPrChange>
              </w:rPr>
            </w:pPr>
            <w:moveTo w:id="3361" w:author="Zehui Bai" w:date="2022-03-11T14:49:00Z">
              <w:del w:id="3362" w:author="Zehui Bai" w:date="2022-03-11T14:56:00Z">
                <w:r w:rsidRPr="00067A21" w:rsidDel="008E7824">
                  <w:rPr>
                    <w:rFonts w:ascii="Arial" w:hAnsi="Arial" w:cs="Arial"/>
                    <w:sz w:val="20"/>
                    <w:szCs w:val="20"/>
                    <w:rPrChange w:id="3363" w:author="Zehui Bai" w:date="2022-03-11T15:16:00Z">
                      <w:rPr>
                        <w:rFonts w:ascii="Arial" w:hAnsi="Arial" w:cs="Arial"/>
                        <w:sz w:val="18"/>
                        <w:szCs w:val="18"/>
                      </w:rPr>
                    </w:rPrChange>
                  </w:rPr>
                  <w:delText>24</w:delText>
                </w:r>
              </w:del>
            </w:moveTo>
            <w:ins w:id="3364" w:author="Zehui Bai" w:date="2022-03-13T12:54:00Z">
              <w:r w:rsidR="00F62098">
                <w:rPr>
                  <w:rFonts w:ascii="Arial" w:hAnsi="Arial" w:cs="Arial"/>
                  <w:sz w:val="20"/>
                  <w:szCs w:val="20"/>
                </w:rPr>
                <w:t>29</w:t>
              </w:r>
            </w:ins>
            <w:ins w:id="3365" w:author="Zehui Bai" w:date="2022-03-13T12:55:00Z">
              <w:r w:rsidR="00F62098">
                <w:rPr>
                  <w:rFonts w:ascii="Arial" w:hAnsi="Arial" w:cs="Arial"/>
                  <w:sz w:val="20"/>
                  <w:szCs w:val="20"/>
                </w:rPr>
                <w:t xml:space="preserve">         </w:t>
              </w:r>
            </w:ins>
          </w:p>
        </w:tc>
        <w:tc>
          <w:tcPr>
            <w:tcW w:w="645" w:type="pct"/>
            <w:vAlign w:val="center"/>
          </w:tcPr>
          <w:p w14:paraId="483CD27C" w14:textId="77777777" w:rsidR="00F10130" w:rsidRPr="00067A21" w:rsidRDefault="00F10130" w:rsidP="00EC6F62">
            <w:pPr>
              <w:spacing w:before="36" w:after="36"/>
              <w:jc w:val="center"/>
              <w:rPr>
                <w:moveTo w:id="3366" w:author="Zehui Bai" w:date="2022-03-11T14:49:00Z"/>
                <w:rFonts w:ascii="Arial" w:hAnsi="Arial" w:cs="Arial"/>
                <w:sz w:val="20"/>
                <w:szCs w:val="20"/>
                <w:highlight w:val="yellow"/>
                <w:rPrChange w:id="3367" w:author="Zehui Bai" w:date="2022-03-11T15:16:00Z">
                  <w:rPr>
                    <w:moveTo w:id="3368" w:author="Zehui Bai" w:date="2022-03-11T14:49:00Z"/>
                    <w:rFonts w:ascii="Arial" w:hAnsi="Arial" w:cs="Arial"/>
                    <w:sz w:val="18"/>
                    <w:szCs w:val="18"/>
                  </w:rPr>
                </w:rPrChange>
              </w:rPr>
            </w:pPr>
            <w:moveTo w:id="3369" w:author="Zehui Bai" w:date="2022-03-11T14:49:00Z">
              <w:r w:rsidRPr="00067A21">
                <w:rPr>
                  <w:rFonts w:ascii="Arial" w:hAnsi="Arial" w:cs="Arial"/>
                  <w:sz w:val="20"/>
                  <w:szCs w:val="20"/>
                  <w:highlight w:val="yellow"/>
                  <w:rPrChange w:id="3370" w:author="Zehui Bai" w:date="2022-03-11T15:16:00Z">
                    <w:rPr>
                      <w:rFonts w:ascii="Arial" w:hAnsi="Arial" w:cs="Arial"/>
                      <w:sz w:val="18"/>
                      <w:szCs w:val="18"/>
                    </w:rPr>
                  </w:rPrChange>
                </w:rPr>
                <w:t>70.6</w:t>
              </w:r>
            </w:moveTo>
          </w:p>
        </w:tc>
        <w:tc>
          <w:tcPr>
            <w:tcW w:w="643" w:type="pct"/>
            <w:vAlign w:val="center"/>
          </w:tcPr>
          <w:p w14:paraId="6063CD6A" w14:textId="26D82E32" w:rsidR="00F10130" w:rsidRPr="00067A21" w:rsidRDefault="00F10130" w:rsidP="00EC6F62">
            <w:pPr>
              <w:spacing w:before="36" w:after="36"/>
              <w:jc w:val="center"/>
              <w:rPr>
                <w:moveTo w:id="3371" w:author="Zehui Bai" w:date="2022-03-11T14:49:00Z"/>
                <w:rFonts w:ascii="Arial" w:hAnsi="Arial" w:cs="Arial"/>
                <w:sz w:val="20"/>
                <w:szCs w:val="20"/>
                <w:rPrChange w:id="3372" w:author="Zehui Bai" w:date="2022-03-11T15:16:00Z">
                  <w:rPr>
                    <w:moveTo w:id="3373" w:author="Zehui Bai" w:date="2022-03-11T14:49:00Z"/>
                    <w:rFonts w:ascii="Arial" w:hAnsi="Arial" w:cs="Arial"/>
                    <w:sz w:val="18"/>
                    <w:szCs w:val="18"/>
                  </w:rPr>
                </w:rPrChange>
              </w:rPr>
            </w:pPr>
            <w:moveTo w:id="3374" w:author="Zehui Bai" w:date="2022-03-11T14:49:00Z">
              <w:del w:id="3375" w:author="Zehui Bai" w:date="2022-03-11T14:57:00Z">
                <w:r w:rsidRPr="00067A21" w:rsidDel="008E7824">
                  <w:rPr>
                    <w:rFonts w:ascii="Arial" w:hAnsi="Arial" w:cs="Arial"/>
                    <w:sz w:val="20"/>
                    <w:szCs w:val="20"/>
                    <w:rPrChange w:id="3376" w:author="Zehui Bai" w:date="2022-03-11T15:16:00Z">
                      <w:rPr>
                        <w:rFonts w:ascii="Arial" w:hAnsi="Arial" w:cs="Arial"/>
                        <w:sz w:val="18"/>
                        <w:szCs w:val="18"/>
                      </w:rPr>
                    </w:rPrChange>
                  </w:rPr>
                  <w:delText>10</w:delText>
                </w:r>
              </w:del>
            </w:moveTo>
            <w:ins w:id="3377" w:author="Zehui Bai" w:date="2022-03-11T15:56:00Z">
              <w:r w:rsidR="00530947">
                <w:rPr>
                  <w:rFonts w:ascii="Arial" w:hAnsi="Arial" w:cs="Arial"/>
                  <w:sz w:val="20"/>
                  <w:szCs w:val="20"/>
                </w:rPr>
                <w:t>13</w:t>
              </w:r>
            </w:ins>
          </w:p>
        </w:tc>
        <w:tc>
          <w:tcPr>
            <w:tcW w:w="645" w:type="pct"/>
            <w:vAlign w:val="center"/>
          </w:tcPr>
          <w:p w14:paraId="6FCC4AB3" w14:textId="77777777" w:rsidR="00F10130" w:rsidRPr="00067A21" w:rsidRDefault="00F10130" w:rsidP="00EC6F62">
            <w:pPr>
              <w:spacing w:before="36" w:after="36"/>
              <w:jc w:val="center"/>
              <w:rPr>
                <w:moveTo w:id="3378" w:author="Zehui Bai" w:date="2022-03-11T14:49:00Z"/>
                <w:rFonts w:ascii="Arial" w:hAnsi="Arial" w:cs="Arial"/>
                <w:sz w:val="20"/>
                <w:szCs w:val="20"/>
                <w:highlight w:val="yellow"/>
                <w:rPrChange w:id="3379" w:author="Zehui Bai" w:date="2022-03-11T15:16:00Z">
                  <w:rPr>
                    <w:moveTo w:id="3380" w:author="Zehui Bai" w:date="2022-03-11T14:49:00Z"/>
                    <w:rFonts w:ascii="Arial" w:hAnsi="Arial" w:cs="Arial"/>
                    <w:sz w:val="18"/>
                    <w:szCs w:val="18"/>
                  </w:rPr>
                </w:rPrChange>
              </w:rPr>
            </w:pPr>
            <w:moveTo w:id="3381" w:author="Zehui Bai" w:date="2022-03-11T14:49:00Z">
              <w:r w:rsidRPr="00067A21">
                <w:rPr>
                  <w:rFonts w:ascii="Arial" w:hAnsi="Arial" w:cs="Arial"/>
                  <w:sz w:val="20"/>
                  <w:szCs w:val="20"/>
                  <w:highlight w:val="yellow"/>
                  <w:rPrChange w:id="3382" w:author="Zehui Bai" w:date="2022-03-11T15:16:00Z">
                    <w:rPr>
                      <w:rFonts w:ascii="Arial" w:hAnsi="Arial" w:cs="Arial"/>
                      <w:sz w:val="18"/>
                      <w:szCs w:val="18"/>
                    </w:rPr>
                  </w:rPrChange>
                </w:rPr>
                <w:t>29.4</w:t>
              </w:r>
            </w:moveTo>
          </w:p>
        </w:tc>
        <w:tc>
          <w:tcPr>
            <w:tcW w:w="641" w:type="pct"/>
            <w:vAlign w:val="center"/>
          </w:tcPr>
          <w:p w14:paraId="0B5AA426" w14:textId="77777777" w:rsidR="00F10130" w:rsidRPr="00067A21" w:rsidRDefault="00F10130" w:rsidP="00EC6F62">
            <w:pPr>
              <w:spacing w:before="36" w:after="36"/>
              <w:jc w:val="center"/>
              <w:rPr>
                <w:moveTo w:id="3383" w:author="Zehui Bai" w:date="2022-03-11T14:49:00Z"/>
                <w:rFonts w:ascii="Arial" w:hAnsi="Arial" w:cs="Arial"/>
                <w:sz w:val="20"/>
                <w:szCs w:val="20"/>
                <w:rPrChange w:id="3384" w:author="Zehui Bai" w:date="2022-03-11T15:16:00Z">
                  <w:rPr>
                    <w:moveTo w:id="3385" w:author="Zehui Bai" w:date="2022-03-11T14:49:00Z"/>
                    <w:rFonts w:ascii="Arial" w:hAnsi="Arial" w:cs="Arial"/>
                    <w:sz w:val="18"/>
                    <w:szCs w:val="18"/>
                  </w:rPr>
                </w:rPrChange>
              </w:rPr>
            </w:pPr>
          </w:p>
        </w:tc>
      </w:tr>
      <w:tr w:rsidR="00E0608C" w:rsidRPr="00067A21" w:rsidDel="00530947" w14:paraId="59D6898C" w14:textId="3954F8B4" w:rsidTr="00E0608C">
        <w:trPr>
          <w:trHeight w:val="340"/>
          <w:jc w:val="center"/>
          <w:del w:id="3386" w:author="Zehui Bai" w:date="2022-03-11T15:56:00Z"/>
        </w:trPr>
        <w:tc>
          <w:tcPr>
            <w:tcW w:w="1782" w:type="pct"/>
            <w:vAlign w:val="center"/>
          </w:tcPr>
          <w:p w14:paraId="6251CD9D" w14:textId="77777777" w:rsidR="00F10130" w:rsidDel="00530947" w:rsidRDefault="00F10130" w:rsidP="00EC6F62">
            <w:pPr>
              <w:spacing w:before="36" w:after="36"/>
              <w:ind w:left="708"/>
              <w:rPr>
                <w:del w:id="3387" w:author="Zehui Bai" w:date="2022-03-11T15:56:00Z"/>
                <w:rFonts w:ascii="Arial" w:eastAsiaTheme="minorEastAsia" w:hAnsi="Arial" w:cs="Arial"/>
                <w:sz w:val="20"/>
                <w:szCs w:val="20"/>
              </w:rPr>
            </w:pPr>
            <w:moveTo w:id="3388" w:author="Zehui Bai" w:date="2022-03-11T14:49:00Z">
              <w:del w:id="3389" w:author="Zehui Bai" w:date="2022-03-11T15:56:00Z">
                <w:r w:rsidRPr="00067A21" w:rsidDel="00530947">
                  <w:rPr>
                    <w:rFonts w:ascii="Arial" w:eastAsiaTheme="minorEastAsia" w:hAnsi="Arial" w:cs="Arial"/>
                    <w:sz w:val="20"/>
                    <w:szCs w:val="20"/>
                    <w:rPrChange w:id="3390" w:author="Zehui Bai" w:date="2022-03-11T15:16:00Z">
                      <w:rPr>
                        <w:rFonts w:ascii="Arial" w:eastAsiaTheme="minorEastAsia" w:hAnsi="Arial" w:cs="Arial"/>
                        <w:sz w:val="18"/>
                        <w:szCs w:val="18"/>
                      </w:rPr>
                    </w:rPrChange>
                  </w:rPr>
                  <w:delText>Very low</w:delText>
                </w:r>
              </w:del>
            </w:moveTo>
          </w:p>
          <w:p w14:paraId="5F2AF7FF" w14:textId="4EA31B0E" w:rsidR="00530947" w:rsidRPr="00067A21" w:rsidRDefault="00530947" w:rsidP="00EC6F62">
            <w:pPr>
              <w:spacing w:before="36" w:after="36"/>
              <w:ind w:left="708"/>
              <w:rPr>
                <w:moveTo w:id="3391" w:author="Zehui Bai" w:date="2022-03-11T14:49:00Z"/>
                <w:rFonts w:ascii="Arial" w:eastAsiaTheme="minorEastAsia" w:hAnsi="Arial" w:cs="Arial"/>
                <w:sz w:val="20"/>
                <w:szCs w:val="20"/>
                <w:rPrChange w:id="3392" w:author="Zehui Bai" w:date="2022-03-11T15:16:00Z">
                  <w:rPr>
                    <w:moveTo w:id="3393" w:author="Zehui Bai" w:date="2022-03-11T14:49:00Z"/>
                    <w:rFonts w:ascii="Arial" w:eastAsiaTheme="minorEastAsia" w:hAnsi="Arial" w:cs="Arial"/>
                    <w:sz w:val="18"/>
                    <w:szCs w:val="18"/>
                  </w:rPr>
                </w:rPrChange>
              </w:rPr>
            </w:pPr>
          </w:p>
        </w:tc>
        <w:tc>
          <w:tcPr>
            <w:tcW w:w="644" w:type="pct"/>
            <w:vAlign w:val="center"/>
          </w:tcPr>
          <w:p w14:paraId="0E78D96A" w14:textId="299A57A3" w:rsidR="00F10130" w:rsidRPr="00067A21" w:rsidDel="00530947" w:rsidRDefault="00F10130" w:rsidP="00EC6F62">
            <w:pPr>
              <w:spacing w:before="36" w:after="36"/>
              <w:jc w:val="center"/>
              <w:rPr>
                <w:del w:id="3394" w:author="Zehui Bai" w:date="2022-03-11T15:56:00Z"/>
                <w:moveTo w:id="3395" w:author="Zehui Bai" w:date="2022-03-11T14:49:00Z"/>
                <w:rFonts w:ascii="Arial" w:hAnsi="Arial" w:cs="Arial"/>
                <w:sz w:val="20"/>
                <w:szCs w:val="20"/>
                <w:rPrChange w:id="3396" w:author="Zehui Bai" w:date="2022-03-11T15:16:00Z">
                  <w:rPr>
                    <w:del w:id="3397" w:author="Zehui Bai" w:date="2022-03-11T15:56:00Z"/>
                    <w:moveTo w:id="3398" w:author="Zehui Bai" w:date="2022-03-11T14:49:00Z"/>
                    <w:rFonts w:ascii="Arial" w:hAnsi="Arial" w:cs="Arial"/>
                    <w:sz w:val="18"/>
                    <w:szCs w:val="18"/>
                  </w:rPr>
                </w:rPrChange>
              </w:rPr>
            </w:pPr>
            <w:moveTo w:id="3399" w:author="Zehui Bai" w:date="2022-03-11T14:49:00Z">
              <w:del w:id="3400" w:author="Zehui Bai" w:date="2022-03-11T15:56:00Z">
                <w:r w:rsidRPr="00067A21" w:rsidDel="00530947">
                  <w:rPr>
                    <w:rFonts w:ascii="Arial" w:hAnsi="Arial" w:cs="Arial"/>
                    <w:sz w:val="20"/>
                    <w:szCs w:val="20"/>
                    <w:rPrChange w:id="3401" w:author="Zehui Bai" w:date="2022-03-11T15:16:00Z">
                      <w:rPr>
                        <w:rFonts w:ascii="Arial" w:hAnsi="Arial" w:cs="Arial"/>
                        <w:sz w:val="18"/>
                        <w:szCs w:val="18"/>
                      </w:rPr>
                    </w:rPrChange>
                  </w:rPr>
                  <w:delText>3</w:delText>
                </w:r>
              </w:del>
            </w:moveTo>
          </w:p>
        </w:tc>
        <w:tc>
          <w:tcPr>
            <w:tcW w:w="645" w:type="pct"/>
            <w:vAlign w:val="center"/>
          </w:tcPr>
          <w:p w14:paraId="4D3980F0" w14:textId="0356BE3D" w:rsidR="00F10130" w:rsidRPr="00067A21" w:rsidDel="00530947" w:rsidRDefault="00F10130" w:rsidP="00EC6F62">
            <w:pPr>
              <w:spacing w:before="36" w:after="36"/>
              <w:jc w:val="center"/>
              <w:rPr>
                <w:del w:id="3402" w:author="Zehui Bai" w:date="2022-03-11T15:56:00Z"/>
                <w:moveTo w:id="3403" w:author="Zehui Bai" w:date="2022-03-11T14:49:00Z"/>
                <w:rFonts w:ascii="Arial" w:hAnsi="Arial" w:cs="Arial"/>
                <w:sz w:val="20"/>
                <w:szCs w:val="20"/>
                <w:rPrChange w:id="3404" w:author="Zehui Bai" w:date="2022-03-11T15:16:00Z">
                  <w:rPr>
                    <w:del w:id="3405" w:author="Zehui Bai" w:date="2022-03-11T15:56:00Z"/>
                    <w:moveTo w:id="3406" w:author="Zehui Bai" w:date="2022-03-11T14:49:00Z"/>
                    <w:rFonts w:ascii="Arial" w:hAnsi="Arial" w:cs="Arial"/>
                    <w:sz w:val="18"/>
                    <w:szCs w:val="18"/>
                  </w:rPr>
                </w:rPrChange>
              </w:rPr>
            </w:pPr>
            <w:moveTo w:id="3407" w:author="Zehui Bai" w:date="2022-03-11T14:49:00Z">
              <w:del w:id="3408" w:author="Zehui Bai" w:date="2022-03-11T15:56:00Z">
                <w:r w:rsidRPr="00067A21" w:rsidDel="00530947">
                  <w:rPr>
                    <w:rFonts w:ascii="Arial" w:hAnsi="Arial" w:cs="Arial"/>
                    <w:sz w:val="20"/>
                    <w:szCs w:val="20"/>
                    <w:rPrChange w:id="3409" w:author="Zehui Bai" w:date="2022-03-11T15:16:00Z">
                      <w:rPr>
                        <w:rFonts w:ascii="Arial" w:hAnsi="Arial" w:cs="Arial"/>
                        <w:sz w:val="18"/>
                        <w:szCs w:val="18"/>
                      </w:rPr>
                    </w:rPrChange>
                  </w:rPr>
                  <w:delText>37.5</w:delText>
                </w:r>
              </w:del>
            </w:moveTo>
          </w:p>
        </w:tc>
        <w:tc>
          <w:tcPr>
            <w:tcW w:w="643" w:type="pct"/>
            <w:vAlign w:val="center"/>
          </w:tcPr>
          <w:p w14:paraId="32145154" w14:textId="1C3CDDEE" w:rsidR="00F10130" w:rsidRPr="00067A21" w:rsidDel="00530947" w:rsidRDefault="00F10130" w:rsidP="00EC6F62">
            <w:pPr>
              <w:spacing w:before="36" w:after="36"/>
              <w:jc w:val="center"/>
              <w:rPr>
                <w:del w:id="3410" w:author="Zehui Bai" w:date="2022-03-11T15:56:00Z"/>
                <w:moveTo w:id="3411" w:author="Zehui Bai" w:date="2022-03-11T14:49:00Z"/>
                <w:rFonts w:ascii="Arial" w:hAnsi="Arial" w:cs="Arial"/>
                <w:sz w:val="20"/>
                <w:szCs w:val="20"/>
                <w:rPrChange w:id="3412" w:author="Zehui Bai" w:date="2022-03-11T15:16:00Z">
                  <w:rPr>
                    <w:del w:id="3413" w:author="Zehui Bai" w:date="2022-03-11T15:56:00Z"/>
                    <w:moveTo w:id="3414" w:author="Zehui Bai" w:date="2022-03-11T14:49:00Z"/>
                    <w:rFonts w:ascii="Arial" w:hAnsi="Arial" w:cs="Arial"/>
                    <w:sz w:val="18"/>
                    <w:szCs w:val="18"/>
                  </w:rPr>
                </w:rPrChange>
              </w:rPr>
            </w:pPr>
            <w:moveTo w:id="3415" w:author="Zehui Bai" w:date="2022-03-11T14:49:00Z">
              <w:del w:id="3416" w:author="Zehui Bai" w:date="2022-03-11T15:56:00Z">
                <w:r w:rsidRPr="00067A21" w:rsidDel="00530947">
                  <w:rPr>
                    <w:rFonts w:ascii="Arial" w:hAnsi="Arial" w:cs="Arial"/>
                    <w:sz w:val="20"/>
                    <w:szCs w:val="20"/>
                    <w:rPrChange w:id="3417" w:author="Zehui Bai" w:date="2022-03-11T15:16:00Z">
                      <w:rPr>
                        <w:rFonts w:ascii="Arial" w:hAnsi="Arial" w:cs="Arial"/>
                        <w:sz w:val="18"/>
                        <w:szCs w:val="18"/>
                      </w:rPr>
                    </w:rPrChange>
                  </w:rPr>
                  <w:delText>5</w:delText>
                </w:r>
              </w:del>
            </w:moveTo>
          </w:p>
        </w:tc>
        <w:tc>
          <w:tcPr>
            <w:tcW w:w="645" w:type="pct"/>
            <w:vAlign w:val="center"/>
          </w:tcPr>
          <w:p w14:paraId="5080CAB2" w14:textId="2BA20766" w:rsidR="00F10130" w:rsidRPr="00067A21" w:rsidDel="00530947" w:rsidRDefault="00F10130" w:rsidP="00EC6F62">
            <w:pPr>
              <w:spacing w:before="36" w:after="36"/>
              <w:jc w:val="center"/>
              <w:rPr>
                <w:del w:id="3418" w:author="Zehui Bai" w:date="2022-03-11T15:56:00Z"/>
                <w:moveTo w:id="3419" w:author="Zehui Bai" w:date="2022-03-11T14:49:00Z"/>
                <w:rFonts w:ascii="Arial" w:hAnsi="Arial" w:cs="Arial"/>
                <w:sz w:val="20"/>
                <w:szCs w:val="20"/>
                <w:rPrChange w:id="3420" w:author="Zehui Bai" w:date="2022-03-11T15:16:00Z">
                  <w:rPr>
                    <w:del w:id="3421" w:author="Zehui Bai" w:date="2022-03-11T15:56:00Z"/>
                    <w:moveTo w:id="3422" w:author="Zehui Bai" w:date="2022-03-11T14:49:00Z"/>
                    <w:rFonts w:ascii="Arial" w:hAnsi="Arial" w:cs="Arial"/>
                    <w:sz w:val="18"/>
                    <w:szCs w:val="18"/>
                  </w:rPr>
                </w:rPrChange>
              </w:rPr>
            </w:pPr>
            <w:moveTo w:id="3423" w:author="Zehui Bai" w:date="2022-03-11T14:49:00Z">
              <w:del w:id="3424" w:author="Zehui Bai" w:date="2022-03-11T15:56:00Z">
                <w:r w:rsidRPr="00067A21" w:rsidDel="00530947">
                  <w:rPr>
                    <w:rFonts w:ascii="Arial" w:hAnsi="Arial" w:cs="Arial"/>
                    <w:sz w:val="20"/>
                    <w:szCs w:val="20"/>
                    <w:rPrChange w:id="3425" w:author="Zehui Bai" w:date="2022-03-11T15:16:00Z">
                      <w:rPr>
                        <w:rFonts w:ascii="Arial" w:hAnsi="Arial" w:cs="Arial"/>
                        <w:sz w:val="18"/>
                        <w:szCs w:val="18"/>
                      </w:rPr>
                    </w:rPrChange>
                  </w:rPr>
                  <w:delText>62.5</w:delText>
                </w:r>
              </w:del>
            </w:moveTo>
          </w:p>
        </w:tc>
        <w:tc>
          <w:tcPr>
            <w:tcW w:w="641" w:type="pct"/>
            <w:vAlign w:val="center"/>
          </w:tcPr>
          <w:p w14:paraId="77ECFDEE" w14:textId="02029D30" w:rsidR="00F10130" w:rsidRPr="00067A21" w:rsidDel="00530947" w:rsidRDefault="00F10130" w:rsidP="00EC6F62">
            <w:pPr>
              <w:spacing w:before="36" w:after="36"/>
              <w:jc w:val="center"/>
              <w:rPr>
                <w:del w:id="3426" w:author="Zehui Bai" w:date="2022-03-11T15:56:00Z"/>
                <w:moveTo w:id="3427" w:author="Zehui Bai" w:date="2022-03-11T14:49:00Z"/>
                <w:rFonts w:ascii="Arial" w:hAnsi="Arial" w:cs="Arial"/>
                <w:sz w:val="20"/>
                <w:szCs w:val="20"/>
                <w:rPrChange w:id="3428" w:author="Zehui Bai" w:date="2022-03-11T15:16:00Z">
                  <w:rPr>
                    <w:del w:id="3429" w:author="Zehui Bai" w:date="2022-03-11T15:56:00Z"/>
                    <w:moveTo w:id="3430" w:author="Zehui Bai" w:date="2022-03-11T14:49:00Z"/>
                    <w:rFonts w:ascii="Arial" w:hAnsi="Arial" w:cs="Arial"/>
                    <w:sz w:val="18"/>
                    <w:szCs w:val="18"/>
                  </w:rPr>
                </w:rPrChange>
              </w:rPr>
            </w:pPr>
          </w:p>
        </w:tc>
      </w:tr>
      <w:tr w:rsidR="00E0608C" w:rsidRPr="00067A21" w14:paraId="69D78FE1" w14:textId="77777777" w:rsidTr="00E0608C">
        <w:trPr>
          <w:trHeight w:val="340"/>
          <w:jc w:val="center"/>
        </w:trPr>
        <w:tc>
          <w:tcPr>
            <w:tcW w:w="1782" w:type="pct"/>
          </w:tcPr>
          <w:p w14:paraId="1667A3E4" w14:textId="77777777" w:rsidR="00F10130" w:rsidRPr="00067A21" w:rsidRDefault="00F10130" w:rsidP="00EC6F62">
            <w:pPr>
              <w:spacing w:before="36" w:after="36"/>
              <w:ind w:left="708"/>
              <w:rPr>
                <w:moveTo w:id="3431" w:author="Zehui Bai" w:date="2022-03-11T14:49:00Z"/>
                <w:rFonts w:ascii="Arial" w:eastAsiaTheme="minorEastAsia" w:hAnsi="Arial" w:cs="Arial"/>
                <w:sz w:val="20"/>
                <w:szCs w:val="20"/>
                <w:rPrChange w:id="3432" w:author="Zehui Bai" w:date="2022-03-11T15:16:00Z">
                  <w:rPr>
                    <w:moveTo w:id="3433" w:author="Zehui Bai" w:date="2022-03-11T14:49:00Z"/>
                    <w:rFonts w:ascii="Arial" w:eastAsiaTheme="minorEastAsia" w:hAnsi="Arial" w:cs="Arial"/>
                    <w:sz w:val="18"/>
                    <w:szCs w:val="18"/>
                  </w:rPr>
                </w:rPrChange>
              </w:rPr>
            </w:pPr>
          </w:p>
        </w:tc>
        <w:tc>
          <w:tcPr>
            <w:tcW w:w="644" w:type="pct"/>
          </w:tcPr>
          <w:p w14:paraId="2107281D" w14:textId="77777777" w:rsidR="00F10130" w:rsidRPr="00067A21" w:rsidRDefault="00F10130" w:rsidP="00EC6F62">
            <w:pPr>
              <w:spacing w:before="36" w:after="36"/>
              <w:jc w:val="center"/>
              <w:rPr>
                <w:moveTo w:id="3434" w:author="Zehui Bai" w:date="2022-03-11T14:49:00Z"/>
                <w:rFonts w:ascii="Arial" w:hAnsi="Arial" w:cs="Arial"/>
                <w:sz w:val="20"/>
                <w:szCs w:val="20"/>
                <w:rPrChange w:id="3435" w:author="Zehui Bai" w:date="2022-03-11T15:16:00Z">
                  <w:rPr>
                    <w:moveTo w:id="3436" w:author="Zehui Bai" w:date="2022-03-11T14:49:00Z"/>
                    <w:rFonts w:ascii="Arial" w:hAnsi="Arial" w:cs="Arial"/>
                    <w:sz w:val="18"/>
                    <w:szCs w:val="18"/>
                  </w:rPr>
                </w:rPrChange>
              </w:rPr>
            </w:pPr>
          </w:p>
        </w:tc>
        <w:tc>
          <w:tcPr>
            <w:tcW w:w="645" w:type="pct"/>
          </w:tcPr>
          <w:p w14:paraId="2A9AA28C" w14:textId="77777777" w:rsidR="00F10130" w:rsidRPr="00067A21" w:rsidRDefault="00F10130" w:rsidP="00EC6F62">
            <w:pPr>
              <w:spacing w:before="36" w:after="36"/>
              <w:jc w:val="center"/>
              <w:rPr>
                <w:moveTo w:id="3437" w:author="Zehui Bai" w:date="2022-03-11T14:49:00Z"/>
                <w:rFonts w:ascii="Arial" w:hAnsi="Arial" w:cs="Arial"/>
                <w:sz w:val="20"/>
                <w:szCs w:val="20"/>
                <w:rPrChange w:id="3438" w:author="Zehui Bai" w:date="2022-03-11T15:16:00Z">
                  <w:rPr>
                    <w:moveTo w:id="3439" w:author="Zehui Bai" w:date="2022-03-11T14:49:00Z"/>
                    <w:rFonts w:ascii="Arial" w:hAnsi="Arial" w:cs="Arial"/>
                    <w:sz w:val="18"/>
                    <w:szCs w:val="18"/>
                  </w:rPr>
                </w:rPrChange>
              </w:rPr>
            </w:pPr>
          </w:p>
        </w:tc>
        <w:tc>
          <w:tcPr>
            <w:tcW w:w="643" w:type="pct"/>
          </w:tcPr>
          <w:p w14:paraId="095AAFAD" w14:textId="77777777" w:rsidR="00F10130" w:rsidRPr="00067A21" w:rsidRDefault="00F10130" w:rsidP="00EC6F62">
            <w:pPr>
              <w:spacing w:before="36" w:after="36"/>
              <w:jc w:val="center"/>
              <w:rPr>
                <w:moveTo w:id="3440" w:author="Zehui Bai" w:date="2022-03-11T14:49:00Z"/>
                <w:rFonts w:ascii="Arial" w:hAnsi="Arial" w:cs="Arial"/>
                <w:sz w:val="20"/>
                <w:szCs w:val="20"/>
                <w:rPrChange w:id="3441" w:author="Zehui Bai" w:date="2022-03-11T15:16:00Z">
                  <w:rPr>
                    <w:moveTo w:id="3442" w:author="Zehui Bai" w:date="2022-03-11T14:49:00Z"/>
                    <w:rFonts w:ascii="Arial" w:hAnsi="Arial" w:cs="Arial"/>
                    <w:sz w:val="18"/>
                    <w:szCs w:val="18"/>
                  </w:rPr>
                </w:rPrChange>
              </w:rPr>
            </w:pPr>
          </w:p>
        </w:tc>
        <w:tc>
          <w:tcPr>
            <w:tcW w:w="645" w:type="pct"/>
          </w:tcPr>
          <w:p w14:paraId="77123904" w14:textId="77777777" w:rsidR="00F10130" w:rsidRPr="00067A21" w:rsidRDefault="00F10130" w:rsidP="00EC6F62">
            <w:pPr>
              <w:spacing w:before="36" w:after="36"/>
              <w:jc w:val="center"/>
              <w:rPr>
                <w:moveTo w:id="3443" w:author="Zehui Bai" w:date="2022-03-11T14:49:00Z"/>
                <w:rFonts w:ascii="Arial" w:hAnsi="Arial" w:cs="Arial"/>
                <w:sz w:val="20"/>
                <w:szCs w:val="20"/>
                <w:rPrChange w:id="3444" w:author="Zehui Bai" w:date="2022-03-11T15:16:00Z">
                  <w:rPr>
                    <w:moveTo w:id="3445" w:author="Zehui Bai" w:date="2022-03-11T14:49:00Z"/>
                    <w:rFonts w:ascii="Arial" w:hAnsi="Arial" w:cs="Arial"/>
                    <w:sz w:val="18"/>
                    <w:szCs w:val="18"/>
                  </w:rPr>
                </w:rPrChange>
              </w:rPr>
            </w:pPr>
          </w:p>
        </w:tc>
        <w:tc>
          <w:tcPr>
            <w:tcW w:w="641" w:type="pct"/>
          </w:tcPr>
          <w:p w14:paraId="11223F00" w14:textId="77777777" w:rsidR="00F10130" w:rsidRPr="00067A21" w:rsidRDefault="00F10130" w:rsidP="00EC6F62">
            <w:pPr>
              <w:spacing w:before="36" w:after="36"/>
              <w:jc w:val="center"/>
              <w:rPr>
                <w:moveTo w:id="3446" w:author="Zehui Bai" w:date="2022-03-11T14:49:00Z"/>
                <w:rFonts w:ascii="Arial" w:hAnsi="Arial" w:cs="Arial"/>
                <w:sz w:val="20"/>
                <w:szCs w:val="20"/>
                <w:rPrChange w:id="3447" w:author="Zehui Bai" w:date="2022-03-11T15:16:00Z">
                  <w:rPr>
                    <w:moveTo w:id="3448" w:author="Zehui Bai" w:date="2022-03-11T14:49:00Z"/>
                    <w:rFonts w:ascii="Arial" w:hAnsi="Arial" w:cs="Arial"/>
                    <w:sz w:val="18"/>
                    <w:szCs w:val="18"/>
                  </w:rPr>
                </w:rPrChange>
              </w:rPr>
            </w:pPr>
          </w:p>
        </w:tc>
      </w:tr>
      <w:tr w:rsidR="00E0608C" w:rsidRPr="00067A21" w14:paraId="77F503F0" w14:textId="77777777" w:rsidTr="00E0608C">
        <w:trPr>
          <w:trHeight w:val="340"/>
          <w:jc w:val="center"/>
        </w:trPr>
        <w:tc>
          <w:tcPr>
            <w:tcW w:w="1782" w:type="pct"/>
            <w:vAlign w:val="center"/>
          </w:tcPr>
          <w:p w14:paraId="0DB7A360" w14:textId="668BF2E1" w:rsidR="00F10130" w:rsidRPr="00067A21" w:rsidRDefault="00F10130" w:rsidP="00EC6F62">
            <w:pPr>
              <w:pStyle w:val="Compact"/>
              <w:rPr>
                <w:moveTo w:id="3449" w:author="Zehui Bai" w:date="2022-03-11T14:49:00Z"/>
                <w:rFonts w:ascii="Arial" w:eastAsiaTheme="minorEastAsia" w:hAnsi="Arial" w:cs="Arial"/>
                <w:b/>
                <w:bCs/>
                <w:sz w:val="20"/>
                <w:szCs w:val="20"/>
                <w:rPrChange w:id="3450" w:author="Zehui Bai" w:date="2022-03-11T15:16:00Z">
                  <w:rPr>
                    <w:moveTo w:id="3451" w:author="Zehui Bai" w:date="2022-03-11T14:49:00Z"/>
                    <w:rFonts w:ascii="Arial" w:eastAsiaTheme="minorEastAsia" w:hAnsi="Arial" w:cs="Arial"/>
                    <w:b/>
                    <w:bCs/>
                    <w:sz w:val="18"/>
                    <w:szCs w:val="18"/>
                  </w:rPr>
                </w:rPrChange>
              </w:rPr>
            </w:pPr>
            <w:moveTo w:id="3452" w:author="Zehui Bai" w:date="2022-03-11T14:49:00Z">
              <w:r w:rsidRPr="00067A21">
                <w:rPr>
                  <w:rFonts w:ascii="Arial" w:eastAsiaTheme="minorEastAsia" w:hAnsi="Arial" w:cs="Arial"/>
                  <w:b/>
                  <w:bCs/>
                  <w:sz w:val="20"/>
                  <w:szCs w:val="20"/>
                  <w:rPrChange w:id="3453" w:author="Zehui Bai" w:date="2022-03-11T15:16:00Z">
                    <w:rPr>
                      <w:rFonts w:ascii="Arial" w:eastAsiaTheme="minorEastAsia" w:hAnsi="Arial" w:cs="Arial"/>
                      <w:b/>
                      <w:bCs/>
                      <w:sz w:val="18"/>
                      <w:szCs w:val="18"/>
                    </w:rPr>
                  </w:rPrChange>
                </w:rPr>
                <w:t>Satisfaction scores of national and official agencies</w:t>
              </w:r>
            </w:moveTo>
          </w:p>
        </w:tc>
        <w:tc>
          <w:tcPr>
            <w:tcW w:w="644" w:type="pct"/>
            <w:vAlign w:val="center"/>
          </w:tcPr>
          <w:p w14:paraId="59035E49" w14:textId="77777777" w:rsidR="00F10130" w:rsidRPr="00067A21" w:rsidRDefault="00F10130" w:rsidP="00EC6F62">
            <w:pPr>
              <w:pStyle w:val="Compact"/>
              <w:jc w:val="center"/>
              <w:rPr>
                <w:moveTo w:id="3454" w:author="Zehui Bai" w:date="2022-03-11T14:49:00Z"/>
                <w:rFonts w:ascii="Arial" w:hAnsi="Arial" w:cs="Arial"/>
                <w:sz w:val="20"/>
                <w:szCs w:val="20"/>
                <w:rPrChange w:id="3455" w:author="Zehui Bai" w:date="2022-03-11T15:16:00Z">
                  <w:rPr>
                    <w:moveTo w:id="3456" w:author="Zehui Bai" w:date="2022-03-11T14:49:00Z"/>
                    <w:rFonts w:ascii="Arial" w:hAnsi="Arial" w:cs="Arial"/>
                    <w:sz w:val="18"/>
                    <w:szCs w:val="18"/>
                  </w:rPr>
                </w:rPrChange>
              </w:rPr>
            </w:pPr>
          </w:p>
        </w:tc>
        <w:tc>
          <w:tcPr>
            <w:tcW w:w="645" w:type="pct"/>
            <w:vAlign w:val="center"/>
          </w:tcPr>
          <w:p w14:paraId="7144EA23" w14:textId="77777777" w:rsidR="00F10130" w:rsidRPr="00067A21" w:rsidRDefault="00F10130" w:rsidP="00EC6F62">
            <w:pPr>
              <w:pStyle w:val="Compact"/>
              <w:jc w:val="center"/>
              <w:rPr>
                <w:moveTo w:id="3457" w:author="Zehui Bai" w:date="2022-03-11T14:49:00Z"/>
                <w:rFonts w:ascii="Arial" w:hAnsi="Arial" w:cs="Arial"/>
                <w:sz w:val="20"/>
                <w:szCs w:val="20"/>
                <w:rPrChange w:id="3458" w:author="Zehui Bai" w:date="2022-03-11T15:16:00Z">
                  <w:rPr>
                    <w:moveTo w:id="3459" w:author="Zehui Bai" w:date="2022-03-11T14:49:00Z"/>
                    <w:rFonts w:ascii="Arial" w:hAnsi="Arial" w:cs="Arial"/>
                    <w:sz w:val="18"/>
                    <w:szCs w:val="18"/>
                  </w:rPr>
                </w:rPrChange>
              </w:rPr>
            </w:pPr>
          </w:p>
        </w:tc>
        <w:tc>
          <w:tcPr>
            <w:tcW w:w="643" w:type="pct"/>
            <w:vAlign w:val="center"/>
          </w:tcPr>
          <w:p w14:paraId="7BD735D3" w14:textId="77777777" w:rsidR="00F10130" w:rsidRPr="00067A21" w:rsidRDefault="00F10130" w:rsidP="00EC6F62">
            <w:pPr>
              <w:pStyle w:val="Compact"/>
              <w:jc w:val="center"/>
              <w:rPr>
                <w:moveTo w:id="3460" w:author="Zehui Bai" w:date="2022-03-11T14:49:00Z"/>
                <w:rFonts w:ascii="Arial" w:hAnsi="Arial" w:cs="Arial"/>
                <w:sz w:val="20"/>
                <w:szCs w:val="20"/>
                <w:rPrChange w:id="3461" w:author="Zehui Bai" w:date="2022-03-11T15:16:00Z">
                  <w:rPr>
                    <w:moveTo w:id="3462" w:author="Zehui Bai" w:date="2022-03-11T14:49:00Z"/>
                    <w:rFonts w:ascii="Arial" w:hAnsi="Arial" w:cs="Arial"/>
                    <w:sz w:val="18"/>
                    <w:szCs w:val="18"/>
                  </w:rPr>
                </w:rPrChange>
              </w:rPr>
            </w:pPr>
          </w:p>
        </w:tc>
        <w:tc>
          <w:tcPr>
            <w:tcW w:w="645" w:type="pct"/>
            <w:vAlign w:val="center"/>
          </w:tcPr>
          <w:p w14:paraId="0A38DC43" w14:textId="77777777" w:rsidR="00F10130" w:rsidRPr="00067A21" w:rsidRDefault="00F10130" w:rsidP="00EC6F62">
            <w:pPr>
              <w:pStyle w:val="Compact"/>
              <w:jc w:val="center"/>
              <w:rPr>
                <w:moveTo w:id="3463" w:author="Zehui Bai" w:date="2022-03-11T14:49:00Z"/>
                <w:rFonts w:ascii="Arial" w:hAnsi="Arial" w:cs="Arial"/>
                <w:sz w:val="20"/>
                <w:szCs w:val="20"/>
                <w:rPrChange w:id="3464" w:author="Zehui Bai" w:date="2022-03-11T15:16:00Z">
                  <w:rPr>
                    <w:moveTo w:id="3465" w:author="Zehui Bai" w:date="2022-03-11T14:49:00Z"/>
                    <w:rFonts w:ascii="Arial" w:hAnsi="Arial" w:cs="Arial"/>
                    <w:sz w:val="18"/>
                    <w:szCs w:val="18"/>
                  </w:rPr>
                </w:rPrChange>
              </w:rPr>
            </w:pPr>
          </w:p>
        </w:tc>
        <w:tc>
          <w:tcPr>
            <w:tcW w:w="641" w:type="pct"/>
            <w:vAlign w:val="center"/>
          </w:tcPr>
          <w:p w14:paraId="4266AC83" w14:textId="77777777" w:rsidR="00F10130" w:rsidRPr="00067A21" w:rsidRDefault="00F10130" w:rsidP="00EC6F62">
            <w:pPr>
              <w:pStyle w:val="Compact"/>
              <w:jc w:val="center"/>
              <w:rPr>
                <w:moveTo w:id="3466" w:author="Zehui Bai" w:date="2022-03-11T14:49:00Z"/>
                <w:rFonts w:ascii="Arial" w:hAnsi="Arial" w:cs="Arial"/>
                <w:sz w:val="20"/>
                <w:szCs w:val="20"/>
                <w:rPrChange w:id="3467" w:author="Zehui Bai" w:date="2022-03-11T15:16:00Z">
                  <w:rPr>
                    <w:moveTo w:id="3468" w:author="Zehui Bai" w:date="2022-03-11T14:49:00Z"/>
                    <w:rFonts w:ascii="Arial" w:hAnsi="Arial" w:cs="Arial"/>
                    <w:sz w:val="18"/>
                    <w:szCs w:val="18"/>
                  </w:rPr>
                </w:rPrChange>
              </w:rPr>
            </w:pPr>
            <w:moveTo w:id="3469" w:author="Zehui Bai" w:date="2022-03-11T14:49:00Z">
              <w:r w:rsidRPr="00067A21">
                <w:rPr>
                  <w:rFonts w:ascii="Arial" w:hAnsi="Arial" w:cs="Arial"/>
                  <w:sz w:val="20"/>
                  <w:szCs w:val="20"/>
                  <w:rPrChange w:id="3470" w:author="Zehui Bai" w:date="2022-03-11T15:16:00Z">
                    <w:rPr>
                      <w:rFonts w:ascii="Arial" w:hAnsi="Arial" w:cs="Arial"/>
                      <w:sz w:val="18"/>
                      <w:szCs w:val="18"/>
                    </w:rPr>
                  </w:rPrChange>
                </w:rPr>
                <w:t>&lt;0.05</w:t>
              </w:r>
            </w:moveTo>
          </w:p>
        </w:tc>
      </w:tr>
      <w:tr w:rsidR="00F62323" w:rsidRPr="00964974" w14:paraId="5E037C7E" w14:textId="77777777" w:rsidTr="00F62323">
        <w:trPr>
          <w:trHeight w:val="340"/>
          <w:jc w:val="center"/>
          <w:ins w:id="3471" w:author="Zehui Bai" w:date="2022-03-11T14:49:00Z"/>
        </w:trPr>
        <w:tc>
          <w:tcPr>
            <w:tcW w:w="1782" w:type="pct"/>
            <w:vAlign w:val="center"/>
          </w:tcPr>
          <w:p w14:paraId="0DA5130A" w14:textId="4044392D" w:rsidR="00F62323" w:rsidRPr="00067A21" w:rsidRDefault="00F62323" w:rsidP="00F62323">
            <w:pPr>
              <w:pStyle w:val="Compact"/>
              <w:ind w:left="708"/>
              <w:rPr>
                <w:moveTo w:id="3472" w:author="Zehui Bai" w:date="2022-03-11T14:49:00Z"/>
                <w:rFonts w:ascii="Arial" w:eastAsiaTheme="minorEastAsia" w:hAnsi="Arial" w:cs="Arial"/>
                <w:sz w:val="20"/>
                <w:szCs w:val="20"/>
                <w:rPrChange w:id="3473" w:author="Zehui Bai" w:date="2022-03-11T15:16:00Z">
                  <w:rPr>
                    <w:moveTo w:id="3474" w:author="Zehui Bai" w:date="2022-03-11T14:49:00Z"/>
                    <w:rFonts w:ascii="Arial" w:eastAsiaTheme="minorEastAsia" w:hAnsi="Arial" w:cs="Arial"/>
                    <w:sz w:val="18"/>
                    <w:szCs w:val="18"/>
                  </w:rPr>
                </w:rPrChange>
              </w:rPr>
            </w:pPr>
            <w:ins w:id="3475" w:author="Zehui Bai" w:date="2022-03-11T14:58:00Z">
              <w:r w:rsidRPr="00964974">
                <w:rPr>
                  <w:rFonts w:ascii="Arial" w:hAnsi="Arial" w:cs="Arial"/>
                  <w:sz w:val="20"/>
                  <w:szCs w:val="20"/>
                </w:rPr>
                <w:t>N</w:t>
              </w:r>
            </w:ins>
          </w:p>
        </w:tc>
        <w:tc>
          <w:tcPr>
            <w:tcW w:w="1289" w:type="pct"/>
            <w:gridSpan w:val="2"/>
            <w:vAlign w:val="center"/>
          </w:tcPr>
          <w:p w14:paraId="4DB9327B" w14:textId="318AFD17" w:rsidR="00F62323" w:rsidRPr="00067A21" w:rsidRDefault="00F62323" w:rsidP="00F62323">
            <w:pPr>
              <w:pStyle w:val="Compact"/>
              <w:jc w:val="center"/>
              <w:rPr>
                <w:moveTo w:id="3476" w:author="Zehui Bai" w:date="2022-03-11T14:49:00Z"/>
                <w:rFonts w:ascii="Arial" w:hAnsi="Arial" w:cs="Arial"/>
                <w:sz w:val="20"/>
                <w:szCs w:val="20"/>
                <w:rPrChange w:id="3477" w:author="Zehui Bai" w:date="2022-03-11T15:16:00Z">
                  <w:rPr>
                    <w:moveTo w:id="3478" w:author="Zehui Bai" w:date="2022-03-11T14:49:00Z"/>
                    <w:rFonts w:ascii="Arial" w:hAnsi="Arial" w:cs="Arial"/>
                    <w:sz w:val="18"/>
                    <w:szCs w:val="18"/>
                  </w:rPr>
                </w:rPrChange>
              </w:rPr>
            </w:pPr>
            <w:ins w:id="3479" w:author="Zehui Bai" w:date="2022-03-11T14:58:00Z">
              <w:r w:rsidRPr="00964974">
                <w:rPr>
                  <w:rFonts w:ascii="Arial" w:hAnsi="Arial" w:cs="Arial"/>
                  <w:sz w:val="20"/>
                  <w:szCs w:val="20"/>
                </w:rPr>
                <w:t>732</w:t>
              </w:r>
            </w:ins>
          </w:p>
        </w:tc>
        <w:tc>
          <w:tcPr>
            <w:tcW w:w="1288" w:type="pct"/>
            <w:gridSpan w:val="2"/>
            <w:vAlign w:val="center"/>
          </w:tcPr>
          <w:p w14:paraId="299FC36C" w14:textId="1DA259D6" w:rsidR="00F62323" w:rsidRPr="00067A21" w:rsidRDefault="00F62323" w:rsidP="00F62323">
            <w:pPr>
              <w:pStyle w:val="Compact"/>
              <w:jc w:val="center"/>
              <w:rPr>
                <w:moveTo w:id="3480" w:author="Zehui Bai" w:date="2022-03-11T14:49:00Z"/>
                <w:rFonts w:ascii="Arial" w:hAnsi="Arial" w:cs="Arial"/>
                <w:sz w:val="20"/>
                <w:szCs w:val="20"/>
                <w:rPrChange w:id="3481" w:author="Zehui Bai" w:date="2022-03-11T15:16:00Z">
                  <w:rPr>
                    <w:moveTo w:id="3482" w:author="Zehui Bai" w:date="2022-03-11T14:49:00Z"/>
                    <w:rFonts w:ascii="Arial" w:hAnsi="Arial" w:cs="Arial"/>
                    <w:sz w:val="18"/>
                    <w:szCs w:val="18"/>
                  </w:rPr>
                </w:rPrChange>
              </w:rPr>
            </w:pPr>
            <w:ins w:id="3483" w:author="Zehui Bai" w:date="2022-03-11T14:58:00Z">
              <w:r w:rsidRPr="00964974">
                <w:rPr>
                  <w:rFonts w:ascii="Arial" w:hAnsi="Arial" w:cs="Arial"/>
                  <w:sz w:val="20"/>
                  <w:szCs w:val="20"/>
                </w:rPr>
                <w:t>91</w:t>
              </w:r>
            </w:ins>
          </w:p>
        </w:tc>
        <w:tc>
          <w:tcPr>
            <w:tcW w:w="641" w:type="pct"/>
            <w:vAlign w:val="center"/>
          </w:tcPr>
          <w:p w14:paraId="7118C326" w14:textId="77777777" w:rsidR="00F62323" w:rsidRPr="00067A21" w:rsidRDefault="00F62323" w:rsidP="00F62323">
            <w:pPr>
              <w:pStyle w:val="Compact"/>
              <w:jc w:val="center"/>
              <w:rPr>
                <w:moveTo w:id="3484" w:author="Zehui Bai" w:date="2022-03-11T14:49:00Z"/>
                <w:rFonts w:ascii="Arial" w:hAnsi="Arial" w:cs="Arial"/>
                <w:sz w:val="20"/>
                <w:szCs w:val="20"/>
                <w:rPrChange w:id="3485" w:author="Zehui Bai" w:date="2022-03-11T15:16:00Z">
                  <w:rPr>
                    <w:moveTo w:id="3486" w:author="Zehui Bai" w:date="2022-03-11T14:49:00Z"/>
                    <w:rFonts w:ascii="Arial" w:hAnsi="Arial" w:cs="Arial"/>
                    <w:sz w:val="18"/>
                    <w:szCs w:val="18"/>
                  </w:rPr>
                </w:rPrChange>
              </w:rPr>
            </w:pPr>
          </w:p>
        </w:tc>
      </w:tr>
      <w:tr w:rsidR="00F62323" w:rsidRPr="00964974" w14:paraId="5E21C073" w14:textId="77777777" w:rsidTr="00F62323">
        <w:trPr>
          <w:trHeight w:val="340"/>
          <w:jc w:val="center"/>
          <w:ins w:id="3487" w:author="Zehui Bai" w:date="2022-03-11T14:58:00Z"/>
        </w:trPr>
        <w:tc>
          <w:tcPr>
            <w:tcW w:w="1782" w:type="pct"/>
            <w:vAlign w:val="center"/>
          </w:tcPr>
          <w:p w14:paraId="52D3A7EC" w14:textId="785D1BCA" w:rsidR="00F62323" w:rsidRPr="00964974" w:rsidRDefault="00F62323" w:rsidP="00F62323">
            <w:pPr>
              <w:pStyle w:val="Compact"/>
              <w:ind w:left="708"/>
              <w:rPr>
                <w:ins w:id="3488" w:author="Zehui Bai" w:date="2022-03-11T14:58:00Z"/>
                <w:rFonts w:ascii="Arial" w:eastAsiaTheme="minorEastAsia" w:hAnsi="Arial" w:cs="Arial"/>
                <w:sz w:val="20"/>
                <w:szCs w:val="20"/>
              </w:rPr>
            </w:pPr>
            <w:ins w:id="3489" w:author="Zehui Bai" w:date="2022-03-11T14:58:00Z">
              <w:r w:rsidRPr="00964974">
                <w:rPr>
                  <w:rFonts w:ascii="Arial" w:hAnsi="Arial" w:cs="Arial"/>
                  <w:sz w:val="20"/>
                  <w:szCs w:val="20"/>
                </w:rPr>
                <w:t>Mean (SD)</w:t>
              </w:r>
            </w:ins>
          </w:p>
        </w:tc>
        <w:tc>
          <w:tcPr>
            <w:tcW w:w="1289" w:type="pct"/>
            <w:gridSpan w:val="2"/>
            <w:vAlign w:val="center"/>
          </w:tcPr>
          <w:p w14:paraId="1CDDDCA8" w14:textId="6F659FCB" w:rsidR="00F62323" w:rsidRPr="00964974" w:rsidRDefault="00547630" w:rsidP="00F62323">
            <w:pPr>
              <w:pStyle w:val="Compact"/>
              <w:jc w:val="center"/>
              <w:rPr>
                <w:ins w:id="3490" w:author="Zehui Bai" w:date="2022-03-11T14:58:00Z"/>
                <w:rFonts w:ascii="Arial" w:hAnsi="Arial" w:cs="Arial"/>
                <w:sz w:val="20"/>
                <w:szCs w:val="20"/>
              </w:rPr>
            </w:pPr>
            <w:ins w:id="3491" w:author="Zehui Bai" w:date="2022-03-11T14:59:00Z">
              <w:r w:rsidRPr="00964974">
                <w:rPr>
                  <w:rFonts w:ascii="Arial" w:hAnsi="Arial" w:cs="Arial"/>
                  <w:sz w:val="20"/>
                  <w:szCs w:val="20"/>
                </w:rPr>
                <w:t>7.6</w:t>
              </w:r>
            </w:ins>
            <w:ins w:id="3492" w:author="Zehui Bai" w:date="2022-03-11T14:58:00Z">
              <w:r w:rsidR="00F62323" w:rsidRPr="00964974">
                <w:rPr>
                  <w:rFonts w:ascii="Arial" w:hAnsi="Arial" w:cs="Arial"/>
                  <w:sz w:val="20"/>
                  <w:szCs w:val="20"/>
                </w:rPr>
                <w:t xml:space="preserve"> (</w:t>
              </w:r>
            </w:ins>
            <w:ins w:id="3493" w:author="Zehui Bai" w:date="2022-03-11T14:59:00Z">
              <w:r w:rsidRPr="00964974">
                <w:rPr>
                  <w:rFonts w:ascii="Arial" w:hAnsi="Arial" w:cs="Arial"/>
                  <w:sz w:val="20"/>
                  <w:szCs w:val="20"/>
                </w:rPr>
                <w:t>16.9</w:t>
              </w:r>
            </w:ins>
            <w:ins w:id="3494" w:author="Zehui Bai" w:date="2022-03-11T14:58:00Z">
              <w:r w:rsidR="00F62323" w:rsidRPr="00964974">
                <w:rPr>
                  <w:rFonts w:ascii="Arial" w:hAnsi="Arial" w:cs="Arial"/>
                  <w:sz w:val="20"/>
                  <w:szCs w:val="20"/>
                </w:rPr>
                <w:t>)</w:t>
              </w:r>
            </w:ins>
          </w:p>
        </w:tc>
        <w:tc>
          <w:tcPr>
            <w:tcW w:w="1288" w:type="pct"/>
            <w:gridSpan w:val="2"/>
            <w:vAlign w:val="center"/>
          </w:tcPr>
          <w:p w14:paraId="0666DD4B" w14:textId="4A54C98D" w:rsidR="00F62323" w:rsidRPr="00964974" w:rsidRDefault="009A5801" w:rsidP="00F62323">
            <w:pPr>
              <w:pStyle w:val="Compact"/>
              <w:jc w:val="center"/>
              <w:rPr>
                <w:ins w:id="3495" w:author="Zehui Bai" w:date="2022-03-11T14:58:00Z"/>
                <w:rFonts w:ascii="Arial" w:hAnsi="Arial" w:cs="Arial"/>
                <w:sz w:val="20"/>
                <w:szCs w:val="20"/>
              </w:rPr>
            </w:pPr>
            <w:ins w:id="3496" w:author="Zehui Bai" w:date="2022-03-11T15:00:00Z">
              <w:r w:rsidRPr="00964974">
                <w:rPr>
                  <w:rFonts w:ascii="Arial" w:hAnsi="Arial" w:cs="Arial"/>
                  <w:sz w:val="20"/>
                  <w:szCs w:val="20"/>
                </w:rPr>
                <w:t>-27.1</w:t>
              </w:r>
            </w:ins>
            <w:ins w:id="3497" w:author="Zehui Bai" w:date="2022-03-11T14:58:00Z">
              <w:r w:rsidR="00F62323" w:rsidRPr="00964974">
                <w:rPr>
                  <w:rFonts w:ascii="Arial" w:hAnsi="Arial" w:cs="Arial"/>
                  <w:sz w:val="20"/>
                  <w:szCs w:val="20"/>
                </w:rPr>
                <w:t xml:space="preserve"> (</w:t>
              </w:r>
            </w:ins>
            <w:ins w:id="3498" w:author="Zehui Bai" w:date="2022-03-11T15:00:00Z">
              <w:r w:rsidRPr="00964974">
                <w:rPr>
                  <w:rFonts w:ascii="Arial" w:hAnsi="Arial" w:cs="Arial"/>
                  <w:sz w:val="20"/>
                  <w:szCs w:val="20"/>
                </w:rPr>
                <w:t>20</w:t>
              </w:r>
            </w:ins>
            <w:ins w:id="3499" w:author="Zehui Bai" w:date="2022-03-11T14:58:00Z">
              <w:r w:rsidR="00F62323" w:rsidRPr="00964974">
                <w:rPr>
                  <w:rFonts w:ascii="Arial" w:hAnsi="Arial" w:cs="Arial"/>
                  <w:sz w:val="20"/>
                  <w:szCs w:val="20"/>
                </w:rPr>
                <w:t>.</w:t>
              </w:r>
            </w:ins>
            <w:ins w:id="3500" w:author="Zehui Bai" w:date="2022-03-11T15:00:00Z">
              <w:r w:rsidRPr="00964974">
                <w:rPr>
                  <w:rFonts w:ascii="Arial" w:hAnsi="Arial" w:cs="Arial"/>
                  <w:sz w:val="20"/>
                  <w:szCs w:val="20"/>
                </w:rPr>
                <w:t>0</w:t>
              </w:r>
            </w:ins>
            <w:ins w:id="3501" w:author="Zehui Bai" w:date="2022-03-11T14:58:00Z">
              <w:r w:rsidR="00F62323" w:rsidRPr="00964974">
                <w:rPr>
                  <w:rFonts w:ascii="Arial" w:hAnsi="Arial" w:cs="Arial"/>
                  <w:sz w:val="20"/>
                  <w:szCs w:val="20"/>
                </w:rPr>
                <w:t>)</w:t>
              </w:r>
            </w:ins>
          </w:p>
        </w:tc>
        <w:tc>
          <w:tcPr>
            <w:tcW w:w="641" w:type="pct"/>
            <w:vAlign w:val="center"/>
          </w:tcPr>
          <w:p w14:paraId="33444BEE" w14:textId="77777777" w:rsidR="00F62323" w:rsidRPr="00964974" w:rsidRDefault="00F62323" w:rsidP="00F62323">
            <w:pPr>
              <w:pStyle w:val="Compact"/>
              <w:jc w:val="center"/>
              <w:rPr>
                <w:ins w:id="3502" w:author="Zehui Bai" w:date="2022-03-11T14:58:00Z"/>
                <w:rFonts w:ascii="Arial" w:hAnsi="Arial" w:cs="Arial"/>
                <w:sz w:val="20"/>
                <w:szCs w:val="20"/>
              </w:rPr>
            </w:pPr>
          </w:p>
        </w:tc>
      </w:tr>
      <w:tr w:rsidR="00F62323" w:rsidRPr="00964974" w14:paraId="282C438E" w14:textId="77777777" w:rsidTr="00F62323">
        <w:trPr>
          <w:trHeight w:val="340"/>
          <w:jc w:val="center"/>
          <w:ins w:id="3503" w:author="Zehui Bai" w:date="2022-03-11T14:58:00Z"/>
        </w:trPr>
        <w:tc>
          <w:tcPr>
            <w:tcW w:w="1782" w:type="pct"/>
            <w:vAlign w:val="center"/>
          </w:tcPr>
          <w:p w14:paraId="3FE086F5" w14:textId="6DE7F2D2" w:rsidR="00F62323" w:rsidRPr="00964974" w:rsidRDefault="00F62323" w:rsidP="00F62323">
            <w:pPr>
              <w:pStyle w:val="Compact"/>
              <w:ind w:left="708"/>
              <w:rPr>
                <w:ins w:id="3504" w:author="Zehui Bai" w:date="2022-03-11T14:58:00Z"/>
                <w:rFonts w:ascii="Arial" w:eastAsiaTheme="minorEastAsia" w:hAnsi="Arial" w:cs="Arial"/>
                <w:sz w:val="20"/>
                <w:szCs w:val="20"/>
              </w:rPr>
            </w:pPr>
            <w:ins w:id="3505" w:author="Zehui Bai" w:date="2022-03-11T14:58:00Z">
              <w:r w:rsidRPr="00964974">
                <w:rPr>
                  <w:rFonts w:ascii="Arial" w:hAnsi="Arial" w:cs="Arial"/>
                  <w:sz w:val="20"/>
                  <w:szCs w:val="20"/>
                </w:rPr>
                <w:t>Median</w:t>
              </w:r>
            </w:ins>
          </w:p>
        </w:tc>
        <w:tc>
          <w:tcPr>
            <w:tcW w:w="1289" w:type="pct"/>
            <w:gridSpan w:val="2"/>
            <w:vAlign w:val="center"/>
          </w:tcPr>
          <w:p w14:paraId="23A6322F" w14:textId="4227F7FB" w:rsidR="00F62323" w:rsidRPr="00964974" w:rsidRDefault="00547630" w:rsidP="00F62323">
            <w:pPr>
              <w:pStyle w:val="Compact"/>
              <w:jc w:val="center"/>
              <w:rPr>
                <w:ins w:id="3506" w:author="Zehui Bai" w:date="2022-03-11T14:58:00Z"/>
                <w:rFonts w:ascii="Arial" w:hAnsi="Arial" w:cs="Arial"/>
                <w:sz w:val="20"/>
                <w:szCs w:val="20"/>
              </w:rPr>
            </w:pPr>
            <w:ins w:id="3507" w:author="Zehui Bai" w:date="2022-03-11T14:59:00Z">
              <w:r w:rsidRPr="00964974">
                <w:rPr>
                  <w:rFonts w:ascii="Arial" w:hAnsi="Arial" w:cs="Arial"/>
                  <w:sz w:val="20"/>
                  <w:szCs w:val="20"/>
                </w:rPr>
                <w:t>7.1</w:t>
              </w:r>
            </w:ins>
          </w:p>
        </w:tc>
        <w:tc>
          <w:tcPr>
            <w:tcW w:w="1288" w:type="pct"/>
            <w:gridSpan w:val="2"/>
            <w:vAlign w:val="center"/>
          </w:tcPr>
          <w:p w14:paraId="39DFEBFF" w14:textId="7F2992F9" w:rsidR="00F62323" w:rsidRPr="00964974" w:rsidRDefault="000B4865" w:rsidP="00F62323">
            <w:pPr>
              <w:pStyle w:val="Compact"/>
              <w:jc w:val="center"/>
              <w:rPr>
                <w:ins w:id="3508" w:author="Zehui Bai" w:date="2022-03-11T14:58:00Z"/>
                <w:rFonts w:ascii="Arial" w:hAnsi="Arial" w:cs="Arial"/>
                <w:sz w:val="20"/>
                <w:szCs w:val="20"/>
              </w:rPr>
            </w:pPr>
            <w:ins w:id="3509" w:author="Zehui Bai" w:date="2022-03-11T15:00:00Z">
              <w:r w:rsidRPr="00964974">
                <w:rPr>
                  <w:rFonts w:ascii="Arial" w:hAnsi="Arial" w:cs="Arial"/>
                  <w:sz w:val="20"/>
                  <w:szCs w:val="20"/>
                </w:rPr>
                <w:t>-32.1</w:t>
              </w:r>
            </w:ins>
          </w:p>
        </w:tc>
        <w:tc>
          <w:tcPr>
            <w:tcW w:w="641" w:type="pct"/>
            <w:vAlign w:val="center"/>
          </w:tcPr>
          <w:p w14:paraId="5E6D74F2" w14:textId="77777777" w:rsidR="00F62323" w:rsidRPr="00964974" w:rsidRDefault="00F62323" w:rsidP="00F62323">
            <w:pPr>
              <w:pStyle w:val="Compact"/>
              <w:jc w:val="center"/>
              <w:rPr>
                <w:ins w:id="3510" w:author="Zehui Bai" w:date="2022-03-11T14:58:00Z"/>
                <w:rFonts w:ascii="Arial" w:hAnsi="Arial" w:cs="Arial"/>
                <w:sz w:val="20"/>
                <w:szCs w:val="20"/>
              </w:rPr>
            </w:pPr>
          </w:p>
        </w:tc>
      </w:tr>
      <w:tr w:rsidR="00F62323" w:rsidRPr="00964974" w14:paraId="038D5C91" w14:textId="77777777" w:rsidTr="00F62323">
        <w:tblPrEx>
          <w:tblW w:w="5000" w:type="pct"/>
          <w:jc w:val="center"/>
          <w:tblInd w:w="0" w:type="dxa"/>
          <w:tblBorders>
            <w:top w:val="single" w:sz="4" w:space="0" w:color="auto"/>
          </w:tblBorders>
          <w:tblLayout w:type="fixed"/>
          <w:tblPrExChange w:id="3511" w:author="Zehui Bai" w:date="2022-03-11T14:58:00Z">
            <w:tblPrEx>
              <w:tblW w:w="5000" w:type="pct"/>
              <w:jc w:val="center"/>
              <w:tblInd w:w="0" w:type="dxa"/>
              <w:tblBorders>
                <w:top w:val="single" w:sz="4" w:space="0" w:color="auto"/>
              </w:tblBorders>
              <w:tblLayout w:type="fixed"/>
            </w:tblPrEx>
          </w:tblPrExChange>
        </w:tblPrEx>
        <w:trPr>
          <w:trHeight w:val="340"/>
          <w:jc w:val="center"/>
          <w:ins w:id="3512" w:author="Zehui Bai" w:date="2022-03-11T14:58:00Z"/>
          <w:trPrChange w:id="3513" w:author="Zehui Bai" w:date="2022-03-11T14:58:00Z">
            <w:trPr>
              <w:trHeight w:val="340"/>
              <w:jc w:val="center"/>
            </w:trPr>
          </w:trPrChange>
        </w:trPr>
        <w:tc>
          <w:tcPr>
            <w:tcW w:w="0" w:type="pct"/>
            <w:tcBorders>
              <w:bottom w:val="nil"/>
            </w:tcBorders>
            <w:vAlign w:val="center"/>
            <w:tcPrChange w:id="3514" w:author="Zehui Bai" w:date="2022-03-11T14:58:00Z">
              <w:tcPr>
                <w:tcW w:w="1782" w:type="pct"/>
                <w:vAlign w:val="center"/>
              </w:tcPr>
            </w:tcPrChange>
          </w:tcPr>
          <w:p w14:paraId="30E9C531" w14:textId="70A79245" w:rsidR="00F62323" w:rsidRPr="00964974" w:rsidRDefault="00F62323" w:rsidP="00F62323">
            <w:pPr>
              <w:pStyle w:val="Compact"/>
              <w:ind w:left="708"/>
              <w:rPr>
                <w:ins w:id="3515" w:author="Zehui Bai" w:date="2022-03-11T14:58:00Z"/>
                <w:rFonts w:ascii="Arial" w:eastAsiaTheme="minorEastAsia" w:hAnsi="Arial" w:cs="Arial"/>
                <w:sz w:val="20"/>
                <w:szCs w:val="20"/>
              </w:rPr>
            </w:pPr>
            <w:ins w:id="3516" w:author="Zehui Bai" w:date="2022-03-11T14:58:00Z">
              <w:r w:rsidRPr="00964974">
                <w:rPr>
                  <w:rFonts w:ascii="Arial" w:hAnsi="Arial" w:cs="Arial"/>
                  <w:sz w:val="20"/>
                  <w:szCs w:val="20"/>
                </w:rPr>
                <w:t>Q1, Q3</w:t>
              </w:r>
            </w:ins>
          </w:p>
        </w:tc>
        <w:tc>
          <w:tcPr>
            <w:tcW w:w="0" w:type="pct"/>
            <w:gridSpan w:val="2"/>
            <w:tcBorders>
              <w:bottom w:val="nil"/>
            </w:tcBorders>
            <w:vAlign w:val="center"/>
            <w:tcPrChange w:id="3517" w:author="Zehui Bai" w:date="2022-03-11T14:58:00Z">
              <w:tcPr>
                <w:tcW w:w="1289" w:type="pct"/>
                <w:gridSpan w:val="2"/>
                <w:vAlign w:val="center"/>
              </w:tcPr>
            </w:tcPrChange>
          </w:tcPr>
          <w:p w14:paraId="133EA678" w14:textId="7E8A0561" w:rsidR="00F62323" w:rsidRPr="00964974" w:rsidRDefault="00547630" w:rsidP="00F62323">
            <w:pPr>
              <w:pStyle w:val="Compact"/>
              <w:jc w:val="center"/>
              <w:rPr>
                <w:ins w:id="3518" w:author="Zehui Bai" w:date="2022-03-11T14:58:00Z"/>
                <w:rFonts w:ascii="Arial" w:hAnsi="Arial" w:cs="Arial"/>
                <w:sz w:val="20"/>
                <w:szCs w:val="20"/>
              </w:rPr>
            </w:pPr>
            <w:ins w:id="3519" w:author="Zehui Bai" w:date="2022-03-11T14:59:00Z">
              <w:r w:rsidRPr="00964974">
                <w:rPr>
                  <w:rFonts w:ascii="Arial" w:hAnsi="Arial" w:cs="Arial"/>
                  <w:sz w:val="20"/>
                  <w:szCs w:val="20"/>
                </w:rPr>
                <w:t>-3.6</w:t>
              </w:r>
            </w:ins>
            <w:ins w:id="3520" w:author="Zehui Bai" w:date="2022-03-11T14:58:00Z">
              <w:r w:rsidR="00F62323" w:rsidRPr="00964974">
                <w:rPr>
                  <w:rFonts w:ascii="Arial" w:hAnsi="Arial" w:cs="Arial"/>
                  <w:sz w:val="20"/>
                  <w:szCs w:val="20"/>
                </w:rPr>
                <w:t xml:space="preserve">, </w:t>
              </w:r>
            </w:ins>
            <w:ins w:id="3521" w:author="Zehui Bai" w:date="2022-03-11T14:59:00Z">
              <w:r w:rsidRPr="00964974">
                <w:rPr>
                  <w:rFonts w:ascii="Arial" w:hAnsi="Arial" w:cs="Arial"/>
                  <w:sz w:val="20"/>
                  <w:szCs w:val="20"/>
                </w:rPr>
                <w:t>19.6</w:t>
              </w:r>
            </w:ins>
          </w:p>
        </w:tc>
        <w:tc>
          <w:tcPr>
            <w:tcW w:w="0" w:type="pct"/>
            <w:gridSpan w:val="2"/>
            <w:tcBorders>
              <w:bottom w:val="nil"/>
            </w:tcBorders>
            <w:vAlign w:val="center"/>
            <w:tcPrChange w:id="3522" w:author="Zehui Bai" w:date="2022-03-11T14:58:00Z">
              <w:tcPr>
                <w:tcW w:w="1288" w:type="pct"/>
                <w:gridSpan w:val="2"/>
                <w:vAlign w:val="center"/>
              </w:tcPr>
            </w:tcPrChange>
          </w:tcPr>
          <w:p w14:paraId="65850FE0" w14:textId="459EAF16" w:rsidR="00F62323" w:rsidRPr="00964974" w:rsidRDefault="000B4865" w:rsidP="00F62323">
            <w:pPr>
              <w:pStyle w:val="Compact"/>
              <w:jc w:val="center"/>
              <w:rPr>
                <w:ins w:id="3523" w:author="Zehui Bai" w:date="2022-03-11T14:58:00Z"/>
                <w:rFonts w:ascii="Arial" w:hAnsi="Arial" w:cs="Arial"/>
                <w:sz w:val="20"/>
                <w:szCs w:val="20"/>
              </w:rPr>
            </w:pPr>
            <w:ins w:id="3524" w:author="Zehui Bai" w:date="2022-03-11T15:00:00Z">
              <w:r w:rsidRPr="00964974">
                <w:rPr>
                  <w:rFonts w:ascii="Arial" w:hAnsi="Arial" w:cs="Arial"/>
                  <w:sz w:val="20"/>
                  <w:szCs w:val="20"/>
                </w:rPr>
                <w:t>-42.9</w:t>
              </w:r>
            </w:ins>
            <w:ins w:id="3525" w:author="Zehui Bai" w:date="2022-03-11T14:58:00Z">
              <w:r w:rsidR="00F62323" w:rsidRPr="00964974">
                <w:rPr>
                  <w:rFonts w:ascii="Arial" w:hAnsi="Arial" w:cs="Arial"/>
                  <w:sz w:val="20"/>
                  <w:szCs w:val="20"/>
                </w:rPr>
                <w:t xml:space="preserve">, </w:t>
              </w:r>
            </w:ins>
            <w:ins w:id="3526" w:author="Zehui Bai" w:date="2022-03-11T15:00:00Z">
              <w:r w:rsidRPr="00964974">
                <w:rPr>
                  <w:rFonts w:ascii="Arial" w:hAnsi="Arial" w:cs="Arial"/>
                  <w:sz w:val="20"/>
                  <w:szCs w:val="20"/>
                </w:rPr>
                <w:t>-14.3</w:t>
              </w:r>
            </w:ins>
          </w:p>
        </w:tc>
        <w:tc>
          <w:tcPr>
            <w:tcW w:w="0" w:type="pct"/>
            <w:tcBorders>
              <w:bottom w:val="nil"/>
            </w:tcBorders>
            <w:vAlign w:val="center"/>
            <w:tcPrChange w:id="3527" w:author="Zehui Bai" w:date="2022-03-11T14:58:00Z">
              <w:tcPr>
                <w:tcW w:w="641" w:type="pct"/>
                <w:vAlign w:val="center"/>
              </w:tcPr>
            </w:tcPrChange>
          </w:tcPr>
          <w:p w14:paraId="3CBEECC0" w14:textId="77777777" w:rsidR="00F62323" w:rsidRPr="00964974" w:rsidRDefault="00F62323" w:rsidP="00F62323">
            <w:pPr>
              <w:pStyle w:val="Compact"/>
              <w:jc w:val="center"/>
              <w:rPr>
                <w:ins w:id="3528" w:author="Zehui Bai" w:date="2022-03-11T14:58:00Z"/>
                <w:rFonts w:ascii="Arial" w:hAnsi="Arial" w:cs="Arial"/>
                <w:sz w:val="20"/>
                <w:szCs w:val="20"/>
              </w:rPr>
            </w:pPr>
          </w:p>
        </w:tc>
      </w:tr>
      <w:tr w:rsidR="00F62323" w:rsidRPr="00964974" w14:paraId="6DA4AA4C" w14:textId="77777777" w:rsidTr="00F62323">
        <w:tblPrEx>
          <w:tblW w:w="5000" w:type="pct"/>
          <w:jc w:val="center"/>
          <w:tblInd w:w="0" w:type="dxa"/>
          <w:tblBorders>
            <w:top w:val="single" w:sz="4" w:space="0" w:color="auto"/>
          </w:tblBorders>
          <w:tblLayout w:type="fixed"/>
          <w:tblPrExChange w:id="3529" w:author="Zehui Bai" w:date="2022-03-11T14:58:00Z">
            <w:tblPrEx>
              <w:tblW w:w="5000" w:type="pct"/>
              <w:jc w:val="center"/>
              <w:tblInd w:w="0" w:type="dxa"/>
              <w:tblBorders>
                <w:top w:val="single" w:sz="4" w:space="0" w:color="auto"/>
              </w:tblBorders>
              <w:tblLayout w:type="fixed"/>
            </w:tblPrEx>
          </w:tblPrExChange>
        </w:tblPrEx>
        <w:trPr>
          <w:trHeight w:val="340"/>
          <w:jc w:val="center"/>
          <w:ins w:id="3530" w:author="Zehui Bai" w:date="2022-03-11T14:58:00Z"/>
          <w:trPrChange w:id="3531" w:author="Zehui Bai" w:date="2022-03-11T14:58:00Z">
            <w:trPr>
              <w:trHeight w:val="340"/>
              <w:jc w:val="center"/>
            </w:trPr>
          </w:trPrChange>
        </w:trPr>
        <w:tc>
          <w:tcPr>
            <w:tcW w:w="0" w:type="pct"/>
            <w:tcBorders>
              <w:top w:val="nil"/>
              <w:bottom w:val="single" w:sz="4" w:space="0" w:color="auto"/>
            </w:tcBorders>
            <w:vAlign w:val="center"/>
            <w:tcPrChange w:id="3532" w:author="Zehui Bai" w:date="2022-03-11T14:58:00Z">
              <w:tcPr>
                <w:tcW w:w="1782" w:type="pct"/>
                <w:vAlign w:val="center"/>
              </w:tcPr>
            </w:tcPrChange>
          </w:tcPr>
          <w:p w14:paraId="32DD91FE" w14:textId="4391FC80" w:rsidR="00F62323" w:rsidRPr="00964974" w:rsidRDefault="00F62323" w:rsidP="00F62323">
            <w:pPr>
              <w:pStyle w:val="Compact"/>
              <w:ind w:left="708"/>
              <w:rPr>
                <w:ins w:id="3533" w:author="Zehui Bai" w:date="2022-03-11T14:58:00Z"/>
                <w:rFonts w:ascii="Arial" w:eastAsiaTheme="minorEastAsia" w:hAnsi="Arial" w:cs="Arial"/>
                <w:sz w:val="20"/>
                <w:szCs w:val="20"/>
              </w:rPr>
            </w:pPr>
            <w:ins w:id="3534" w:author="Zehui Bai" w:date="2022-03-11T14:58:00Z">
              <w:r w:rsidRPr="00964974">
                <w:rPr>
                  <w:rFonts w:ascii="Arial" w:hAnsi="Arial" w:cs="Arial"/>
                  <w:sz w:val="20"/>
                  <w:szCs w:val="20"/>
                </w:rPr>
                <w:t>Min, Max</w:t>
              </w:r>
            </w:ins>
          </w:p>
        </w:tc>
        <w:tc>
          <w:tcPr>
            <w:tcW w:w="0" w:type="pct"/>
            <w:gridSpan w:val="2"/>
            <w:tcBorders>
              <w:top w:val="nil"/>
              <w:bottom w:val="single" w:sz="4" w:space="0" w:color="auto"/>
            </w:tcBorders>
            <w:vAlign w:val="center"/>
            <w:tcPrChange w:id="3535" w:author="Zehui Bai" w:date="2022-03-11T14:58:00Z">
              <w:tcPr>
                <w:tcW w:w="1289" w:type="pct"/>
                <w:gridSpan w:val="2"/>
                <w:vAlign w:val="center"/>
              </w:tcPr>
            </w:tcPrChange>
          </w:tcPr>
          <w:p w14:paraId="793686A0" w14:textId="2A6C158A" w:rsidR="00F62323" w:rsidRPr="00964974" w:rsidRDefault="00547630" w:rsidP="00F62323">
            <w:pPr>
              <w:pStyle w:val="Compact"/>
              <w:jc w:val="center"/>
              <w:rPr>
                <w:ins w:id="3536" w:author="Zehui Bai" w:date="2022-03-11T14:58:00Z"/>
                <w:rFonts w:ascii="Arial" w:hAnsi="Arial" w:cs="Arial"/>
                <w:sz w:val="20"/>
                <w:szCs w:val="20"/>
              </w:rPr>
            </w:pPr>
            <w:ins w:id="3537" w:author="Zehui Bai" w:date="2022-03-11T14:59:00Z">
              <w:r w:rsidRPr="00964974">
                <w:rPr>
                  <w:rFonts w:ascii="Arial" w:hAnsi="Arial" w:cs="Arial"/>
                  <w:sz w:val="20"/>
                  <w:szCs w:val="20"/>
                </w:rPr>
                <w:t>-50</w:t>
              </w:r>
            </w:ins>
            <w:ins w:id="3538" w:author="Zehui Bai" w:date="2022-03-11T14:58:00Z">
              <w:r w:rsidR="00F62323" w:rsidRPr="00964974">
                <w:rPr>
                  <w:rFonts w:ascii="Arial" w:hAnsi="Arial" w:cs="Arial"/>
                  <w:sz w:val="20"/>
                  <w:szCs w:val="20"/>
                </w:rPr>
                <w:t xml:space="preserve">, </w:t>
              </w:r>
            </w:ins>
            <w:ins w:id="3539" w:author="Zehui Bai" w:date="2022-03-11T15:00:00Z">
              <w:r w:rsidRPr="00964974">
                <w:rPr>
                  <w:rFonts w:ascii="Arial" w:hAnsi="Arial" w:cs="Arial"/>
                  <w:sz w:val="20"/>
                  <w:szCs w:val="20"/>
                </w:rPr>
                <w:t>50</w:t>
              </w:r>
            </w:ins>
          </w:p>
        </w:tc>
        <w:tc>
          <w:tcPr>
            <w:tcW w:w="0" w:type="pct"/>
            <w:gridSpan w:val="2"/>
            <w:tcBorders>
              <w:top w:val="nil"/>
              <w:bottom w:val="single" w:sz="4" w:space="0" w:color="auto"/>
            </w:tcBorders>
            <w:vAlign w:val="center"/>
            <w:tcPrChange w:id="3540" w:author="Zehui Bai" w:date="2022-03-11T14:58:00Z">
              <w:tcPr>
                <w:tcW w:w="1288" w:type="pct"/>
                <w:gridSpan w:val="2"/>
                <w:vAlign w:val="center"/>
              </w:tcPr>
            </w:tcPrChange>
          </w:tcPr>
          <w:p w14:paraId="3BD7A1A9" w14:textId="6FD03380" w:rsidR="00F62323" w:rsidRPr="00964974" w:rsidRDefault="000B4865" w:rsidP="00F62323">
            <w:pPr>
              <w:pStyle w:val="Compact"/>
              <w:jc w:val="center"/>
              <w:rPr>
                <w:ins w:id="3541" w:author="Zehui Bai" w:date="2022-03-11T14:58:00Z"/>
                <w:rFonts w:ascii="Arial" w:hAnsi="Arial" w:cs="Arial"/>
                <w:sz w:val="20"/>
                <w:szCs w:val="20"/>
              </w:rPr>
            </w:pPr>
            <w:ins w:id="3542" w:author="Zehui Bai" w:date="2022-03-11T15:01:00Z">
              <w:r w:rsidRPr="00964974">
                <w:rPr>
                  <w:rFonts w:ascii="Arial" w:hAnsi="Arial" w:cs="Arial"/>
                  <w:sz w:val="20"/>
                  <w:szCs w:val="20"/>
                </w:rPr>
                <w:t>-50, 25</w:t>
              </w:r>
            </w:ins>
          </w:p>
        </w:tc>
        <w:tc>
          <w:tcPr>
            <w:tcW w:w="0" w:type="pct"/>
            <w:tcBorders>
              <w:top w:val="nil"/>
              <w:bottom w:val="single" w:sz="4" w:space="0" w:color="auto"/>
            </w:tcBorders>
            <w:vAlign w:val="center"/>
            <w:tcPrChange w:id="3543" w:author="Zehui Bai" w:date="2022-03-11T14:58:00Z">
              <w:tcPr>
                <w:tcW w:w="641" w:type="pct"/>
                <w:vAlign w:val="center"/>
              </w:tcPr>
            </w:tcPrChange>
          </w:tcPr>
          <w:p w14:paraId="5A619BD9" w14:textId="77777777" w:rsidR="00F62323" w:rsidRPr="00964974" w:rsidRDefault="00F62323" w:rsidP="00F62323">
            <w:pPr>
              <w:pStyle w:val="Compact"/>
              <w:jc w:val="center"/>
              <w:rPr>
                <w:ins w:id="3544" w:author="Zehui Bai" w:date="2022-03-11T14:58:00Z"/>
                <w:rFonts w:ascii="Arial" w:hAnsi="Arial" w:cs="Arial"/>
                <w:sz w:val="20"/>
                <w:szCs w:val="20"/>
              </w:rPr>
            </w:pPr>
          </w:p>
        </w:tc>
      </w:tr>
      <w:tr w:rsidR="00F62323" w:rsidRPr="00067A21" w:rsidDel="00F62323" w14:paraId="70B68A46" w14:textId="65062DDF" w:rsidTr="00F62323">
        <w:tblPrEx>
          <w:tblW w:w="5000" w:type="pct"/>
          <w:jc w:val="center"/>
          <w:tblInd w:w="0" w:type="dxa"/>
          <w:tblBorders>
            <w:top w:val="single" w:sz="4" w:space="0" w:color="auto"/>
          </w:tblBorders>
          <w:tblLayout w:type="fixed"/>
          <w:tblPrExChange w:id="3545" w:author="Zehui Bai" w:date="2022-03-11T14:58:00Z">
            <w:tblPrEx>
              <w:tblW w:w="5000" w:type="pct"/>
              <w:jc w:val="center"/>
              <w:tblInd w:w="0" w:type="dxa"/>
              <w:tblBorders>
                <w:top w:val="single" w:sz="4" w:space="0" w:color="auto"/>
              </w:tblBorders>
              <w:tblLayout w:type="fixed"/>
            </w:tblPrEx>
          </w:tblPrExChange>
        </w:tblPrEx>
        <w:trPr>
          <w:trHeight w:val="340"/>
          <w:jc w:val="center"/>
          <w:del w:id="3546" w:author="Zehui Bai" w:date="2022-03-11T14:58:00Z"/>
          <w:trPrChange w:id="3547" w:author="Zehui Bai" w:date="2022-03-11T14:58:00Z">
            <w:trPr>
              <w:trHeight w:val="340"/>
              <w:jc w:val="center"/>
            </w:trPr>
          </w:trPrChange>
        </w:trPr>
        <w:tc>
          <w:tcPr>
            <w:tcW w:w="0" w:type="pct"/>
            <w:tcBorders>
              <w:top w:val="single" w:sz="4" w:space="0" w:color="auto"/>
              <w:bottom w:val="single" w:sz="4" w:space="0" w:color="auto"/>
            </w:tcBorders>
            <w:vAlign w:val="center"/>
            <w:tcPrChange w:id="3548" w:author="Zehui Bai" w:date="2022-03-11T14:58:00Z">
              <w:tcPr>
                <w:tcW w:w="1782" w:type="pct"/>
                <w:vAlign w:val="center"/>
              </w:tcPr>
            </w:tcPrChange>
          </w:tcPr>
          <w:p w14:paraId="4FF0144B" w14:textId="2278A7E3" w:rsidR="00F62323" w:rsidRPr="00067A21" w:rsidDel="00F62323" w:rsidRDefault="00F62323" w:rsidP="00F62323">
            <w:pPr>
              <w:pStyle w:val="Compact"/>
              <w:ind w:left="708"/>
              <w:rPr>
                <w:del w:id="3549" w:author="Zehui Bai" w:date="2022-03-11T14:58:00Z"/>
                <w:moveTo w:id="3550" w:author="Zehui Bai" w:date="2022-03-11T14:49:00Z"/>
                <w:rFonts w:ascii="Arial" w:eastAsiaTheme="minorEastAsia" w:hAnsi="Arial" w:cs="Arial"/>
                <w:sz w:val="20"/>
                <w:szCs w:val="20"/>
                <w:rPrChange w:id="3551" w:author="Zehui Bai" w:date="2022-03-11T15:16:00Z">
                  <w:rPr>
                    <w:del w:id="3552" w:author="Zehui Bai" w:date="2022-03-11T14:58:00Z"/>
                    <w:moveTo w:id="3553" w:author="Zehui Bai" w:date="2022-03-11T14:49:00Z"/>
                    <w:rFonts w:ascii="Arial" w:eastAsiaTheme="minorEastAsia" w:hAnsi="Arial" w:cs="Arial"/>
                    <w:sz w:val="18"/>
                    <w:szCs w:val="18"/>
                  </w:rPr>
                </w:rPrChange>
              </w:rPr>
            </w:pPr>
            <w:moveTo w:id="3554" w:author="Zehui Bai" w:date="2022-03-11T14:49:00Z">
              <w:del w:id="3555" w:author="Zehui Bai" w:date="2022-03-11T14:58:00Z">
                <w:r w:rsidRPr="00067A21" w:rsidDel="00F62323">
                  <w:rPr>
                    <w:rFonts w:ascii="Arial" w:eastAsiaTheme="minorEastAsia" w:hAnsi="Arial" w:cs="Arial"/>
                    <w:sz w:val="20"/>
                    <w:szCs w:val="20"/>
                    <w:rPrChange w:id="3556" w:author="Zehui Bai" w:date="2022-03-11T15:16:00Z">
                      <w:rPr>
                        <w:rFonts w:ascii="Arial" w:eastAsiaTheme="minorEastAsia" w:hAnsi="Arial" w:cs="Arial"/>
                        <w:sz w:val="18"/>
                        <w:szCs w:val="18"/>
                      </w:rPr>
                    </w:rPrChange>
                  </w:rPr>
                  <w:delText>Max.</w:delText>
                </w:r>
              </w:del>
            </w:moveTo>
          </w:p>
        </w:tc>
        <w:tc>
          <w:tcPr>
            <w:tcW w:w="0" w:type="pct"/>
            <w:tcBorders>
              <w:top w:val="single" w:sz="4" w:space="0" w:color="auto"/>
              <w:bottom w:val="single" w:sz="4" w:space="0" w:color="auto"/>
            </w:tcBorders>
            <w:vAlign w:val="center"/>
            <w:tcPrChange w:id="3557" w:author="Zehui Bai" w:date="2022-03-11T14:58:00Z">
              <w:tcPr>
                <w:tcW w:w="644" w:type="pct"/>
                <w:vAlign w:val="center"/>
              </w:tcPr>
            </w:tcPrChange>
          </w:tcPr>
          <w:p w14:paraId="48474EDF" w14:textId="28DAB7E5" w:rsidR="00F62323" w:rsidRPr="00067A21" w:rsidDel="00F62323" w:rsidRDefault="00F62323" w:rsidP="00F62323">
            <w:pPr>
              <w:pStyle w:val="Compact"/>
              <w:jc w:val="center"/>
              <w:rPr>
                <w:del w:id="3558" w:author="Zehui Bai" w:date="2022-03-11T14:58:00Z"/>
                <w:moveTo w:id="3559" w:author="Zehui Bai" w:date="2022-03-11T14:49:00Z"/>
                <w:rFonts w:ascii="Arial" w:hAnsi="Arial" w:cs="Arial"/>
                <w:sz w:val="20"/>
                <w:szCs w:val="20"/>
                <w:rPrChange w:id="3560" w:author="Zehui Bai" w:date="2022-03-11T15:16:00Z">
                  <w:rPr>
                    <w:del w:id="3561" w:author="Zehui Bai" w:date="2022-03-11T14:58:00Z"/>
                    <w:moveTo w:id="3562" w:author="Zehui Bai" w:date="2022-03-11T14:49:00Z"/>
                    <w:rFonts w:ascii="Arial" w:hAnsi="Arial" w:cs="Arial"/>
                    <w:sz w:val="18"/>
                    <w:szCs w:val="18"/>
                  </w:rPr>
                </w:rPrChange>
              </w:rPr>
            </w:pPr>
            <w:moveTo w:id="3563" w:author="Zehui Bai" w:date="2022-03-11T14:49:00Z">
              <w:del w:id="3564" w:author="Zehui Bai" w:date="2022-03-11T14:58:00Z">
                <w:r w:rsidRPr="00067A21" w:rsidDel="00F62323">
                  <w:rPr>
                    <w:rFonts w:ascii="Arial" w:hAnsi="Arial" w:cs="Arial"/>
                    <w:sz w:val="20"/>
                    <w:szCs w:val="20"/>
                    <w:rPrChange w:id="3565" w:author="Zehui Bai" w:date="2022-03-11T15:16:00Z">
                      <w:rPr>
                        <w:rFonts w:ascii="Arial" w:hAnsi="Arial" w:cs="Arial"/>
                        <w:sz w:val="18"/>
                        <w:szCs w:val="18"/>
                      </w:rPr>
                    </w:rPrChange>
                  </w:rPr>
                  <w:delText>50</w:delText>
                </w:r>
              </w:del>
            </w:moveTo>
          </w:p>
        </w:tc>
        <w:tc>
          <w:tcPr>
            <w:tcW w:w="0" w:type="pct"/>
            <w:tcBorders>
              <w:top w:val="single" w:sz="4" w:space="0" w:color="auto"/>
              <w:bottom w:val="single" w:sz="4" w:space="0" w:color="auto"/>
            </w:tcBorders>
            <w:vAlign w:val="center"/>
            <w:tcPrChange w:id="3566" w:author="Zehui Bai" w:date="2022-03-11T14:58:00Z">
              <w:tcPr>
                <w:tcW w:w="645" w:type="pct"/>
                <w:vAlign w:val="center"/>
              </w:tcPr>
            </w:tcPrChange>
          </w:tcPr>
          <w:p w14:paraId="72A9A1BE" w14:textId="69CD9671" w:rsidR="00F62323" w:rsidRPr="00067A21" w:rsidDel="00F62323" w:rsidRDefault="00F62323" w:rsidP="00F62323">
            <w:pPr>
              <w:pStyle w:val="Compact"/>
              <w:jc w:val="center"/>
              <w:rPr>
                <w:del w:id="3567" w:author="Zehui Bai" w:date="2022-03-11T14:58:00Z"/>
                <w:moveTo w:id="3568" w:author="Zehui Bai" w:date="2022-03-11T14:49:00Z"/>
                <w:rFonts w:ascii="Arial" w:hAnsi="Arial" w:cs="Arial"/>
                <w:sz w:val="20"/>
                <w:szCs w:val="20"/>
                <w:rPrChange w:id="3569" w:author="Zehui Bai" w:date="2022-03-11T15:16:00Z">
                  <w:rPr>
                    <w:del w:id="3570" w:author="Zehui Bai" w:date="2022-03-11T14:58:00Z"/>
                    <w:moveTo w:id="3571" w:author="Zehui Bai" w:date="2022-03-11T14:49:00Z"/>
                    <w:rFonts w:ascii="Arial" w:hAnsi="Arial" w:cs="Arial"/>
                    <w:sz w:val="18"/>
                    <w:szCs w:val="18"/>
                  </w:rPr>
                </w:rPrChange>
              </w:rPr>
            </w:pPr>
          </w:p>
        </w:tc>
        <w:tc>
          <w:tcPr>
            <w:tcW w:w="0" w:type="pct"/>
            <w:tcBorders>
              <w:top w:val="single" w:sz="4" w:space="0" w:color="auto"/>
              <w:bottom w:val="single" w:sz="4" w:space="0" w:color="auto"/>
            </w:tcBorders>
            <w:vAlign w:val="center"/>
            <w:tcPrChange w:id="3572" w:author="Zehui Bai" w:date="2022-03-11T14:58:00Z">
              <w:tcPr>
                <w:tcW w:w="643" w:type="pct"/>
                <w:vAlign w:val="center"/>
              </w:tcPr>
            </w:tcPrChange>
          </w:tcPr>
          <w:p w14:paraId="70AEE2F7" w14:textId="2AA1C7E6" w:rsidR="00F62323" w:rsidRPr="00067A21" w:rsidDel="00F62323" w:rsidRDefault="00F62323" w:rsidP="00F62323">
            <w:pPr>
              <w:pStyle w:val="Compact"/>
              <w:jc w:val="center"/>
              <w:rPr>
                <w:del w:id="3573" w:author="Zehui Bai" w:date="2022-03-11T14:58:00Z"/>
                <w:moveTo w:id="3574" w:author="Zehui Bai" w:date="2022-03-11T14:49:00Z"/>
                <w:rFonts w:ascii="Arial" w:hAnsi="Arial" w:cs="Arial"/>
                <w:sz w:val="20"/>
                <w:szCs w:val="20"/>
                <w:rPrChange w:id="3575" w:author="Zehui Bai" w:date="2022-03-11T15:16:00Z">
                  <w:rPr>
                    <w:del w:id="3576" w:author="Zehui Bai" w:date="2022-03-11T14:58:00Z"/>
                    <w:moveTo w:id="3577" w:author="Zehui Bai" w:date="2022-03-11T14:49:00Z"/>
                    <w:rFonts w:ascii="Arial" w:hAnsi="Arial" w:cs="Arial"/>
                    <w:sz w:val="18"/>
                    <w:szCs w:val="18"/>
                  </w:rPr>
                </w:rPrChange>
              </w:rPr>
            </w:pPr>
            <w:moveTo w:id="3578" w:author="Zehui Bai" w:date="2022-03-11T14:49:00Z">
              <w:del w:id="3579" w:author="Zehui Bai" w:date="2022-03-11T14:58:00Z">
                <w:r w:rsidRPr="00067A21" w:rsidDel="00F62323">
                  <w:rPr>
                    <w:rFonts w:ascii="Arial" w:hAnsi="Arial" w:cs="Arial"/>
                    <w:sz w:val="20"/>
                    <w:szCs w:val="20"/>
                    <w:rPrChange w:id="3580" w:author="Zehui Bai" w:date="2022-03-11T15:16:00Z">
                      <w:rPr>
                        <w:rFonts w:ascii="Arial" w:hAnsi="Arial" w:cs="Arial"/>
                        <w:sz w:val="18"/>
                        <w:szCs w:val="18"/>
                      </w:rPr>
                    </w:rPrChange>
                  </w:rPr>
                  <w:delText>35.71</w:delText>
                </w:r>
              </w:del>
            </w:moveTo>
          </w:p>
        </w:tc>
        <w:tc>
          <w:tcPr>
            <w:tcW w:w="0" w:type="pct"/>
            <w:tcBorders>
              <w:top w:val="single" w:sz="4" w:space="0" w:color="auto"/>
              <w:bottom w:val="single" w:sz="4" w:space="0" w:color="auto"/>
            </w:tcBorders>
            <w:vAlign w:val="center"/>
            <w:tcPrChange w:id="3581" w:author="Zehui Bai" w:date="2022-03-11T14:58:00Z">
              <w:tcPr>
                <w:tcW w:w="645" w:type="pct"/>
                <w:vAlign w:val="center"/>
              </w:tcPr>
            </w:tcPrChange>
          </w:tcPr>
          <w:p w14:paraId="00462222" w14:textId="1B7E8F95" w:rsidR="00F62323" w:rsidRPr="00067A21" w:rsidDel="00F62323" w:rsidRDefault="00F62323" w:rsidP="00F62323">
            <w:pPr>
              <w:pStyle w:val="Compact"/>
              <w:jc w:val="center"/>
              <w:rPr>
                <w:del w:id="3582" w:author="Zehui Bai" w:date="2022-03-11T14:58:00Z"/>
                <w:moveTo w:id="3583" w:author="Zehui Bai" w:date="2022-03-11T14:49:00Z"/>
                <w:rFonts w:ascii="Arial" w:hAnsi="Arial" w:cs="Arial"/>
                <w:sz w:val="20"/>
                <w:szCs w:val="20"/>
                <w:rPrChange w:id="3584" w:author="Zehui Bai" w:date="2022-03-11T15:16:00Z">
                  <w:rPr>
                    <w:del w:id="3585" w:author="Zehui Bai" w:date="2022-03-11T14:58:00Z"/>
                    <w:moveTo w:id="3586" w:author="Zehui Bai" w:date="2022-03-11T14:49:00Z"/>
                    <w:rFonts w:ascii="Arial" w:hAnsi="Arial" w:cs="Arial"/>
                    <w:sz w:val="18"/>
                    <w:szCs w:val="18"/>
                  </w:rPr>
                </w:rPrChange>
              </w:rPr>
            </w:pPr>
          </w:p>
        </w:tc>
        <w:tc>
          <w:tcPr>
            <w:tcW w:w="0" w:type="pct"/>
            <w:tcBorders>
              <w:top w:val="single" w:sz="4" w:space="0" w:color="auto"/>
              <w:bottom w:val="single" w:sz="4" w:space="0" w:color="auto"/>
            </w:tcBorders>
            <w:vAlign w:val="center"/>
            <w:tcPrChange w:id="3587" w:author="Zehui Bai" w:date="2022-03-11T14:58:00Z">
              <w:tcPr>
                <w:tcW w:w="641" w:type="pct"/>
                <w:vAlign w:val="center"/>
              </w:tcPr>
            </w:tcPrChange>
          </w:tcPr>
          <w:p w14:paraId="1D982455" w14:textId="6157167A" w:rsidR="00F62323" w:rsidRPr="00067A21" w:rsidDel="00F62323" w:rsidRDefault="00F62323" w:rsidP="00F62323">
            <w:pPr>
              <w:pStyle w:val="Compact"/>
              <w:jc w:val="center"/>
              <w:rPr>
                <w:del w:id="3588" w:author="Zehui Bai" w:date="2022-03-11T14:58:00Z"/>
                <w:moveTo w:id="3589" w:author="Zehui Bai" w:date="2022-03-11T14:49:00Z"/>
                <w:rFonts w:ascii="Arial" w:hAnsi="Arial" w:cs="Arial"/>
                <w:sz w:val="20"/>
                <w:szCs w:val="20"/>
                <w:rPrChange w:id="3590" w:author="Zehui Bai" w:date="2022-03-11T15:16:00Z">
                  <w:rPr>
                    <w:del w:id="3591" w:author="Zehui Bai" w:date="2022-03-11T14:58:00Z"/>
                    <w:moveTo w:id="3592" w:author="Zehui Bai" w:date="2022-03-11T14:49:00Z"/>
                    <w:rFonts w:ascii="Arial" w:hAnsi="Arial" w:cs="Arial"/>
                    <w:sz w:val="18"/>
                    <w:szCs w:val="18"/>
                  </w:rPr>
                </w:rPrChange>
              </w:rPr>
            </w:pPr>
          </w:p>
        </w:tc>
      </w:tr>
      <w:moveToRangeEnd w:id="2938"/>
    </w:tbl>
    <w:p w14:paraId="51B98B4A" w14:textId="51CC114D" w:rsidR="00F10130" w:rsidRDefault="00F10130" w:rsidP="00E8055C">
      <w:pPr>
        <w:spacing w:before="120" w:after="240" w:line="240" w:lineRule="auto"/>
        <w:jc w:val="both"/>
        <w:rPr>
          <w:ins w:id="3593" w:author="Zehui Bai" w:date="2022-03-12T16:12:00Z"/>
          <w:rFonts w:ascii="Arial" w:hAnsi="Arial" w:cs="Arial"/>
          <w:sz w:val="24"/>
          <w:szCs w:val="24"/>
          <w:lang w:val="en-US" w:eastAsia="zh-CN"/>
        </w:rPr>
      </w:pPr>
    </w:p>
    <w:p w14:paraId="22C37CF0" w14:textId="01409EAE" w:rsidR="002409DB" w:rsidRDefault="00555EB6" w:rsidP="00E8055C">
      <w:pPr>
        <w:spacing w:before="120" w:after="240" w:line="240" w:lineRule="auto"/>
        <w:jc w:val="both"/>
        <w:rPr>
          <w:ins w:id="3594" w:author="Zehui Bai" w:date="2022-03-13T11:39:00Z"/>
          <w:rFonts w:ascii="Arial" w:hAnsi="Arial" w:cs="Arial"/>
          <w:sz w:val="24"/>
          <w:szCs w:val="24"/>
          <w:lang w:val="en-US" w:eastAsia="zh-CN"/>
        </w:rPr>
      </w:pPr>
      <w:ins w:id="3595" w:author="Zehui Bai" w:date="2022-03-13T12:48:00Z">
        <w:r>
          <w:rPr>
            <w:noProof/>
          </w:rPr>
          <w:lastRenderedPageBreak/>
          <w:drawing>
            <wp:inline distT="0" distB="0" distL="0" distR="0" wp14:anchorId="27143229" wp14:editId="32B1AEF9">
              <wp:extent cx="5922010" cy="7047498"/>
              <wp:effectExtent l="0" t="0" r="2540" b="127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7"/>
                      <a:stretch>
                        <a:fillRect/>
                      </a:stretch>
                    </pic:blipFill>
                    <pic:spPr>
                      <a:xfrm>
                        <a:off x="0" y="0"/>
                        <a:ext cx="5923654" cy="7049454"/>
                      </a:xfrm>
                      <a:prstGeom prst="rect">
                        <a:avLst/>
                      </a:prstGeom>
                    </pic:spPr>
                  </pic:pic>
                </a:graphicData>
              </a:graphic>
            </wp:inline>
          </w:drawing>
        </w:r>
      </w:ins>
    </w:p>
    <w:p w14:paraId="479502BD" w14:textId="45769860" w:rsidR="00B530F4" w:rsidRPr="00555EB6" w:rsidRDefault="00555EB6" w:rsidP="00E8055C">
      <w:pPr>
        <w:spacing w:before="120" w:after="240" w:line="240" w:lineRule="auto"/>
        <w:jc w:val="both"/>
        <w:rPr>
          <w:ins w:id="3596" w:author="Zehui Bai" w:date="2022-03-13T11:39:00Z"/>
          <w:rFonts w:ascii="Arial" w:hAnsi="Arial" w:cs="Arial"/>
          <w:sz w:val="24"/>
          <w:szCs w:val="24"/>
          <w:lang w:eastAsia="zh-CN"/>
          <w:rPrChange w:id="3597" w:author="Zehui Bai" w:date="2022-03-13T11:42:00Z">
            <w:rPr>
              <w:ins w:id="3598" w:author="Zehui Bai" w:date="2022-03-13T11:39:00Z"/>
              <w:rFonts w:ascii="Arial" w:hAnsi="Arial" w:cs="Arial"/>
              <w:sz w:val="24"/>
              <w:szCs w:val="24"/>
              <w:lang w:val="en-US" w:eastAsia="zh-CN"/>
            </w:rPr>
          </w:rPrChange>
        </w:rPr>
      </w:pPr>
      <w:ins w:id="3599" w:author="Zehui Bai" w:date="2022-03-13T12:49:00Z">
        <w:r>
          <w:rPr>
            <w:noProof/>
          </w:rPr>
          <w:lastRenderedPageBreak/>
          <w:drawing>
            <wp:inline distT="0" distB="0" distL="0" distR="0" wp14:anchorId="71C078FB" wp14:editId="7D5B5853">
              <wp:extent cx="5760720" cy="525970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760720" cy="5259705"/>
                      </a:xfrm>
                      <a:prstGeom prst="rect">
                        <a:avLst/>
                      </a:prstGeom>
                    </pic:spPr>
                  </pic:pic>
                </a:graphicData>
              </a:graphic>
            </wp:inline>
          </w:drawing>
        </w:r>
      </w:ins>
    </w:p>
    <w:p w14:paraId="13A520A0" w14:textId="77777777" w:rsidR="00B530F4" w:rsidRDefault="00B530F4" w:rsidP="00E8055C">
      <w:pPr>
        <w:spacing w:before="120" w:after="240" w:line="240" w:lineRule="auto"/>
        <w:jc w:val="both"/>
        <w:rPr>
          <w:ins w:id="3600" w:author="Zehui Bai" w:date="2022-03-12T16:14:00Z"/>
          <w:rFonts w:ascii="Arial" w:hAnsi="Arial" w:cs="Arial"/>
          <w:sz w:val="24"/>
          <w:szCs w:val="24"/>
          <w:lang w:val="en-US" w:eastAsia="zh-CN"/>
        </w:rPr>
      </w:pPr>
    </w:p>
    <w:p w14:paraId="37A309B1" w14:textId="0E63B6D3" w:rsidR="002409DB" w:rsidRDefault="00174CC5" w:rsidP="00E8055C">
      <w:pPr>
        <w:spacing w:before="120" w:after="240" w:line="240" w:lineRule="auto"/>
        <w:jc w:val="both"/>
        <w:rPr>
          <w:ins w:id="3601" w:author="Zehui Bai" w:date="2022-03-12T16:14:00Z"/>
          <w:rFonts w:ascii="Arial" w:hAnsi="Arial" w:cs="Arial"/>
          <w:sz w:val="24"/>
          <w:szCs w:val="24"/>
          <w:lang w:val="en-US" w:eastAsia="zh-CN"/>
        </w:rPr>
      </w:pPr>
      <w:commentRangeStart w:id="3602"/>
      <w:ins w:id="3603" w:author="Zehui Bai" w:date="2022-03-12T16:15:00Z">
        <w:r w:rsidRPr="00174CC5">
          <w:rPr>
            <w:rFonts w:ascii="Arial" w:hAnsi="Arial" w:cs="Arial"/>
            <w:sz w:val="24"/>
            <w:szCs w:val="24"/>
            <w:highlight w:val="yellow"/>
            <w:lang w:val="en-US" w:eastAsia="zh-CN"/>
            <w:rPrChange w:id="3604" w:author="Zehui Bai" w:date="2022-03-12T16:15:00Z">
              <w:rPr>
                <w:rFonts w:ascii="Arial" w:hAnsi="Arial" w:cs="Arial"/>
                <w:sz w:val="24"/>
                <w:szCs w:val="24"/>
                <w:lang w:val="en-US" w:eastAsia="zh-CN"/>
              </w:rPr>
            </w:rPrChange>
          </w:rPr>
          <w:t>Figure</w:t>
        </w:r>
      </w:ins>
      <w:commentRangeEnd w:id="3602"/>
      <w:ins w:id="3605" w:author="Zehui Bai" w:date="2022-03-13T12:50:00Z">
        <w:r w:rsidR="00555EB6">
          <w:rPr>
            <w:rStyle w:val="CommentReference"/>
          </w:rPr>
          <w:commentReference w:id="3602"/>
        </w:r>
      </w:ins>
    </w:p>
    <w:p w14:paraId="723F14BE" w14:textId="77777777" w:rsidR="002409DB" w:rsidRPr="00964974" w:rsidRDefault="002409DB" w:rsidP="00E8055C">
      <w:pPr>
        <w:spacing w:before="120" w:after="240" w:line="240" w:lineRule="auto"/>
        <w:jc w:val="both"/>
        <w:rPr>
          <w:ins w:id="3606" w:author="Zehui Bai" w:date="2022-03-11T14:49:00Z"/>
          <w:rFonts w:ascii="Arial" w:hAnsi="Arial" w:cs="Arial"/>
          <w:sz w:val="24"/>
          <w:szCs w:val="24"/>
          <w:lang w:val="en-US" w:eastAsia="zh-CN"/>
        </w:rPr>
      </w:pPr>
    </w:p>
    <w:p w14:paraId="193BBD51" w14:textId="3CE4735C" w:rsidR="0045517C" w:rsidRPr="00067A21" w:rsidDel="002409DB" w:rsidRDefault="0045517C">
      <w:pPr>
        <w:spacing w:before="120" w:after="240" w:line="240" w:lineRule="auto"/>
        <w:jc w:val="both"/>
        <w:rPr>
          <w:del w:id="3607" w:author="Zehui Bai" w:date="2022-03-12T16:11:00Z"/>
          <w:rFonts w:ascii="Arial" w:hAnsi="Arial" w:cs="Arial"/>
          <w:sz w:val="24"/>
          <w:szCs w:val="24"/>
          <w:lang w:val="en-US" w:eastAsia="zh-CN"/>
          <w:rPrChange w:id="3608" w:author="Zehui Bai" w:date="2022-03-11T15:16:00Z">
            <w:rPr>
              <w:del w:id="3609" w:author="Zehui Bai" w:date="2022-03-12T16:11:00Z"/>
              <w:rFonts w:ascii="Times New Roman" w:hAnsi="Times New Roman" w:cs="Times New Roman"/>
              <w:sz w:val="24"/>
              <w:szCs w:val="24"/>
              <w:lang w:val="en-US" w:eastAsia="zh-CN"/>
            </w:rPr>
          </w:rPrChange>
        </w:rPr>
        <w:pPrChange w:id="3610" w:author="Zehui Bai" w:date="2022-03-11T13:48:00Z">
          <w:pPr>
            <w:spacing w:before="120" w:after="240" w:line="240" w:lineRule="auto"/>
          </w:pPr>
        </w:pPrChange>
      </w:pPr>
    </w:p>
    <w:p w14:paraId="0EC250FC" w14:textId="5439D468" w:rsidR="00DE146F" w:rsidRPr="00067A21" w:rsidRDefault="0096144C">
      <w:pPr>
        <w:pStyle w:val="Heading2"/>
        <w:rPr>
          <w:rFonts w:ascii="Arial" w:hAnsi="Arial" w:cs="Arial"/>
          <w:b/>
          <w:bCs/>
          <w:lang w:val="en-US"/>
          <w:rPrChange w:id="3611" w:author="Zehui Bai" w:date="2022-03-11T15:16:00Z">
            <w:rPr>
              <w:rFonts w:ascii="Times New Roman" w:eastAsia="Cambria" w:hAnsi="Times New Roman" w:cs="Times New Roman"/>
              <w:b/>
              <w:color w:val="auto"/>
              <w:sz w:val="24"/>
              <w:szCs w:val="24"/>
              <w:lang w:val="en-US"/>
            </w:rPr>
          </w:rPrChange>
        </w:rPr>
        <w:pPrChange w:id="3612" w:author="Zehui Bai" w:date="2022-03-11T13:57:00Z">
          <w:pPr>
            <w:pStyle w:val="Heading2"/>
            <w:keepNext w:val="0"/>
            <w:keepLines w:val="0"/>
            <w:tabs>
              <w:tab w:val="num" w:pos="567"/>
            </w:tabs>
            <w:spacing w:before="240" w:after="200" w:line="240" w:lineRule="auto"/>
            <w:ind w:left="567" w:hanging="567"/>
          </w:pPr>
        </w:pPrChange>
      </w:pPr>
      <w:bookmarkStart w:id="3613" w:name="_Toc96935523"/>
      <w:r w:rsidRPr="00067A21">
        <w:rPr>
          <w:rFonts w:ascii="Arial" w:hAnsi="Arial" w:cs="Arial"/>
          <w:b/>
          <w:bCs/>
          <w:lang w:val="en-US"/>
          <w:rPrChange w:id="3614" w:author="Zehui Bai" w:date="2022-03-11T15:16:00Z">
            <w:rPr>
              <w:rFonts w:ascii="Times New Roman" w:eastAsia="Cambria" w:hAnsi="Times New Roman" w:cs="Times New Roman"/>
              <w:b/>
              <w:color w:val="auto"/>
              <w:sz w:val="24"/>
              <w:szCs w:val="24"/>
              <w:lang w:val="en-US"/>
            </w:rPr>
          </w:rPrChange>
        </w:rPr>
        <w:t xml:space="preserve">Acceptance of COVID-19 Vaccine and Associated </w:t>
      </w:r>
      <w:r w:rsidRPr="00586436">
        <w:rPr>
          <w:rFonts w:ascii="Arial" w:hAnsi="Arial" w:cs="Arial"/>
          <w:b/>
          <w:bCs/>
          <w:lang w:val="en-GB"/>
          <w:rPrChange w:id="3615" w:author="Zehui Bai" w:date="2022-03-12T15:48:00Z">
            <w:rPr>
              <w:rFonts w:ascii="Times New Roman" w:eastAsia="Cambria" w:hAnsi="Times New Roman" w:cs="Times New Roman"/>
              <w:b/>
              <w:color w:val="auto"/>
              <w:sz w:val="24"/>
              <w:szCs w:val="24"/>
              <w:lang w:val="en-US"/>
            </w:rPr>
          </w:rPrChange>
        </w:rPr>
        <w:t>Variables</w:t>
      </w:r>
      <w:bookmarkEnd w:id="3613"/>
    </w:p>
    <w:p w14:paraId="1A7978EA" w14:textId="67305614" w:rsidR="00DE146F" w:rsidRPr="00067A21" w:rsidRDefault="003E11EA">
      <w:pPr>
        <w:spacing w:before="120" w:after="240" w:line="240" w:lineRule="auto"/>
        <w:jc w:val="both"/>
        <w:rPr>
          <w:rFonts w:ascii="Arial" w:hAnsi="Arial" w:cs="Arial"/>
          <w:sz w:val="24"/>
          <w:szCs w:val="24"/>
          <w:lang w:val="en-US"/>
          <w:rPrChange w:id="3616" w:author="Zehui Bai" w:date="2022-03-11T15:16:00Z">
            <w:rPr>
              <w:rFonts w:ascii="Times New Roman" w:hAnsi="Times New Roman" w:cs="Times New Roman"/>
              <w:sz w:val="24"/>
              <w:szCs w:val="24"/>
              <w:lang w:val="en-US"/>
            </w:rPr>
          </w:rPrChange>
        </w:rPr>
        <w:pPrChange w:id="3617" w:author="Zehui Bai" w:date="2022-03-11T13:48:00Z">
          <w:pPr>
            <w:spacing w:before="120" w:after="240" w:line="240" w:lineRule="auto"/>
          </w:pPr>
        </w:pPrChange>
      </w:pPr>
      <w:r w:rsidRPr="00067A21">
        <w:rPr>
          <w:rFonts w:ascii="Arial" w:hAnsi="Arial" w:cs="Arial"/>
          <w:sz w:val="24"/>
          <w:szCs w:val="24"/>
          <w:lang w:val="en-US"/>
          <w:rPrChange w:id="3618" w:author="Zehui Bai" w:date="2022-03-11T15:16:00Z">
            <w:rPr>
              <w:rFonts w:ascii="Times New Roman" w:hAnsi="Times New Roman" w:cs="Times New Roman"/>
              <w:sz w:val="24"/>
              <w:szCs w:val="24"/>
              <w:lang w:val="en-US"/>
            </w:rPr>
          </w:rPrChange>
        </w:rPr>
        <w:t>Vaccine acceptance decreased by 0.97 times for each additional year of age(OR: 0.97). Vaccine acceptance may decline with increasing age. However, the confidence interval is in fact too narrow, i.e., slightly below 1 (CI: 0.95, 1.00), therefore age cannot be said to be a risk factor, but only slightly affects the vaccine acceptance. People who have a very high evaluation of their doctor's treatment are more likely to accept the vaccine (OR: 2.53, CI: 1.11, 5.82). The results show that the lack of explanation of vaccine information leads to a decrease in vaccine acceptance (OR: 0.22, CI: 0.12, 0.37). A doctor explaining detailed information about the vaccine to people may be a boost to vaccination. People who are highly satisfied with the government or official institutions are more likely to be vaccinated (OR: 1.08, CI:1.06, 1.09).nPositive attitudes and high levels of trust in official agencies are associated with higher acceptance.</w:t>
      </w:r>
    </w:p>
    <w:p w14:paraId="076FEAA9" w14:textId="6C93E68B" w:rsidR="005551D0" w:rsidRPr="00067A21" w:rsidRDefault="005551D0" w:rsidP="003E11EA">
      <w:pPr>
        <w:spacing w:before="120" w:after="240" w:line="240" w:lineRule="auto"/>
        <w:rPr>
          <w:rFonts w:ascii="Arial" w:hAnsi="Arial" w:cs="Arial"/>
          <w:sz w:val="24"/>
          <w:szCs w:val="24"/>
          <w:lang w:val="en-US"/>
          <w:rPrChange w:id="3619"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3620" w:author="Zehui Bai" w:date="2022-03-11T15:16:00Z">
            <w:rPr>
              <w:rFonts w:ascii="Times New Roman" w:hAnsi="Times New Roman" w:cs="Times New Roman"/>
              <w:sz w:val="24"/>
              <w:szCs w:val="24"/>
              <w:lang w:val="en-US"/>
            </w:rPr>
          </w:rPrChange>
        </w:rPr>
        <w:lastRenderedPageBreak/>
        <w:t>Table</w:t>
      </w:r>
      <w:ins w:id="3621" w:author="Zehui Bai" w:date="2022-03-13T12:53:00Z">
        <w:r w:rsidR="00FA181A">
          <w:rPr>
            <w:rFonts w:ascii="Arial" w:hAnsi="Arial" w:cs="Arial"/>
            <w:sz w:val="24"/>
            <w:szCs w:val="24"/>
            <w:lang w:val="en-US"/>
          </w:rPr>
          <w:t xml:space="preserve"> XX:</w:t>
        </w:r>
      </w:ins>
      <w:ins w:id="3622" w:author="Zehui Bai" w:date="2022-03-13T12:50:00Z">
        <w:r w:rsidR="00555EB6">
          <w:rPr>
            <w:rFonts w:ascii="Arial" w:hAnsi="Arial" w:cs="Arial"/>
            <w:sz w:val="24"/>
            <w:szCs w:val="24"/>
            <w:lang w:val="en-US"/>
          </w:rPr>
          <w:t xml:space="preserve"> </w:t>
        </w:r>
      </w:ins>
      <w:ins w:id="3623" w:author="Zehui Bai" w:date="2022-03-13T12:54:00Z">
        <w:r w:rsidR="00FA181A" w:rsidRPr="00F62098">
          <w:rPr>
            <w:rFonts w:ascii="Arial" w:hAnsi="Arial" w:cs="Arial"/>
            <w:sz w:val="24"/>
            <w:szCs w:val="24"/>
            <w:lang w:val="en-GB"/>
            <w:rPrChange w:id="3624" w:author="Zehui Bai" w:date="2022-03-13T12:54:00Z">
              <w:rPr>
                <w:rFonts w:ascii="Arial" w:hAnsi="Arial" w:cs="Arial"/>
                <w:sz w:val="24"/>
                <w:szCs w:val="24"/>
              </w:rPr>
            </w:rPrChange>
          </w:rPr>
          <w:t>Univariable logistic regression</w:t>
        </w:r>
      </w:ins>
      <w:del w:id="3625" w:author="Zehui Bai" w:date="2022-03-13T12:50:00Z">
        <w:r w:rsidRPr="00067A21" w:rsidDel="00555EB6">
          <w:rPr>
            <w:rFonts w:ascii="Arial" w:hAnsi="Arial" w:cs="Arial"/>
            <w:sz w:val="24"/>
            <w:szCs w:val="24"/>
            <w:lang w:val="en-US"/>
            <w:rPrChange w:id="3626" w:author="Zehui Bai" w:date="2022-03-11T15:16:00Z">
              <w:rPr>
                <w:rFonts w:ascii="Times New Roman" w:hAnsi="Times New Roman" w:cs="Times New Roman"/>
                <w:sz w:val="24"/>
                <w:szCs w:val="24"/>
                <w:lang w:val="en-US"/>
              </w:rPr>
            </w:rPrChange>
          </w:rPr>
          <w:delText xml:space="preserve"> 1 | </w:delText>
        </w:r>
      </w:del>
    </w:p>
    <w:tbl>
      <w:tblPr>
        <w:tblW w:w="9244" w:type="dxa"/>
        <w:jc w:val="center"/>
        <w:tblLayout w:type="fixed"/>
        <w:tblCellMar>
          <w:left w:w="0" w:type="dxa"/>
          <w:right w:w="0" w:type="dxa"/>
        </w:tblCellMar>
        <w:tblLook w:val="04A0" w:firstRow="1" w:lastRow="0" w:firstColumn="1" w:lastColumn="0" w:noHBand="0" w:noVBand="1"/>
        <w:tblPrChange w:id="3627" w:author="Zehui Bai" w:date="2022-03-13T14:24:00Z">
          <w:tblPr>
            <w:tblW w:w="9244" w:type="dxa"/>
            <w:jc w:val="center"/>
            <w:tblLayout w:type="fixed"/>
            <w:tblCellMar>
              <w:left w:w="0" w:type="dxa"/>
              <w:right w:w="0" w:type="dxa"/>
            </w:tblCellMar>
            <w:tblLook w:val="04A0" w:firstRow="1" w:lastRow="0" w:firstColumn="1" w:lastColumn="0" w:noHBand="0" w:noVBand="1"/>
          </w:tblPr>
        </w:tblPrChange>
      </w:tblPr>
      <w:tblGrid>
        <w:gridCol w:w="4507"/>
        <w:gridCol w:w="1579"/>
        <w:gridCol w:w="1579"/>
        <w:gridCol w:w="1579"/>
        <w:tblGridChange w:id="3628">
          <w:tblGrid>
            <w:gridCol w:w="4507"/>
            <w:gridCol w:w="1579"/>
            <w:gridCol w:w="1579"/>
            <w:gridCol w:w="1579"/>
          </w:tblGrid>
        </w:tblGridChange>
      </w:tblGrid>
      <w:tr w:rsidR="005551D0" w:rsidRPr="00067A21" w14:paraId="4361C781" w14:textId="77777777" w:rsidTr="00E96B10">
        <w:trPr>
          <w:trHeight w:val="307"/>
          <w:jc w:val="center"/>
          <w:trPrChange w:id="3629" w:author="Zehui Bai" w:date="2022-03-13T14:24:00Z">
            <w:trPr>
              <w:trHeight w:val="307"/>
              <w:jc w:val="center"/>
            </w:trPr>
          </w:trPrChange>
        </w:trPr>
        <w:tc>
          <w:tcPr>
            <w:tcW w:w="4507"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Change w:id="3630" w:author="Zehui Bai" w:date="2022-03-13T14:24:00Z">
              <w:tcPr>
                <w:tcW w:w="4507"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459F7F7A" w14:textId="77777777" w:rsidR="005551D0" w:rsidRPr="00507161" w:rsidRDefault="005551D0">
            <w:pPr>
              <w:spacing w:before="60" w:after="60" w:line="240" w:lineRule="auto"/>
              <w:rPr>
                <w:rFonts w:ascii="Arial" w:eastAsia="DengXian" w:hAnsi="Arial" w:cs="Arial" w:hint="eastAsia"/>
                <w:b/>
                <w:bCs/>
                <w:sz w:val="20"/>
                <w:szCs w:val="20"/>
                <w:lang w:eastAsia="zh-CN"/>
                <w:rPrChange w:id="3631" w:author="Zehui Bai" w:date="2022-03-13T20:33:00Z">
                  <w:rPr>
                    <w:rFonts w:ascii="Times New Roman" w:eastAsia="Times New Roman" w:hAnsi="Times New Roman" w:cs="Times New Roman"/>
                    <w:sz w:val="20"/>
                    <w:szCs w:val="20"/>
                    <w:lang w:eastAsia="zh-CN"/>
                  </w:rPr>
                </w:rPrChange>
              </w:rPr>
              <w:pPrChange w:id="3632" w:author="Zehui Bai" w:date="2022-03-13T14:25:00Z">
                <w:pPr>
                  <w:spacing w:before="36" w:after="36" w:line="240" w:lineRule="auto"/>
                  <w:jc w:val="center"/>
                </w:pPr>
              </w:pPrChange>
            </w:pPr>
            <w:commentRangeStart w:id="3633"/>
            <w:r w:rsidRPr="00F62098">
              <w:rPr>
                <w:rFonts w:ascii="Arial" w:eastAsia="Calibri" w:hAnsi="Arial" w:cs="Arial"/>
                <w:b/>
                <w:bCs/>
                <w:color w:val="000000" w:themeColor="text1"/>
                <w:kern w:val="24"/>
                <w:sz w:val="20"/>
                <w:szCs w:val="20"/>
                <w:lang w:val="en-US" w:eastAsia="zh-CN"/>
                <w:rPrChange w:id="3634" w:author="Zehui Bai" w:date="2022-03-13T12:56:00Z">
                  <w:rPr>
                    <w:rFonts w:ascii="Times New Roman" w:eastAsia="Calibri" w:hAnsi="Times New Roman" w:cs="Times New Roman"/>
                    <w:color w:val="000000" w:themeColor="text1"/>
                    <w:kern w:val="24"/>
                    <w:sz w:val="20"/>
                    <w:szCs w:val="20"/>
                    <w:lang w:val="en-US" w:eastAsia="zh-CN"/>
                  </w:rPr>
                </w:rPrChange>
              </w:rPr>
              <w:t>Predictors</w:t>
            </w:r>
            <w:commentRangeEnd w:id="3633"/>
            <w:r w:rsidR="00507161">
              <w:rPr>
                <w:rStyle w:val="CommentReference"/>
              </w:rPr>
              <w:commentReference w:id="3633"/>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Change w:id="3635" w:author="Zehui Bai" w:date="2022-03-13T14:24:00Z">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12EA3D12" w14:textId="77777777" w:rsidR="005551D0" w:rsidRPr="00507161" w:rsidRDefault="005551D0">
            <w:pPr>
              <w:spacing w:before="60" w:after="60" w:line="240" w:lineRule="auto"/>
              <w:jc w:val="center"/>
              <w:rPr>
                <w:rFonts w:ascii="Arial" w:eastAsia="Times New Roman" w:hAnsi="Arial" w:cs="Arial"/>
                <w:b/>
                <w:bCs/>
                <w:sz w:val="20"/>
                <w:szCs w:val="20"/>
                <w:lang w:eastAsia="zh-CN"/>
                <w:rPrChange w:id="3636" w:author="Zehui Bai" w:date="2022-03-13T20:32:00Z">
                  <w:rPr>
                    <w:rFonts w:ascii="Times New Roman" w:eastAsia="Times New Roman" w:hAnsi="Times New Roman" w:cs="Times New Roman"/>
                    <w:sz w:val="20"/>
                    <w:szCs w:val="20"/>
                    <w:lang w:eastAsia="zh-CN"/>
                  </w:rPr>
                </w:rPrChange>
              </w:rPr>
              <w:pPrChange w:id="3637" w:author="Zehui Bai" w:date="2022-03-13T14:25:00Z">
                <w:pPr>
                  <w:spacing w:before="36" w:after="36" w:line="240" w:lineRule="auto"/>
                  <w:jc w:val="center"/>
                </w:pPr>
              </w:pPrChange>
            </w:pPr>
            <w:commentRangeStart w:id="3638"/>
            <w:r w:rsidRPr="00F62098">
              <w:rPr>
                <w:rFonts w:ascii="Arial" w:eastAsia="Calibri" w:hAnsi="Arial" w:cs="Arial"/>
                <w:b/>
                <w:bCs/>
                <w:color w:val="000000" w:themeColor="text1"/>
                <w:kern w:val="24"/>
                <w:sz w:val="20"/>
                <w:szCs w:val="20"/>
                <w:lang w:val="en-US" w:eastAsia="zh-CN"/>
                <w:rPrChange w:id="3639" w:author="Zehui Bai" w:date="2022-03-13T12:56:00Z">
                  <w:rPr>
                    <w:rFonts w:ascii="Times New Roman" w:eastAsia="Calibri" w:hAnsi="Times New Roman" w:cs="Times New Roman"/>
                    <w:color w:val="000000" w:themeColor="text1"/>
                    <w:kern w:val="24"/>
                    <w:sz w:val="20"/>
                    <w:szCs w:val="20"/>
                    <w:lang w:val="en-US" w:eastAsia="zh-CN"/>
                  </w:rPr>
                </w:rPrChange>
              </w:rPr>
              <w:t>Odds Ratios</w:t>
            </w:r>
            <w:commentRangeEnd w:id="3638"/>
            <w:r w:rsidR="00507161">
              <w:rPr>
                <w:rStyle w:val="CommentReference"/>
              </w:rPr>
              <w:commentReference w:id="3638"/>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Change w:id="3640" w:author="Zehui Bai" w:date="2022-03-13T14:24:00Z">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3F359589" w14:textId="77777777" w:rsidR="005551D0" w:rsidRPr="00F62098" w:rsidRDefault="005551D0">
            <w:pPr>
              <w:spacing w:before="60" w:after="60" w:line="240" w:lineRule="auto"/>
              <w:jc w:val="center"/>
              <w:rPr>
                <w:rFonts w:ascii="Arial" w:eastAsia="Times New Roman" w:hAnsi="Arial" w:cs="Arial"/>
                <w:b/>
                <w:bCs/>
                <w:sz w:val="20"/>
                <w:szCs w:val="20"/>
                <w:lang w:eastAsia="zh-CN"/>
                <w:rPrChange w:id="3641" w:author="Zehui Bai" w:date="2022-03-13T12:56:00Z">
                  <w:rPr>
                    <w:rFonts w:ascii="Times New Roman" w:eastAsia="Times New Roman" w:hAnsi="Times New Roman" w:cs="Times New Roman"/>
                    <w:sz w:val="20"/>
                    <w:szCs w:val="20"/>
                    <w:lang w:eastAsia="zh-CN"/>
                  </w:rPr>
                </w:rPrChange>
              </w:rPr>
              <w:pPrChange w:id="3642" w:author="Zehui Bai" w:date="2022-03-13T14:25:00Z">
                <w:pPr>
                  <w:spacing w:before="36" w:after="36" w:line="240" w:lineRule="auto"/>
                  <w:jc w:val="center"/>
                </w:pPr>
              </w:pPrChange>
            </w:pPr>
            <w:commentRangeStart w:id="3643"/>
            <w:r w:rsidRPr="00F62098">
              <w:rPr>
                <w:rFonts w:ascii="Arial" w:eastAsia="Calibri" w:hAnsi="Arial" w:cs="Arial"/>
                <w:b/>
                <w:bCs/>
                <w:color w:val="000000" w:themeColor="text1"/>
                <w:kern w:val="24"/>
                <w:sz w:val="20"/>
                <w:szCs w:val="20"/>
                <w:lang w:val="en-US" w:eastAsia="zh-CN"/>
                <w:rPrChange w:id="3644" w:author="Zehui Bai" w:date="2022-03-13T12:56:00Z">
                  <w:rPr>
                    <w:rFonts w:ascii="Times New Roman" w:eastAsia="Calibri" w:hAnsi="Times New Roman" w:cs="Times New Roman"/>
                    <w:color w:val="000000" w:themeColor="text1"/>
                    <w:kern w:val="24"/>
                    <w:sz w:val="20"/>
                    <w:szCs w:val="20"/>
                    <w:lang w:val="en-US" w:eastAsia="zh-CN"/>
                  </w:rPr>
                </w:rPrChange>
              </w:rPr>
              <w:t>CI</w:t>
            </w:r>
            <w:commentRangeEnd w:id="3643"/>
            <w:r w:rsidR="00507161">
              <w:rPr>
                <w:rStyle w:val="CommentReference"/>
              </w:rPr>
              <w:commentReference w:id="3643"/>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Change w:id="3645" w:author="Zehui Bai" w:date="2022-03-13T14:24:00Z">
              <w:tcPr>
                <w:tcW w:w="1579" w:type="dxa"/>
                <w:tcBorders>
                  <w:top w:val="single" w:sz="8" w:space="0" w:color="000000"/>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05B672E1" w14:textId="15A8BE40" w:rsidR="005551D0" w:rsidRPr="00F62098" w:rsidRDefault="005551D0">
            <w:pPr>
              <w:spacing w:before="60" w:after="60" w:line="240" w:lineRule="auto"/>
              <w:jc w:val="center"/>
              <w:rPr>
                <w:rFonts w:ascii="Arial" w:eastAsia="Times New Roman" w:hAnsi="Arial" w:cs="Arial"/>
                <w:b/>
                <w:bCs/>
                <w:sz w:val="20"/>
                <w:szCs w:val="20"/>
                <w:lang w:eastAsia="zh-CN"/>
                <w:rPrChange w:id="3646" w:author="Zehui Bai" w:date="2022-03-13T12:56:00Z">
                  <w:rPr>
                    <w:rFonts w:ascii="Times New Roman" w:eastAsia="Times New Roman" w:hAnsi="Times New Roman" w:cs="Times New Roman"/>
                    <w:sz w:val="20"/>
                    <w:szCs w:val="20"/>
                    <w:lang w:eastAsia="zh-CN"/>
                  </w:rPr>
                </w:rPrChange>
              </w:rPr>
              <w:pPrChange w:id="3647" w:author="Zehui Bai" w:date="2022-03-13T14:25:00Z">
                <w:pPr>
                  <w:spacing w:before="36" w:after="36" w:line="240" w:lineRule="auto"/>
                  <w:jc w:val="center"/>
                </w:pPr>
              </w:pPrChange>
            </w:pPr>
            <w:r w:rsidRPr="00F62098">
              <w:rPr>
                <w:rFonts w:ascii="Arial" w:eastAsia="Calibri" w:hAnsi="Arial" w:cs="Arial"/>
                <w:b/>
                <w:bCs/>
                <w:color w:val="000000" w:themeColor="text1"/>
                <w:kern w:val="24"/>
                <w:sz w:val="20"/>
                <w:szCs w:val="20"/>
                <w:lang w:val="en-US" w:eastAsia="zh-CN"/>
                <w:rPrChange w:id="3648" w:author="Zehui Bai" w:date="2022-03-13T12:56:00Z">
                  <w:rPr>
                    <w:rFonts w:ascii="Times New Roman" w:eastAsia="Calibri" w:hAnsi="Times New Roman" w:cs="Times New Roman"/>
                    <w:color w:val="000000" w:themeColor="text1"/>
                    <w:kern w:val="24"/>
                    <w:sz w:val="20"/>
                    <w:szCs w:val="20"/>
                    <w:lang w:val="en-US" w:eastAsia="zh-CN"/>
                  </w:rPr>
                </w:rPrChange>
              </w:rPr>
              <w:t>p</w:t>
            </w:r>
            <w:ins w:id="3649" w:author="Zehui Bai" w:date="2022-03-13T12:56:00Z">
              <w:r w:rsidR="00F62098" w:rsidRPr="00F62098">
                <w:rPr>
                  <w:rFonts w:ascii="Arial" w:eastAsia="Calibri" w:hAnsi="Arial" w:cs="Arial"/>
                  <w:b/>
                  <w:bCs/>
                  <w:color w:val="000000" w:themeColor="text1"/>
                  <w:kern w:val="24"/>
                  <w:sz w:val="20"/>
                  <w:szCs w:val="20"/>
                  <w:lang w:val="en-US" w:eastAsia="zh-CN"/>
                  <w:rPrChange w:id="3650" w:author="Zehui Bai" w:date="2022-03-13T12:56:00Z">
                    <w:rPr>
                      <w:rFonts w:ascii="Arial" w:eastAsia="Calibri" w:hAnsi="Arial" w:cs="Arial"/>
                      <w:color w:val="000000" w:themeColor="text1"/>
                      <w:kern w:val="24"/>
                      <w:sz w:val="20"/>
                      <w:szCs w:val="20"/>
                      <w:lang w:val="en-US" w:eastAsia="zh-CN"/>
                    </w:rPr>
                  </w:rPrChange>
                </w:rPr>
                <w:t>-value</w:t>
              </w:r>
            </w:ins>
          </w:p>
        </w:tc>
      </w:tr>
      <w:tr w:rsidR="005551D0" w:rsidRPr="00067A21" w14:paraId="38CAE90B" w14:textId="77777777" w:rsidTr="00E96B10">
        <w:trPr>
          <w:trHeight w:val="307"/>
          <w:jc w:val="center"/>
          <w:trPrChange w:id="3651" w:author="Zehui Bai" w:date="2022-03-13T14:24:00Z">
            <w:trPr>
              <w:trHeight w:val="307"/>
              <w:jc w:val="center"/>
            </w:trPr>
          </w:trPrChange>
        </w:trPr>
        <w:tc>
          <w:tcPr>
            <w:tcW w:w="4507" w:type="dxa"/>
            <w:tcBorders>
              <w:top w:val="single" w:sz="4" w:space="0" w:color="auto"/>
            </w:tcBorders>
            <w:shd w:val="clear" w:color="auto" w:fill="auto"/>
            <w:tcMar>
              <w:top w:w="15" w:type="dxa"/>
              <w:left w:w="103" w:type="dxa"/>
              <w:bottom w:w="0" w:type="dxa"/>
              <w:right w:w="103" w:type="dxa"/>
            </w:tcMar>
            <w:vAlign w:val="center"/>
            <w:hideMark/>
            <w:tcPrChange w:id="3652" w:author="Zehui Bai" w:date="2022-03-13T14:24:00Z">
              <w:tcPr>
                <w:tcW w:w="4507"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tcPrChange>
          </w:tcPr>
          <w:p w14:paraId="192F6852" w14:textId="2B9E9856" w:rsidR="005551D0" w:rsidRPr="00067A21" w:rsidRDefault="00F06D14">
            <w:pPr>
              <w:spacing w:before="60" w:after="60" w:line="240" w:lineRule="auto"/>
              <w:rPr>
                <w:rFonts w:ascii="Arial" w:eastAsia="Times New Roman" w:hAnsi="Arial" w:cs="Arial"/>
                <w:b/>
                <w:bCs/>
                <w:sz w:val="20"/>
                <w:szCs w:val="20"/>
                <w:lang w:eastAsia="zh-CN"/>
                <w:rPrChange w:id="3653" w:author="Zehui Bai" w:date="2022-03-11T15:16:00Z">
                  <w:rPr>
                    <w:rFonts w:ascii="Times New Roman" w:eastAsia="Times New Roman" w:hAnsi="Times New Roman" w:cs="Times New Roman"/>
                    <w:b/>
                    <w:bCs/>
                    <w:sz w:val="20"/>
                    <w:szCs w:val="20"/>
                    <w:lang w:eastAsia="zh-CN"/>
                  </w:rPr>
                </w:rPrChange>
              </w:rPr>
              <w:pPrChange w:id="3654" w:author="Zehui Bai" w:date="2022-03-13T14:25:00Z">
                <w:pPr>
                  <w:spacing w:before="36" w:after="36" w:line="240" w:lineRule="auto"/>
                </w:pPr>
              </w:pPrChange>
            </w:pPr>
            <w:ins w:id="3655" w:author="Zehui Bai" w:date="2022-03-12T16:45:00Z">
              <w:r>
                <w:rPr>
                  <w:rFonts w:ascii="Arial" w:eastAsia="Calibri" w:hAnsi="Arial" w:cs="Arial"/>
                  <w:b/>
                  <w:bCs/>
                  <w:color w:val="000000" w:themeColor="text1"/>
                  <w:kern w:val="24"/>
                  <w:sz w:val="20"/>
                  <w:szCs w:val="20"/>
                  <w:lang w:val="en-US" w:eastAsia="zh-CN"/>
                </w:rPr>
                <w:t>A</w:t>
              </w:r>
            </w:ins>
            <w:del w:id="3656" w:author="Zehui Bai" w:date="2022-03-12T16:45:00Z">
              <w:r w:rsidR="005551D0" w:rsidRPr="00067A21" w:rsidDel="00F06D14">
                <w:rPr>
                  <w:rFonts w:ascii="Arial" w:eastAsia="Calibri" w:hAnsi="Arial" w:cs="Arial"/>
                  <w:b/>
                  <w:bCs/>
                  <w:color w:val="000000" w:themeColor="text1"/>
                  <w:kern w:val="24"/>
                  <w:sz w:val="20"/>
                  <w:szCs w:val="20"/>
                  <w:lang w:val="en-US" w:eastAsia="zh-CN"/>
                  <w:rPrChange w:id="3657" w:author="Zehui Bai" w:date="2022-03-11T15:16:00Z">
                    <w:rPr>
                      <w:rFonts w:ascii="Times New Roman" w:eastAsia="Calibri" w:hAnsi="Times New Roman" w:cs="Times New Roman"/>
                      <w:b/>
                      <w:bCs/>
                      <w:color w:val="000000" w:themeColor="text1"/>
                      <w:kern w:val="24"/>
                      <w:sz w:val="20"/>
                      <w:szCs w:val="20"/>
                      <w:lang w:val="en-US" w:eastAsia="zh-CN"/>
                    </w:rPr>
                  </w:rPrChange>
                </w:rPr>
                <w:delText>a</w:delText>
              </w:r>
            </w:del>
            <w:r w:rsidR="005551D0" w:rsidRPr="00067A21">
              <w:rPr>
                <w:rFonts w:ascii="Arial" w:eastAsia="Calibri" w:hAnsi="Arial" w:cs="Arial"/>
                <w:b/>
                <w:bCs/>
                <w:color w:val="000000" w:themeColor="text1"/>
                <w:kern w:val="24"/>
                <w:sz w:val="20"/>
                <w:szCs w:val="20"/>
                <w:lang w:val="en-US" w:eastAsia="zh-CN"/>
                <w:rPrChange w:id="3658" w:author="Zehui Bai" w:date="2022-03-11T15:16:00Z">
                  <w:rPr>
                    <w:rFonts w:ascii="Times New Roman" w:eastAsia="Calibri" w:hAnsi="Times New Roman" w:cs="Times New Roman"/>
                    <w:b/>
                    <w:bCs/>
                    <w:color w:val="000000" w:themeColor="text1"/>
                    <w:kern w:val="24"/>
                    <w:sz w:val="20"/>
                    <w:szCs w:val="20"/>
                    <w:lang w:val="en-US" w:eastAsia="zh-CN"/>
                  </w:rPr>
                </w:rPrChange>
              </w:rPr>
              <w:t>ge</w:t>
            </w:r>
            <w:ins w:id="3659" w:author="Zehui Bai" w:date="2022-03-13T12:56:00Z">
              <w:r w:rsidR="00F62098">
                <w:rPr>
                  <w:rFonts w:ascii="Arial" w:eastAsia="Calibri" w:hAnsi="Arial" w:cs="Arial"/>
                  <w:b/>
                  <w:bCs/>
                  <w:color w:val="000000" w:themeColor="text1"/>
                  <w:kern w:val="24"/>
                  <w:sz w:val="20"/>
                  <w:szCs w:val="20"/>
                  <w:lang w:val="en-US" w:eastAsia="zh-CN"/>
                </w:rPr>
                <w:t xml:space="preserve"> (in years)</w:t>
              </w:r>
            </w:ins>
          </w:p>
        </w:tc>
        <w:tc>
          <w:tcPr>
            <w:tcW w:w="1579" w:type="dxa"/>
            <w:tcBorders>
              <w:top w:val="single" w:sz="4" w:space="0" w:color="auto"/>
            </w:tcBorders>
            <w:shd w:val="clear" w:color="auto" w:fill="auto"/>
            <w:tcMar>
              <w:top w:w="15" w:type="dxa"/>
              <w:left w:w="103" w:type="dxa"/>
              <w:bottom w:w="0" w:type="dxa"/>
              <w:right w:w="103" w:type="dxa"/>
            </w:tcMar>
            <w:vAlign w:val="center"/>
            <w:hideMark/>
            <w:tcPrChange w:id="3660"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tcPrChange>
          </w:tcPr>
          <w:p w14:paraId="4AC1DE11" w14:textId="5F91A31C" w:rsidR="005551D0" w:rsidRPr="00067A21" w:rsidRDefault="00F62098">
            <w:pPr>
              <w:spacing w:before="60" w:after="60" w:line="240" w:lineRule="auto"/>
              <w:jc w:val="center"/>
              <w:rPr>
                <w:rFonts w:ascii="Arial" w:eastAsia="Times New Roman" w:hAnsi="Arial" w:cs="Arial"/>
                <w:sz w:val="20"/>
                <w:szCs w:val="20"/>
                <w:lang w:eastAsia="zh-CN"/>
                <w:rPrChange w:id="3661" w:author="Zehui Bai" w:date="2022-03-11T15:16:00Z">
                  <w:rPr>
                    <w:rFonts w:ascii="Times New Roman" w:eastAsia="Times New Roman" w:hAnsi="Times New Roman" w:cs="Times New Roman"/>
                    <w:sz w:val="20"/>
                    <w:szCs w:val="20"/>
                    <w:lang w:eastAsia="zh-CN"/>
                  </w:rPr>
                </w:rPrChange>
              </w:rPr>
              <w:pPrChange w:id="3662" w:author="Zehui Bai" w:date="2022-03-13T14:25:00Z">
                <w:pPr>
                  <w:spacing w:before="36" w:after="36" w:line="240" w:lineRule="auto"/>
                  <w:jc w:val="center"/>
                </w:pPr>
              </w:pPrChange>
            </w:pPr>
            <w:ins w:id="3663" w:author="Zehui Bai" w:date="2022-03-13T12:56:00Z">
              <w:r w:rsidRPr="00F62098">
                <w:rPr>
                  <w:rFonts w:ascii="Arial" w:eastAsia="Calibri" w:hAnsi="Arial" w:cs="Arial"/>
                  <w:color w:val="000000" w:themeColor="text1"/>
                  <w:kern w:val="24"/>
                  <w:sz w:val="20"/>
                  <w:szCs w:val="20"/>
                  <w:lang w:val="en-US" w:eastAsia="zh-CN"/>
                </w:rPr>
                <w:t>0.96</w:t>
              </w:r>
            </w:ins>
            <w:del w:id="3664" w:author="Zehui Bai" w:date="2022-03-13T12:56:00Z">
              <w:r w:rsidR="005551D0" w:rsidRPr="00067A21" w:rsidDel="00F62098">
                <w:rPr>
                  <w:rFonts w:ascii="Arial" w:eastAsia="Calibri" w:hAnsi="Arial" w:cs="Arial"/>
                  <w:color w:val="000000" w:themeColor="text1"/>
                  <w:kern w:val="24"/>
                  <w:sz w:val="20"/>
                  <w:szCs w:val="20"/>
                  <w:lang w:val="en-US" w:eastAsia="zh-CN"/>
                  <w:rPrChange w:id="3665" w:author="Zehui Bai" w:date="2022-03-11T15:16:00Z">
                    <w:rPr>
                      <w:rFonts w:ascii="Times New Roman" w:eastAsia="Calibri" w:hAnsi="Times New Roman" w:cs="Times New Roman"/>
                      <w:color w:val="000000" w:themeColor="text1"/>
                      <w:kern w:val="24"/>
                      <w:sz w:val="20"/>
                      <w:szCs w:val="20"/>
                      <w:lang w:val="en-US" w:eastAsia="zh-CN"/>
                    </w:rPr>
                  </w:rPrChange>
                </w:rPr>
                <w:delText>0.97</w:delText>
              </w:r>
            </w:del>
          </w:p>
        </w:tc>
        <w:tc>
          <w:tcPr>
            <w:tcW w:w="1579" w:type="dxa"/>
            <w:tcBorders>
              <w:top w:val="single" w:sz="4" w:space="0" w:color="auto"/>
            </w:tcBorders>
            <w:shd w:val="clear" w:color="auto" w:fill="auto"/>
            <w:tcMar>
              <w:top w:w="15" w:type="dxa"/>
              <w:left w:w="103" w:type="dxa"/>
              <w:bottom w:w="0" w:type="dxa"/>
              <w:right w:w="103" w:type="dxa"/>
            </w:tcMar>
            <w:vAlign w:val="center"/>
            <w:hideMark/>
            <w:tcPrChange w:id="3666"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tcPrChange>
          </w:tcPr>
          <w:p w14:paraId="0A710892" w14:textId="29AD612B" w:rsidR="005551D0" w:rsidRPr="00067A21" w:rsidRDefault="00F62098">
            <w:pPr>
              <w:spacing w:before="60" w:after="60" w:line="240" w:lineRule="auto"/>
              <w:jc w:val="center"/>
              <w:rPr>
                <w:rFonts w:ascii="Arial" w:eastAsia="Times New Roman" w:hAnsi="Arial" w:cs="Arial"/>
                <w:sz w:val="20"/>
                <w:szCs w:val="20"/>
                <w:lang w:eastAsia="zh-CN"/>
                <w:rPrChange w:id="3667" w:author="Zehui Bai" w:date="2022-03-11T15:16:00Z">
                  <w:rPr>
                    <w:rFonts w:ascii="Times New Roman" w:eastAsia="Times New Roman" w:hAnsi="Times New Roman" w:cs="Times New Roman"/>
                    <w:sz w:val="20"/>
                    <w:szCs w:val="20"/>
                    <w:lang w:eastAsia="zh-CN"/>
                  </w:rPr>
                </w:rPrChange>
              </w:rPr>
              <w:pPrChange w:id="3668" w:author="Zehui Bai" w:date="2022-03-13T14:25:00Z">
                <w:pPr>
                  <w:spacing w:before="36" w:after="36" w:line="240" w:lineRule="auto"/>
                  <w:jc w:val="center"/>
                </w:pPr>
              </w:pPrChange>
            </w:pPr>
            <w:ins w:id="3669" w:author="Zehui Bai" w:date="2022-03-13T12:56:00Z">
              <w:r w:rsidRPr="00F62098">
                <w:rPr>
                  <w:rFonts w:ascii="Arial" w:eastAsia="Calibri" w:hAnsi="Arial" w:cs="Arial"/>
                  <w:color w:val="000000" w:themeColor="text1"/>
                  <w:kern w:val="24"/>
                  <w:sz w:val="20"/>
                  <w:szCs w:val="20"/>
                  <w:lang w:val="en-US" w:eastAsia="zh-CN"/>
                </w:rPr>
                <w:t>0.95 – 0.98</w:t>
              </w:r>
            </w:ins>
            <w:del w:id="3670" w:author="Zehui Bai" w:date="2022-03-13T12:56:00Z">
              <w:r w:rsidR="005551D0" w:rsidRPr="00067A21" w:rsidDel="00F62098">
                <w:rPr>
                  <w:rFonts w:ascii="Arial" w:eastAsia="Calibri" w:hAnsi="Arial" w:cs="Arial"/>
                  <w:color w:val="000000" w:themeColor="text1"/>
                  <w:kern w:val="24"/>
                  <w:sz w:val="20"/>
                  <w:szCs w:val="20"/>
                  <w:lang w:val="en-US" w:eastAsia="zh-CN"/>
                  <w:rPrChange w:id="3671" w:author="Zehui Bai" w:date="2022-03-11T15:16:00Z">
                    <w:rPr>
                      <w:rFonts w:ascii="Times New Roman" w:eastAsia="Calibri" w:hAnsi="Times New Roman" w:cs="Times New Roman"/>
                      <w:color w:val="000000" w:themeColor="text1"/>
                      <w:kern w:val="24"/>
                      <w:sz w:val="20"/>
                      <w:szCs w:val="20"/>
                      <w:lang w:val="en-US" w:eastAsia="zh-CN"/>
                    </w:rPr>
                  </w:rPrChange>
                </w:rPr>
                <w:delText>0.95 – 1.00</w:delText>
              </w:r>
            </w:del>
          </w:p>
        </w:tc>
        <w:tc>
          <w:tcPr>
            <w:tcW w:w="1579" w:type="dxa"/>
            <w:tcBorders>
              <w:top w:val="single" w:sz="4" w:space="0" w:color="auto"/>
            </w:tcBorders>
            <w:shd w:val="clear" w:color="auto" w:fill="auto"/>
            <w:tcMar>
              <w:top w:w="15" w:type="dxa"/>
              <w:left w:w="103" w:type="dxa"/>
              <w:bottom w:w="0" w:type="dxa"/>
              <w:right w:w="103" w:type="dxa"/>
            </w:tcMar>
            <w:vAlign w:val="center"/>
            <w:hideMark/>
            <w:tcPrChange w:id="3672"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hideMark/>
              </w:tcPr>
            </w:tcPrChange>
          </w:tcPr>
          <w:p w14:paraId="2D628D13" w14:textId="0A7303EA" w:rsidR="005551D0" w:rsidRPr="00A05C01" w:rsidRDefault="00F62098">
            <w:pPr>
              <w:spacing w:before="60" w:after="60" w:line="240" w:lineRule="auto"/>
              <w:jc w:val="center"/>
              <w:rPr>
                <w:rFonts w:ascii="Arial" w:eastAsia="Times New Roman" w:hAnsi="Arial" w:cs="Arial"/>
                <w:b/>
                <w:bCs/>
                <w:sz w:val="20"/>
                <w:szCs w:val="20"/>
                <w:lang w:eastAsia="zh-CN"/>
                <w:rPrChange w:id="3673" w:author="Zehui Bai" w:date="2022-03-13T14:05:00Z">
                  <w:rPr>
                    <w:rFonts w:ascii="Times New Roman" w:eastAsia="Times New Roman" w:hAnsi="Times New Roman" w:cs="Times New Roman"/>
                    <w:sz w:val="20"/>
                    <w:szCs w:val="20"/>
                    <w:lang w:eastAsia="zh-CN"/>
                  </w:rPr>
                </w:rPrChange>
              </w:rPr>
              <w:pPrChange w:id="3674" w:author="Zehui Bai" w:date="2022-03-13T14:25:00Z">
                <w:pPr>
                  <w:spacing w:before="36" w:after="36" w:line="240" w:lineRule="auto"/>
                  <w:jc w:val="center"/>
                </w:pPr>
              </w:pPrChange>
            </w:pPr>
            <w:ins w:id="3675" w:author="Zehui Bai" w:date="2022-03-13T12:56:00Z">
              <w:r w:rsidRPr="00A05C01">
                <w:rPr>
                  <w:rFonts w:ascii="Arial" w:eastAsia="Calibri" w:hAnsi="Arial" w:cs="Arial"/>
                  <w:b/>
                  <w:bCs/>
                  <w:color w:val="000000" w:themeColor="text1"/>
                  <w:kern w:val="24"/>
                  <w:sz w:val="20"/>
                  <w:szCs w:val="20"/>
                  <w:lang w:val="en-US" w:eastAsia="zh-CN"/>
                  <w:rPrChange w:id="3676" w:author="Zehui Bai" w:date="2022-03-13T14:05:00Z">
                    <w:rPr>
                      <w:rFonts w:ascii="Arial" w:eastAsia="Calibri" w:hAnsi="Arial" w:cs="Arial"/>
                      <w:color w:val="000000" w:themeColor="text1"/>
                      <w:kern w:val="24"/>
                      <w:sz w:val="20"/>
                      <w:szCs w:val="20"/>
                      <w:lang w:val="en-US" w:eastAsia="zh-CN"/>
                    </w:rPr>
                  </w:rPrChange>
                </w:rPr>
                <w:t>&lt;0.001</w:t>
              </w:r>
            </w:ins>
            <w:del w:id="3677" w:author="Zehui Bai" w:date="2022-03-13T12:56:00Z">
              <w:r w:rsidR="005551D0" w:rsidRPr="00A05C01" w:rsidDel="00F62098">
                <w:rPr>
                  <w:rFonts w:ascii="Arial" w:eastAsia="Calibri" w:hAnsi="Arial" w:cs="Arial"/>
                  <w:b/>
                  <w:bCs/>
                  <w:color w:val="000000" w:themeColor="text1"/>
                  <w:kern w:val="24"/>
                  <w:sz w:val="20"/>
                  <w:szCs w:val="20"/>
                  <w:lang w:val="en-US" w:eastAsia="zh-CN"/>
                  <w:rPrChange w:id="3678" w:author="Zehui Bai" w:date="2022-03-13T14:05:00Z">
                    <w:rPr>
                      <w:rFonts w:ascii="Times New Roman" w:eastAsia="Calibri" w:hAnsi="Times New Roman" w:cs="Times New Roman"/>
                      <w:color w:val="000000" w:themeColor="text1"/>
                      <w:kern w:val="24"/>
                      <w:sz w:val="20"/>
                      <w:szCs w:val="20"/>
                      <w:lang w:val="en-US" w:eastAsia="zh-CN"/>
                    </w:rPr>
                  </w:rPrChange>
                </w:rPr>
                <w:delText>0.038</w:delText>
              </w:r>
            </w:del>
          </w:p>
        </w:tc>
      </w:tr>
      <w:tr w:rsidR="005B5A14" w:rsidRPr="00067A21" w14:paraId="2F227EE4" w14:textId="77777777" w:rsidTr="00E96B10">
        <w:trPr>
          <w:trHeight w:val="307"/>
          <w:jc w:val="center"/>
          <w:ins w:id="3679" w:author="Zehui Bai" w:date="2022-03-13T12:56:00Z"/>
          <w:trPrChange w:id="3680"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681" w:author="Zehui Bai" w:date="2022-03-13T14:24:00Z">
              <w:tcPr>
                <w:tcW w:w="4507" w:type="dxa"/>
                <w:tcBorders>
                  <w:top w:val="single" w:sz="8" w:space="0" w:color="000000"/>
                  <w:left w:val="nil"/>
                  <w:bottom w:val="nil"/>
                  <w:right w:val="nil"/>
                </w:tcBorders>
                <w:shd w:val="clear" w:color="auto" w:fill="auto"/>
                <w:tcMar>
                  <w:top w:w="15" w:type="dxa"/>
                  <w:left w:w="103" w:type="dxa"/>
                  <w:bottom w:w="0" w:type="dxa"/>
                  <w:right w:w="103" w:type="dxa"/>
                </w:tcMar>
                <w:vAlign w:val="center"/>
              </w:tcPr>
            </w:tcPrChange>
          </w:tcPr>
          <w:p w14:paraId="2D7E4340" w14:textId="33F11E1D" w:rsidR="005B5A14" w:rsidRDefault="005B5A14">
            <w:pPr>
              <w:spacing w:before="60" w:after="60" w:line="240" w:lineRule="auto"/>
              <w:rPr>
                <w:ins w:id="3682" w:author="Zehui Bai" w:date="2022-03-13T12:56:00Z"/>
                <w:rFonts w:ascii="Arial" w:eastAsia="Calibri" w:hAnsi="Arial" w:cs="Arial"/>
                <w:b/>
                <w:bCs/>
                <w:color w:val="000000" w:themeColor="text1"/>
                <w:kern w:val="24"/>
                <w:sz w:val="20"/>
                <w:szCs w:val="20"/>
                <w:lang w:val="en-US" w:eastAsia="zh-CN"/>
              </w:rPr>
              <w:pPrChange w:id="3683" w:author="Zehui Bai" w:date="2022-03-13T14:25:00Z">
                <w:pPr>
                  <w:spacing w:before="36" w:after="36" w:line="240" w:lineRule="auto"/>
                </w:pPr>
              </w:pPrChange>
            </w:pPr>
            <w:ins w:id="3684" w:author="Zehui Bai" w:date="2022-03-13T12:56:00Z">
              <w:r>
                <w:rPr>
                  <w:rFonts w:ascii="Arial" w:eastAsia="Calibri" w:hAnsi="Arial" w:cs="Arial"/>
                  <w:b/>
                  <w:bCs/>
                  <w:color w:val="000000" w:themeColor="text1"/>
                  <w:kern w:val="24"/>
                  <w:sz w:val="20"/>
                  <w:szCs w:val="20"/>
                  <w:lang w:val="en-US" w:eastAsia="zh-CN"/>
                </w:rPr>
                <w:t>Gender</w:t>
              </w:r>
            </w:ins>
          </w:p>
        </w:tc>
        <w:tc>
          <w:tcPr>
            <w:tcW w:w="1579" w:type="dxa"/>
            <w:shd w:val="clear" w:color="auto" w:fill="auto"/>
            <w:tcMar>
              <w:top w:w="15" w:type="dxa"/>
              <w:left w:w="103" w:type="dxa"/>
              <w:bottom w:w="0" w:type="dxa"/>
              <w:right w:w="103" w:type="dxa"/>
            </w:tcMar>
            <w:vAlign w:val="center"/>
            <w:tcPrChange w:id="3685"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tcPr>
            </w:tcPrChange>
          </w:tcPr>
          <w:p w14:paraId="5FE6C923" w14:textId="77777777" w:rsidR="005B5A14" w:rsidRPr="00F62098" w:rsidRDefault="005B5A14">
            <w:pPr>
              <w:spacing w:before="60" w:after="60" w:line="240" w:lineRule="auto"/>
              <w:jc w:val="center"/>
              <w:rPr>
                <w:ins w:id="3686" w:author="Zehui Bai" w:date="2022-03-13T12:56:00Z"/>
                <w:rFonts w:ascii="Arial" w:eastAsia="Calibri" w:hAnsi="Arial" w:cs="Arial"/>
                <w:color w:val="000000" w:themeColor="text1"/>
                <w:kern w:val="24"/>
                <w:sz w:val="20"/>
                <w:szCs w:val="20"/>
                <w:lang w:val="en-US" w:eastAsia="zh-CN"/>
              </w:rPr>
              <w:pPrChange w:id="3687"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688"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tcPr>
            </w:tcPrChange>
          </w:tcPr>
          <w:p w14:paraId="33BF2A38" w14:textId="77777777" w:rsidR="005B5A14" w:rsidRPr="00F62098" w:rsidRDefault="005B5A14">
            <w:pPr>
              <w:spacing w:before="60" w:after="60" w:line="240" w:lineRule="auto"/>
              <w:jc w:val="center"/>
              <w:rPr>
                <w:ins w:id="3689" w:author="Zehui Bai" w:date="2022-03-13T12:56:00Z"/>
                <w:rFonts w:ascii="Arial" w:eastAsia="Calibri" w:hAnsi="Arial" w:cs="Arial"/>
                <w:color w:val="000000" w:themeColor="text1"/>
                <w:kern w:val="24"/>
                <w:sz w:val="20"/>
                <w:szCs w:val="20"/>
                <w:lang w:val="en-US" w:eastAsia="zh-CN"/>
              </w:rPr>
              <w:pPrChange w:id="3690"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691" w:author="Zehui Bai" w:date="2022-03-13T14:24:00Z">
              <w:tcPr>
                <w:tcW w:w="1579" w:type="dxa"/>
                <w:tcBorders>
                  <w:top w:val="single" w:sz="8" w:space="0" w:color="000000"/>
                  <w:left w:val="nil"/>
                  <w:bottom w:val="nil"/>
                  <w:right w:val="nil"/>
                </w:tcBorders>
                <w:shd w:val="clear" w:color="auto" w:fill="auto"/>
                <w:tcMar>
                  <w:top w:w="15" w:type="dxa"/>
                  <w:left w:w="103" w:type="dxa"/>
                  <w:bottom w:w="0" w:type="dxa"/>
                  <w:right w:w="103" w:type="dxa"/>
                </w:tcMar>
                <w:vAlign w:val="center"/>
              </w:tcPr>
            </w:tcPrChange>
          </w:tcPr>
          <w:p w14:paraId="47C36C67" w14:textId="0051A166" w:rsidR="005B5A14" w:rsidRPr="00F62098" w:rsidRDefault="005B5A14">
            <w:pPr>
              <w:spacing w:before="60" w:after="60" w:line="240" w:lineRule="auto"/>
              <w:jc w:val="center"/>
              <w:rPr>
                <w:ins w:id="3692" w:author="Zehui Bai" w:date="2022-03-13T12:56:00Z"/>
                <w:rFonts w:ascii="Arial" w:eastAsia="Calibri" w:hAnsi="Arial" w:cs="Arial"/>
                <w:color w:val="000000" w:themeColor="text1"/>
                <w:kern w:val="24"/>
                <w:sz w:val="20"/>
                <w:szCs w:val="20"/>
                <w:lang w:val="en-US" w:eastAsia="zh-CN"/>
              </w:rPr>
              <w:pPrChange w:id="3693" w:author="Zehui Bai" w:date="2022-03-13T14:25:00Z">
                <w:pPr>
                  <w:spacing w:before="36" w:after="36" w:line="240" w:lineRule="auto"/>
                  <w:jc w:val="center"/>
                </w:pPr>
              </w:pPrChange>
            </w:pPr>
          </w:p>
        </w:tc>
      </w:tr>
      <w:tr w:rsidR="00A05C01" w:rsidRPr="00067A21" w14:paraId="739C3DB9" w14:textId="77777777" w:rsidTr="00E96B10">
        <w:trPr>
          <w:trHeight w:val="307"/>
          <w:jc w:val="center"/>
          <w:ins w:id="3694" w:author="Zehui Bai" w:date="2022-03-13T14:03:00Z"/>
          <w:trPrChange w:id="3695"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696"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2A3BFBA" w14:textId="5BAAD2F3" w:rsidR="00A05C01" w:rsidRDefault="00A05C01">
            <w:pPr>
              <w:spacing w:before="60" w:after="60" w:line="240" w:lineRule="auto"/>
              <w:rPr>
                <w:ins w:id="3697" w:author="Zehui Bai" w:date="2022-03-13T14:03:00Z"/>
                <w:rFonts w:ascii="Arial" w:eastAsia="Calibri" w:hAnsi="Arial" w:cs="Arial"/>
                <w:b/>
                <w:bCs/>
                <w:color w:val="000000" w:themeColor="text1"/>
                <w:kern w:val="24"/>
                <w:sz w:val="20"/>
                <w:szCs w:val="20"/>
                <w:lang w:val="en-US" w:eastAsia="zh-CN"/>
              </w:rPr>
              <w:pPrChange w:id="3698" w:author="Zehui Bai" w:date="2022-03-13T14:25:00Z">
                <w:pPr>
                  <w:spacing w:before="36" w:after="36" w:line="240" w:lineRule="auto"/>
                </w:pPr>
              </w:pPrChange>
            </w:pPr>
            <w:ins w:id="3699" w:author="Zehui Bai" w:date="2022-03-13T14:04:00Z">
              <w:r w:rsidRPr="00C13292">
                <w:rPr>
                  <w:rFonts w:ascii="Arial" w:eastAsia="Times New Roman" w:hAnsi="Arial" w:cs="Arial"/>
                  <w:sz w:val="20"/>
                  <w:szCs w:val="20"/>
                  <w:lang w:eastAsia="zh-CN"/>
                </w:rPr>
                <w:t xml:space="preserve">             </w:t>
              </w:r>
              <w:r>
                <w:rPr>
                  <w:rFonts w:ascii="Arial" w:eastAsia="Times New Roman" w:hAnsi="Arial" w:cs="Arial"/>
                  <w:sz w:val="20"/>
                  <w:szCs w:val="20"/>
                  <w:lang w:eastAsia="zh-CN"/>
                </w:rPr>
                <w:t>Male</w:t>
              </w:r>
            </w:ins>
          </w:p>
        </w:tc>
        <w:tc>
          <w:tcPr>
            <w:tcW w:w="1579" w:type="dxa"/>
            <w:shd w:val="clear" w:color="auto" w:fill="auto"/>
            <w:tcMar>
              <w:top w:w="15" w:type="dxa"/>
              <w:left w:w="103" w:type="dxa"/>
              <w:bottom w:w="0" w:type="dxa"/>
              <w:right w:w="103" w:type="dxa"/>
            </w:tcMar>
            <w:vAlign w:val="center"/>
            <w:tcPrChange w:id="370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EFEEE7A" w14:textId="3B255F7B" w:rsidR="00A05C01" w:rsidRPr="00F62098" w:rsidRDefault="00A05C01">
            <w:pPr>
              <w:spacing w:before="60" w:after="60" w:line="240" w:lineRule="auto"/>
              <w:jc w:val="center"/>
              <w:rPr>
                <w:ins w:id="3701" w:author="Zehui Bai" w:date="2022-03-13T14:03:00Z"/>
                <w:rFonts w:ascii="Arial" w:eastAsia="Calibri" w:hAnsi="Arial" w:cs="Arial"/>
                <w:color w:val="000000" w:themeColor="text1"/>
                <w:kern w:val="24"/>
                <w:sz w:val="20"/>
                <w:szCs w:val="20"/>
                <w:lang w:val="en-US" w:eastAsia="zh-CN"/>
              </w:rPr>
              <w:pPrChange w:id="3702" w:author="Zehui Bai" w:date="2022-03-13T14:25:00Z">
                <w:pPr>
                  <w:spacing w:before="36" w:after="36" w:line="240" w:lineRule="auto"/>
                  <w:jc w:val="center"/>
                </w:pPr>
              </w:pPrChange>
            </w:pPr>
            <w:ins w:id="3703" w:author="Zehui Bai" w:date="2022-03-13T14:04: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370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50FA918" w14:textId="23CCC634" w:rsidR="00A05C01" w:rsidRPr="00F62098" w:rsidRDefault="00A05C01">
            <w:pPr>
              <w:spacing w:before="60" w:after="60" w:line="240" w:lineRule="auto"/>
              <w:jc w:val="center"/>
              <w:rPr>
                <w:ins w:id="3705" w:author="Zehui Bai" w:date="2022-03-13T14:03:00Z"/>
                <w:rFonts w:ascii="Arial" w:eastAsia="Calibri" w:hAnsi="Arial" w:cs="Arial"/>
                <w:color w:val="000000" w:themeColor="text1"/>
                <w:kern w:val="24"/>
                <w:sz w:val="20"/>
                <w:szCs w:val="20"/>
                <w:lang w:val="en-US" w:eastAsia="zh-CN"/>
              </w:rPr>
              <w:pPrChange w:id="3706" w:author="Zehui Bai" w:date="2022-03-13T14:25:00Z">
                <w:pPr>
                  <w:spacing w:before="36" w:after="36" w:line="240" w:lineRule="auto"/>
                  <w:jc w:val="center"/>
                </w:pPr>
              </w:pPrChange>
            </w:pPr>
            <w:ins w:id="3707" w:author="Zehui Bai" w:date="2022-03-13T14:04: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370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4D6E857" w14:textId="77777777" w:rsidR="00A05C01" w:rsidRPr="00F62098" w:rsidRDefault="00A05C01">
            <w:pPr>
              <w:spacing w:before="60" w:after="60" w:line="240" w:lineRule="auto"/>
              <w:jc w:val="center"/>
              <w:rPr>
                <w:ins w:id="3709" w:author="Zehui Bai" w:date="2022-03-13T14:03:00Z"/>
                <w:rFonts w:ascii="Arial" w:eastAsia="Calibri" w:hAnsi="Arial" w:cs="Arial"/>
                <w:color w:val="000000" w:themeColor="text1"/>
                <w:kern w:val="24"/>
                <w:sz w:val="20"/>
                <w:szCs w:val="20"/>
                <w:lang w:val="en-US" w:eastAsia="zh-CN"/>
              </w:rPr>
              <w:pPrChange w:id="3710" w:author="Zehui Bai" w:date="2022-03-13T14:25:00Z">
                <w:pPr>
                  <w:spacing w:before="36" w:after="36" w:line="240" w:lineRule="auto"/>
                  <w:jc w:val="center"/>
                </w:pPr>
              </w:pPrChange>
            </w:pPr>
          </w:p>
        </w:tc>
      </w:tr>
      <w:tr w:rsidR="00A05C01" w:rsidRPr="00067A21" w14:paraId="0DB90E31" w14:textId="77777777" w:rsidTr="00E96B10">
        <w:trPr>
          <w:trHeight w:val="307"/>
          <w:jc w:val="center"/>
          <w:ins w:id="3711" w:author="Zehui Bai" w:date="2022-03-13T14:03:00Z"/>
          <w:trPrChange w:id="3712"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713"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0257302" w14:textId="5A91C089" w:rsidR="00A05C01" w:rsidRDefault="00A05C01">
            <w:pPr>
              <w:spacing w:before="60" w:after="60" w:line="240" w:lineRule="auto"/>
              <w:rPr>
                <w:ins w:id="3714" w:author="Zehui Bai" w:date="2022-03-13T14:03:00Z"/>
                <w:rFonts w:ascii="Arial" w:eastAsia="Calibri" w:hAnsi="Arial" w:cs="Arial"/>
                <w:b/>
                <w:bCs/>
                <w:color w:val="000000" w:themeColor="text1"/>
                <w:kern w:val="24"/>
                <w:sz w:val="20"/>
                <w:szCs w:val="20"/>
                <w:lang w:val="en-US" w:eastAsia="zh-CN"/>
              </w:rPr>
              <w:pPrChange w:id="3715" w:author="Zehui Bai" w:date="2022-03-13T14:25:00Z">
                <w:pPr>
                  <w:spacing w:before="36" w:after="36" w:line="240" w:lineRule="auto"/>
                </w:pPr>
              </w:pPrChange>
            </w:pPr>
            <w:ins w:id="3716" w:author="Zehui Bai" w:date="2022-03-13T14:04: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Female</w:t>
              </w:r>
            </w:ins>
          </w:p>
        </w:tc>
        <w:tc>
          <w:tcPr>
            <w:tcW w:w="1579" w:type="dxa"/>
            <w:shd w:val="clear" w:color="auto" w:fill="auto"/>
            <w:tcMar>
              <w:top w:w="15" w:type="dxa"/>
              <w:left w:w="103" w:type="dxa"/>
              <w:bottom w:w="0" w:type="dxa"/>
              <w:right w:w="103" w:type="dxa"/>
            </w:tcMar>
            <w:vAlign w:val="center"/>
            <w:tcPrChange w:id="371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7BA0FE1" w14:textId="0DD7C7A3" w:rsidR="00A05C01" w:rsidRPr="00F62098" w:rsidRDefault="00A05C01">
            <w:pPr>
              <w:spacing w:before="60" w:after="60" w:line="240" w:lineRule="auto"/>
              <w:jc w:val="center"/>
              <w:rPr>
                <w:ins w:id="3718" w:author="Zehui Bai" w:date="2022-03-13T14:03:00Z"/>
                <w:rFonts w:ascii="Arial" w:eastAsia="Calibri" w:hAnsi="Arial" w:cs="Arial"/>
                <w:color w:val="000000" w:themeColor="text1"/>
                <w:kern w:val="24"/>
                <w:sz w:val="20"/>
                <w:szCs w:val="20"/>
                <w:lang w:val="en-US" w:eastAsia="zh-CN"/>
              </w:rPr>
              <w:pPrChange w:id="3719" w:author="Zehui Bai" w:date="2022-03-13T14:25:00Z">
                <w:pPr>
                  <w:spacing w:before="36" w:after="36" w:line="240" w:lineRule="auto"/>
                  <w:jc w:val="center"/>
                </w:pPr>
              </w:pPrChange>
            </w:pPr>
            <w:ins w:id="3720" w:author="Zehui Bai" w:date="2022-03-13T14:04:00Z">
              <w:r w:rsidRPr="00A05C01">
                <w:rPr>
                  <w:rFonts w:ascii="Arial" w:eastAsia="Calibri" w:hAnsi="Arial" w:cs="Arial"/>
                  <w:color w:val="000000" w:themeColor="text1"/>
                  <w:kern w:val="24"/>
                  <w:sz w:val="20"/>
                  <w:szCs w:val="20"/>
                  <w:lang w:val="en-US" w:eastAsia="zh-CN"/>
                </w:rPr>
                <w:t>0.96</w:t>
              </w:r>
            </w:ins>
          </w:p>
        </w:tc>
        <w:tc>
          <w:tcPr>
            <w:tcW w:w="1579" w:type="dxa"/>
            <w:shd w:val="clear" w:color="auto" w:fill="auto"/>
            <w:tcMar>
              <w:top w:w="15" w:type="dxa"/>
              <w:left w:w="103" w:type="dxa"/>
              <w:bottom w:w="0" w:type="dxa"/>
              <w:right w:w="103" w:type="dxa"/>
            </w:tcMar>
            <w:vAlign w:val="center"/>
            <w:tcPrChange w:id="372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8002A30" w14:textId="2051E6B3" w:rsidR="00A05C01" w:rsidRPr="00F62098" w:rsidRDefault="00A05C01">
            <w:pPr>
              <w:spacing w:before="60" w:after="60" w:line="240" w:lineRule="auto"/>
              <w:jc w:val="center"/>
              <w:rPr>
                <w:ins w:id="3722" w:author="Zehui Bai" w:date="2022-03-13T14:03:00Z"/>
                <w:rFonts w:ascii="Arial" w:eastAsia="Calibri" w:hAnsi="Arial" w:cs="Arial"/>
                <w:color w:val="000000" w:themeColor="text1"/>
                <w:kern w:val="24"/>
                <w:sz w:val="20"/>
                <w:szCs w:val="20"/>
                <w:lang w:val="en-US" w:eastAsia="zh-CN"/>
              </w:rPr>
              <w:pPrChange w:id="3723" w:author="Zehui Bai" w:date="2022-03-13T14:25:00Z">
                <w:pPr>
                  <w:spacing w:before="36" w:after="36" w:line="240" w:lineRule="auto"/>
                  <w:jc w:val="center"/>
                </w:pPr>
              </w:pPrChange>
            </w:pPr>
            <w:ins w:id="3724" w:author="Zehui Bai" w:date="2022-03-13T14:04:00Z">
              <w:r w:rsidRPr="00A05C01">
                <w:rPr>
                  <w:rFonts w:ascii="Arial" w:eastAsia="Calibri" w:hAnsi="Arial" w:cs="Arial"/>
                  <w:color w:val="000000" w:themeColor="text1"/>
                  <w:kern w:val="24"/>
                  <w:sz w:val="20"/>
                  <w:szCs w:val="20"/>
                  <w:lang w:val="en-US" w:eastAsia="zh-CN"/>
                </w:rPr>
                <w:t>0.57 – 1.57</w:t>
              </w:r>
            </w:ins>
          </w:p>
        </w:tc>
        <w:tc>
          <w:tcPr>
            <w:tcW w:w="1579" w:type="dxa"/>
            <w:shd w:val="clear" w:color="auto" w:fill="auto"/>
            <w:tcMar>
              <w:top w:w="15" w:type="dxa"/>
              <w:left w:w="103" w:type="dxa"/>
              <w:bottom w:w="0" w:type="dxa"/>
              <w:right w:w="103" w:type="dxa"/>
            </w:tcMar>
            <w:vAlign w:val="center"/>
            <w:tcPrChange w:id="372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95F7284" w14:textId="1B5FEF09" w:rsidR="00A05C01" w:rsidRPr="00F62098" w:rsidRDefault="00057616">
            <w:pPr>
              <w:spacing w:before="60" w:after="60" w:line="240" w:lineRule="auto"/>
              <w:jc w:val="center"/>
              <w:rPr>
                <w:ins w:id="3726" w:author="Zehui Bai" w:date="2022-03-13T14:03:00Z"/>
                <w:rFonts w:ascii="Arial" w:eastAsia="Calibri" w:hAnsi="Arial" w:cs="Arial"/>
                <w:color w:val="000000" w:themeColor="text1"/>
                <w:kern w:val="24"/>
                <w:sz w:val="20"/>
                <w:szCs w:val="20"/>
                <w:lang w:val="en-US" w:eastAsia="zh-CN"/>
              </w:rPr>
              <w:pPrChange w:id="3727" w:author="Zehui Bai" w:date="2022-03-13T14:25:00Z">
                <w:pPr>
                  <w:spacing w:before="36" w:after="36" w:line="240" w:lineRule="auto"/>
                  <w:jc w:val="center"/>
                </w:pPr>
              </w:pPrChange>
            </w:pPr>
            <w:ins w:id="3728" w:author="Zehui Bai" w:date="2022-03-13T14:07:00Z">
              <w:r w:rsidRPr="00A05C01">
                <w:rPr>
                  <w:rFonts w:ascii="Arial" w:eastAsia="Calibri" w:hAnsi="Arial" w:cs="Arial"/>
                  <w:color w:val="000000" w:themeColor="text1"/>
                  <w:kern w:val="24"/>
                  <w:sz w:val="20"/>
                  <w:szCs w:val="20"/>
                  <w:lang w:val="en-US" w:eastAsia="zh-CN"/>
                </w:rPr>
                <w:t>0.884</w:t>
              </w:r>
            </w:ins>
          </w:p>
        </w:tc>
      </w:tr>
      <w:tr w:rsidR="00A05C01" w:rsidRPr="00067A21" w14:paraId="411A5345" w14:textId="77777777" w:rsidTr="00E96B10">
        <w:trPr>
          <w:trHeight w:val="307"/>
          <w:jc w:val="center"/>
          <w:trPrChange w:id="3729"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3730"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B5B2E5A" w14:textId="77777777" w:rsidR="00A05C01" w:rsidRPr="00067A21" w:rsidRDefault="00A05C01">
            <w:pPr>
              <w:spacing w:before="60" w:after="60" w:line="240" w:lineRule="auto"/>
              <w:rPr>
                <w:rFonts w:ascii="Arial" w:eastAsia="Times New Roman" w:hAnsi="Arial" w:cs="Arial"/>
                <w:b/>
                <w:bCs/>
                <w:sz w:val="20"/>
                <w:szCs w:val="20"/>
                <w:lang w:eastAsia="zh-CN"/>
                <w:rPrChange w:id="3731" w:author="Zehui Bai" w:date="2022-03-11T15:16:00Z">
                  <w:rPr>
                    <w:rFonts w:ascii="Times New Roman" w:eastAsia="Times New Roman" w:hAnsi="Times New Roman" w:cs="Times New Roman"/>
                    <w:b/>
                    <w:bCs/>
                    <w:sz w:val="20"/>
                    <w:szCs w:val="20"/>
                    <w:lang w:eastAsia="zh-CN"/>
                  </w:rPr>
                </w:rPrChange>
              </w:rPr>
              <w:pPrChange w:id="3732" w:author="Zehui Bai" w:date="2022-03-13T14:25:00Z">
                <w:pPr>
                  <w:spacing w:before="36" w:after="36" w:line="240" w:lineRule="auto"/>
                </w:pPr>
              </w:pPrChange>
            </w:pPr>
            <w:r w:rsidRPr="00067A21">
              <w:rPr>
                <w:rFonts w:ascii="Arial" w:eastAsia="Calibri" w:hAnsi="Arial" w:cs="Arial"/>
                <w:b/>
                <w:bCs/>
                <w:color w:val="000000" w:themeColor="text1"/>
                <w:kern w:val="24"/>
                <w:sz w:val="20"/>
                <w:szCs w:val="20"/>
                <w:lang w:val="en-US" w:eastAsia="zh-CN"/>
                <w:rPrChange w:id="3733" w:author="Zehui Bai" w:date="2022-03-11T15:16:00Z">
                  <w:rPr>
                    <w:rFonts w:ascii="Times New Roman" w:eastAsia="Calibri" w:hAnsi="Times New Roman" w:cs="Times New Roman"/>
                    <w:b/>
                    <w:bCs/>
                    <w:color w:val="000000" w:themeColor="text1"/>
                    <w:kern w:val="24"/>
                    <w:sz w:val="20"/>
                    <w:szCs w:val="20"/>
                    <w:lang w:val="en-US" w:eastAsia="zh-CN"/>
                  </w:rPr>
                </w:rPrChange>
              </w:rPr>
              <w:t>High school diploma</w:t>
            </w:r>
          </w:p>
        </w:tc>
        <w:tc>
          <w:tcPr>
            <w:tcW w:w="1579" w:type="dxa"/>
            <w:shd w:val="clear" w:color="auto" w:fill="auto"/>
            <w:tcMar>
              <w:top w:w="15" w:type="dxa"/>
              <w:left w:w="103" w:type="dxa"/>
              <w:bottom w:w="0" w:type="dxa"/>
              <w:right w:w="103" w:type="dxa"/>
            </w:tcMar>
            <w:vAlign w:val="center"/>
            <w:hideMark/>
            <w:tcPrChange w:id="3734"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40E06FD" w14:textId="77777777" w:rsidR="00A05C01" w:rsidRPr="00067A21" w:rsidRDefault="00A05C01">
            <w:pPr>
              <w:spacing w:before="60" w:after="60" w:line="240" w:lineRule="auto"/>
              <w:jc w:val="center"/>
              <w:rPr>
                <w:rFonts w:ascii="Arial" w:eastAsia="Times New Roman" w:hAnsi="Arial" w:cs="Arial"/>
                <w:sz w:val="20"/>
                <w:szCs w:val="20"/>
                <w:lang w:eastAsia="zh-CN"/>
                <w:rPrChange w:id="3735" w:author="Zehui Bai" w:date="2022-03-11T15:16:00Z">
                  <w:rPr>
                    <w:rFonts w:ascii="Times New Roman" w:eastAsia="Times New Roman" w:hAnsi="Times New Roman" w:cs="Times New Roman"/>
                    <w:sz w:val="20"/>
                    <w:szCs w:val="20"/>
                    <w:lang w:eastAsia="zh-CN"/>
                  </w:rPr>
                </w:rPrChange>
              </w:rPr>
              <w:pPrChange w:id="3736"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3737"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392EFF03" w14:textId="77777777" w:rsidR="00A05C01" w:rsidRPr="00067A21" w:rsidRDefault="00A05C01">
            <w:pPr>
              <w:spacing w:before="60" w:after="60" w:line="240" w:lineRule="auto"/>
              <w:jc w:val="center"/>
              <w:rPr>
                <w:rFonts w:ascii="Arial" w:eastAsia="Times New Roman" w:hAnsi="Arial" w:cs="Arial"/>
                <w:sz w:val="20"/>
                <w:szCs w:val="20"/>
                <w:lang w:eastAsia="zh-CN"/>
                <w:rPrChange w:id="3738" w:author="Zehui Bai" w:date="2022-03-11T15:16:00Z">
                  <w:rPr>
                    <w:rFonts w:ascii="Times New Roman" w:eastAsia="Times New Roman" w:hAnsi="Times New Roman" w:cs="Times New Roman"/>
                    <w:sz w:val="20"/>
                    <w:szCs w:val="20"/>
                    <w:lang w:eastAsia="zh-CN"/>
                  </w:rPr>
                </w:rPrChange>
              </w:rPr>
              <w:pPrChange w:id="3739"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374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AF9ED88" w14:textId="0AC4BCB8" w:rsidR="00A05C01" w:rsidRPr="00F0016D" w:rsidRDefault="00A05C01">
            <w:pPr>
              <w:spacing w:before="60" w:after="60" w:line="240" w:lineRule="auto"/>
              <w:jc w:val="center"/>
              <w:rPr>
                <w:rFonts w:ascii="Arial" w:eastAsia="Times New Roman" w:hAnsi="Arial" w:cs="Arial"/>
                <w:b/>
                <w:bCs/>
                <w:sz w:val="20"/>
                <w:szCs w:val="20"/>
                <w:lang w:eastAsia="zh-CN"/>
                <w:rPrChange w:id="3741" w:author="Zehui Bai" w:date="2022-03-13T14:05:00Z">
                  <w:rPr>
                    <w:rFonts w:ascii="Times New Roman" w:eastAsia="Times New Roman" w:hAnsi="Times New Roman" w:cs="Times New Roman"/>
                    <w:sz w:val="20"/>
                    <w:szCs w:val="20"/>
                    <w:lang w:eastAsia="zh-CN"/>
                  </w:rPr>
                </w:rPrChange>
              </w:rPr>
              <w:pPrChange w:id="3742" w:author="Zehui Bai" w:date="2022-03-13T14:25:00Z">
                <w:pPr>
                  <w:spacing w:before="36" w:after="36" w:line="240" w:lineRule="auto"/>
                  <w:jc w:val="center"/>
                </w:pPr>
              </w:pPrChange>
            </w:pPr>
          </w:p>
        </w:tc>
      </w:tr>
      <w:tr w:rsidR="00A05C01" w:rsidRPr="00067A21" w14:paraId="0D3AD18C" w14:textId="77777777" w:rsidTr="00E96B10">
        <w:trPr>
          <w:trHeight w:val="307"/>
          <w:jc w:val="center"/>
          <w:trPrChange w:id="3743"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3744"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9F9683E" w14:textId="652F7D2B" w:rsidR="00A05C01" w:rsidRPr="00067A21" w:rsidRDefault="00A05C01">
            <w:pPr>
              <w:spacing w:before="60" w:after="60" w:line="240" w:lineRule="auto"/>
              <w:rPr>
                <w:rFonts w:ascii="Arial" w:eastAsia="Times New Roman" w:hAnsi="Arial" w:cs="Arial"/>
                <w:sz w:val="20"/>
                <w:szCs w:val="20"/>
                <w:lang w:eastAsia="zh-CN"/>
                <w:rPrChange w:id="3745" w:author="Zehui Bai" w:date="2022-03-11T15:16:00Z">
                  <w:rPr>
                    <w:rFonts w:ascii="Times New Roman" w:eastAsia="Times New Roman" w:hAnsi="Times New Roman" w:cs="Times New Roman"/>
                    <w:sz w:val="20"/>
                    <w:szCs w:val="20"/>
                    <w:lang w:eastAsia="zh-CN"/>
                  </w:rPr>
                </w:rPrChange>
              </w:rPr>
              <w:pPrChange w:id="3746" w:author="Zehui Bai" w:date="2022-03-13T14:25:00Z">
                <w:pPr>
                  <w:spacing w:before="36" w:after="36" w:line="240" w:lineRule="auto"/>
                </w:pPr>
              </w:pPrChange>
            </w:pPr>
            <w:r w:rsidRPr="00067A21">
              <w:rPr>
                <w:rFonts w:ascii="Arial" w:eastAsia="Times New Roman" w:hAnsi="Arial" w:cs="Arial"/>
                <w:sz w:val="20"/>
                <w:szCs w:val="20"/>
                <w:lang w:eastAsia="zh-CN"/>
                <w:rPrChange w:id="3747" w:author="Zehui Bai" w:date="2022-03-11T15:16:00Z">
                  <w:rPr>
                    <w:rFonts w:ascii="Times New Roman" w:eastAsia="Times New Roman" w:hAnsi="Times New Roman" w:cs="Times New Roman"/>
                    <w:sz w:val="20"/>
                    <w:szCs w:val="20"/>
                    <w:lang w:eastAsia="zh-CN"/>
                  </w:rPr>
                </w:rPrChange>
              </w:rPr>
              <w:t xml:space="preserve">             </w:t>
            </w:r>
            <w:del w:id="3748" w:author="Zehui Bai" w:date="2022-03-13T12:57:00Z">
              <w:r w:rsidRPr="00067A21" w:rsidDel="005B5A14">
                <w:rPr>
                  <w:rFonts w:ascii="Arial" w:eastAsia="Times New Roman" w:hAnsi="Arial" w:cs="Arial"/>
                  <w:sz w:val="20"/>
                  <w:szCs w:val="20"/>
                  <w:lang w:eastAsia="zh-CN"/>
                  <w:rPrChange w:id="3749" w:author="Zehui Bai" w:date="2022-03-11T15:16:00Z">
                    <w:rPr>
                      <w:rFonts w:ascii="Times New Roman" w:eastAsia="Times New Roman" w:hAnsi="Times New Roman" w:cs="Times New Roman"/>
                      <w:sz w:val="20"/>
                      <w:szCs w:val="20"/>
                      <w:lang w:eastAsia="zh-CN"/>
                    </w:rPr>
                  </w:rPrChange>
                </w:rPr>
                <w:delText xml:space="preserve"> </w:delText>
              </w:r>
            </w:del>
            <w:del w:id="3750" w:author="Zehui Bai" w:date="2022-03-13T14:05:00Z">
              <w:r w:rsidRPr="00067A21" w:rsidDel="00FD0858">
                <w:rPr>
                  <w:rFonts w:ascii="Arial" w:eastAsia="Times New Roman" w:hAnsi="Arial" w:cs="Arial"/>
                  <w:sz w:val="20"/>
                  <w:szCs w:val="20"/>
                  <w:lang w:eastAsia="zh-CN"/>
                  <w:rPrChange w:id="3751" w:author="Zehui Bai" w:date="2022-03-11T15:16:00Z">
                    <w:rPr>
                      <w:rFonts w:ascii="Times New Roman" w:eastAsia="Times New Roman" w:hAnsi="Times New Roman" w:cs="Times New Roman"/>
                      <w:sz w:val="20"/>
                      <w:szCs w:val="20"/>
                      <w:lang w:eastAsia="zh-CN"/>
                    </w:rPr>
                  </w:rPrChange>
                </w:rPr>
                <w:delText>yes</w:delText>
              </w:r>
            </w:del>
            <w:ins w:id="3752" w:author="Zehui Bai" w:date="2022-03-13T14:05:00Z">
              <w:r w:rsidR="00FD0858">
                <w:rPr>
                  <w:rFonts w:ascii="Arial" w:eastAsia="Times New Roman" w:hAnsi="Arial" w:cs="Arial"/>
                  <w:sz w:val="20"/>
                  <w:szCs w:val="20"/>
                  <w:lang w:eastAsia="zh-CN"/>
                </w:rPr>
                <w:t>No</w:t>
              </w:r>
            </w:ins>
          </w:p>
        </w:tc>
        <w:tc>
          <w:tcPr>
            <w:tcW w:w="1579" w:type="dxa"/>
            <w:shd w:val="clear" w:color="auto" w:fill="auto"/>
            <w:tcMar>
              <w:top w:w="15" w:type="dxa"/>
              <w:left w:w="103" w:type="dxa"/>
              <w:bottom w:w="0" w:type="dxa"/>
              <w:right w:w="103" w:type="dxa"/>
            </w:tcMar>
            <w:vAlign w:val="center"/>
            <w:hideMark/>
            <w:tcPrChange w:id="3753"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020D4C2" w14:textId="77777777" w:rsidR="00A05C01" w:rsidRPr="00067A21" w:rsidRDefault="00A05C01">
            <w:pPr>
              <w:spacing w:before="60" w:after="60" w:line="240" w:lineRule="auto"/>
              <w:jc w:val="center"/>
              <w:rPr>
                <w:rFonts w:ascii="Arial" w:eastAsia="Times New Roman" w:hAnsi="Arial" w:cs="Arial"/>
                <w:sz w:val="20"/>
                <w:szCs w:val="20"/>
                <w:lang w:eastAsia="zh-CN"/>
                <w:rPrChange w:id="3754" w:author="Zehui Bai" w:date="2022-03-11T15:16:00Z">
                  <w:rPr>
                    <w:rFonts w:ascii="Times New Roman" w:eastAsia="Times New Roman" w:hAnsi="Times New Roman" w:cs="Times New Roman"/>
                    <w:sz w:val="20"/>
                    <w:szCs w:val="20"/>
                    <w:lang w:eastAsia="zh-CN"/>
                  </w:rPr>
                </w:rPrChange>
              </w:rPr>
              <w:pPrChange w:id="3755" w:author="Zehui Bai" w:date="2022-03-13T14:25:00Z">
                <w:pPr>
                  <w:spacing w:before="36" w:after="36" w:line="240" w:lineRule="auto"/>
                  <w:jc w:val="center"/>
                </w:pPr>
              </w:pPrChange>
            </w:pPr>
            <w:r w:rsidRPr="00067A21">
              <w:rPr>
                <w:rFonts w:ascii="Arial" w:eastAsia="Times New Roman" w:hAnsi="Arial" w:cs="Arial"/>
                <w:sz w:val="20"/>
                <w:szCs w:val="20"/>
                <w:lang w:eastAsia="zh-CN"/>
                <w:rPrChange w:id="3756" w:author="Zehui Bai" w:date="2022-03-11T15:16:00Z">
                  <w:rPr>
                    <w:rFonts w:ascii="Times New Roman" w:eastAsia="Times New Roman" w:hAnsi="Times New Roman" w:cs="Times New Roman"/>
                    <w:sz w:val="20"/>
                    <w:szCs w:val="20"/>
                    <w:lang w:eastAsia="zh-CN"/>
                  </w:rPr>
                </w:rPrChange>
              </w:rPr>
              <w:t>1.00</w:t>
            </w:r>
          </w:p>
        </w:tc>
        <w:tc>
          <w:tcPr>
            <w:tcW w:w="1579" w:type="dxa"/>
            <w:shd w:val="clear" w:color="auto" w:fill="auto"/>
            <w:tcMar>
              <w:top w:w="15" w:type="dxa"/>
              <w:left w:w="103" w:type="dxa"/>
              <w:bottom w:w="0" w:type="dxa"/>
              <w:right w:w="103" w:type="dxa"/>
            </w:tcMar>
            <w:vAlign w:val="center"/>
            <w:hideMark/>
            <w:tcPrChange w:id="3757"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68F0631" w14:textId="77777777" w:rsidR="00A05C01" w:rsidRPr="00067A21" w:rsidRDefault="00A05C01">
            <w:pPr>
              <w:spacing w:before="60" w:after="60" w:line="240" w:lineRule="auto"/>
              <w:jc w:val="center"/>
              <w:rPr>
                <w:rFonts w:ascii="Arial" w:eastAsia="Times New Roman" w:hAnsi="Arial" w:cs="Arial"/>
                <w:sz w:val="20"/>
                <w:szCs w:val="20"/>
                <w:lang w:eastAsia="zh-CN"/>
                <w:rPrChange w:id="3758" w:author="Zehui Bai" w:date="2022-03-11T15:16:00Z">
                  <w:rPr>
                    <w:rFonts w:ascii="Times New Roman" w:eastAsia="Times New Roman" w:hAnsi="Times New Roman" w:cs="Times New Roman"/>
                    <w:sz w:val="20"/>
                    <w:szCs w:val="20"/>
                    <w:lang w:eastAsia="zh-CN"/>
                  </w:rPr>
                </w:rPrChange>
              </w:rPr>
              <w:pPrChange w:id="3759" w:author="Zehui Bai" w:date="2022-03-13T14:25:00Z">
                <w:pPr>
                  <w:spacing w:before="36" w:after="36" w:line="240" w:lineRule="auto"/>
                  <w:jc w:val="center"/>
                </w:pPr>
              </w:pPrChange>
            </w:pPr>
            <w:r w:rsidRPr="00067A21">
              <w:rPr>
                <w:rFonts w:ascii="Arial" w:eastAsia="Times New Roman" w:hAnsi="Arial" w:cs="Arial"/>
                <w:sz w:val="20"/>
                <w:szCs w:val="20"/>
                <w:lang w:eastAsia="zh-CN"/>
                <w:rPrChange w:id="3760" w:author="Zehui Bai" w:date="2022-03-11T15:16:00Z">
                  <w:rPr>
                    <w:rFonts w:ascii="Times New Roman" w:eastAsia="Times New Roman" w:hAnsi="Times New Roman" w:cs="Times New Roman"/>
                    <w:sz w:val="20"/>
                    <w:szCs w:val="20"/>
                    <w:lang w:eastAsia="zh-CN"/>
                  </w:rPr>
                </w:rPrChange>
              </w:rPr>
              <w:t>Reference</w:t>
            </w:r>
          </w:p>
        </w:tc>
        <w:tc>
          <w:tcPr>
            <w:tcW w:w="1579" w:type="dxa"/>
            <w:shd w:val="clear" w:color="auto" w:fill="auto"/>
            <w:tcMar>
              <w:top w:w="15" w:type="dxa"/>
              <w:left w:w="103" w:type="dxa"/>
              <w:bottom w:w="0" w:type="dxa"/>
              <w:right w:w="103" w:type="dxa"/>
            </w:tcMar>
            <w:vAlign w:val="center"/>
            <w:hideMark/>
            <w:tcPrChange w:id="3761"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17ED7F56" w14:textId="77777777" w:rsidR="00A05C01" w:rsidRPr="00067A21" w:rsidRDefault="00A05C01">
            <w:pPr>
              <w:spacing w:before="60" w:after="60" w:line="240" w:lineRule="auto"/>
              <w:jc w:val="center"/>
              <w:rPr>
                <w:rFonts w:ascii="Arial" w:eastAsia="Times New Roman" w:hAnsi="Arial" w:cs="Arial"/>
                <w:sz w:val="20"/>
                <w:szCs w:val="20"/>
                <w:lang w:eastAsia="zh-CN"/>
                <w:rPrChange w:id="3762" w:author="Zehui Bai" w:date="2022-03-11T15:16:00Z">
                  <w:rPr>
                    <w:rFonts w:ascii="Times New Roman" w:eastAsia="Times New Roman" w:hAnsi="Times New Roman" w:cs="Times New Roman"/>
                    <w:sz w:val="20"/>
                    <w:szCs w:val="20"/>
                    <w:lang w:eastAsia="zh-CN"/>
                  </w:rPr>
                </w:rPrChange>
              </w:rPr>
              <w:pPrChange w:id="3763" w:author="Zehui Bai" w:date="2022-03-13T14:25:00Z">
                <w:pPr>
                  <w:spacing w:before="36" w:after="36" w:line="240" w:lineRule="auto"/>
                  <w:jc w:val="center"/>
                </w:pPr>
              </w:pPrChange>
            </w:pPr>
          </w:p>
        </w:tc>
      </w:tr>
      <w:tr w:rsidR="00A05C01" w:rsidRPr="00067A21" w14:paraId="1F342099" w14:textId="77777777" w:rsidTr="00E96B10">
        <w:trPr>
          <w:trHeight w:val="307"/>
          <w:jc w:val="center"/>
          <w:trPrChange w:id="3764"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3765"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485B064" w14:textId="3B82DB0B" w:rsidR="00A05C01" w:rsidRPr="00067A21" w:rsidRDefault="00FD0858">
            <w:pPr>
              <w:spacing w:before="60" w:after="60" w:line="240" w:lineRule="auto"/>
              <w:ind w:left="706"/>
              <w:rPr>
                <w:rFonts w:ascii="Arial" w:eastAsia="Times New Roman" w:hAnsi="Arial" w:cs="Arial"/>
                <w:sz w:val="20"/>
                <w:szCs w:val="20"/>
                <w:lang w:eastAsia="zh-CN"/>
                <w:rPrChange w:id="3766" w:author="Zehui Bai" w:date="2022-03-11T15:16:00Z">
                  <w:rPr>
                    <w:rFonts w:ascii="Times New Roman" w:eastAsia="Times New Roman" w:hAnsi="Times New Roman" w:cs="Times New Roman"/>
                    <w:sz w:val="20"/>
                    <w:szCs w:val="20"/>
                    <w:lang w:eastAsia="zh-CN"/>
                  </w:rPr>
                </w:rPrChange>
              </w:rPr>
              <w:pPrChange w:id="3767" w:author="Zehui Bai" w:date="2022-03-13T14:25:00Z">
                <w:pPr>
                  <w:spacing w:before="36" w:after="36" w:line="240" w:lineRule="auto"/>
                  <w:ind w:left="706"/>
                </w:pPr>
              </w:pPrChange>
            </w:pPr>
            <w:ins w:id="3768" w:author="Zehui Bai" w:date="2022-03-13T14:05:00Z">
              <w:r>
                <w:rPr>
                  <w:rFonts w:ascii="Arial" w:eastAsia="Calibri" w:hAnsi="Arial" w:cs="Arial"/>
                  <w:color w:val="000000" w:themeColor="text1"/>
                  <w:kern w:val="24"/>
                  <w:sz w:val="20"/>
                  <w:szCs w:val="20"/>
                  <w:lang w:val="en-US" w:eastAsia="zh-CN"/>
                </w:rPr>
                <w:t>Yes</w:t>
              </w:r>
            </w:ins>
            <w:del w:id="3769" w:author="Zehui Bai" w:date="2022-03-13T14:05:00Z">
              <w:r w:rsidR="00A05C01" w:rsidRPr="00067A21" w:rsidDel="00FD0858">
                <w:rPr>
                  <w:rFonts w:ascii="Arial" w:eastAsia="Calibri" w:hAnsi="Arial" w:cs="Arial"/>
                  <w:color w:val="000000" w:themeColor="text1"/>
                  <w:kern w:val="24"/>
                  <w:sz w:val="20"/>
                  <w:szCs w:val="20"/>
                  <w:lang w:val="en-US" w:eastAsia="zh-CN"/>
                  <w:rPrChange w:id="3770" w:author="Zehui Bai" w:date="2022-03-11T15:16:00Z">
                    <w:rPr>
                      <w:rFonts w:ascii="Times New Roman" w:eastAsia="Calibri" w:hAnsi="Times New Roman" w:cs="Times New Roman"/>
                      <w:color w:val="000000" w:themeColor="text1"/>
                      <w:kern w:val="24"/>
                      <w:sz w:val="20"/>
                      <w:szCs w:val="20"/>
                      <w:lang w:val="en-US" w:eastAsia="zh-CN"/>
                    </w:rPr>
                  </w:rPrChange>
                </w:rPr>
                <w:delText>no</w:delText>
              </w:r>
            </w:del>
          </w:p>
        </w:tc>
        <w:tc>
          <w:tcPr>
            <w:tcW w:w="1579" w:type="dxa"/>
            <w:shd w:val="clear" w:color="auto" w:fill="auto"/>
            <w:tcMar>
              <w:top w:w="15" w:type="dxa"/>
              <w:left w:w="103" w:type="dxa"/>
              <w:bottom w:w="0" w:type="dxa"/>
              <w:right w:w="103" w:type="dxa"/>
            </w:tcMar>
            <w:vAlign w:val="center"/>
            <w:hideMark/>
            <w:tcPrChange w:id="3771"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37CCBF93" w14:textId="7DAEE3DE" w:rsidR="00A05C01" w:rsidRPr="00067A21" w:rsidRDefault="00F0016D">
            <w:pPr>
              <w:spacing w:before="60" w:after="60" w:line="240" w:lineRule="auto"/>
              <w:jc w:val="center"/>
              <w:rPr>
                <w:rFonts w:ascii="Arial" w:eastAsia="Times New Roman" w:hAnsi="Arial" w:cs="Arial"/>
                <w:sz w:val="20"/>
                <w:szCs w:val="20"/>
                <w:lang w:eastAsia="zh-CN"/>
                <w:rPrChange w:id="3772" w:author="Zehui Bai" w:date="2022-03-11T15:16:00Z">
                  <w:rPr>
                    <w:rFonts w:ascii="Times New Roman" w:eastAsia="Times New Roman" w:hAnsi="Times New Roman" w:cs="Times New Roman"/>
                    <w:sz w:val="20"/>
                    <w:szCs w:val="20"/>
                    <w:lang w:eastAsia="zh-CN"/>
                  </w:rPr>
                </w:rPrChange>
              </w:rPr>
              <w:pPrChange w:id="3773" w:author="Zehui Bai" w:date="2022-03-13T14:25:00Z">
                <w:pPr>
                  <w:spacing w:before="36" w:after="36" w:line="240" w:lineRule="auto"/>
                  <w:jc w:val="center"/>
                </w:pPr>
              </w:pPrChange>
            </w:pPr>
            <w:ins w:id="3774" w:author="Zehui Bai" w:date="2022-03-13T14:05:00Z">
              <w:r w:rsidRPr="00F0016D">
                <w:rPr>
                  <w:rFonts w:ascii="Arial" w:eastAsia="Calibri" w:hAnsi="Arial" w:cs="Arial"/>
                  <w:color w:val="000000" w:themeColor="text1"/>
                  <w:kern w:val="24"/>
                  <w:sz w:val="20"/>
                  <w:szCs w:val="20"/>
                  <w:lang w:val="en-US" w:eastAsia="zh-CN"/>
                </w:rPr>
                <w:t>3.56</w:t>
              </w:r>
            </w:ins>
            <w:del w:id="3775" w:author="Zehui Bai" w:date="2022-03-13T14:05:00Z">
              <w:r w:rsidR="00A05C01" w:rsidRPr="00067A21" w:rsidDel="00F0016D">
                <w:rPr>
                  <w:rFonts w:ascii="Arial" w:eastAsia="Calibri" w:hAnsi="Arial" w:cs="Arial"/>
                  <w:color w:val="000000" w:themeColor="text1"/>
                  <w:kern w:val="24"/>
                  <w:sz w:val="20"/>
                  <w:szCs w:val="20"/>
                  <w:lang w:val="en-US" w:eastAsia="zh-CN"/>
                  <w:rPrChange w:id="3776" w:author="Zehui Bai" w:date="2022-03-11T15:16:00Z">
                    <w:rPr>
                      <w:rFonts w:ascii="Times New Roman" w:eastAsia="Calibri" w:hAnsi="Times New Roman" w:cs="Times New Roman"/>
                      <w:color w:val="000000" w:themeColor="text1"/>
                      <w:kern w:val="24"/>
                      <w:sz w:val="20"/>
                      <w:szCs w:val="20"/>
                      <w:lang w:val="en-US" w:eastAsia="zh-CN"/>
                    </w:rPr>
                  </w:rPrChange>
                </w:rPr>
                <w:delText>1.16</w:delText>
              </w:r>
            </w:del>
          </w:p>
        </w:tc>
        <w:tc>
          <w:tcPr>
            <w:tcW w:w="1579" w:type="dxa"/>
            <w:shd w:val="clear" w:color="auto" w:fill="auto"/>
            <w:tcMar>
              <w:top w:w="15" w:type="dxa"/>
              <w:left w:w="103" w:type="dxa"/>
              <w:bottom w:w="0" w:type="dxa"/>
              <w:right w:w="103" w:type="dxa"/>
            </w:tcMar>
            <w:vAlign w:val="center"/>
            <w:hideMark/>
            <w:tcPrChange w:id="3777"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4DE3CAC" w14:textId="28A3E929" w:rsidR="00A05C01" w:rsidRPr="00067A21" w:rsidRDefault="00F0016D">
            <w:pPr>
              <w:spacing w:before="60" w:after="60" w:line="240" w:lineRule="auto"/>
              <w:jc w:val="center"/>
              <w:rPr>
                <w:rFonts w:ascii="Arial" w:eastAsia="Times New Roman" w:hAnsi="Arial" w:cs="Arial"/>
                <w:sz w:val="20"/>
                <w:szCs w:val="20"/>
                <w:lang w:eastAsia="zh-CN"/>
                <w:rPrChange w:id="3778" w:author="Zehui Bai" w:date="2022-03-11T15:16:00Z">
                  <w:rPr>
                    <w:rFonts w:ascii="Times New Roman" w:eastAsia="Times New Roman" w:hAnsi="Times New Roman" w:cs="Times New Roman"/>
                    <w:sz w:val="20"/>
                    <w:szCs w:val="20"/>
                    <w:lang w:eastAsia="zh-CN"/>
                  </w:rPr>
                </w:rPrChange>
              </w:rPr>
              <w:pPrChange w:id="3779" w:author="Zehui Bai" w:date="2022-03-13T14:25:00Z">
                <w:pPr>
                  <w:spacing w:before="36" w:after="36" w:line="240" w:lineRule="auto"/>
                  <w:jc w:val="center"/>
                </w:pPr>
              </w:pPrChange>
            </w:pPr>
            <w:ins w:id="3780" w:author="Zehui Bai" w:date="2022-03-13T14:05:00Z">
              <w:r w:rsidRPr="00F0016D">
                <w:rPr>
                  <w:rFonts w:ascii="Arial" w:eastAsia="Calibri" w:hAnsi="Arial" w:cs="Arial"/>
                  <w:color w:val="000000" w:themeColor="text1"/>
                  <w:kern w:val="24"/>
                  <w:sz w:val="20"/>
                  <w:szCs w:val="20"/>
                  <w:lang w:val="en-US" w:eastAsia="zh-CN"/>
                </w:rPr>
                <w:t>1.95 – 6.27</w:t>
              </w:r>
            </w:ins>
            <w:del w:id="3781" w:author="Zehui Bai" w:date="2022-03-13T14:05:00Z">
              <w:r w:rsidR="00A05C01" w:rsidRPr="00067A21" w:rsidDel="00F0016D">
                <w:rPr>
                  <w:rFonts w:ascii="Arial" w:eastAsia="Calibri" w:hAnsi="Arial" w:cs="Arial"/>
                  <w:color w:val="000000" w:themeColor="text1"/>
                  <w:kern w:val="24"/>
                  <w:sz w:val="20"/>
                  <w:szCs w:val="20"/>
                  <w:lang w:val="en-US" w:eastAsia="zh-CN"/>
                  <w:rPrChange w:id="3782" w:author="Zehui Bai" w:date="2022-03-11T15:16:00Z">
                    <w:rPr>
                      <w:rFonts w:ascii="Times New Roman" w:eastAsia="Calibri" w:hAnsi="Times New Roman" w:cs="Times New Roman"/>
                      <w:color w:val="000000" w:themeColor="text1"/>
                      <w:kern w:val="24"/>
                      <w:sz w:val="20"/>
                      <w:szCs w:val="20"/>
                      <w:lang w:val="en-US" w:eastAsia="zh-CN"/>
                    </w:rPr>
                  </w:rPrChange>
                </w:rPr>
                <w:delText>0.48 – 2.91</w:delText>
              </w:r>
            </w:del>
          </w:p>
        </w:tc>
        <w:tc>
          <w:tcPr>
            <w:tcW w:w="1579" w:type="dxa"/>
            <w:shd w:val="clear" w:color="auto" w:fill="auto"/>
            <w:tcMar>
              <w:top w:w="15" w:type="dxa"/>
              <w:left w:w="103" w:type="dxa"/>
              <w:bottom w:w="0" w:type="dxa"/>
              <w:right w:w="103" w:type="dxa"/>
            </w:tcMar>
            <w:vAlign w:val="center"/>
            <w:hideMark/>
            <w:tcPrChange w:id="3783"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1CCA7D42" w14:textId="10E957AA" w:rsidR="00A05C01" w:rsidRPr="00067A21" w:rsidRDefault="00057616">
            <w:pPr>
              <w:spacing w:before="60" w:after="60" w:line="240" w:lineRule="auto"/>
              <w:jc w:val="center"/>
              <w:rPr>
                <w:rFonts w:ascii="Arial" w:eastAsia="Times New Roman" w:hAnsi="Arial" w:cs="Arial"/>
                <w:sz w:val="20"/>
                <w:szCs w:val="20"/>
                <w:lang w:eastAsia="zh-CN"/>
                <w:rPrChange w:id="3784" w:author="Zehui Bai" w:date="2022-03-11T15:16:00Z">
                  <w:rPr>
                    <w:rFonts w:ascii="Times New Roman" w:eastAsia="Times New Roman" w:hAnsi="Times New Roman" w:cs="Times New Roman"/>
                    <w:sz w:val="20"/>
                    <w:szCs w:val="20"/>
                    <w:lang w:eastAsia="zh-CN"/>
                  </w:rPr>
                </w:rPrChange>
              </w:rPr>
              <w:pPrChange w:id="3785" w:author="Zehui Bai" w:date="2022-03-13T14:25:00Z">
                <w:pPr>
                  <w:spacing w:before="36" w:after="36" w:line="240" w:lineRule="auto"/>
                  <w:jc w:val="center"/>
                </w:pPr>
              </w:pPrChange>
            </w:pPr>
            <w:ins w:id="3786" w:author="Zehui Bai" w:date="2022-03-13T14:07:00Z">
              <w:r w:rsidRPr="00C13292">
                <w:rPr>
                  <w:rFonts w:ascii="Arial" w:eastAsia="Times New Roman" w:hAnsi="Arial" w:cs="Arial"/>
                  <w:b/>
                  <w:bCs/>
                  <w:sz w:val="20"/>
                  <w:szCs w:val="20"/>
                  <w:lang w:eastAsia="zh-CN"/>
                </w:rPr>
                <w:t>&lt;0.001</w:t>
              </w:r>
            </w:ins>
            <w:del w:id="3787" w:author="Zehui Bai" w:date="2022-03-13T14:05:00Z">
              <w:r w:rsidR="00A05C01" w:rsidRPr="00067A21" w:rsidDel="00F0016D">
                <w:rPr>
                  <w:rFonts w:ascii="Arial" w:eastAsia="Calibri" w:hAnsi="Arial" w:cs="Arial"/>
                  <w:color w:val="000000" w:themeColor="text1"/>
                  <w:kern w:val="24"/>
                  <w:sz w:val="20"/>
                  <w:szCs w:val="20"/>
                  <w:lang w:val="en-US" w:eastAsia="zh-CN"/>
                  <w:rPrChange w:id="3788" w:author="Zehui Bai" w:date="2022-03-11T15:16:00Z">
                    <w:rPr>
                      <w:rFonts w:ascii="Times New Roman" w:eastAsia="Calibri" w:hAnsi="Times New Roman" w:cs="Times New Roman"/>
                      <w:color w:val="000000" w:themeColor="text1"/>
                      <w:kern w:val="24"/>
                      <w:sz w:val="20"/>
                      <w:szCs w:val="20"/>
                      <w:lang w:val="en-US" w:eastAsia="zh-CN"/>
                    </w:rPr>
                  </w:rPrChange>
                </w:rPr>
                <w:delText>0.752</w:delText>
              </w:r>
            </w:del>
          </w:p>
        </w:tc>
      </w:tr>
      <w:tr w:rsidR="00F0016D" w:rsidRPr="00067A21" w14:paraId="2FBB4183" w14:textId="77777777" w:rsidTr="00E96B10">
        <w:trPr>
          <w:trHeight w:val="307"/>
          <w:jc w:val="center"/>
          <w:ins w:id="3789" w:author="Zehui Bai" w:date="2022-03-13T14:05:00Z"/>
          <w:trPrChange w:id="3790"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791"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3CAD829" w14:textId="799F4C87" w:rsidR="00F0016D" w:rsidRPr="00F0016D" w:rsidRDefault="00F0016D">
            <w:pPr>
              <w:spacing w:before="60" w:after="60" w:line="240" w:lineRule="auto"/>
              <w:rPr>
                <w:ins w:id="3792" w:author="Zehui Bai" w:date="2022-03-13T14:05:00Z"/>
                <w:rFonts w:ascii="Arial" w:eastAsia="Calibri" w:hAnsi="Arial" w:cs="Arial"/>
                <w:b/>
                <w:bCs/>
                <w:color w:val="000000" w:themeColor="text1"/>
                <w:kern w:val="24"/>
                <w:sz w:val="20"/>
                <w:szCs w:val="20"/>
                <w:lang w:val="en-US" w:eastAsia="zh-CN"/>
                <w:rPrChange w:id="3793" w:author="Zehui Bai" w:date="2022-03-13T14:06:00Z">
                  <w:rPr>
                    <w:ins w:id="3794" w:author="Zehui Bai" w:date="2022-03-13T14:05:00Z"/>
                    <w:rFonts w:ascii="Arial" w:eastAsia="Calibri" w:hAnsi="Arial" w:cs="Arial"/>
                    <w:color w:val="000000" w:themeColor="text1"/>
                    <w:kern w:val="24"/>
                    <w:sz w:val="20"/>
                    <w:szCs w:val="20"/>
                    <w:lang w:val="en-US" w:eastAsia="zh-CN"/>
                  </w:rPr>
                </w:rPrChange>
              </w:rPr>
              <w:pPrChange w:id="3795" w:author="Zehui Bai" w:date="2022-03-13T14:25:00Z">
                <w:pPr>
                  <w:spacing w:before="36" w:after="36" w:line="240" w:lineRule="auto"/>
                  <w:ind w:left="706"/>
                </w:pPr>
              </w:pPrChange>
            </w:pPr>
            <w:ins w:id="3796" w:author="Zehui Bai" w:date="2022-03-13T14:06:00Z">
              <w:r w:rsidRPr="00F0016D">
                <w:rPr>
                  <w:rFonts w:ascii="Arial" w:eastAsia="Calibri" w:hAnsi="Arial" w:cs="Arial"/>
                  <w:b/>
                  <w:bCs/>
                  <w:color w:val="000000" w:themeColor="text1"/>
                  <w:kern w:val="24"/>
                  <w:sz w:val="20"/>
                  <w:szCs w:val="20"/>
                  <w:lang w:val="en-US" w:eastAsia="zh-CN"/>
                  <w:rPrChange w:id="3797" w:author="Zehui Bai" w:date="2022-03-13T14:06:00Z">
                    <w:rPr>
                      <w:rFonts w:ascii="Arial" w:eastAsia="Calibri" w:hAnsi="Arial" w:cs="Arial"/>
                      <w:color w:val="000000" w:themeColor="text1"/>
                      <w:kern w:val="24"/>
                      <w:sz w:val="20"/>
                      <w:szCs w:val="20"/>
                      <w:lang w:val="en-US" w:eastAsia="zh-CN"/>
                    </w:rPr>
                  </w:rPrChange>
                </w:rPr>
                <w:t>Educational attainment</w:t>
              </w:r>
            </w:ins>
          </w:p>
        </w:tc>
        <w:tc>
          <w:tcPr>
            <w:tcW w:w="1579" w:type="dxa"/>
            <w:shd w:val="clear" w:color="auto" w:fill="auto"/>
            <w:tcMar>
              <w:top w:w="15" w:type="dxa"/>
              <w:left w:w="103" w:type="dxa"/>
              <w:bottom w:w="0" w:type="dxa"/>
              <w:right w:w="103" w:type="dxa"/>
            </w:tcMar>
            <w:vAlign w:val="center"/>
            <w:tcPrChange w:id="379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7D37263" w14:textId="77777777" w:rsidR="00F0016D" w:rsidRPr="00F0016D" w:rsidRDefault="00F0016D">
            <w:pPr>
              <w:spacing w:before="60" w:after="60" w:line="240" w:lineRule="auto"/>
              <w:jc w:val="center"/>
              <w:rPr>
                <w:ins w:id="3799" w:author="Zehui Bai" w:date="2022-03-13T14:05:00Z"/>
                <w:rFonts w:ascii="Arial" w:eastAsia="Calibri" w:hAnsi="Arial" w:cs="Arial"/>
                <w:color w:val="000000" w:themeColor="text1"/>
                <w:kern w:val="24"/>
                <w:sz w:val="20"/>
                <w:szCs w:val="20"/>
                <w:lang w:val="en-US" w:eastAsia="zh-CN"/>
              </w:rPr>
              <w:pPrChange w:id="3800"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80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5D82378" w14:textId="77777777" w:rsidR="00F0016D" w:rsidRPr="00F0016D" w:rsidRDefault="00F0016D">
            <w:pPr>
              <w:spacing w:before="60" w:after="60" w:line="240" w:lineRule="auto"/>
              <w:jc w:val="center"/>
              <w:rPr>
                <w:ins w:id="3802" w:author="Zehui Bai" w:date="2022-03-13T14:05:00Z"/>
                <w:rFonts w:ascii="Arial" w:eastAsia="Calibri" w:hAnsi="Arial" w:cs="Arial"/>
                <w:color w:val="000000" w:themeColor="text1"/>
                <w:kern w:val="24"/>
                <w:sz w:val="20"/>
                <w:szCs w:val="20"/>
                <w:lang w:val="en-US" w:eastAsia="zh-CN"/>
              </w:rPr>
              <w:pPrChange w:id="3803"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80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FD594D3" w14:textId="77777777" w:rsidR="00F0016D" w:rsidRPr="00F0016D" w:rsidDel="00F0016D" w:rsidRDefault="00F0016D">
            <w:pPr>
              <w:spacing w:before="60" w:after="60" w:line="240" w:lineRule="auto"/>
              <w:jc w:val="center"/>
              <w:rPr>
                <w:ins w:id="3805" w:author="Zehui Bai" w:date="2022-03-13T14:05:00Z"/>
                <w:rFonts w:ascii="Arial" w:eastAsia="Calibri" w:hAnsi="Arial" w:cs="Arial"/>
                <w:color w:val="000000" w:themeColor="text1"/>
                <w:kern w:val="24"/>
                <w:sz w:val="20"/>
                <w:szCs w:val="20"/>
                <w:lang w:val="en-US" w:eastAsia="zh-CN"/>
              </w:rPr>
              <w:pPrChange w:id="3806" w:author="Zehui Bai" w:date="2022-03-13T14:25:00Z">
                <w:pPr>
                  <w:spacing w:before="36" w:after="36" w:line="240" w:lineRule="auto"/>
                  <w:jc w:val="center"/>
                </w:pPr>
              </w:pPrChange>
            </w:pPr>
          </w:p>
        </w:tc>
      </w:tr>
      <w:tr w:rsidR="00057616" w:rsidRPr="00067A21" w14:paraId="17294264" w14:textId="77777777" w:rsidTr="00E96B10">
        <w:trPr>
          <w:trHeight w:val="307"/>
          <w:jc w:val="center"/>
          <w:ins w:id="3807" w:author="Zehui Bai" w:date="2022-03-13T14:06:00Z"/>
          <w:trPrChange w:id="3808"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809"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C8C6F0F" w14:textId="0B294E05" w:rsidR="00057616" w:rsidRPr="00F0016D" w:rsidRDefault="00057616">
            <w:pPr>
              <w:spacing w:before="60" w:after="60" w:line="240" w:lineRule="auto"/>
              <w:rPr>
                <w:ins w:id="3810" w:author="Zehui Bai" w:date="2022-03-13T14:06:00Z"/>
                <w:rFonts w:ascii="Arial" w:eastAsia="Calibri" w:hAnsi="Arial" w:cs="Arial"/>
                <w:b/>
                <w:bCs/>
                <w:color w:val="000000" w:themeColor="text1"/>
                <w:kern w:val="24"/>
                <w:sz w:val="20"/>
                <w:szCs w:val="20"/>
                <w:lang w:val="en-US" w:eastAsia="zh-CN"/>
              </w:rPr>
              <w:pPrChange w:id="3811" w:author="Zehui Bai" w:date="2022-03-13T14:25:00Z">
                <w:pPr>
                  <w:spacing w:before="36" w:after="36" w:line="240" w:lineRule="auto"/>
                </w:pPr>
              </w:pPrChange>
            </w:pPr>
            <w:ins w:id="3812" w:author="Zehui Bai" w:date="2022-03-13T14:06:00Z">
              <w:r w:rsidRPr="00C13292">
                <w:rPr>
                  <w:rFonts w:ascii="Arial" w:eastAsia="Times New Roman" w:hAnsi="Arial" w:cs="Arial"/>
                  <w:sz w:val="20"/>
                  <w:szCs w:val="20"/>
                  <w:lang w:eastAsia="zh-CN"/>
                </w:rPr>
                <w:t xml:space="preserve">             </w:t>
              </w:r>
              <w:r w:rsidRPr="00C13292">
                <w:rPr>
                  <w:rFonts w:ascii="Arial" w:hAnsi="Arial" w:cs="Arial"/>
                  <w:sz w:val="20"/>
                  <w:szCs w:val="20"/>
                </w:rPr>
                <w:t>No occupational degree</w:t>
              </w:r>
            </w:ins>
          </w:p>
        </w:tc>
        <w:tc>
          <w:tcPr>
            <w:tcW w:w="1579" w:type="dxa"/>
            <w:shd w:val="clear" w:color="auto" w:fill="auto"/>
            <w:tcMar>
              <w:top w:w="15" w:type="dxa"/>
              <w:left w:w="103" w:type="dxa"/>
              <w:bottom w:w="0" w:type="dxa"/>
              <w:right w:w="103" w:type="dxa"/>
            </w:tcMar>
            <w:vAlign w:val="center"/>
            <w:tcPrChange w:id="3813"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28D37EB" w14:textId="08C3A9EB" w:rsidR="00057616" w:rsidRPr="00F0016D" w:rsidRDefault="00057616">
            <w:pPr>
              <w:spacing w:before="60" w:after="60" w:line="240" w:lineRule="auto"/>
              <w:jc w:val="center"/>
              <w:rPr>
                <w:ins w:id="3814" w:author="Zehui Bai" w:date="2022-03-13T14:06:00Z"/>
                <w:rFonts w:ascii="Arial" w:eastAsia="Calibri" w:hAnsi="Arial" w:cs="Arial"/>
                <w:color w:val="000000" w:themeColor="text1"/>
                <w:kern w:val="24"/>
                <w:sz w:val="20"/>
                <w:szCs w:val="20"/>
                <w:lang w:val="en-US" w:eastAsia="zh-CN"/>
              </w:rPr>
              <w:pPrChange w:id="3815" w:author="Zehui Bai" w:date="2022-03-13T14:25:00Z">
                <w:pPr>
                  <w:spacing w:before="36" w:after="36" w:line="240" w:lineRule="auto"/>
                  <w:jc w:val="center"/>
                </w:pPr>
              </w:pPrChange>
            </w:pPr>
            <w:ins w:id="3816" w:author="Zehui Bai" w:date="2022-03-13T14:07: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381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EA6DEF3" w14:textId="555A58FD" w:rsidR="00057616" w:rsidRPr="00F0016D" w:rsidRDefault="00057616">
            <w:pPr>
              <w:spacing w:before="60" w:after="60" w:line="240" w:lineRule="auto"/>
              <w:jc w:val="center"/>
              <w:rPr>
                <w:ins w:id="3818" w:author="Zehui Bai" w:date="2022-03-13T14:06:00Z"/>
                <w:rFonts w:ascii="Arial" w:eastAsia="Calibri" w:hAnsi="Arial" w:cs="Arial"/>
                <w:color w:val="000000" w:themeColor="text1"/>
                <w:kern w:val="24"/>
                <w:sz w:val="20"/>
                <w:szCs w:val="20"/>
                <w:lang w:val="en-US" w:eastAsia="zh-CN"/>
              </w:rPr>
              <w:pPrChange w:id="3819" w:author="Zehui Bai" w:date="2022-03-13T14:25:00Z">
                <w:pPr>
                  <w:spacing w:before="36" w:after="36" w:line="240" w:lineRule="auto"/>
                  <w:jc w:val="center"/>
                </w:pPr>
              </w:pPrChange>
            </w:pPr>
            <w:ins w:id="3820" w:author="Zehui Bai" w:date="2022-03-13T14:07: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382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2C41367" w14:textId="5B3C9B59" w:rsidR="00057616" w:rsidRPr="00057616" w:rsidDel="00F0016D" w:rsidRDefault="00057616">
            <w:pPr>
              <w:spacing w:before="60" w:after="60" w:line="240" w:lineRule="auto"/>
              <w:jc w:val="center"/>
              <w:rPr>
                <w:ins w:id="3822" w:author="Zehui Bai" w:date="2022-03-13T14:06:00Z"/>
                <w:rFonts w:ascii="Arial" w:eastAsia="Calibri" w:hAnsi="Arial" w:cs="Arial"/>
                <w:b/>
                <w:bCs/>
                <w:color w:val="000000" w:themeColor="text1"/>
                <w:kern w:val="24"/>
                <w:sz w:val="20"/>
                <w:szCs w:val="20"/>
                <w:lang w:val="en-US" w:eastAsia="zh-CN"/>
                <w:rPrChange w:id="3823" w:author="Zehui Bai" w:date="2022-03-13T14:07:00Z">
                  <w:rPr>
                    <w:ins w:id="3824" w:author="Zehui Bai" w:date="2022-03-13T14:06:00Z"/>
                    <w:rFonts w:ascii="Arial" w:eastAsia="Calibri" w:hAnsi="Arial" w:cs="Arial"/>
                    <w:color w:val="000000" w:themeColor="text1"/>
                    <w:kern w:val="24"/>
                    <w:sz w:val="20"/>
                    <w:szCs w:val="20"/>
                    <w:lang w:val="en-US" w:eastAsia="zh-CN"/>
                  </w:rPr>
                </w:rPrChange>
              </w:rPr>
              <w:pPrChange w:id="3825" w:author="Zehui Bai" w:date="2022-03-13T14:25:00Z">
                <w:pPr>
                  <w:spacing w:before="36" w:after="36" w:line="240" w:lineRule="auto"/>
                  <w:jc w:val="center"/>
                </w:pPr>
              </w:pPrChange>
            </w:pPr>
          </w:p>
        </w:tc>
      </w:tr>
      <w:tr w:rsidR="00057616" w:rsidRPr="00067A21" w14:paraId="3F87BD24" w14:textId="77777777" w:rsidTr="00E96B10">
        <w:trPr>
          <w:trHeight w:val="307"/>
          <w:jc w:val="center"/>
          <w:ins w:id="3826" w:author="Zehui Bai" w:date="2022-03-13T14:06:00Z"/>
          <w:trPrChange w:id="3827"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828"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CB7E027" w14:textId="3570DB22" w:rsidR="00057616" w:rsidRPr="00F0016D" w:rsidRDefault="00057616">
            <w:pPr>
              <w:spacing w:before="60" w:after="60" w:line="240" w:lineRule="auto"/>
              <w:rPr>
                <w:ins w:id="3829" w:author="Zehui Bai" w:date="2022-03-13T14:06:00Z"/>
                <w:rFonts w:ascii="Arial" w:eastAsia="Calibri" w:hAnsi="Arial" w:cs="Arial"/>
                <w:b/>
                <w:bCs/>
                <w:color w:val="000000" w:themeColor="text1"/>
                <w:kern w:val="24"/>
                <w:sz w:val="20"/>
                <w:szCs w:val="20"/>
                <w:lang w:val="en-US" w:eastAsia="zh-CN"/>
              </w:rPr>
              <w:pPrChange w:id="3830" w:author="Zehui Bai" w:date="2022-03-13T14:25:00Z">
                <w:pPr>
                  <w:spacing w:before="36" w:after="36" w:line="240" w:lineRule="auto"/>
                </w:pPr>
              </w:pPrChange>
            </w:pPr>
            <w:ins w:id="3831" w:author="Zehui Bai" w:date="2022-03-13T14:06:00Z">
              <w:r w:rsidRPr="00C13292">
                <w:rPr>
                  <w:rFonts w:ascii="Arial" w:eastAsia="Times New Roman" w:hAnsi="Arial" w:cs="Arial"/>
                  <w:sz w:val="20"/>
                  <w:szCs w:val="20"/>
                  <w:lang w:eastAsia="zh-CN"/>
                </w:rPr>
                <w:t xml:space="preserve">             </w:t>
              </w:r>
              <w:r w:rsidRPr="00C13292">
                <w:rPr>
                  <w:rFonts w:ascii="Arial" w:hAnsi="Arial" w:cs="Arial"/>
                  <w:sz w:val="20"/>
                  <w:szCs w:val="20"/>
                </w:rPr>
                <w:t>Occupational training</w:t>
              </w:r>
            </w:ins>
          </w:p>
        </w:tc>
        <w:tc>
          <w:tcPr>
            <w:tcW w:w="1579" w:type="dxa"/>
            <w:shd w:val="clear" w:color="auto" w:fill="auto"/>
            <w:tcMar>
              <w:top w:w="15" w:type="dxa"/>
              <w:left w:w="103" w:type="dxa"/>
              <w:bottom w:w="0" w:type="dxa"/>
              <w:right w:w="103" w:type="dxa"/>
            </w:tcMar>
            <w:vAlign w:val="center"/>
            <w:tcPrChange w:id="383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51F14C8" w14:textId="75A569D0" w:rsidR="00057616" w:rsidRPr="00F0016D" w:rsidRDefault="00057616">
            <w:pPr>
              <w:spacing w:before="60" w:after="60" w:line="240" w:lineRule="auto"/>
              <w:jc w:val="center"/>
              <w:rPr>
                <w:ins w:id="3833" w:author="Zehui Bai" w:date="2022-03-13T14:06:00Z"/>
                <w:rFonts w:ascii="Arial" w:eastAsia="Calibri" w:hAnsi="Arial" w:cs="Arial"/>
                <w:color w:val="000000" w:themeColor="text1"/>
                <w:kern w:val="24"/>
                <w:sz w:val="20"/>
                <w:szCs w:val="20"/>
                <w:lang w:val="en-US" w:eastAsia="zh-CN"/>
              </w:rPr>
              <w:pPrChange w:id="3834" w:author="Zehui Bai" w:date="2022-03-13T14:25:00Z">
                <w:pPr>
                  <w:spacing w:before="36" w:after="36" w:line="240" w:lineRule="auto"/>
                  <w:jc w:val="center"/>
                </w:pPr>
              </w:pPrChange>
            </w:pPr>
            <w:ins w:id="3835" w:author="Zehui Bai" w:date="2022-03-13T14:07:00Z">
              <w:r w:rsidRPr="00057616">
                <w:rPr>
                  <w:rFonts w:ascii="Arial" w:eastAsia="Calibri" w:hAnsi="Arial" w:cs="Arial"/>
                  <w:color w:val="000000" w:themeColor="text1"/>
                  <w:kern w:val="24"/>
                  <w:sz w:val="20"/>
                  <w:szCs w:val="20"/>
                  <w:lang w:val="en-US" w:eastAsia="zh-CN"/>
                </w:rPr>
                <w:t>0.17</w:t>
              </w:r>
            </w:ins>
          </w:p>
        </w:tc>
        <w:tc>
          <w:tcPr>
            <w:tcW w:w="1579" w:type="dxa"/>
            <w:shd w:val="clear" w:color="auto" w:fill="auto"/>
            <w:tcMar>
              <w:top w:w="15" w:type="dxa"/>
              <w:left w:w="103" w:type="dxa"/>
              <w:bottom w:w="0" w:type="dxa"/>
              <w:right w:w="103" w:type="dxa"/>
            </w:tcMar>
            <w:vAlign w:val="center"/>
            <w:tcPrChange w:id="3836"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46D039D" w14:textId="7362F885" w:rsidR="00057616" w:rsidRPr="00F0016D" w:rsidRDefault="00057616">
            <w:pPr>
              <w:spacing w:before="60" w:after="60" w:line="240" w:lineRule="auto"/>
              <w:jc w:val="center"/>
              <w:rPr>
                <w:ins w:id="3837" w:author="Zehui Bai" w:date="2022-03-13T14:06:00Z"/>
                <w:rFonts w:ascii="Arial" w:eastAsia="Calibri" w:hAnsi="Arial" w:cs="Arial"/>
                <w:color w:val="000000" w:themeColor="text1"/>
                <w:kern w:val="24"/>
                <w:sz w:val="20"/>
                <w:szCs w:val="20"/>
                <w:lang w:val="en-US" w:eastAsia="zh-CN"/>
              </w:rPr>
              <w:pPrChange w:id="3838" w:author="Zehui Bai" w:date="2022-03-13T14:25:00Z">
                <w:pPr>
                  <w:spacing w:before="36" w:after="36" w:line="240" w:lineRule="auto"/>
                  <w:jc w:val="center"/>
                </w:pPr>
              </w:pPrChange>
            </w:pPr>
            <w:ins w:id="3839" w:author="Zehui Bai" w:date="2022-03-13T14:07:00Z">
              <w:r w:rsidRPr="00057616">
                <w:rPr>
                  <w:rFonts w:ascii="Arial" w:eastAsia="Calibri" w:hAnsi="Arial" w:cs="Arial"/>
                  <w:color w:val="000000" w:themeColor="text1"/>
                  <w:kern w:val="24"/>
                  <w:sz w:val="20"/>
                  <w:szCs w:val="20"/>
                  <w:lang w:val="en-US" w:eastAsia="zh-CN"/>
                </w:rPr>
                <w:t>0.08 – 0.34</w:t>
              </w:r>
            </w:ins>
          </w:p>
        </w:tc>
        <w:tc>
          <w:tcPr>
            <w:tcW w:w="1579" w:type="dxa"/>
            <w:shd w:val="clear" w:color="auto" w:fill="auto"/>
            <w:tcMar>
              <w:top w:w="15" w:type="dxa"/>
              <w:left w:w="103" w:type="dxa"/>
              <w:bottom w:w="0" w:type="dxa"/>
              <w:right w:w="103" w:type="dxa"/>
            </w:tcMar>
            <w:vAlign w:val="center"/>
            <w:tcPrChange w:id="384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5307866" w14:textId="513F1AFA" w:rsidR="00057616" w:rsidRPr="00F0016D" w:rsidDel="00F0016D" w:rsidRDefault="00057616">
            <w:pPr>
              <w:spacing w:before="60" w:after="60" w:line="240" w:lineRule="auto"/>
              <w:jc w:val="center"/>
              <w:rPr>
                <w:ins w:id="3841" w:author="Zehui Bai" w:date="2022-03-13T14:06:00Z"/>
                <w:rFonts w:ascii="Arial" w:eastAsia="Calibri" w:hAnsi="Arial" w:cs="Arial"/>
                <w:color w:val="000000" w:themeColor="text1"/>
                <w:kern w:val="24"/>
                <w:sz w:val="20"/>
                <w:szCs w:val="20"/>
                <w:lang w:val="en-US" w:eastAsia="zh-CN"/>
              </w:rPr>
              <w:pPrChange w:id="3842" w:author="Zehui Bai" w:date="2022-03-13T14:25:00Z">
                <w:pPr>
                  <w:spacing w:before="36" w:after="36" w:line="240" w:lineRule="auto"/>
                  <w:jc w:val="center"/>
                </w:pPr>
              </w:pPrChange>
            </w:pPr>
            <w:ins w:id="3843" w:author="Zehui Bai" w:date="2022-03-13T14:08:00Z">
              <w:r w:rsidRPr="00C13292">
                <w:rPr>
                  <w:rFonts w:ascii="Arial" w:eastAsia="Calibri" w:hAnsi="Arial" w:cs="Arial"/>
                  <w:b/>
                  <w:bCs/>
                  <w:color w:val="000000" w:themeColor="text1"/>
                  <w:kern w:val="24"/>
                  <w:sz w:val="20"/>
                  <w:szCs w:val="20"/>
                  <w:lang w:val="en-US" w:eastAsia="zh-CN"/>
                </w:rPr>
                <w:t>&lt;0.001</w:t>
              </w:r>
            </w:ins>
          </w:p>
        </w:tc>
      </w:tr>
      <w:tr w:rsidR="00057616" w:rsidRPr="00067A21" w14:paraId="52D432C2" w14:textId="77777777" w:rsidTr="00E96B10">
        <w:trPr>
          <w:trHeight w:val="307"/>
          <w:jc w:val="center"/>
          <w:ins w:id="3844" w:author="Zehui Bai" w:date="2022-03-13T14:06:00Z"/>
          <w:trPrChange w:id="3845"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846"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5470D99" w14:textId="2D0F05EC" w:rsidR="00057616" w:rsidRPr="00F0016D" w:rsidRDefault="00057616">
            <w:pPr>
              <w:spacing w:before="60" w:after="60" w:line="240" w:lineRule="auto"/>
              <w:rPr>
                <w:ins w:id="3847" w:author="Zehui Bai" w:date="2022-03-13T14:06:00Z"/>
                <w:rFonts w:ascii="Arial" w:eastAsia="Calibri" w:hAnsi="Arial" w:cs="Arial"/>
                <w:b/>
                <w:bCs/>
                <w:color w:val="000000" w:themeColor="text1"/>
                <w:kern w:val="24"/>
                <w:sz w:val="20"/>
                <w:szCs w:val="20"/>
                <w:lang w:val="en-US" w:eastAsia="zh-CN"/>
              </w:rPr>
              <w:pPrChange w:id="3848" w:author="Zehui Bai" w:date="2022-03-13T14:25:00Z">
                <w:pPr>
                  <w:spacing w:before="36" w:after="36" w:line="240" w:lineRule="auto"/>
                </w:pPr>
              </w:pPrChange>
            </w:pPr>
            <w:ins w:id="3849" w:author="Zehui Bai" w:date="2022-03-13T14:06:00Z">
              <w:r w:rsidRPr="00C13292">
                <w:rPr>
                  <w:rFonts w:ascii="Arial" w:eastAsia="Times New Roman" w:hAnsi="Arial" w:cs="Arial"/>
                  <w:sz w:val="20"/>
                  <w:szCs w:val="20"/>
                  <w:lang w:eastAsia="zh-CN"/>
                </w:rPr>
                <w:t xml:space="preserve">             </w:t>
              </w:r>
              <w:r w:rsidRPr="00C13292">
                <w:rPr>
                  <w:rFonts w:ascii="Arial" w:hAnsi="Arial" w:cs="Arial"/>
                  <w:sz w:val="20"/>
                  <w:szCs w:val="20"/>
                </w:rPr>
                <w:t>University degree</w:t>
              </w:r>
            </w:ins>
          </w:p>
        </w:tc>
        <w:tc>
          <w:tcPr>
            <w:tcW w:w="1579" w:type="dxa"/>
            <w:shd w:val="clear" w:color="auto" w:fill="auto"/>
            <w:tcMar>
              <w:top w:w="15" w:type="dxa"/>
              <w:left w:w="103" w:type="dxa"/>
              <w:bottom w:w="0" w:type="dxa"/>
              <w:right w:w="103" w:type="dxa"/>
            </w:tcMar>
            <w:vAlign w:val="center"/>
            <w:tcPrChange w:id="385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1E17C60" w14:textId="47DBB2E1" w:rsidR="00057616" w:rsidRPr="00F0016D" w:rsidRDefault="00057616">
            <w:pPr>
              <w:spacing w:before="60" w:after="60" w:line="240" w:lineRule="auto"/>
              <w:jc w:val="center"/>
              <w:rPr>
                <w:ins w:id="3851" w:author="Zehui Bai" w:date="2022-03-13T14:06:00Z"/>
                <w:rFonts w:ascii="Arial" w:eastAsia="Calibri" w:hAnsi="Arial" w:cs="Arial"/>
                <w:color w:val="000000" w:themeColor="text1"/>
                <w:kern w:val="24"/>
                <w:sz w:val="20"/>
                <w:szCs w:val="20"/>
                <w:lang w:val="en-US" w:eastAsia="zh-CN"/>
              </w:rPr>
              <w:pPrChange w:id="3852" w:author="Zehui Bai" w:date="2022-03-13T14:25:00Z">
                <w:pPr>
                  <w:spacing w:before="36" w:after="36" w:line="240" w:lineRule="auto"/>
                  <w:jc w:val="center"/>
                </w:pPr>
              </w:pPrChange>
            </w:pPr>
            <w:ins w:id="3853" w:author="Zehui Bai" w:date="2022-03-13T14:07:00Z">
              <w:r w:rsidRPr="00057616">
                <w:rPr>
                  <w:rFonts w:ascii="Arial" w:eastAsia="Calibri" w:hAnsi="Arial" w:cs="Arial"/>
                  <w:color w:val="000000" w:themeColor="text1"/>
                  <w:kern w:val="24"/>
                  <w:sz w:val="20"/>
                  <w:szCs w:val="20"/>
                  <w:lang w:val="en-US" w:eastAsia="zh-CN"/>
                </w:rPr>
                <w:t>0.40</w:t>
              </w:r>
            </w:ins>
          </w:p>
        </w:tc>
        <w:tc>
          <w:tcPr>
            <w:tcW w:w="1579" w:type="dxa"/>
            <w:shd w:val="clear" w:color="auto" w:fill="auto"/>
            <w:tcMar>
              <w:top w:w="15" w:type="dxa"/>
              <w:left w:w="103" w:type="dxa"/>
              <w:bottom w:w="0" w:type="dxa"/>
              <w:right w:w="103" w:type="dxa"/>
            </w:tcMar>
            <w:vAlign w:val="center"/>
            <w:tcPrChange w:id="385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26D47E4" w14:textId="231541B4" w:rsidR="00057616" w:rsidRPr="00F0016D" w:rsidRDefault="00057616">
            <w:pPr>
              <w:spacing w:before="60" w:after="60" w:line="240" w:lineRule="auto"/>
              <w:jc w:val="center"/>
              <w:rPr>
                <w:ins w:id="3855" w:author="Zehui Bai" w:date="2022-03-13T14:06:00Z"/>
                <w:rFonts w:ascii="Arial" w:eastAsia="Calibri" w:hAnsi="Arial" w:cs="Arial"/>
                <w:color w:val="000000" w:themeColor="text1"/>
                <w:kern w:val="24"/>
                <w:sz w:val="20"/>
                <w:szCs w:val="20"/>
                <w:lang w:val="en-US" w:eastAsia="zh-CN"/>
              </w:rPr>
              <w:pPrChange w:id="3856" w:author="Zehui Bai" w:date="2022-03-13T14:25:00Z">
                <w:pPr>
                  <w:spacing w:before="36" w:after="36" w:line="240" w:lineRule="auto"/>
                  <w:jc w:val="center"/>
                </w:pPr>
              </w:pPrChange>
            </w:pPr>
            <w:ins w:id="3857" w:author="Zehui Bai" w:date="2022-03-13T14:07:00Z">
              <w:r w:rsidRPr="00057616">
                <w:rPr>
                  <w:rFonts w:ascii="Arial" w:eastAsia="Calibri" w:hAnsi="Arial" w:cs="Arial"/>
                  <w:color w:val="000000" w:themeColor="text1"/>
                  <w:kern w:val="24"/>
                  <w:sz w:val="20"/>
                  <w:szCs w:val="20"/>
                  <w:lang w:val="en-US" w:eastAsia="zh-CN"/>
                </w:rPr>
                <w:t>0.18 – 0.77</w:t>
              </w:r>
            </w:ins>
          </w:p>
        </w:tc>
        <w:tc>
          <w:tcPr>
            <w:tcW w:w="1579" w:type="dxa"/>
            <w:shd w:val="clear" w:color="auto" w:fill="auto"/>
            <w:tcMar>
              <w:top w:w="15" w:type="dxa"/>
              <w:left w:w="103" w:type="dxa"/>
              <w:bottom w:w="0" w:type="dxa"/>
              <w:right w:w="103" w:type="dxa"/>
            </w:tcMar>
            <w:vAlign w:val="center"/>
            <w:tcPrChange w:id="385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56BC793" w14:textId="3AA3B623" w:rsidR="00057616" w:rsidRPr="00057616" w:rsidDel="00F0016D" w:rsidRDefault="00057616">
            <w:pPr>
              <w:spacing w:before="60" w:after="60" w:line="240" w:lineRule="auto"/>
              <w:jc w:val="center"/>
              <w:rPr>
                <w:ins w:id="3859" w:author="Zehui Bai" w:date="2022-03-13T14:06:00Z"/>
                <w:rFonts w:ascii="Arial" w:eastAsia="Calibri" w:hAnsi="Arial" w:cs="Arial"/>
                <w:b/>
                <w:bCs/>
                <w:color w:val="000000" w:themeColor="text1"/>
                <w:kern w:val="24"/>
                <w:sz w:val="20"/>
                <w:szCs w:val="20"/>
                <w:lang w:val="en-US" w:eastAsia="zh-CN"/>
                <w:rPrChange w:id="3860" w:author="Zehui Bai" w:date="2022-03-13T14:08:00Z">
                  <w:rPr>
                    <w:ins w:id="3861" w:author="Zehui Bai" w:date="2022-03-13T14:06:00Z"/>
                    <w:rFonts w:ascii="Arial" w:eastAsia="Calibri" w:hAnsi="Arial" w:cs="Arial"/>
                    <w:color w:val="000000" w:themeColor="text1"/>
                    <w:kern w:val="24"/>
                    <w:sz w:val="20"/>
                    <w:szCs w:val="20"/>
                    <w:lang w:val="en-US" w:eastAsia="zh-CN"/>
                  </w:rPr>
                </w:rPrChange>
              </w:rPr>
              <w:pPrChange w:id="3862" w:author="Zehui Bai" w:date="2022-03-13T14:25:00Z">
                <w:pPr>
                  <w:spacing w:before="36" w:after="36" w:line="240" w:lineRule="auto"/>
                  <w:jc w:val="center"/>
                </w:pPr>
              </w:pPrChange>
            </w:pPr>
            <w:ins w:id="3863" w:author="Zehui Bai" w:date="2022-03-13T14:08:00Z">
              <w:r w:rsidRPr="00057616">
                <w:rPr>
                  <w:rFonts w:ascii="Arial" w:eastAsia="Calibri" w:hAnsi="Arial" w:cs="Arial"/>
                  <w:b/>
                  <w:bCs/>
                  <w:color w:val="000000" w:themeColor="text1"/>
                  <w:kern w:val="24"/>
                  <w:sz w:val="20"/>
                  <w:szCs w:val="20"/>
                  <w:lang w:val="en-US" w:eastAsia="zh-CN"/>
                  <w:rPrChange w:id="3864" w:author="Zehui Bai" w:date="2022-03-13T14:08:00Z">
                    <w:rPr>
                      <w:rFonts w:ascii="Arial" w:eastAsia="Calibri" w:hAnsi="Arial" w:cs="Arial"/>
                      <w:color w:val="000000" w:themeColor="text1"/>
                      <w:kern w:val="24"/>
                      <w:sz w:val="20"/>
                      <w:szCs w:val="20"/>
                      <w:lang w:val="en-US" w:eastAsia="zh-CN"/>
                    </w:rPr>
                  </w:rPrChange>
                </w:rPr>
                <w:t>0.010</w:t>
              </w:r>
            </w:ins>
          </w:p>
        </w:tc>
      </w:tr>
      <w:tr w:rsidR="00057616" w:rsidRPr="00067A21" w14:paraId="1C9D9C34" w14:textId="77777777" w:rsidTr="00E96B10">
        <w:trPr>
          <w:trHeight w:val="307"/>
          <w:jc w:val="center"/>
          <w:ins w:id="3865" w:author="Zehui Bai" w:date="2022-03-13T14:06:00Z"/>
          <w:trPrChange w:id="3866"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867"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0EF159B" w14:textId="3E1727F2" w:rsidR="00057616" w:rsidRPr="00F0016D" w:rsidRDefault="00057616">
            <w:pPr>
              <w:spacing w:before="60" w:after="60" w:line="240" w:lineRule="auto"/>
              <w:rPr>
                <w:ins w:id="3868" w:author="Zehui Bai" w:date="2022-03-13T14:06:00Z"/>
                <w:rFonts w:ascii="Arial" w:eastAsia="Calibri" w:hAnsi="Arial" w:cs="Arial"/>
                <w:b/>
                <w:bCs/>
                <w:color w:val="000000" w:themeColor="text1"/>
                <w:kern w:val="24"/>
                <w:sz w:val="20"/>
                <w:szCs w:val="20"/>
                <w:lang w:val="en-US" w:eastAsia="zh-CN"/>
              </w:rPr>
              <w:pPrChange w:id="3869" w:author="Zehui Bai" w:date="2022-03-13T14:25:00Z">
                <w:pPr>
                  <w:spacing w:before="36" w:after="36" w:line="240" w:lineRule="auto"/>
                </w:pPr>
              </w:pPrChange>
            </w:pPr>
            <w:ins w:id="3870" w:author="Zehui Bai" w:date="2022-03-13T14:06:00Z">
              <w:r w:rsidRPr="00C13292">
                <w:rPr>
                  <w:rFonts w:ascii="Arial" w:eastAsia="Times New Roman" w:hAnsi="Arial" w:cs="Arial"/>
                  <w:sz w:val="20"/>
                  <w:szCs w:val="20"/>
                  <w:lang w:eastAsia="zh-CN"/>
                </w:rPr>
                <w:t xml:space="preserve">             </w:t>
              </w:r>
              <w:r>
                <w:rPr>
                  <w:rFonts w:ascii="Arial" w:hAnsi="Arial" w:cs="Arial"/>
                  <w:sz w:val="20"/>
                  <w:szCs w:val="20"/>
                </w:rPr>
                <w:t>O</w:t>
              </w:r>
              <w:r w:rsidRPr="00C13292">
                <w:rPr>
                  <w:rFonts w:ascii="Arial" w:hAnsi="Arial" w:cs="Arial"/>
                  <w:sz w:val="20"/>
                  <w:szCs w:val="20"/>
                </w:rPr>
                <w:t>thers</w:t>
              </w:r>
            </w:ins>
          </w:p>
        </w:tc>
        <w:tc>
          <w:tcPr>
            <w:tcW w:w="1579" w:type="dxa"/>
            <w:shd w:val="clear" w:color="auto" w:fill="auto"/>
            <w:tcMar>
              <w:top w:w="15" w:type="dxa"/>
              <w:left w:w="103" w:type="dxa"/>
              <w:bottom w:w="0" w:type="dxa"/>
              <w:right w:w="103" w:type="dxa"/>
            </w:tcMar>
            <w:vAlign w:val="center"/>
            <w:tcPrChange w:id="387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F1CABDB" w14:textId="26B046DF" w:rsidR="00057616" w:rsidRPr="00F0016D" w:rsidRDefault="00057616">
            <w:pPr>
              <w:spacing w:before="60" w:after="60" w:line="240" w:lineRule="auto"/>
              <w:jc w:val="center"/>
              <w:rPr>
                <w:ins w:id="3872" w:author="Zehui Bai" w:date="2022-03-13T14:06:00Z"/>
                <w:rFonts w:ascii="Arial" w:eastAsia="Calibri" w:hAnsi="Arial" w:cs="Arial"/>
                <w:color w:val="000000" w:themeColor="text1"/>
                <w:kern w:val="24"/>
                <w:sz w:val="20"/>
                <w:szCs w:val="20"/>
                <w:lang w:val="en-US" w:eastAsia="zh-CN"/>
              </w:rPr>
              <w:pPrChange w:id="3873" w:author="Zehui Bai" w:date="2022-03-13T14:25:00Z">
                <w:pPr>
                  <w:spacing w:before="36" w:after="36" w:line="240" w:lineRule="auto"/>
                  <w:jc w:val="center"/>
                </w:pPr>
              </w:pPrChange>
            </w:pPr>
            <w:ins w:id="3874" w:author="Zehui Bai" w:date="2022-03-13T14:07:00Z">
              <w:r w:rsidRPr="00057616">
                <w:rPr>
                  <w:rFonts w:ascii="Arial" w:eastAsia="Calibri" w:hAnsi="Arial" w:cs="Arial"/>
                  <w:color w:val="000000" w:themeColor="text1"/>
                  <w:kern w:val="24"/>
                  <w:sz w:val="20"/>
                  <w:szCs w:val="20"/>
                  <w:lang w:val="en-US" w:eastAsia="zh-CN"/>
                </w:rPr>
                <w:t>0.23</w:t>
              </w:r>
            </w:ins>
          </w:p>
        </w:tc>
        <w:tc>
          <w:tcPr>
            <w:tcW w:w="1579" w:type="dxa"/>
            <w:shd w:val="clear" w:color="auto" w:fill="auto"/>
            <w:tcMar>
              <w:top w:w="15" w:type="dxa"/>
              <w:left w:w="103" w:type="dxa"/>
              <w:bottom w:w="0" w:type="dxa"/>
              <w:right w:w="103" w:type="dxa"/>
            </w:tcMar>
            <w:vAlign w:val="center"/>
            <w:tcPrChange w:id="387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9F9D483" w14:textId="5ACD918F" w:rsidR="00057616" w:rsidRPr="00F0016D" w:rsidRDefault="00057616">
            <w:pPr>
              <w:spacing w:before="60" w:after="60" w:line="240" w:lineRule="auto"/>
              <w:jc w:val="center"/>
              <w:rPr>
                <w:ins w:id="3876" w:author="Zehui Bai" w:date="2022-03-13T14:06:00Z"/>
                <w:rFonts w:ascii="Arial" w:eastAsia="Calibri" w:hAnsi="Arial" w:cs="Arial"/>
                <w:color w:val="000000" w:themeColor="text1"/>
                <w:kern w:val="24"/>
                <w:sz w:val="20"/>
                <w:szCs w:val="20"/>
                <w:lang w:val="en-US" w:eastAsia="zh-CN"/>
              </w:rPr>
              <w:pPrChange w:id="3877" w:author="Zehui Bai" w:date="2022-03-13T14:25:00Z">
                <w:pPr>
                  <w:spacing w:before="36" w:after="36" w:line="240" w:lineRule="auto"/>
                  <w:jc w:val="center"/>
                </w:pPr>
              </w:pPrChange>
            </w:pPr>
            <w:ins w:id="3878" w:author="Zehui Bai" w:date="2022-03-13T14:07:00Z">
              <w:r w:rsidRPr="00057616">
                <w:rPr>
                  <w:rFonts w:ascii="Arial" w:eastAsia="Calibri" w:hAnsi="Arial" w:cs="Arial"/>
                  <w:color w:val="000000" w:themeColor="text1"/>
                  <w:kern w:val="24"/>
                  <w:sz w:val="20"/>
                  <w:szCs w:val="20"/>
                  <w:lang w:val="en-US" w:eastAsia="zh-CN"/>
                </w:rPr>
                <w:t>0.05 – 1.62</w:t>
              </w:r>
            </w:ins>
          </w:p>
        </w:tc>
        <w:tc>
          <w:tcPr>
            <w:tcW w:w="1579" w:type="dxa"/>
            <w:shd w:val="clear" w:color="auto" w:fill="auto"/>
            <w:tcMar>
              <w:top w:w="15" w:type="dxa"/>
              <w:left w:w="103" w:type="dxa"/>
              <w:bottom w:w="0" w:type="dxa"/>
              <w:right w:w="103" w:type="dxa"/>
            </w:tcMar>
            <w:vAlign w:val="center"/>
            <w:tcPrChange w:id="387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05A8B45" w14:textId="5E19B215" w:rsidR="00057616" w:rsidRPr="00F0016D" w:rsidDel="00F0016D" w:rsidRDefault="00057616">
            <w:pPr>
              <w:spacing w:before="60" w:after="60" w:line="240" w:lineRule="auto"/>
              <w:jc w:val="center"/>
              <w:rPr>
                <w:ins w:id="3880" w:author="Zehui Bai" w:date="2022-03-13T14:06:00Z"/>
                <w:rFonts w:ascii="Arial" w:eastAsia="Calibri" w:hAnsi="Arial" w:cs="Arial"/>
                <w:color w:val="000000" w:themeColor="text1"/>
                <w:kern w:val="24"/>
                <w:sz w:val="20"/>
                <w:szCs w:val="20"/>
                <w:lang w:val="en-US" w:eastAsia="zh-CN"/>
              </w:rPr>
              <w:pPrChange w:id="3881" w:author="Zehui Bai" w:date="2022-03-13T14:25:00Z">
                <w:pPr>
                  <w:spacing w:before="36" w:after="36" w:line="240" w:lineRule="auto"/>
                  <w:jc w:val="center"/>
                </w:pPr>
              </w:pPrChange>
            </w:pPr>
            <w:ins w:id="3882" w:author="Zehui Bai" w:date="2022-03-13T14:07:00Z">
              <w:r w:rsidRPr="00057616">
                <w:rPr>
                  <w:rFonts w:ascii="Arial" w:eastAsia="Calibri" w:hAnsi="Arial" w:cs="Arial"/>
                  <w:color w:val="000000" w:themeColor="text1"/>
                  <w:kern w:val="24"/>
                  <w:sz w:val="20"/>
                  <w:szCs w:val="20"/>
                  <w:lang w:val="en-US" w:eastAsia="zh-CN"/>
                </w:rPr>
                <w:t>0.079</w:t>
              </w:r>
            </w:ins>
          </w:p>
        </w:tc>
      </w:tr>
      <w:tr w:rsidR="00F75454" w:rsidRPr="00067A21" w14:paraId="74FFA48E" w14:textId="77777777" w:rsidTr="00E96B10">
        <w:trPr>
          <w:trHeight w:val="307"/>
          <w:jc w:val="center"/>
          <w:ins w:id="3883" w:author="Zehui Bai" w:date="2022-03-13T14:08:00Z"/>
          <w:trPrChange w:id="3884"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885"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6B4761A1" w14:textId="6725F444" w:rsidR="00F75454" w:rsidRPr="00C13292" w:rsidRDefault="00013971">
            <w:pPr>
              <w:spacing w:before="60" w:after="60" w:line="240" w:lineRule="auto"/>
              <w:rPr>
                <w:ins w:id="3886" w:author="Zehui Bai" w:date="2022-03-13T14:08:00Z"/>
                <w:rFonts w:ascii="Arial" w:eastAsia="Times New Roman" w:hAnsi="Arial" w:cs="Arial"/>
                <w:sz w:val="20"/>
                <w:szCs w:val="20"/>
                <w:lang w:eastAsia="zh-CN"/>
              </w:rPr>
              <w:pPrChange w:id="3887" w:author="Zehui Bai" w:date="2022-03-13T14:25:00Z">
                <w:pPr>
                  <w:spacing w:before="36" w:after="36" w:line="240" w:lineRule="auto"/>
                </w:pPr>
              </w:pPrChange>
            </w:pPr>
            <w:ins w:id="3888" w:author="Zehui Bai" w:date="2022-03-13T14:08:00Z">
              <w:r w:rsidRPr="00013971">
                <w:rPr>
                  <w:rFonts w:ascii="Arial" w:eastAsia="Calibri" w:hAnsi="Arial" w:cs="Arial"/>
                  <w:b/>
                  <w:bCs/>
                  <w:color w:val="000000" w:themeColor="text1"/>
                  <w:kern w:val="24"/>
                  <w:sz w:val="20"/>
                  <w:szCs w:val="20"/>
                  <w:lang w:val="en-US" w:eastAsia="zh-CN"/>
                </w:rPr>
                <w:t>Employment status</w:t>
              </w:r>
            </w:ins>
          </w:p>
        </w:tc>
        <w:tc>
          <w:tcPr>
            <w:tcW w:w="1579" w:type="dxa"/>
            <w:shd w:val="clear" w:color="auto" w:fill="auto"/>
            <w:tcMar>
              <w:top w:w="15" w:type="dxa"/>
              <w:left w:w="103" w:type="dxa"/>
              <w:bottom w:w="0" w:type="dxa"/>
              <w:right w:w="103" w:type="dxa"/>
            </w:tcMar>
            <w:vAlign w:val="center"/>
            <w:tcPrChange w:id="388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C7960EA" w14:textId="77777777" w:rsidR="00F75454" w:rsidRPr="00057616" w:rsidRDefault="00F75454">
            <w:pPr>
              <w:spacing w:before="60" w:after="60" w:line="240" w:lineRule="auto"/>
              <w:jc w:val="center"/>
              <w:rPr>
                <w:ins w:id="3890" w:author="Zehui Bai" w:date="2022-03-13T14:08:00Z"/>
                <w:rFonts w:ascii="Arial" w:eastAsia="Calibri" w:hAnsi="Arial" w:cs="Arial"/>
                <w:color w:val="000000" w:themeColor="text1"/>
                <w:kern w:val="24"/>
                <w:sz w:val="20"/>
                <w:szCs w:val="20"/>
                <w:lang w:val="en-US" w:eastAsia="zh-CN"/>
              </w:rPr>
              <w:pPrChange w:id="3891"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89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787BB90" w14:textId="77777777" w:rsidR="00F75454" w:rsidRPr="00057616" w:rsidRDefault="00F75454">
            <w:pPr>
              <w:spacing w:before="60" w:after="60" w:line="240" w:lineRule="auto"/>
              <w:jc w:val="center"/>
              <w:rPr>
                <w:ins w:id="3893" w:author="Zehui Bai" w:date="2022-03-13T14:08:00Z"/>
                <w:rFonts w:ascii="Arial" w:eastAsia="Calibri" w:hAnsi="Arial" w:cs="Arial"/>
                <w:color w:val="000000" w:themeColor="text1"/>
                <w:kern w:val="24"/>
                <w:sz w:val="20"/>
                <w:szCs w:val="20"/>
                <w:lang w:val="en-US" w:eastAsia="zh-CN"/>
              </w:rPr>
              <w:pPrChange w:id="3894"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89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D3352E3" w14:textId="77777777" w:rsidR="00F75454" w:rsidRPr="00057616" w:rsidRDefault="00F75454">
            <w:pPr>
              <w:spacing w:before="60" w:after="60" w:line="240" w:lineRule="auto"/>
              <w:jc w:val="center"/>
              <w:rPr>
                <w:ins w:id="3896" w:author="Zehui Bai" w:date="2022-03-13T14:08:00Z"/>
                <w:rFonts w:ascii="Arial" w:eastAsia="Calibri" w:hAnsi="Arial" w:cs="Arial"/>
                <w:color w:val="000000" w:themeColor="text1"/>
                <w:kern w:val="24"/>
                <w:sz w:val="20"/>
                <w:szCs w:val="20"/>
                <w:lang w:val="en-US" w:eastAsia="zh-CN"/>
              </w:rPr>
              <w:pPrChange w:id="3897" w:author="Zehui Bai" w:date="2022-03-13T14:25:00Z">
                <w:pPr>
                  <w:spacing w:before="36" w:after="36" w:line="240" w:lineRule="auto"/>
                  <w:jc w:val="center"/>
                </w:pPr>
              </w:pPrChange>
            </w:pPr>
          </w:p>
        </w:tc>
      </w:tr>
      <w:tr w:rsidR="00013971" w:rsidRPr="00067A21" w14:paraId="07A9A181" w14:textId="77777777" w:rsidTr="00E96B10">
        <w:trPr>
          <w:trHeight w:val="307"/>
          <w:jc w:val="center"/>
          <w:ins w:id="3898" w:author="Zehui Bai" w:date="2022-03-13T14:08:00Z"/>
          <w:trPrChange w:id="3899"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00"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3E043576" w14:textId="03E7C3BB" w:rsidR="00013971" w:rsidRPr="00C13292" w:rsidRDefault="00013971">
            <w:pPr>
              <w:spacing w:before="60" w:after="60" w:line="240" w:lineRule="auto"/>
              <w:rPr>
                <w:ins w:id="3901" w:author="Zehui Bai" w:date="2022-03-13T14:08:00Z"/>
                <w:rFonts w:ascii="Arial" w:eastAsia="Times New Roman" w:hAnsi="Arial" w:cs="Arial"/>
                <w:sz w:val="20"/>
                <w:szCs w:val="20"/>
                <w:lang w:eastAsia="zh-CN"/>
              </w:rPr>
              <w:pPrChange w:id="3902" w:author="Zehui Bai" w:date="2022-03-13T14:25:00Z">
                <w:pPr>
                  <w:spacing w:before="36" w:after="36" w:line="240" w:lineRule="auto"/>
                </w:pPr>
              </w:pPrChange>
            </w:pPr>
            <w:ins w:id="3903" w:author="Zehui Bai" w:date="2022-03-13T14:08:00Z">
              <w:r w:rsidRPr="00C13292">
                <w:rPr>
                  <w:rFonts w:ascii="Arial" w:eastAsia="Times New Roman" w:hAnsi="Arial" w:cs="Arial"/>
                  <w:sz w:val="20"/>
                  <w:szCs w:val="20"/>
                  <w:lang w:eastAsia="zh-CN"/>
                </w:rPr>
                <w:t xml:space="preserve">             </w:t>
              </w:r>
              <w:r>
                <w:rPr>
                  <w:rFonts w:ascii="Arial" w:eastAsia="Times New Roman" w:hAnsi="Arial" w:cs="Arial"/>
                  <w:sz w:val="20"/>
                  <w:szCs w:val="20"/>
                  <w:lang w:eastAsia="zh-CN"/>
                </w:rPr>
                <w:t>No</w:t>
              </w:r>
            </w:ins>
          </w:p>
        </w:tc>
        <w:tc>
          <w:tcPr>
            <w:tcW w:w="1579" w:type="dxa"/>
            <w:shd w:val="clear" w:color="auto" w:fill="auto"/>
            <w:tcMar>
              <w:top w:w="15" w:type="dxa"/>
              <w:left w:w="103" w:type="dxa"/>
              <w:bottom w:w="0" w:type="dxa"/>
              <w:right w:w="103" w:type="dxa"/>
            </w:tcMar>
            <w:vAlign w:val="center"/>
            <w:tcPrChange w:id="390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283D70B" w14:textId="71D4EA3B" w:rsidR="00013971" w:rsidRPr="00057616" w:rsidRDefault="00013971">
            <w:pPr>
              <w:spacing w:before="60" w:after="60" w:line="240" w:lineRule="auto"/>
              <w:jc w:val="center"/>
              <w:rPr>
                <w:ins w:id="3905" w:author="Zehui Bai" w:date="2022-03-13T14:08:00Z"/>
                <w:rFonts w:ascii="Arial" w:eastAsia="Calibri" w:hAnsi="Arial" w:cs="Arial"/>
                <w:color w:val="000000" w:themeColor="text1"/>
                <w:kern w:val="24"/>
                <w:sz w:val="20"/>
                <w:szCs w:val="20"/>
                <w:lang w:val="en-US" w:eastAsia="zh-CN"/>
              </w:rPr>
              <w:pPrChange w:id="3906" w:author="Zehui Bai" w:date="2022-03-13T14:25:00Z">
                <w:pPr>
                  <w:spacing w:before="36" w:after="36" w:line="240" w:lineRule="auto"/>
                  <w:jc w:val="center"/>
                </w:pPr>
              </w:pPrChange>
            </w:pPr>
            <w:ins w:id="3907" w:author="Zehui Bai" w:date="2022-03-13T14:09: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390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6DDAADE" w14:textId="102AC748" w:rsidR="00013971" w:rsidRPr="00057616" w:rsidRDefault="00013971">
            <w:pPr>
              <w:spacing w:before="60" w:after="60" w:line="240" w:lineRule="auto"/>
              <w:jc w:val="center"/>
              <w:rPr>
                <w:ins w:id="3909" w:author="Zehui Bai" w:date="2022-03-13T14:08:00Z"/>
                <w:rFonts w:ascii="Arial" w:eastAsia="Calibri" w:hAnsi="Arial" w:cs="Arial"/>
                <w:color w:val="000000" w:themeColor="text1"/>
                <w:kern w:val="24"/>
                <w:sz w:val="20"/>
                <w:szCs w:val="20"/>
                <w:lang w:val="en-US" w:eastAsia="zh-CN"/>
              </w:rPr>
              <w:pPrChange w:id="3910" w:author="Zehui Bai" w:date="2022-03-13T14:25:00Z">
                <w:pPr>
                  <w:spacing w:before="36" w:after="36" w:line="240" w:lineRule="auto"/>
                  <w:jc w:val="center"/>
                </w:pPr>
              </w:pPrChange>
            </w:pPr>
            <w:ins w:id="3911" w:author="Zehui Bai" w:date="2022-03-13T14:09: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391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10F0F9BE" w14:textId="77777777" w:rsidR="00013971" w:rsidRPr="00057616" w:rsidRDefault="00013971">
            <w:pPr>
              <w:spacing w:before="60" w:after="60" w:line="240" w:lineRule="auto"/>
              <w:jc w:val="center"/>
              <w:rPr>
                <w:ins w:id="3913" w:author="Zehui Bai" w:date="2022-03-13T14:08:00Z"/>
                <w:rFonts w:ascii="Arial" w:eastAsia="Calibri" w:hAnsi="Arial" w:cs="Arial"/>
                <w:color w:val="000000" w:themeColor="text1"/>
                <w:kern w:val="24"/>
                <w:sz w:val="20"/>
                <w:szCs w:val="20"/>
                <w:lang w:val="en-US" w:eastAsia="zh-CN"/>
              </w:rPr>
              <w:pPrChange w:id="3914" w:author="Zehui Bai" w:date="2022-03-13T14:25:00Z">
                <w:pPr>
                  <w:spacing w:before="36" w:after="36" w:line="240" w:lineRule="auto"/>
                  <w:jc w:val="center"/>
                </w:pPr>
              </w:pPrChange>
            </w:pPr>
          </w:p>
        </w:tc>
      </w:tr>
      <w:tr w:rsidR="00013971" w:rsidRPr="00067A21" w14:paraId="4A435086" w14:textId="77777777" w:rsidTr="00E96B10">
        <w:trPr>
          <w:trHeight w:val="307"/>
          <w:jc w:val="center"/>
          <w:ins w:id="3915" w:author="Zehui Bai" w:date="2022-03-13T14:08:00Z"/>
          <w:trPrChange w:id="3916"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17"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7058808A" w14:textId="56616028" w:rsidR="00013971" w:rsidRPr="00C13292" w:rsidRDefault="00013971">
            <w:pPr>
              <w:spacing w:before="60" w:after="60" w:line="240" w:lineRule="auto"/>
              <w:rPr>
                <w:ins w:id="3918" w:author="Zehui Bai" w:date="2022-03-13T14:08:00Z"/>
                <w:rFonts w:ascii="Arial" w:eastAsia="Times New Roman" w:hAnsi="Arial" w:cs="Arial"/>
                <w:sz w:val="20"/>
                <w:szCs w:val="20"/>
                <w:lang w:eastAsia="zh-CN"/>
              </w:rPr>
              <w:pPrChange w:id="3919" w:author="Zehui Bai" w:date="2022-03-13T14:25:00Z">
                <w:pPr>
                  <w:spacing w:before="36" w:after="36" w:line="240" w:lineRule="auto"/>
                </w:pPr>
              </w:pPrChange>
            </w:pPr>
            <w:ins w:id="3920" w:author="Zehui Bai" w:date="2022-03-13T14:08: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Yes</w:t>
              </w:r>
            </w:ins>
          </w:p>
        </w:tc>
        <w:tc>
          <w:tcPr>
            <w:tcW w:w="1579" w:type="dxa"/>
            <w:shd w:val="clear" w:color="auto" w:fill="auto"/>
            <w:tcMar>
              <w:top w:w="15" w:type="dxa"/>
              <w:left w:w="103" w:type="dxa"/>
              <w:bottom w:w="0" w:type="dxa"/>
              <w:right w:w="103" w:type="dxa"/>
            </w:tcMar>
            <w:vAlign w:val="center"/>
            <w:tcPrChange w:id="392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E481204" w14:textId="675DD084" w:rsidR="00013971" w:rsidRPr="00057616" w:rsidRDefault="00013971">
            <w:pPr>
              <w:spacing w:before="60" w:after="60" w:line="240" w:lineRule="auto"/>
              <w:jc w:val="center"/>
              <w:rPr>
                <w:ins w:id="3922" w:author="Zehui Bai" w:date="2022-03-13T14:08:00Z"/>
                <w:rFonts w:ascii="Arial" w:eastAsia="Calibri" w:hAnsi="Arial" w:cs="Arial"/>
                <w:color w:val="000000" w:themeColor="text1"/>
                <w:kern w:val="24"/>
                <w:sz w:val="20"/>
                <w:szCs w:val="20"/>
                <w:lang w:val="en-US" w:eastAsia="zh-CN"/>
              </w:rPr>
              <w:pPrChange w:id="3923" w:author="Zehui Bai" w:date="2022-03-13T14:25:00Z">
                <w:pPr>
                  <w:spacing w:before="36" w:after="36" w:line="240" w:lineRule="auto"/>
                  <w:jc w:val="center"/>
                </w:pPr>
              </w:pPrChange>
            </w:pPr>
            <w:ins w:id="3924" w:author="Zehui Bai" w:date="2022-03-13T14:09:00Z">
              <w:r w:rsidRPr="00013971">
                <w:rPr>
                  <w:rFonts w:ascii="Arial" w:eastAsia="Calibri" w:hAnsi="Arial" w:cs="Arial"/>
                  <w:color w:val="000000" w:themeColor="text1"/>
                  <w:kern w:val="24"/>
                  <w:sz w:val="20"/>
                  <w:szCs w:val="20"/>
                  <w:lang w:val="en-US" w:eastAsia="zh-CN"/>
                </w:rPr>
                <w:t>1.45</w:t>
              </w:r>
            </w:ins>
          </w:p>
        </w:tc>
        <w:tc>
          <w:tcPr>
            <w:tcW w:w="1579" w:type="dxa"/>
            <w:shd w:val="clear" w:color="auto" w:fill="auto"/>
            <w:tcMar>
              <w:top w:w="15" w:type="dxa"/>
              <w:left w:w="103" w:type="dxa"/>
              <w:bottom w:w="0" w:type="dxa"/>
              <w:right w:w="103" w:type="dxa"/>
            </w:tcMar>
            <w:vAlign w:val="center"/>
            <w:tcPrChange w:id="392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DE7DBDF" w14:textId="6F5B4C7A" w:rsidR="00013971" w:rsidRPr="00057616" w:rsidRDefault="00013971">
            <w:pPr>
              <w:spacing w:before="60" w:after="60" w:line="240" w:lineRule="auto"/>
              <w:jc w:val="center"/>
              <w:rPr>
                <w:ins w:id="3926" w:author="Zehui Bai" w:date="2022-03-13T14:08:00Z"/>
                <w:rFonts w:ascii="Arial" w:eastAsia="Calibri" w:hAnsi="Arial" w:cs="Arial"/>
                <w:color w:val="000000" w:themeColor="text1"/>
                <w:kern w:val="24"/>
                <w:sz w:val="20"/>
                <w:szCs w:val="20"/>
                <w:lang w:val="en-US" w:eastAsia="zh-CN"/>
              </w:rPr>
              <w:pPrChange w:id="3927" w:author="Zehui Bai" w:date="2022-03-13T14:25:00Z">
                <w:pPr>
                  <w:spacing w:before="36" w:after="36" w:line="240" w:lineRule="auto"/>
                  <w:jc w:val="center"/>
                </w:pPr>
              </w:pPrChange>
            </w:pPr>
            <w:ins w:id="3928" w:author="Zehui Bai" w:date="2022-03-13T14:09:00Z">
              <w:r w:rsidRPr="00013971">
                <w:rPr>
                  <w:rFonts w:ascii="Arial" w:eastAsia="Calibri" w:hAnsi="Arial" w:cs="Arial"/>
                  <w:color w:val="000000" w:themeColor="text1"/>
                  <w:kern w:val="24"/>
                  <w:sz w:val="20"/>
                  <w:szCs w:val="20"/>
                  <w:lang w:val="en-US" w:eastAsia="zh-CN"/>
                </w:rPr>
                <w:t>0.62 – 4.25</w:t>
              </w:r>
            </w:ins>
          </w:p>
        </w:tc>
        <w:tc>
          <w:tcPr>
            <w:tcW w:w="1579" w:type="dxa"/>
            <w:shd w:val="clear" w:color="auto" w:fill="auto"/>
            <w:tcMar>
              <w:top w:w="15" w:type="dxa"/>
              <w:left w:w="103" w:type="dxa"/>
              <w:bottom w:w="0" w:type="dxa"/>
              <w:right w:w="103" w:type="dxa"/>
            </w:tcMar>
            <w:vAlign w:val="center"/>
            <w:tcPrChange w:id="392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2EAF199" w14:textId="6858AAC3" w:rsidR="00013971" w:rsidRPr="00057616" w:rsidRDefault="00013971">
            <w:pPr>
              <w:spacing w:before="60" w:after="60" w:line="240" w:lineRule="auto"/>
              <w:jc w:val="center"/>
              <w:rPr>
                <w:ins w:id="3930" w:author="Zehui Bai" w:date="2022-03-13T14:08:00Z"/>
                <w:rFonts w:ascii="Arial" w:eastAsia="Calibri" w:hAnsi="Arial" w:cs="Arial"/>
                <w:color w:val="000000" w:themeColor="text1"/>
                <w:kern w:val="24"/>
                <w:sz w:val="20"/>
                <w:szCs w:val="20"/>
                <w:lang w:val="en-US" w:eastAsia="zh-CN"/>
              </w:rPr>
              <w:pPrChange w:id="3931" w:author="Zehui Bai" w:date="2022-03-13T14:25:00Z">
                <w:pPr>
                  <w:spacing w:before="36" w:after="36" w:line="240" w:lineRule="auto"/>
                  <w:jc w:val="center"/>
                </w:pPr>
              </w:pPrChange>
            </w:pPr>
            <w:ins w:id="3932" w:author="Zehui Bai" w:date="2022-03-13T14:09:00Z">
              <w:r w:rsidRPr="00013971">
                <w:rPr>
                  <w:rFonts w:ascii="Arial" w:eastAsia="Calibri" w:hAnsi="Arial" w:cs="Arial"/>
                  <w:color w:val="000000" w:themeColor="text1"/>
                  <w:kern w:val="24"/>
                  <w:sz w:val="20"/>
                  <w:szCs w:val="20"/>
                  <w:lang w:val="en-US" w:eastAsia="zh-CN"/>
                </w:rPr>
                <w:t>0.437</w:t>
              </w:r>
            </w:ins>
          </w:p>
        </w:tc>
      </w:tr>
      <w:tr w:rsidR="00013971" w:rsidRPr="00067A21" w14:paraId="1FD5C266" w14:textId="77777777" w:rsidTr="00E96B10">
        <w:trPr>
          <w:trHeight w:val="307"/>
          <w:jc w:val="center"/>
          <w:ins w:id="3933" w:author="Zehui Bai" w:date="2022-03-13T14:08:00Z"/>
          <w:trPrChange w:id="3934"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35"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35549106" w14:textId="4F2FF196" w:rsidR="00013971" w:rsidRPr="00013971" w:rsidRDefault="00013971">
            <w:pPr>
              <w:spacing w:before="60" w:after="60" w:line="240" w:lineRule="auto"/>
              <w:rPr>
                <w:ins w:id="3936" w:author="Zehui Bai" w:date="2022-03-13T14:08:00Z"/>
                <w:rFonts w:ascii="Arial" w:eastAsia="Times New Roman" w:hAnsi="Arial" w:cs="Arial"/>
                <w:b/>
                <w:bCs/>
                <w:sz w:val="20"/>
                <w:szCs w:val="20"/>
                <w:lang w:eastAsia="zh-CN"/>
                <w:rPrChange w:id="3937" w:author="Zehui Bai" w:date="2022-03-13T14:09:00Z">
                  <w:rPr>
                    <w:ins w:id="3938" w:author="Zehui Bai" w:date="2022-03-13T14:08:00Z"/>
                    <w:rFonts w:ascii="Arial" w:eastAsia="Times New Roman" w:hAnsi="Arial" w:cs="Arial"/>
                    <w:sz w:val="20"/>
                    <w:szCs w:val="20"/>
                    <w:lang w:eastAsia="zh-CN"/>
                  </w:rPr>
                </w:rPrChange>
              </w:rPr>
              <w:pPrChange w:id="3939" w:author="Zehui Bai" w:date="2022-03-13T14:25:00Z">
                <w:pPr>
                  <w:spacing w:before="36" w:after="36" w:line="240" w:lineRule="auto"/>
                </w:pPr>
              </w:pPrChange>
            </w:pPr>
            <w:ins w:id="3940" w:author="Zehui Bai" w:date="2022-03-13T14:09:00Z">
              <w:r w:rsidRPr="00013971">
                <w:rPr>
                  <w:rFonts w:ascii="Arial" w:eastAsia="Times New Roman" w:hAnsi="Arial" w:cs="Arial"/>
                  <w:b/>
                  <w:bCs/>
                  <w:sz w:val="20"/>
                  <w:szCs w:val="20"/>
                  <w:lang w:eastAsia="zh-CN"/>
                  <w:rPrChange w:id="3941" w:author="Zehui Bai" w:date="2022-03-13T14:09:00Z">
                    <w:rPr>
                      <w:rFonts w:ascii="Arial" w:eastAsia="Times New Roman" w:hAnsi="Arial" w:cs="Arial"/>
                      <w:sz w:val="20"/>
                      <w:szCs w:val="20"/>
                      <w:lang w:eastAsia="zh-CN"/>
                    </w:rPr>
                  </w:rPrChange>
                </w:rPr>
                <w:t>Healthcare related job</w:t>
              </w:r>
            </w:ins>
          </w:p>
        </w:tc>
        <w:tc>
          <w:tcPr>
            <w:tcW w:w="1579" w:type="dxa"/>
            <w:shd w:val="clear" w:color="auto" w:fill="auto"/>
            <w:tcMar>
              <w:top w:w="15" w:type="dxa"/>
              <w:left w:w="103" w:type="dxa"/>
              <w:bottom w:w="0" w:type="dxa"/>
              <w:right w:w="103" w:type="dxa"/>
            </w:tcMar>
            <w:vAlign w:val="center"/>
            <w:tcPrChange w:id="394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84C6634" w14:textId="77777777" w:rsidR="00013971" w:rsidRPr="00057616" w:rsidRDefault="00013971">
            <w:pPr>
              <w:spacing w:before="60" w:after="60" w:line="240" w:lineRule="auto"/>
              <w:jc w:val="center"/>
              <w:rPr>
                <w:ins w:id="3943" w:author="Zehui Bai" w:date="2022-03-13T14:08:00Z"/>
                <w:rFonts w:ascii="Arial" w:eastAsia="Calibri" w:hAnsi="Arial" w:cs="Arial"/>
                <w:color w:val="000000" w:themeColor="text1"/>
                <w:kern w:val="24"/>
                <w:sz w:val="20"/>
                <w:szCs w:val="20"/>
                <w:lang w:val="en-US" w:eastAsia="zh-CN"/>
              </w:rPr>
              <w:pPrChange w:id="3944"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94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5F99641" w14:textId="77777777" w:rsidR="00013971" w:rsidRPr="00057616" w:rsidRDefault="00013971">
            <w:pPr>
              <w:spacing w:before="60" w:after="60" w:line="240" w:lineRule="auto"/>
              <w:jc w:val="center"/>
              <w:rPr>
                <w:ins w:id="3946" w:author="Zehui Bai" w:date="2022-03-13T14:08:00Z"/>
                <w:rFonts w:ascii="Arial" w:eastAsia="Calibri" w:hAnsi="Arial" w:cs="Arial"/>
                <w:color w:val="000000" w:themeColor="text1"/>
                <w:kern w:val="24"/>
                <w:sz w:val="20"/>
                <w:szCs w:val="20"/>
                <w:lang w:val="en-US" w:eastAsia="zh-CN"/>
              </w:rPr>
              <w:pPrChange w:id="3947"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94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30632C1" w14:textId="77777777" w:rsidR="00013971" w:rsidRPr="00057616" w:rsidRDefault="00013971">
            <w:pPr>
              <w:spacing w:before="60" w:after="60" w:line="240" w:lineRule="auto"/>
              <w:jc w:val="center"/>
              <w:rPr>
                <w:ins w:id="3949" w:author="Zehui Bai" w:date="2022-03-13T14:08:00Z"/>
                <w:rFonts w:ascii="Arial" w:eastAsia="Calibri" w:hAnsi="Arial" w:cs="Arial"/>
                <w:color w:val="000000" w:themeColor="text1"/>
                <w:kern w:val="24"/>
                <w:sz w:val="20"/>
                <w:szCs w:val="20"/>
                <w:lang w:val="en-US" w:eastAsia="zh-CN"/>
              </w:rPr>
              <w:pPrChange w:id="3950" w:author="Zehui Bai" w:date="2022-03-13T14:25:00Z">
                <w:pPr>
                  <w:spacing w:before="36" w:after="36" w:line="240" w:lineRule="auto"/>
                  <w:jc w:val="center"/>
                </w:pPr>
              </w:pPrChange>
            </w:pPr>
          </w:p>
        </w:tc>
      </w:tr>
      <w:tr w:rsidR="007B7467" w:rsidRPr="00067A21" w14:paraId="53304B7D" w14:textId="77777777" w:rsidTr="00E96B10">
        <w:trPr>
          <w:trHeight w:val="307"/>
          <w:jc w:val="center"/>
          <w:ins w:id="3951" w:author="Zehui Bai" w:date="2022-03-13T14:09:00Z"/>
          <w:trPrChange w:id="3952"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53"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5D787A3C" w14:textId="191555C4" w:rsidR="007B7467" w:rsidRPr="00013971" w:rsidRDefault="007B7467">
            <w:pPr>
              <w:spacing w:before="60" w:after="60" w:line="240" w:lineRule="auto"/>
              <w:rPr>
                <w:ins w:id="3954" w:author="Zehui Bai" w:date="2022-03-13T14:09:00Z"/>
                <w:rFonts w:ascii="Arial" w:eastAsia="Times New Roman" w:hAnsi="Arial" w:cs="Arial"/>
                <w:sz w:val="20"/>
                <w:szCs w:val="20"/>
                <w:lang w:eastAsia="zh-CN"/>
              </w:rPr>
              <w:pPrChange w:id="3955" w:author="Zehui Bai" w:date="2022-03-13T14:25:00Z">
                <w:pPr>
                  <w:spacing w:before="36" w:after="36" w:line="240" w:lineRule="auto"/>
                </w:pPr>
              </w:pPrChange>
            </w:pPr>
            <w:ins w:id="3956" w:author="Zehui Bai" w:date="2022-03-13T14:09:00Z">
              <w:r w:rsidRPr="00C13292">
                <w:rPr>
                  <w:rFonts w:ascii="Arial" w:eastAsia="Times New Roman" w:hAnsi="Arial" w:cs="Arial"/>
                  <w:sz w:val="20"/>
                  <w:szCs w:val="20"/>
                  <w:lang w:eastAsia="zh-CN"/>
                </w:rPr>
                <w:t xml:space="preserve">             </w:t>
              </w:r>
              <w:r>
                <w:rPr>
                  <w:rFonts w:ascii="Arial" w:eastAsia="Times New Roman" w:hAnsi="Arial" w:cs="Arial"/>
                  <w:sz w:val="20"/>
                  <w:szCs w:val="20"/>
                  <w:lang w:eastAsia="zh-CN"/>
                </w:rPr>
                <w:t>No</w:t>
              </w:r>
            </w:ins>
          </w:p>
        </w:tc>
        <w:tc>
          <w:tcPr>
            <w:tcW w:w="1579" w:type="dxa"/>
            <w:shd w:val="clear" w:color="auto" w:fill="auto"/>
            <w:tcMar>
              <w:top w:w="15" w:type="dxa"/>
              <w:left w:w="103" w:type="dxa"/>
              <w:bottom w:w="0" w:type="dxa"/>
              <w:right w:w="103" w:type="dxa"/>
            </w:tcMar>
            <w:vAlign w:val="center"/>
            <w:tcPrChange w:id="395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1F62C7B" w14:textId="2F1C2108" w:rsidR="007B7467" w:rsidRPr="00057616" w:rsidRDefault="007B7467">
            <w:pPr>
              <w:spacing w:before="60" w:after="60" w:line="240" w:lineRule="auto"/>
              <w:jc w:val="center"/>
              <w:rPr>
                <w:ins w:id="3958" w:author="Zehui Bai" w:date="2022-03-13T14:09:00Z"/>
                <w:rFonts w:ascii="Arial" w:eastAsia="Calibri" w:hAnsi="Arial" w:cs="Arial"/>
                <w:color w:val="000000" w:themeColor="text1"/>
                <w:kern w:val="24"/>
                <w:sz w:val="20"/>
                <w:szCs w:val="20"/>
                <w:lang w:val="en-US" w:eastAsia="zh-CN"/>
              </w:rPr>
              <w:pPrChange w:id="3959" w:author="Zehui Bai" w:date="2022-03-13T14:25:00Z">
                <w:pPr>
                  <w:spacing w:before="36" w:after="36" w:line="240" w:lineRule="auto"/>
                  <w:jc w:val="center"/>
                </w:pPr>
              </w:pPrChange>
            </w:pPr>
            <w:ins w:id="3960" w:author="Zehui Bai" w:date="2022-03-13T14:09: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396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C155EFA" w14:textId="652BF776" w:rsidR="007B7467" w:rsidRPr="00057616" w:rsidRDefault="007B7467">
            <w:pPr>
              <w:spacing w:before="60" w:after="60" w:line="240" w:lineRule="auto"/>
              <w:jc w:val="center"/>
              <w:rPr>
                <w:ins w:id="3962" w:author="Zehui Bai" w:date="2022-03-13T14:09:00Z"/>
                <w:rFonts w:ascii="Arial" w:eastAsia="Calibri" w:hAnsi="Arial" w:cs="Arial"/>
                <w:color w:val="000000" w:themeColor="text1"/>
                <w:kern w:val="24"/>
                <w:sz w:val="20"/>
                <w:szCs w:val="20"/>
                <w:lang w:val="en-US" w:eastAsia="zh-CN"/>
              </w:rPr>
              <w:pPrChange w:id="3963" w:author="Zehui Bai" w:date="2022-03-13T14:25:00Z">
                <w:pPr>
                  <w:spacing w:before="36" w:after="36" w:line="240" w:lineRule="auto"/>
                  <w:jc w:val="center"/>
                </w:pPr>
              </w:pPrChange>
            </w:pPr>
            <w:ins w:id="3964" w:author="Zehui Bai" w:date="2022-03-13T14:09: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396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AE94CB3" w14:textId="77777777" w:rsidR="007B7467" w:rsidRPr="00057616" w:rsidRDefault="007B7467">
            <w:pPr>
              <w:spacing w:before="60" w:after="60" w:line="240" w:lineRule="auto"/>
              <w:jc w:val="center"/>
              <w:rPr>
                <w:ins w:id="3966" w:author="Zehui Bai" w:date="2022-03-13T14:09:00Z"/>
                <w:rFonts w:ascii="Arial" w:eastAsia="Calibri" w:hAnsi="Arial" w:cs="Arial"/>
                <w:color w:val="000000" w:themeColor="text1"/>
                <w:kern w:val="24"/>
                <w:sz w:val="20"/>
                <w:szCs w:val="20"/>
                <w:lang w:val="en-US" w:eastAsia="zh-CN"/>
              </w:rPr>
              <w:pPrChange w:id="3967" w:author="Zehui Bai" w:date="2022-03-13T14:25:00Z">
                <w:pPr>
                  <w:spacing w:before="36" w:after="36" w:line="240" w:lineRule="auto"/>
                  <w:jc w:val="center"/>
                </w:pPr>
              </w:pPrChange>
            </w:pPr>
          </w:p>
        </w:tc>
      </w:tr>
      <w:tr w:rsidR="007B7467" w:rsidRPr="00067A21" w14:paraId="11427B5E" w14:textId="77777777" w:rsidTr="00E96B10">
        <w:trPr>
          <w:trHeight w:val="307"/>
          <w:jc w:val="center"/>
          <w:ins w:id="3968" w:author="Zehui Bai" w:date="2022-03-13T14:09:00Z"/>
          <w:trPrChange w:id="3969"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70"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tcPr>
            </w:tcPrChange>
          </w:tcPr>
          <w:p w14:paraId="76E5807F" w14:textId="62880AFB" w:rsidR="007B7467" w:rsidRPr="00013971" w:rsidRDefault="007B7467">
            <w:pPr>
              <w:spacing w:before="60" w:after="60" w:line="240" w:lineRule="auto"/>
              <w:rPr>
                <w:ins w:id="3971" w:author="Zehui Bai" w:date="2022-03-13T14:09:00Z"/>
                <w:rFonts w:ascii="Arial" w:eastAsia="Times New Roman" w:hAnsi="Arial" w:cs="Arial"/>
                <w:sz w:val="20"/>
                <w:szCs w:val="20"/>
                <w:lang w:eastAsia="zh-CN"/>
              </w:rPr>
              <w:pPrChange w:id="3972" w:author="Zehui Bai" w:date="2022-03-13T14:25:00Z">
                <w:pPr>
                  <w:spacing w:before="36" w:after="36" w:line="240" w:lineRule="auto"/>
                </w:pPr>
              </w:pPrChange>
            </w:pPr>
            <w:ins w:id="3973" w:author="Zehui Bai" w:date="2022-03-13T14:09: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Yes</w:t>
              </w:r>
            </w:ins>
          </w:p>
        </w:tc>
        <w:tc>
          <w:tcPr>
            <w:tcW w:w="1579" w:type="dxa"/>
            <w:shd w:val="clear" w:color="auto" w:fill="auto"/>
            <w:tcMar>
              <w:top w:w="15" w:type="dxa"/>
              <w:left w:w="103" w:type="dxa"/>
              <w:bottom w:w="0" w:type="dxa"/>
              <w:right w:w="103" w:type="dxa"/>
            </w:tcMar>
            <w:vAlign w:val="center"/>
            <w:tcPrChange w:id="397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D7F75D5" w14:textId="6F9E50D0" w:rsidR="007B7467" w:rsidRPr="00057616" w:rsidRDefault="007B7467">
            <w:pPr>
              <w:spacing w:before="60" w:after="60" w:line="240" w:lineRule="auto"/>
              <w:jc w:val="center"/>
              <w:rPr>
                <w:ins w:id="3975" w:author="Zehui Bai" w:date="2022-03-13T14:09:00Z"/>
                <w:rFonts w:ascii="Arial" w:eastAsia="Calibri" w:hAnsi="Arial" w:cs="Arial"/>
                <w:color w:val="000000" w:themeColor="text1"/>
                <w:kern w:val="24"/>
                <w:sz w:val="20"/>
                <w:szCs w:val="20"/>
                <w:lang w:val="en-US" w:eastAsia="zh-CN"/>
              </w:rPr>
              <w:pPrChange w:id="3976" w:author="Zehui Bai" w:date="2022-03-13T14:25:00Z">
                <w:pPr>
                  <w:spacing w:before="36" w:after="36" w:line="240" w:lineRule="auto"/>
                  <w:jc w:val="center"/>
                </w:pPr>
              </w:pPrChange>
            </w:pPr>
            <w:ins w:id="3977" w:author="Zehui Bai" w:date="2022-03-13T14:09:00Z">
              <w:r w:rsidRPr="007B7467">
                <w:rPr>
                  <w:rFonts w:ascii="Arial" w:eastAsia="Calibri" w:hAnsi="Arial" w:cs="Arial"/>
                  <w:color w:val="000000" w:themeColor="text1"/>
                  <w:kern w:val="24"/>
                  <w:sz w:val="20"/>
                  <w:szCs w:val="20"/>
                  <w:lang w:val="en-US" w:eastAsia="zh-CN"/>
                </w:rPr>
                <w:t>1.06</w:t>
              </w:r>
            </w:ins>
          </w:p>
        </w:tc>
        <w:tc>
          <w:tcPr>
            <w:tcW w:w="1579" w:type="dxa"/>
            <w:shd w:val="clear" w:color="auto" w:fill="auto"/>
            <w:tcMar>
              <w:top w:w="15" w:type="dxa"/>
              <w:left w:w="103" w:type="dxa"/>
              <w:bottom w:w="0" w:type="dxa"/>
              <w:right w:w="103" w:type="dxa"/>
            </w:tcMar>
            <w:vAlign w:val="center"/>
            <w:tcPrChange w:id="397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DD84338" w14:textId="461D3966" w:rsidR="007B7467" w:rsidRPr="00057616" w:rsidRDefault="007B7467">
            <w:pPr>
              <w:spacing w:before="60" w:after="60" w:line="240" w:lineRule="auto"/>
              <w:jc w:val="center"/>
              <w:rPr>
                <w:ins w:id="3979" w:author="Zehui Bai" w:date="2022-03-13T14:09:00Z"/>
                <w:rFonts w:ascii="Arial" w:eastAsia="Calibri" w:hAnsi="Arial" w:cs="Arial"/>
                <w:color w:val="000000" w:themeColor="text1"/>
                <w:kern w:val="24"/>
                <w:sz w:val="20"/>
                <w:szCs w:val="20"/>
                <w:lang w:val="en-US" w:eastAsia="zh-CN"/>
              </w:rPr>
              <w:pPrChange w:id="3980" w:author="Zehui Bai" w:date="2022-03-13T14:25:00Z">
                <w:pPr>
                  <w:spacing w:before="36" w:after="36" w:line="240" w:lineRule="auto"/>
                  <w:jc w:val="center"/>
                </w:pPr>
              </w:pPrChange>
            </w:pPr>
            <w:ins w:id="3981" w:author="Zehui Bai" w:date="2022-03-13T14:09:00Z">
              <w:r w:rsidRPr="007B7467">
                <w:rPr>
                  <w:rFonts w:ascii="Arial" w:eastAsia="Calibri" w:hAnsi="Arial" w:cs="Arial"/>
                  <w:color w:val="000000" w:themeColor="text1"/>
                  <w:kern w:val="24"/>
                  <w:sz w:val="20"/>
                  <w:szCs w:val="20"/>
                  <w:lang w:val="en-US" w:eastAsia="zh-CN"/>
                </w:rPr>
                <w:t>0.66 – 1.76</w:t>
              </w:r>
            </w:ins>
          </w:p>
        </w:tc>
        <w:tc>
          <w:tcPr>
            <w:tcW w:w="1579" w:type="dxa"/>
            <w:shd w:val="clear" w:color="auto" w:fill="auto"/>
            <w:tcMar>
              <w:top w:w="15" w:type="dxa"/>
              <w:left w:w="103" w:type="dxa"/>
              <w:bottom w:w="0" w:type="dxa"/>
              <w:right w:w="103" w:type="dxa"/>
            </w:tcMar>
            <w:vAlign w:val="center"/>
            <w:tcPrChange w:id="398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C97A930" w14:textId="00027A3F" w:rsidR="007B7467" w:rsidRPr="00057616" w:rsidRDefault="007B7467">
            <w:pPr>
              <w:spacing w:before="60" w:after="60" w:line="240" w:lineRule="auto"/>
              <w:jc w:val="center"/>
              <w:rPr>
                <w:ins w:id="3983" w:author="Zehui Bai" w:date="2022-03-13T14:09:00Z"/>
                <w:rFonts w:ascii="Arial" w:eastAsia="Calibri" w:hAnsi="Arial" w:cs="Arial"/>
                <w:color w:val="000000" w:themeColor="text1"/>
                <w:kern w:val="24"/>
                <w:sz w:val="20"/>
                <w:szCs w:val="20"/>
                <w:lang w:val="en-US" w:eastAsia="zh-CN"/>
              </w:rPr>
              <w:pPrChange w:id="3984" w:author="Zehui Bai" w:date="2022-03-13T14:25:00Z">
                <w:pPr>
                  <w:spacing w:before="36" w:after="36" w:line="240" w:lineRule="auto"/>
                  <w:jc w:val="center"/>
                </w:pPr>
              </w:pPrChange>
            </w:pPr>
            <w:ins w:id="3985" w:author="Zehui Bai" w:date="2022-03-13T14:09:00Z">
              <w:r w:rsidRPr="007B7467">
                <w:rPr>
                  <w:rFonts w:ascii="Arial" w:eastAsia="Calibri" w:hAnsi="Arial" w:cs="Arial"/>
                  <w:color w:val="000000" w:themeColor="text1"/>
                  <w:kern w:val="24"/>
                  <w:sz w:val="20"/>
                  <w:szCs w:val="20"/>
                  <w:lang w:val="en-US" w:eastAsia="zh-CN"/>
                </w:rPr>
                <w:t>0.809</w:t>
              </w:r>
            </w:ins>
          </w:p>
        </w:tc>
      </w:tr>
      <w:tr w:rsidR="00A6037D" w:rsidRPr="00067A21" w14:paraId="07E92DC4" w14:textId="77777777" w:rsidTr="00E96B10">
        <w:trPr>
          <w:trHeight w:val="307"/>
          <w:jc w:val="center"/>
          <w:ins w:id="3986" w:author="Zehui Bai" w:date="2022-03-13T14:09:00Z"/>
          <w:trPrChange w:id="3987"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3988"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3CF6B87" w14:textId="1A0E4D47" w:rsidR="00A6037D" w:rsidRPr="00C13292" w:rsidRDefault="00A6037D">
            <w:pPr>
              <w:spacing w:before="60" w:after="60" w:line="240" w:lineRule="auto"/>
              <w:rPr>
                <w:ins w:id="3989" w:author="Zehui Bai" w:date="2022-03-13T14:09:00Z"/>
                <w:rFonts w:ascii="Arial" w:eastAsia="Times New Roman" w:hAnsi="Arial" w:cs="Arial"/>
                <w:sz w:val="20"/>
                <w:szCs w:val="20"/>
                <w:lang w:eastAsia="zh-CN"/>
              </w:rPr>
              <w:pPrChange w:id="3990" w:author="Zehui Bai" w:date="2022-03-13T14:25:00Z">
                <w:pPr>
                  <w:spacing w:before="36" w:after="36" w:line="240" w:lineRule="auto"/>
                </w:pPr>
              </w:pPrChange>
            </w:pPr>
            <w:ins w:id="3991" w:author="Zehui Bai" w:date="2022-03-13T14:10:00Z">
              <w:r w:rsidRPr="00C13292">
                <w:rPr>
                  <w:rFonts w:ascii="Arial" w:hAnsi="Arial" w:cs="Arial"/>
                  <w:b/>
                  <w:bCs/>
                  <w:sz w:val="20"/>
                  <w:szCs w:val="20"/>
                </w:rPr>
                <w:t>Monthly income (</w:t>
              </w:r>
              <w:r w:rsidRPr="00964974">
                <w:rPr>
                  <w:rFonts w:ascii="Arial" w:hAnsi="Arial" w:cs="Arial"/>
                  <w:b/>
                  <w:bCs/>
                  <w:sz w:val="20"/>
                  <w:szCs w:val="20"/>
                </w:rPr>
                <w:t xml:space="preserve">in </w:t>
              </w:r>
              <w:r w:rsidRPr="00C13292">
                <w:rPr>
                  <w:rFonts w:ascii="Arial" w:hAnsi="Arial" w:cs="Arial"/>
                  <w:b/>
                  <w:bCs/>
                  <w:sz w:val="20"/>
                  <w:szCs w:val="20"/>
                </w:rPr>
                <w:t>€)</w:t>
              </w:r>
            </w:ins>
          </w:p>
        </w:tc>
        <w:tc>
          <w:tcPr>
            <w:tcW w:w="1579" w:type="dxa"/>
            <w:shd w:val="clear" w:color="auto" w:fill="auto"/>
            <w:tcMar>
              <w:top w:w="15" w:type="dxa"/>
              <w:left w:w="103" w:type="dxa"/>
              <w:bottom w:w="0" w:type="dxa"/>
              <w:right w:w="103" w:type="dxa"/>
            </w:tcMar>
            <w:vAlign w:val="center"/>
            <w:tcPrChange w:id="399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75CE798" w14:textId="77777777" w:rsidR="00A6037D" w:rsidRPr="007B7467" w:rsidRDefault="00A6037D">
            <w:pPr>
              <w:spacing w:before="60" w:after="60" w:line="240" w:lineRule="auto"/>
              <w:jc w:val="center"/>
              <w:rPr>
                <w:ins w:id="3993" w:author="Zehui Bai" w:date="2022-03-13T14:09:00Z"/>
                <w:rFonts w:ascii="Arial" w:eastAsia="Calibri" w:hAnsi="Arial" w:cs="Arial"/>
                <w:color w:val="000000" w:themeColor="text1"/>
                <w:kern w:val="24"/>
                <w:sz w:val="20"/>
                <w:szCs w:val="20"/>
                <w:lang w:val="en-US" w:eastAsia="zh-CN"/>
              </w:rPr>
              <w:pPrChange w:id="3994"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99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22D8BFD" w14:textId="77777777" w:rsidR="00A6037D" w:rsidRPr="007B7467" w:rsidRDefault="00A6037D">
            <w:pPr>
              <w:spacing w:before="60" w:after="60" w:line="240" w:lineRule="auto"/>
              <w:jc w:val="center"/>
              <w:rPr>
                <w:ins w:id="3996" w:author="Zehui Bai" w:date="2022-03-13T14:09:00Z"/>
                <w:rFonts w:ascii="Arial" w:eastAsia="Calibri" w:hAnsi="Arial" w:cs="Arial"/>
                <w:color w:val="000000" w:themeColor="text1"/>
                <w:kern w:val="24"/>
                <w:sz w:val="20"/>
                <w:szCs w:val="20"/>
                <w:lang w:val="en-US" w:eastAsia="zh-CN"/>
              </w:rPr>
              <w:pPrChange w:id="3997"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399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8600D41" w14:textId="77777777" w:rsidR="00A6037D" w:rsidRPr="007B7467" w:rsidRDefault="00A6037D">
            <w:pPr>
              <w:spacing w:before="60" w:after="60" w:line="240" w:lineRule="auto"/>
              <w:jc w:val="center"/>
              <w:rPr>
                <w:ins w:id="3999" w:author="Zehui Bai" w:date="2022-03-13T14:09:00Z"/>
                <w:rFonts w:ascii="Arial" w:eastAsia="Calibri" w:hAnsi="Arial" w:cs="Arial"/>
                <w:color w:val="000000" w:themeColor="text1"/>
                <w:kern w:val="24"/>
                <w:sz w:val="20"/>
                <w:szCs w:val="20"/>
                <w:lang w:val="en-US" w:eastAsia="zh-CN"/>
              </w:rPr>
              <w:pPrChange w:id="4000" w:author="Zehui Bai" w:date="2022-03-13T14:25:00Z">
                <w:pPr>
                  <w:spacing w:before="36" w:after="36" w:line="240" w:lineRule="auto"/>
                  <w:jc w:val="center"/>
                </w:pPr>
              </w:pPrChange>
            </w:pPr>
          </w:p>
        </w:tc>
      </w:tr>
      <w:tr w:rsidR="004176E2" w:rsidRPr="00067A21" w14:paraId="09A6D7A4" w14:textId="77777777" w:rsidTr="00E96B10">
        <w:trPr>
          <w:trHeight w:val="307"/>
          <w:jc w:val="center"/>
          <w:ins w:id="4001" w:author="Zehui Bai" w:date="2022-03-13T14:10:00Z"/>
          <w:trPrChange w:id="4002"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03"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C5754AB" w14:textId="03AD6DE5" w:rsidR="004176E2" w:rsidRPr="00C13292" w:rsidRDefault="004176E2">
            <w:pPr>
              <w:spacing w:before="60" w:after="60" w:line="240" w:lineRule="auto"/>
              <w:rPr>
                <w:ins w:id="4004" w:author="Zehui Bai" w:date="2022-03-13T14:10:00Z"/>
                <w:rFonts w:ascii="Arial" w:eastAsia="Times New Roman" w:hAnsi="Arial" w:cs="Arial"/>
                <w:sz w:val="20"/>
                <w:szCs w:val="20"/>
                <w:lang w:eastAsia="zh-CN"/>
              </w:rPr>
              <w:pPrChange w:id="4005" w:author="Zehui Bai" w:date="2022-03-13T14:25:00Z">
                <w:pPr>
                  <w:spacing w:before="36" w:after="36" w:line="240" w:lineRule="auto"/>
                </w:pPr>
              </w:pPrChange>
            </w:pPr>
            <w:ins w:id="4006" w:author="Zehui Bai" w:date="2022-03-13T14:10:00Z">
              <w:r w:rsidRPr="00C13292">
                <w:rPr>
                  <w:rFonts w:ascii="Arial" w:eastAsia="Times New Roman" w:hAnsi="Arial" w:cs="Arial"/>
                  <w:sz w:val="20"/>
                  <w:szCs w:val="20"/>
                  <w:lang w:eastAsia="zh-CN"/>
                </w:rPr>
                <w:t xml:space="preserve">            </w:t>
              </w:r>
              <w:r w:rsidRPr="00C13292">
                <w:rPr>
                  <w:rFonts w:ascii="Arial" w:hAnsi="Arial" w:cs="Arial"/>
                  <w:sz w:val="20"/>
                  <w:szCs w:val="20"/>
                </w:rPr>
                <w:t>&lt;1.000</w:t>
              </w:r>
            </w:ins>
          </w:p>
        </w:tc>
        <w:tc>
          <w:tcPr>
            <w:tcW w:w="1579" w:type="dxa"/>
            <w:shd w:val="clear" w:color="auto" w:fill="auto"/>
            <w:tcMar>
              <w:top w:w="15" w:type="dxa"/>
              <w:left w:w="103" w:type="dxa"/>
              <w:bottom w:w="0" w:type="dxa"/>
              <w:right w:w="103" w:type="dxa"/>
            </w:tcMar>
            <w:vAlign w:val="center"/>
            <w:tcPrChange w:id="400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D57EE87" w14:textId="5048BD27" w:rsidR="004176E2" w:rsidRPr="007B7467" w:rsidRDefault="004176E2">
            <w:pPr>
              <w:spacing w:before="60" w:after="60" w:line="240" w:lineRule="auto"/>
              <w:jc w:val="center"/>
              <w:rPr>
                <w:ins w:id="4008" w:author="Zehui Bai" w:date="2022-03-13T14:10:00Z"/>
                <w:rFonts w:ascii="Arial" w:eastAsia="Calibri" w:hAnsi="Arial" w:cs="Arial"/>
                <w:color w:val="000000" w:themeColor="text1"/>
                <w:kern w:val="24"/>
                <w:sz w:val="20"/>
                <w:szCs w:val="20"/>
                <w:lang w:val="en-US" w:eastAsia="zh-CN"/>
              </w:rPr>
              <w:pPrChange w:id="4009" w:author="Zehui Bai" w:date="2022-03-13T14:25:00Z">
                <w:pPr>
                  <w:spacing w:before="36" w:after="36" w:line="240" w:lineRule="auto"/>
                  <w:jc w:val="center"/>
                </w:pPr>
              </w:pPrChange>
            </w:pPr>
            <w:ins w:id="4010" w:author="Zehui Bai" w:date="2022-03-13T14:11: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401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16672AF" w14:textId="118D6EA4" w:rsidR="004176E2" w:rsidRPr="007B7467" w:rsidRDefault="004176E2">
            <w:pPr>
              <w:spacing w:before="60" w:after="60" w:line="240" w:lineRule="auto"/>
              <w:jc w:val="center"/>
              <w:rPr>
                <w:ins w:id="4012" w:author="Zehui Bai" w:date="2022-03-13T14:10:00Z"/>
                <w:rFonts w:ascii="Arial" w:eastAsia="Calibri" w:hAnsi="Arial" w:cs="Arial"/>
                <w:color w:val="000000" w:themeColor="text1"/>
                <w:kern w:val="24"/>
                <w:sz w:val="20"/>
                <w:szCs w:val="20"/>
                <w:lang w:val="en-US" w:eastAsia="zh-CN"/>
              </w:rPr>
              <w:pPrChange w:id="4013" w:author="Zehui Bai" w:date="2022-03-13T14:25:00Z">
                <w:pPr>
                  <w:spacing w:before="36" w:after="36" w:line="240" w:lineRule="auto"/>
                  <w:jc w:val="center"/>
                </w:pPr>
              </w:pPrChange>
            </w:pPr>
            <w:ins w:id="4014" w:author="Zehui Bai" w:date="2022-03-13T14:11: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401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24A5B8B" w14:textId="77777777" w:rsidR="004176E2" w:rsidRPr="007B7467" w:rsidRDefault="004176E2">
            <w:pPr>
              <w:spacing w:before="60" w:after="60" w:line="240" w:lineRule="auto"/>
              <w:jc w:val="center"/>
              <w:rPr>
                <w:ins w:id="4016" w:author="Zehui Bai" w:date="2022-03-13T14:10:00Z"/>
                <w:rFonts w:ascii="Arial" w:eastAsia="Calibri" w:hAnsi="Arial" w:cs="Arial"/>
                <w:color w:val="000000" w:themeColor="text1"/>
                <w:kern w:val="24"/>
                <w:sz w:val="20"/>
                <w:szCs w:val="20"/>
                <w:lang w:val="en-US" w:eastAsia="zh-CN"/>
              </w:rPr>
              <w:pPrChange w:id="4017" w:author="Zehui Bai" w:date="2022-03-13T14:25:00Z">
                <w:pPr>
                  <w:spacing w:before="36" w:after="36" w:line="240" w:lineRule="auto"/>
                  <w:jc w:val="center"/>
                </w:pPr>
              </w:pPrChange>
            </w:pPr>
          </w:p>
        </w:tc>
      </w:tr>
      <w:tr w:rsidR="004176E2" w:rsidRPr="00067A21" w14:paraId="1691034B" w14:textId="77777777" w:rsidTr="00E96B10">
        <w:trPr>
          <w:trHeight w:val="307"/>
          <w:jc w:val="center"/>
          <w:ins w:id="4018" w:author="Zehui Bai" w:date="2022-03-13T14:10:00Z"/>
          <w:trPrChange w:id="4019"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20"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6D2FE4B" w14:textId="362B6EE5" w:rsidR="004176E2" w:rsidRPr="00C13292" w:rsidRDefault="004176E2">
            <w:pPr>
              <w:spacing w:before="60" w:after="60" w:line="240" w:lineRule="auto"/>
              <w:rPr>
                <w:ins w:id="4021" w:author="Zehui Bai" w:date="2022-03-13T14:10:00Z"/>
                <w:rFonts w:ascii="Arial" w:eastAsia="Times New Roman" w:hAnsi="Arial" w:cs="Arial"/>
                <w:sz w:val="20"/>
                <w:szCs w:val="20"/>
                <w:lang w:eastAsia="zh-CN"/>
              </w:rPr>
              <w:pPrChange w:id="4022" w:author="Zehui Bai" w:date="2022-03-13T14:25:00Z">
                <w:pPr>
                  <w:spacing w:before="36" w:after="36" w:line="240" w:lineRule="auto"/>
                </w:pPr>
              </w:pPrChange>
            </w:pPr>
            <w:ins w:id="4023" w:author="Zehui Bai" w:date="2022-03-13T14:10:00Z">
              <w:r w:rsidRPr="00C13292">
                <w:rPr>
                  <w:rFonts w:ascii="Arial" w:eastAsia="Times New Roman" w:hAnsi="Arial" w:cs="Arial"/>
                  <w:sz w:val="20"/>
                  <w:szCs w:val="20"/>
                  <w:lang w:eastAsia="zh-CN"/>
                </w:rPr>
                <w:t xml:space="preserve">            </w:t>
              </w:r>
              <w:r w:rsidRPr="00C13292">
                <w:rPr>
                  <w:rFonts w:ascii="Arial" w:hAnsi="Arial" w:cs="Arial"/>
                  <w:sz w:val="20"/>
                  <w:szCs w:val="20"/>
                </w:rPr>
                <w:t>1.000-2.000</w:t>
              </w:r>
            </w:ins>
          </w:p>
        </w:tc>
        <w:tc>
          <w:tcPr>
            <w:tcW w:w="1579" w:type="dxa"/>
            <w:shd w:val="clear" w:color="auto" w:fill="auto"/>
            <w:tcMar>
              <w:top w:w="15" w:type="dxa"/>
              <w:left w:w="103" w:type="dxa"/>
              <w:bottom w:w="0" w:type="dxa"/>
              <w:right w:w="103" w:type="dxa"/>
            </w:tcMar>
            <w:vAlign w:val="center"/>
            <w:tcPrChange w:id="402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772669B" w14:textId="26496AC0" w:rsidR="004176E2" w:rsidRPr="007B7467" w:rsidRDefault="004176E2">
            <w:pPr>
              <w:spacing w:before="60" w:after="60" w:line="240" w:lineRule="auto"/>
              <w:jc w:val="center"/>
              <w:rPr>
                <w:ins w:id="4025" w:author="Zehui Bai" w:date="2022-03-13T14:10:00Z"/>
                <w:rFonts w:ascii="Arial" w:eastAsia="Calibri" w:hAnsi="Arial" w:cs="Arial"/>
                <w:color w:val="000000" w:themeColor="text1"/>
                <w:kern w:val="24"/>
                <w:sz w:val="20"/>
                <w:szCs w:val="20"/>
                <w:lang w:val="en-US" w:eastAsia="zh-CN"/>
              </w:rPr>
              <w:pPrChange w:id="4026" w:author="Zehui Bai" w:date="2022-03-13T14:25:00Z">
                <w:pPr>
                  <w:spacing w:before="36" w:after="36" w:line="240" w:lineRule="auto"/>
                  <w:jc w:val="center"/>
                </w:pPr>
              </w:pPrChange>
            </w:pPr>
            <w:ins w:id="4027" w:author="Zehui Bai" w:date="2022-03-13T14:10:00Z">
              <w:r w:rsidRPr="004176E2">
                <w:rPr>
                  <w:rFonts w:ascii="Arial" w:eastAsia="Calibri" w:hAnsi="Arial" w:cs="Arial"/>
                  <w:color w:val="000000" w:themeColor="text1"/>
                  <w:kern w:val="24"/>
                  <w:sz w:val="20"/>
                  <w:szCs w:val="20"/>
                  <w:lang w:val="en-US" w:eastAsia="zh-CN"/>
                </w:rPr>
                <w:t>0.43</w:t>
              </w:r>
            </w:ins>
          </w:p>
        </w:tc>
        <w:tc>
          <w:tcPr>
            <w:tcW w:w="1579" w:type="dxa"/>
            <w:shd w:val="clear" w:color="auto" w:fill="auto"/>
            <w:tcMar>
              <w:top w:w="15" w:type="dxa"/>
              <w:left w:w="103" w:type="dxa"/>
              <w:bottom w:w="0" w:type="dxa"/>
              <w:right w:w="103" w:type="dxa"/>
            </w:tcMar>
            <w:vAlign w:val="center"/>
            <w:tcPrChange w:id="402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AD70D3E" w14:textId="059DC7BC" w:rsidR="004176E2" w:rsidRPr="007B7467" w:rsidRDefault="004176E2">
            <w:pPr>
              <w:spacing w:before="60" w:after="60" w:line="240" w:lineRule="auto"/>
              <w:jc w:val="center"/>
              <w:rPr>
                <w:ins w:id="4029" w:author="Zehui Bai" w:date="2022-03-13T14:10:00Z"/>
                <w:rFonts w:ascii="Arial" w:eastAsia="Calibri" w:hAnsi="Arial" w:cs="Arial"/>
                <w:color w:val="000000" w:themeColor="text1"/>
                <w:kern w:val="24"/>
                <w:sz w:val="20"/>
                <w:szCs w:val="20"/>
                <w:lang w:val="en-US" w:eastAsia="zh-CN"/>
              </w:rPr>
              <w:pPrChange w:id="4030" w:author="Zehui Bai" w:date="2022-03-13T14:25:00Z">
                <w:pPr>
                  <w:spacing w:before="36" w:after="36" w:line="240" w:lineRule="auto"/>
                  <w:jc w:val="center"/>
                </w:pPr>
              </w:pPrChange>
            </w:pPr>
            <w:ins w:id="4031" w:author="Zehui Bai" w:date="2022-03-13T14:10:00Z">
              <w:r w:rsidRPr="004176E2">
                <w:rPr>
                  <w:rFonts w:ascii="Arial" w:eastAsia="Calibri" w:hAnsi="Arial" w:cs="Arial"/>
                  <w:color w:val="000000" w:themeColor="text1"/>
                  <w:kern w:val="24"/>
                  <w:sz w:val="20"/>
                  <w:szCs w:val="20"/>
                  <w:lang w:val="en-US" w:eastAsia="zh-CN"/>
                </w:rPr>
                <w:t>0.25 – 0.75</w:t>
              </w:r>
            </w:ins>
          </w:p>
        </w:tc>
        <w:tc>
          <w:tcPr>
            <w:tcW w:w="1579" w:type="dxa"/>
            <w:shd w:val="clear" w:color="auto" w:fill="auto"/>
            <w:tcMar>
              <w:top w:w="15" w:type="dxa"/>
              <w:left w:w="103" w:type="dxa"/>
              <w:bottom w:w="0" w:type="dxa"/>
              <w:right w:w="103" w:type="dxa"/>
            </w:tcMar>
            <w:vAlign w:val="center"/>
            <w:tcPrChange w:id="403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723E18F" w14:textId="0C80C54B" w:rsidR="004176E2" w:rsidRPr="001D1B8E" w:rsidRDefault="004176E2">
            <w:pPr>
              <w:spacing w:before="60" w:after="60" w:line="240" w:lineRule="auto"/>
              <w:jc w:val="center"/>
              <w:rPr>
                <w:ins w:id="4033" w:author="Zehui Bai" w:date="2022-03-13T14:10:00Z"/>
                <w:rFonts w:ascii="Arial" w:eastAsia="Calibri" w:hAnsi="Arial" w:cs="Arial"/>
                <w:b/>
                <w:bCs/>
                <w:color w:val="000000" w:themeColor="text1"/>
                <w:kern w:val="24"/>
                <w:sz w:val="20"/>
                <w:szCs w:val="20"/>
                <w:lang w:val="en-US" w:eastAsia="zh-CN"/>
                <w:rPrChange w:id="4034" w:author="Zehui Bai" w:date="2022-03-13T14:11:00Z">
                  <w:rPr>
                    <w:ins w:id="4035" w:author="Zehui Bai" w:date="2022-03-13T14:10:00Z"/>
                    <w:rFonts w:ascii="Arial" w:eastAsia="Calibri" w:hAnsi="Arial" w:cs="Arial"/>
                    <w:color w:val="000000" w:themeColor="text1"/>
                    <w:kern w:val="24"/>
                    <w:sz w:val="20"/>
                    <w:szCs w:val="20"/>
                    <w:lang w:val="en-US" w:eastAsia="zh-CN"/>
                  </w:rPr>
                </w:rPrChange>
              </w:rPr>
              <w:pPrChange w:id="4036" w:author="Zehui Bai" w:date="2022-03-13T14:25:00Z">
                <w:pPr>
                  <w:spacing w:before="36" w:after="36" w:line="240" w:lineRule="auto"/>
                  <w:jc w:val="center"/>
                </w:pPr>
              </w:pPrChange>
            </w:pPr>
            <w:ins w:id="4037" w:author="Zehui Bai" w:date="2022-03-13T14:10:00Z">
              <w:r w:rsidRPr="001D1B8E">
                <w:rPr>
                  <w:rFonts w:ascii="Arial" w:eastAsia="Calibri" w:hAnsi="Arial" w:cs="Arial"/>
                  <w:b/>
                  <w:bCs/>
                  <w:color w:val="000000" w:themeColor="text1"/>
                  <w:kern w:val="24"/>
                  <w:sz w:val="20"/>
                  <w:szCs w:val="20"/>
                  <w:lang w:val="en-US" w:eastAsia="zh-CN"/>
                  <w:rPrChange w:id="4038" w:author="Zehui Bai" w:date="2022-03-13T14:11:00Z">
                    <w:rPr>
                      <w:rFonts w:ascii="Arial" w:eastAsia="Calibri" w:hAnsi="Arial" w:cs="Arial"/>
                      <w:color w:val="000000" w:themeColor="text1"/>
                      <w:kern w:val="24"/>
                      <w:sz w:val="20"/>
                      <w:szCs w:val="20"/>
                      <w:lang w:val="en-US" w:eastAsia="zh-CN"/>
                    </w:rPr>
                  </w:rPrChange>
                </w:rPr>
                <w:t>0.003</w:t>
              </w:r>
            </w:ins>
          </w:p>
        </w:tc>
      </w:tr>
      <w:tr w:rsidR="004176E2" w:rsidRPr="00067A21" w14:paraId="26BAA092" w14:textId="77777777" w:rsidTr="00E96B10">
        <w:trPr>
          <w:trHeight w:val="307"/>
          <w:jc w:val="center"/>
          <w:ins w:id="4039" w:author="Zehui Bai" w:date="2022-03-13T14:10:00Z"/>
          <w:trPrChange w:id="4040"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41"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1A4F7E7E" w14:textId="05FC3D40" w:rsidR="004176E2" w:rsidRPr="00C13292" w:rsidRDefault="004176E2">
            <w:pPr>
              <w:spacing w:before="60" w:after="60" w:line="240" w:lineRule="auto"/>
              <w:rPr>
                <w:ins w:id="4042" w:author="Zehui Bai" w:date="2022-03-13T14:10:00Z"/>
                <w:rFonts w:ascii="Arial" w:eastAsia="Times New Roman" w:hAnsi="Arial" w:cs="Arial"/>
                <w:sz w:val="20"/>
                <w:szCs w:val="20"/>
                <w:lang w:eastAsia="zh-CN"/>
              </w:rPr>
              <w:pPrChange w:id="4043" w:author="Zehui Bai" w:date="2022-03-13T14:25:00Z">
                <w:pPr>
                  <w:spacing w:before="36" w:after="36" w:line="240" w:lineRule="auto"/>
                </w:pPr>
              </w:pPrChange>
            </w:pPr>
            <w:ins w:id="4044" w:author="Zehui Bai" w:date="2022-03-13T14:10:00Z">
              <w:r w:rsidRPr="00C13292">
                <w:rPr>
                  <w:rFonts w:ascii="Arial" w:eastAsia="Times New Roman" w:hAnsi="Arial" w:cs="Arial"/>
                  <w:sz w:val="20"/>
                  <w:szCs w:val="20"/>
                  <w:lang w:eastAsia="zh-CN"/>
                </w:rPr>
                <w:t xml:space="preserve">            </w:t>
              </w:r>
              <w:r w:rsidRPr="00C13292">
                <w:rPr>
                  <w:rFonts w:ascii="Arial" w:hAnsi="Arial" w:cs="Arial"/>
                  <w:sz w:val="20"/>
                  <w:szCs w:val="20"/>
                </w:rPr>
                <w:t>2.000-4.000</w:t>
              </w:r>
            </w:ins>
          </w:p>
        </w:tc>
        <w:tc>
          <w:tcPr>
            <w:tcW w:w="1579" w:type="dxa"/>
            <w:shd w:val="clear" w:color="auto" w:fill="auto"/>
            <w:tcMar>
              <w:top w:w="15" w:type="dxa"/>
              <w:left w:w="103" w:type="dxa"/>
              <w:bottom w:w="0" w:type="dxa"/>
              <w:right w:w="103" w:type="dxa"/>
            </w:tcMar>
            <w:vAlign w:val="center"/>
            <w:tcPrChange w:id="404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6B477A5" w14:textId="7A982B7F" w:rsidR="004176E2" w:rsidRPr="007B7467" w:rsidRDefault="004176E2">
            <w:pPr>
              <w:spacing w:before="60" w:after="60" w:line="240" w:lineRule="auto"/>
              <w:jc w:val="center"/>
              <w:rPr>
                <w:ins w:id="4046" w:author="Zehui Bai" w:date="2022-03-13T14:10:00Z"/>
                <w:rFonts w:ascii="Arial" w:eastAsia="Calibri" w:hAnsi="Arial" w:cs="Arial"/>
                <w:color w:val="000000" w:themeColor="text1"/>
                <w:kern w:val="24"/>
                <w:sz w:val="20"/>
                <w:szCs w:val="20"/>
                <w:lang w:val="en-US" w:eastAsia="zh-CN"/>
              </w:rPr>
              <w:pPrChange w:id="4047" w:author="Zehui Bai" w:date="2022-03-13T14:25:00Z">
                <w:pPr>
                  <w:spacing w:before="36" w:after="36" w:line="240" w:lineRule="auto"/>
                  <w:jc w:val="center"/>
                </w:pPr>
              </w:pPrChange>
            </w:pPr>
            <w:ins w:id="4048" w:author="Zehui Bai" w:date="2022-03-13T14:10:00Z">
              <w:r w:rsidRPr="004176E2">
                <w:rPr>
                  <w:rFonts w:ascii="Arial" w:eastAsia="Calibri" w:hAnsi="Arial" w:cs="Arial"/>
                  <w:color w:val="000000" w:themeColor="text1"/>
                  <w:kern w:val="24"/>
                  <w:sz w:val="20"/>
                  <w:szCs w:val="20"/>
                  <w:lang w:val="en-US" w:eastAsia="zh-CN"/>
                </w:rPr>
                <w:t>0.45</w:t>
              </w:r>
            </w:ins>
          </w:p>
        </w:tc>
        <w:tc>
          <w:tcPr>
            <w:tcW w:w="1579" w:type="dxa"/>
            <w:shd w:val="clear" w:color="auto" w:fill="auto"/>
            <w:tcMar>
              <w:top w:w="15" w:type="dxa"/>
              <w:left w:w="103" w:type="dxa"/>
              <w:bottom w:w="0" w:type="dxa"/>
              <w:right w:w="103" w:type="dxa"/>
            </w:tcMar>
            <w:vAlign w:val="center"/>
            <w:tcPrChange w:id="404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45EE6E9" w14:textId="3D77C4AD" w:rsidR="004176E2" w:rsidRPr="007B7467" w:rsidRDefault="004176E2">
            <w:pPr>
              <w:spacing w:before="60" w:after="60" w:line="240" w:lineRule="auto"/>
              <w:jc w:val="center"/>
              <w:rPr>
                <w:ins w:id="4050" w:author="Zehui Bai" w:date="2022-03-13T14:10:00Z"/>
                <w:rFonts w:ascii="Arial" w:eastAsia="Calibri" w:hAnsi="Arial" w:cs="Arial"/>
                <w:color w:val="000000" w:themeColor="text1"/>
                <w:kern w:val="24"/>
                <w:sz w:val="20"/>
                <w:szCs w:val="20"/>
                <w:lang w:val="en-US" w:eastAsia="zh-CN"/>
              </w:rPr>
              <w:pPrChange w:id="4051" w:author="Zehui Bai" w:date="2022-03-13T14:25:00Z">
                <w:pPr>
                  <w:spacing w:before="36" w:after="36" w:line="240" w:lineRule="auto"/>
                  <w:jc w:val="center"/>
                </w:pPr>
              </w:pPrChange>
            </w:pPr>
            <w:ins w:id="4052" w:author="Zehui Bai" w:date="2022-03-13T14:10:00Z">
              <w:r w:rsidRPr="004176E2">
                <w:rPr>
                  <w:rFonts w:ascii="Arial" w:eastAsia="Calibri" w:hAnsi="Arial" w:cs="Arial"/>
                  <w:color w:val="000000" w:themeColor="text1"/>
                  <w:kern w:val="24"/>
                  <w:sz w:val="20"/>
                  <w:szCs w:val="20"/>
                  <w:lang w:val="en-US" w:eastAsia="zh-CN"/>
                </w:rPr>
                <w:t>0.25 – 0.85</w:t>
              </w:r>
            </w:ins>
          </w:p>
        </w:tc>
        <w:tc>
          <w:tcPr>
            <w:tcW w:w="1579" w:type="dxa"/>
            <w:shd w:val="clear" w:color="auto" w:fill="auto"/>
            <w:tcMar>
              <w:top w:w="15" w:type="dxa"/>
              <w:left w:w="103" w:type="dxa"/>
              <w:bottom w:w="0" w:type="dxa"/>
              <w:right w:w="103" w:type="dxa"/>
            </w:tcMar>
            <w:vAlign w:val="center"/>
            <w:tcPrChange w:id="4053"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7CD36C3" w14:textId="18F33E9A" w:rsidR="004176E2" w:rsidRPr="001D1B8E" w:rsidRDefault="004176E2">
            <w:pPr>
              <w:spacing w:before="60" w:after="60" w:line="240" w:lineRule="auto"/>
              <w:jc w:val="center"/>
              <w:rPr>
                <w:ins w:id="4054" w:author="Zehui Bai" w:date="2022-03-13T14:10:00Z"/>
                <w:rFonts w:ascii="Arial" w:eastAsia="Calibri" w:hAnsi="Arial" w:cs="Arial"/>
                <w:b/>
                <w:bCs/>
                <w:color w:val="000000" w:themeColor="text1"/>
                <w:kern w:val="24"/>
                <w:sz w:val="20"/>
                <w:szCs w:val="20"/>
                <w:lang w:val="en-US" w:eastAsia="zh-CN"/>
                <w:rPrChange w:id="4055" w:author="Zehui Bai" w:date="2022-03-13T14:11:00Z">
                  <w:rPr>
                    <w:ins w:id="4056" w:author="Zehui Bai" w:date="2022-03-13T14:10:00Z"/>
                    <w:rFonts w:ascii="Arial" w:eastAsia="Calibri" w:hAnsi="Arial" w:cs="Arial"/>
                    <w:color w:val="000000" w:themeColor="text1"/>
                    <w:kern w:val="24"/>
                    <w:sz w:val="20"/>
                    <w:szCs w:val="20"/>
                    <w:lang w:val="en-US" w:eastAsia="zh-CN"/>
                  </w:rPr>
                </w:rPrChange>
              </w:rPr>
              <w:pPrChange w:id="4057" w:author="Zehui Bai" w:date="2022-03-13T14:25:00Z">
                <w:pPr>
                  <w:spacing w:before="36" w:after="36" w:line="240" w:lineRule="auto"/>
                  <w:jc w:val="center"/>
                </w:pPr>
              </w:pPrChange>
            </w:pPr>
            <w:ins w:id="4058" w:author="Zehui Bai" w:date="2022-03-13T14:11:00Z">
              <w:r w:rsidRPr="001D1B8E">
                <w:rPr>
                  <w:rFonts w:ascii="Arial" w:eastAsia="Calibri" w:hAnsi="Arial" w:cs="Arial"/>
                  <w:b/>
                  <w:bCs/>
                  <w:color w:val="000000" w:themeColor="text1"/>
                  <w:kern w:val="24"/>
                  <w:sz w:val="20"/>
                  <w:szCs w:val="20"/>
                  <w:lang w:val="en-US" w:eastAsia="zh-CN"/>
                  <w:rPrChange w:id="4059" w:author="Zehui Bai" w:date="2022-03-13T14:11:00Z">
                    <w:rPr>
                      <w:rFonts w:ascii="Arial" w:eastAsia="Calibri" w:hAnsi="Arial" w:cs="Arial"/>
                      <w:color w:val="000000" w:themeColor="text1"/>
                      <w:kern w:val="24"/>
                      <w:sz w:val="20"/>
                      <w:szCs w:val="20"/>
                      <w:lang w:val="en-US" w:eastAsia="zh-CN"/>
                    </w:rPr>
                  </w:rPrChange>
                </w:rPr>
                <w:t>0.011</w:t>
              </w:r>
            </w:ins>
          </w:p>
        </w:tc>
      </w:tr>
      <w:tr w:rsidR="004176E2" w:rsidRPr="00067A21" w14:paraId="17FA01E8" w14:textId="77777777" w:rsidTr="00E96B10">
        <w:trPr>
          <w:trHeight w:val="307"/>
          <w:jc w:val="center"/>
          <w:ins w:id="4060" w:author="Zehui Bai" w:date="2022-03-13T14:10:00Z"/>
          <w:trPrChange w:id="4061"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62"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C4ED018" w14:textId="1C202C1B" w:rsidR="004176E2" w:rsidRPr="00C13292" w:rsidRDefault="004176E2">
            <w:pPr>
              <w:spacing w:before="60" w:after="60" w:line="240" w:lineRule="auto"/>
              <w:rPr>
                <w:ins w:id="4063" w:author="Zehui Bai" w:date="2022-03-13T14:10:00Z"/>
                <w:rFonts w:ascii="Arial" w:eastAsia="Times New Roman" w:hAnsi="Arial" w:cs="Arial"/>
                <w:sz w:val="20"/>
                <w:szCs w:val="20"/>
                <w:lang w:eastAsia="zh-CN"/>
              </w:rPr>
              <w:pPrChange w:id="4064" w:author="Zehui Bai" w:date="2022-03-13T14:25:00Z">
                <w:pPr>
                  <w:spacing w:before="36" w:after="36" w:line="240" w:lineRule="auto"/>
                </w:pPr>
              </w:pPrChange>
            </w:pPr>
            <w:ins w:id="4065" w:author="Zehui Bai" w:date="2022-03-13T14:10:00Z">
              <w:r w:rsidRPr="00C13292">
                <w:rPr>
                  <w:rFonts w:ascii="Arial" w:eastAsia="Times New Roman" w:hAnsi="Arial" w:cs="Arial"/>
                  <w:sz w:val="20"/>
                  <w:szCs w:val="20"/>
                  <w:lang w:eastAsia="zh-CN"/>
                </w:rPr>
                <w:t xml:space="preserve">            </w:t>
              </w:r>
              <w:r w:rsidRPr="00C13292">
                <w:rPr>
                  <w:rFonts w:ascii="Arial" w:hAnsi="Arial" w:cs="Arial"/>
                  <w:sz w:val="20"/>
                  <w:szCs w:val="20"/>
                </w:rPr>
                <w:t>&gt;4.000</w:t>
              </w:r>
            </w:ins>
          </w:p>
        </w:tc>
        <w:tc>
          <w:tcPr>
            <w:tcW w:w="1579" w:type="dxa"/>
            <w:shd w:val="clear" w:color="auto" w:fill="auto"/>
            <w:tcMar>
              <w:top w:w="15" w:type="dxa"/>
              <w:left w:w="103" w:type="dxa"/>
              <w:bottom w:w="0" w:type="dxa"/>
              <w:right w:w="103" w:type="dxa"/>
            </w:tcMar>
            <w:vAlign w:val="center"/>
            <w:tcPrChange w:id="4066"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691DFA4" w14:textId="39428EF9" w:rsidR="004176E2" w:rsidRPr="007B7467" w:rsidRDefault="004176E2">
            <w:pPr>
              <w:spacing w:before="60" w:after="60" w:line="240" w:lineRule="auto"/>
              <w:jc w:val="center"/>
              <w:rPr>
                <w:ins w:id="4067" w:author="Zehui Bai" w:date="2022-03-13T14:10:00Z"/>
                <w:rFonts w:ascii="Arial" w:eastAsia="Calibri" w:hAnsi="Arial" w:cs="Arial"/>
                <w:color w:val="000000" w:themeColor="text1"/>
                <w:kern w:val="24"/>
                <w:sz w:val="20"/>
                <w:szCs w:val="20"/>
                <w:lang w:val="en-US" w:eastAsia="zh-CN"/>
              </w:rPr>
              <w:pPrChange w:id="4068" w:author="Zehui Bai" w:date="2022-03-13T14:25:00Z">
                <w:pPr>
                  <w:spacing w:before="36" w:after="36" w:line="240" w:lineRule="auto"/>
                  <w:jc w:val="center"/>
                </w:pPr>
              </w:pPrChange>
            </w:pPr>
            <w:ins w:id="4069" w:author="Zehui Bai" w:date="2022-03-13T14:10:00Z">
              <w:r w:rsidRPr="004176E2">
                <w:rPr>
                  <w:rFonts w:ascii="Arial" w:eastAsia="Calibri" w:hAnsi="Arial" w:cs="Arial"/>
                  <w:color w:val="000000" w:themeColor="text1"/>
                  <w:kern w:val="24"/>
                  <w:sz w:val="20"/>
                  <w:szCs w:val="20"/>
                  <w:lang w:val="en-US" w:eastAsia="zh-CN"/>
                </w:rPr>
                <w:t>0.19</w:t>
              </w:r>
            </w:ins>
          </w:p>
        </w:tc>
        <w:tc>
          <w:tcPr>
            <w:tcW w:w="1579" w:type="dxa"/>
            <w:shd w:val="clear" w:color="auto" w:fill="auto"/>
            <w:tcMar>
              <w:top w:w="15" w:type="dxa"/>
              <w:left w:w="103" w:type="dxa"/>
              <w:bottom w:w="0" w:type="dxa"/>
              <w:right w:w="103" w:type="dxa"/>
            </w:tcMar>
            <w:vAlign w:val="center"/>
            <w:tcPrChange w:id="407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53D75E3" w14:textId="0B56CA8C" w:rsidR="004176E2" w:rsidRPr="007B7467" w:rsidRDefault="004176E2">
            <w:pPr>
              <w:spacing w:before="60" w:after="60" w:line="240" w:lineRule="auto"/>
              <w:jc w:val="center"/>
              <w:rPr>
                <w:ins w:id="4071" w:author="Zehui Bai" w:date="2022-03-13T14:10:00Z"/>
                <w:rFonts w:ascii="Arial" w:eastAsia="Calibri" w:hAnsi="Arial" w:cs="Arial"/>
                <w:color w:val="000000" w:themeColor="text1"/>
                <w:kern w:val="24"/>
                <w:sz w:val="20"/>
                <w:szCs w:val="20"/>
                <w:lang w:val="en-US" w:eastAsia="zh-CN"/>
              </w:rPr>
              <w:pPrChange w:id="4072" w:author="Zehui Bai" w:date="2022-03-13T14:25:00Z">
                <w:pPr>
                  <w:spacing w:before="36" w:after="36" w:line="240" w:lineRule="auto"/>
                  <w:jc w:val="center"/>
                </w:pPr>
              </w:pPrChange>
            </w:pPr>
            <w:ins w:id="4073" w:author="Zehui Bai" w:date="2022-03-13T14:10:00Z">
              <w:r w:rsidRPr="004176E2">
                <w:rPr>
                  <w:rFonts w:ascii="Arial" w:eastAsia="Calibri" w:hAnsi="Arial" w:cs="Arial"/>
                  <w:color w:val="000000" w:themeColor="text1"/>
                  <w:kern w:val="24"/>
                  <w:sz w:val="20"/>
                  <w:szCs w:val="20"/>
                  <w:lang w:val="en-US" w:eastAsia="zh-CN"/>
                </w:rPr>
                <w:t>0.08 – 0.44</w:t>
              </w:r>
            </w:ins>
          </w:p>
        </w:tc>
        <w:tc>
          <w:tcPr>
            <w:tcW w:w="1579" w:type="dxa"/>
            <w:shd w:val="clear" w:color="auto" w:fill="auto"/>
            <w:tcMar>
              <w:top w:w="15" w:type="dxa"/>
              <w:left w:w="103" w:type="dxa"/>
              <w:bottom w:w="0" w:type="dxa"/>
              <w:right w:w="103" w:type="dxa"/>
            </w:tcMar>
            <w:vAlign w:val="center"/>
            <w:tcPrChange w:id="407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1E0611B" w14:textId="78E654D2" w:rsidR="004176E2" w:rsidRPr="001D1B8E" w:rsidRDefault="004176E2">
            <w:pPr>
              <w:spacing w:before="60" w:after="60" w:line="240" w:lineRule="auto"/>
              <w:jc w:val="center"/>
              <w:rPr>
                <w:ins w:id="4075" w:author="Zehui Bai" w:date="2022-03-13T14:10:00Z"/>
                <w:rFonts w:ascii="Arial" w:eastAsia="Calibri" w:hAnsi="Arial" w:cs="Arial"/>
                <w:b/>
                <w:bCs/>
                <w:color w:val="000000" w:themeColor="text1"/>
                <w:kern w:val="24"/>
                <w:sz w:val="20"/>
                <w:szCs w:val="20"/>
                <w:lang w:val="en-US" w:eastAsia="zh-CN"/>
                <w:rPrChange w:id="4076" w:author="Zehui Bai" w:date="2022-03-13T14:11:00Z">
                  <w:rPr>
                    <w:ins w:id="4077" w:author="Zehui Bai" w:date="2022-03-13T14:10:00Z"/>
                    <w:rFonts w:ascii="Arial" w:eastAsia="Calibri" w:hAnsi="Arial" w:cs="Arial"/>
                    <w:color w:val="000000" w:themeColor="text1"/>
                    <w:kern w:val="24"/>
                    <w:sz w:val="20"/>
                    <w:szCs w:val="20"/>
                    <w:lang w:val="en-US" w:eastAsia="zh-CN"/>
                  </w:rPr>
                </w:rPrChange>
              </w:rPr>
              <w:pPrChange w:id="4078" w:author="Zehui Bai" w:date="2022-03-13T14:25:00Z">
                <w:pPr>
                  <w:spacing w:before="36" w:after="36" w:line="240" w:lineRule="auto"/>
                  <w:jc w:val="center"/>
                </w:pPr>
              </w:pPrChange>
            </w:pPr>
            <w:ins w:id="4079" w:author="Zehui Bai" w:date="2022-03-13T14:10:00Z">
              <w:r w:rsidRPr="001D1B8E">
                <w:rPr>
                  <w:rFonts w:ascii="Arial" w:eastAsia="Calibri" w:hAnsi="Arial" w:cs="Arial"/>
                  <w:b/>
                  <w:bCs/>
                  <w:color w:val="000000" w:themeColor="text1"/>
                  <w:kern w:val="24"/>
                  <w:sz w:val="20"/>
                  <w:szCs w:val="20"/>
                  <w:lang w:val="en-US" w:eastAsia="zh-CN"/>
                  <w:rPrChange w:id="4080" w:author="Zehui Bai" w:date="2022-03-13T14:11:00Z">
                    <w:rPr>
                      <w:rFonts w:ascii="Arial" w:eastAsia="Calibri" w:hAnsi="Arial" w:cs="Arial"/>
                      <w:color w:val="000000" w:themeColor="text1"/>
                      <w:kern w:val="24"/>
                      <w:sz w:val="20"/>
                      <w:szCs w:val="20"/>
                      <w:lang w:val="en-US" w:eastAsia="zh-CN"/>
                    </w:rPr>
                  </w:rPrChange>
                </w:rPr>
                <w:t>&lt;0.001</w:t>
              </w:r>
            </w:ins>
          </w:p>
        </w:tc>
      </w:tr>
      <w:tr w:rsidR="004176E2" w:rsidRPr="00067A21" w14:paraId="2726FF37" w14:textId="77777777" w:rsidTr="00E96B10">
        <w:trPr>
          <w:trHeight w:val="307"/>
          <w:jc w:val="center"/>
          <w:ins w:id="4081" w:author="Zehui Bai" w:date="2022-03-13T14:10:00Z"/>
          <w:trPrChange w:id="4082"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83"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4DBDA6E" w14:textId="40D0CBDF" w:rsidR="004176E2" w:rsidRPr="00C13292" w:rsidRDefault="004176E2">
            <w:pPr>
              <w:spacing w:before="60" w:after="60" w:line="240" w:lineRule="auto"/>
              <w:rPr>
                <w:ins w:id="4084" w:author="Zehui Bai" w:date="2022-03-13T14:10:00Z"/>
                <w:rFonts w:ascii="Arial" w:eastAsia="Times New Roman" w:hAnsi="Arial" w:cs="Arial"/>
                <w:sz w:val="20"/>
                <w:szCs w:val="20"/>
                <w:lang w:eastAsia="zh-CN"/>
              </w:rPr>
              <w:pPrChange w:id="4085" w:author="Zehui Bai" w:date="2022-03-13T14:25:00Z">
                <w:pPr>
                  <w:spacing w:before="36" w:after="36" w:line="240" w:lineRule="auto"/>
                </w:pPr>
              </w:pPrChange>
            </w:pPr>
            <w:ins w:id="4086" w:author="Zehui Bai" w:date="2022-03-13T14:10:00Z">
              <w:r w:rsidRPr="00C13292">
                <w:rPr>
                  <w:rFonts w:ascii="Arial" w:eastAsiaTheme="minorEastAsia" w:hAnsi="Arial" w:cs="Arial"/>
                  <w:b/>
                  <w:bCs/>
                  <w:sz w:val="20"/>
                  <w:szCs w:val="20"/>
                </w:rPr>
                <w:t>Household size</w:t>
              </w:r>
            </w:ins>
          </w:p>
        </w:tc>
        <w:tc>
          <w:tcPr>
            <w:tcW w:w="1579" w:type="dxa"/>
            <w:shd w:val="clear" w:color="auto" w:fill="auto"/>
            <w:tcMar>
              <w:top w:w="15" w:type="dxa"/>
              <w:left w:w="103" w:type="dxa"/>
              <w:bottom w:w="0" w:type="dxa"/>
              <w:right w:w="103" w:type="dxa"/>
            </w:tcMar>
            <w:vAlign w:val="center"/>
            <w:tcPrChange w:id="408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15777C4" w14:textId="77777777" w:rsidR="004176E2" w:rsidRPr="007B7467" w:rsidRDefault="004176E2">
            <w:pPr>
              <w:spacing w:before="60" w:after="60" w:line="240" w:lineRule="auto"/>
              <w:jc w:val="center"/>
              <w:rPr>
                <w:ins w:id="4088" w:author="Zehui Bai" w:date="2022-03-13T14:10:00Z"/>
                <w:rFonts w:ascii="Arial" w:eastAsia="Calibri" w:hAnsi="Arial" w:cs="Arial"/>
                <w:color w:val="000000" w:themeColor="text1"/>
                <w:kern w:val="24"/>
                <w:sz w:val="20"/>
                <w:szCs w:val="20"/>
                <w:lang w:val="en-US" w:eastAsia="zh-CN"/>
              </w:rPr>
              <w:pPrChange w:id="4089"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409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39A70D2" w14:textId="77777777" w:rsidR="004176E2" w:rsidRPr="007B7467" w:rsidRDefault="004176E2">
            <w:pPr>
              <w:spacing w:before="60" w:after="60" w:line="240" w:lineRule="auto"/>
              <w:jc w:val="center"/>
              <w:rPr>
                <w:ins w:id="4091" w:author="Zehui Bai" w:date="2022-03-13T14:10:00Z"/>
                <w:rFonts w:ascii="Arial" w:eastAsia="Calibri" w:hAnsi="Arial" w:cs="Arial"/>
                <w:color w:val="000000" w:themeColor="text1"/>
                <w:kern w:val="24"/>
                <w:sz w:val="20"/>
                <w:szCs w:val="20"/>
                <w:lang w:val="en-US" w:eastAsia="zh-CN"/>
              </w:rPr>
              <w:pPrChange w:id="4092"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tcPrChange w:id="4093"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6E7013B" w14:textId="77777777" w:rsidR="004176E2" w:rsidRPr="007B7467" w:rsidRDefault="004176E2">
            <w:pPr>
              <w:spacing w:before="60" w:after="60" w:line="240" w:lineRule="auto"/>
              <w:jc w:val="center"/>
              <w:rPr>
                <w:ins w:id="4094" w:author="Zehui Bai" w:date="2022-03-13T14:10:00Z"/>
                <w:rFonts w:ascii="Arial" w:eastAsia="Calibri" w:hAnsi="Arial" w:cs="Arial"/>
                <w:color w:val="000000" w:themeColor="text1"/>
                <w:kern w:val="24"/>
                <w:sz w:val="20"/>
                <w:szCs w:val="20"/>
                <w:lang w:val="en-US" w:eastAsia="zh-CN"/>
              </w:rPr>
              <w:pPrChange w:id="4095" w:author="Zehui Bai" w:date="2022-03-13T14:25:00Z">
                <w:pPr>
                  <w:spacing w:before="36" w:after="36" w:line="240" w:lineRule="auto"/>
                  <w:jc w:val="center"/>
                </w:pPr>
              </w:pPrChange>
            </w:pPr>
          </w:p>
        </w:tc>
      </w:tr>
      <w:tr w:rsidR="00313184" w:rsidRPr="00067A21" w14:paraId="451F1DE2" w14:textId="77777777" w:rsidTr="00E96B10">
        <w:trPr>
          <w:trHeight w:val="307"/>
          <w:jc w:val="center"/>
          <w:ins w:id="4096" w:author="Zehui Bai" w:date="2022-03-13T14:10:00Z"/>
          <w:trPrChange w:id="4097"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098"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3F2BE85" w14:textId="172C2E69" w:rsidR="00313184" w:rsidRPr="00C13292" w:rsidRDefault="00313184">
            <w:pPr>
              <w:spacing w:before="60" w:after="60" w:line="240" w:lineRule="auto"/>
              <w:rPr>
                <w:ins w:id="4099" w:author="Zehui Bai" w:date="2022-03-13T14:10:00Z"/>
                <w:rFonts w:ascii="Arial" w:eastAsia="Times New Roman" w:hAnsi="Arial" w:cs="Arial"/>
                <w:sz w:val="20"/>
                <w:szCs w:val="20"/>
                <w:lang w:eastAsia="zh-CN"/>
              </w:rPr>
              <w:pPrChange w:id="4100" w:author="Zehui Bai" w:date="2022-03-13T14:25:00Z">
                <w:pPr>
                  <w:spacing w:before="36" w:after="36" w:line="240" w:lineRule="auto"/>
                </w:pPr>
              </w:pPrChange>
            </w:pPr>
            <w:ins w:id="4101" w:author="Zehui Bai" w:date="2022-03-13T14:10:00Z">
              <w:r w:rsidRPr="00C13292">
                <w:rPr>
                  <w:rFonts w:ascii="Arial" w:eastAsia="Times New Roman" w:hAnsi="Arial" w:cs="Arial"/>
                  <w:sz w:val="20"/>
                  <w:szCs w:val="20"/>
                  <w:lang w:eastAsia="zh-CN"/>
                </w:rPr>
                <w:t xml:space="preserve">            </w:t>
              </w:r>
              <w:r w:rsidRPr="00C13292">
                <w:rPr>
                  <w:rFonts w:ascii="Arial" w:eastAsiaTheme="minorEastAsia" w:hAnsi="Arial" w:cs="Arial"/>
                  <w:sz w:val="20"/>
                  <w:szCs w:val="20"/>
                </w:rPr>
                <w:t>Live alone</w:t>
              </w:r>
            </w:ins>
          </w:p>
        </w:tc>
        <w:tc>
          <w:tcPr>
            <w:tcW w:w="1579" w:type="dxa"/>
            <w:shd w:val="clear" w:color="auto" w:fill="auto"/>
            <w:tcMar>
              <w:top w:w="15" w:type="dxa"/>
              <w:left w:w="103" w:type="dxa"/>
              <w:bottom w:w="0" w:type="dxa"/>
              <w:right w:w="103" w:type="dxa"/>
            </w:tcMar>
            <w:vAlign w:val="center"/>
            <w:tcPrChange w:id="4102"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283C0AB" w14:textId="4B6E5F8F" w:rsidR="00313184" w:rsidRPr="007B7467" w:rsidRDefault="00313184">
            <w:pPr>
              <w:spacing w:before="60" w:after="60" w:line="240" w:lineRule="auto"/>
              <w:jc w:val="center"/>
              <w:rPr>
                <w:ins w:id="4103" w:author="Zehui Bai" w:date="2022-03-13T14:10:00Z"/>
                <w:rFonts w:ascii="Arial" w:eastAsia="Calibri" w:hAnsi="Arial" w:cs="Arial"/>
                <w:color w:val="000000" w:themeColor="text1"/>
                <w:kern w:val="24"/>
                <w:sz w:val="20"/>
                <w:szCs w:val="20"/>
                <w:lang w:val="en-US" w:eastAsia="zh-CN"/>
              </w:rPr>
              <w:pPrChange w:id="4104" w:author="Zehui Bai" w:date="2022-03-13T14:25:00Z">
                <w:pPr>
                  <w:spacing w:before="36" w:after="36" w:line="240" w:lineRule="auto"/>
                  <w:jc w:val="center"/>
                </w:pPr>
              </w:pPrChange>
            </w:pPr>
            <w:ins w:id="4105" w:author="Zehui Bai" w:date="2022-03-13T14:11:00Z">
              <w:r w:rsidRPr="00C13292">
                <w:rPr>
                  <w:rFonts w:ascii="Arial" w:eastAsia="Times New Roman" w:hAnsi="Arial" w:cs="Arial"/>
                  <w:sz w:val="20"/>
                  <w:szCs w:val="20"/>
                  <w:lang w:eastAsia="zh-CN"/>
                </w:rPr>
                <w:t>1.00</w:t>
              </w:r>
            </w:ins>
          </w:p>
        </w:tc>
        <w:tc>
          <w:tcPr>
            <w:tcW w:w="1579" w:type="dxa"/>
            <w:shd w:val="clear" w:color="auto" w:fill="auto"/>
            <w:tcMar>
              <w:top w:w="15" w:type="dxa"/>
              <w:left w:w="103" w:type="dxa"/>
              <w:bottom w:w="0" w:type="dxa"/>
              <w:right w:w="103" w:type="dxa"/>
            </w:tcMar>
            <w:vAlign w:val="center"/>
            <w:tcPrChange w:id="4106"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3833D7C" w14:textId="6454BE0C" w:rsidR="00313184" w:rsidRPr="007B7467" w:rsidRDefault="00313184">
            <w:pPr>
              <w:spacing w:before="60" w:after="60" w:line="240" w:lineRule="auto"/>
              <w:jc w:val="center"/>
              <w:rPr>
                <w:ins w:id="4107" w:author="Zehui Bai" w:date="2022-03-13T14:10:00Z"/>
                <w:rFonts w:ascii="Arial" w:eastAsia="Calibri" w:hAnsi="Arial" w:cs="Arial"/>
                <w:color w:val="000000" w:themeColor="text1"/>
                <w:kern w:val="24"/>
                <w:sz w:val="20"/>
                <w:szCs w:val="20"/>
                <w:lang w:val="en-US" w:eastAsia="zh-CN"/>
              </w:rPr>
              <w:pPrChange w:id="4108" w:author="Zehui Bai" w:date="2022-03-13T14:25:00Z">
                <w:pPr>
                  <w:spacing w:before="36" w:after="36" w:line="240" w:lineRule="auto"/>
                  <w:jc w:val="center"/>
                </w:pPr>
              </w:pPrChange>
            </w:pPr>
            <w:ins w:id="4109" w:author="Zehui Bai" w:date="2022-03-13T14:11:00Z">
              <w:r w:rsidRPr="00C13292">
                <w:rPr>
                  <w:rFonts w:ascii="Arial" w:eastAsia="Times New Roman" w:hAnsi="Arial" w:cs="Arial"/>
                  <w:sz w:val="20"/>
                  <w:szCs w:val="20"/>
                  <w:lang w:eastAsia="zh-CN"/>
                </w:rPr>
                <w:t>Reference</w:t>
              </w:r>
            </w:ins>
          </w:p>
        </w:tc>
        <w:tc>
          <w:tcPr>
            <w:tcW w:w="1579" w:type="dxa"/>
            <w:shd w:val="clear" w:color="auto" w:fill="auto"/>
            <w:tcMar>
              <w:top w:w="15" w:type="dxa"/>
              <w:left w:w="103" w:type="dxa"/>
              <w:bottom w:w="0" w:type="dxa"/>
              <w:right w:w="103" w:type="dxa"/>
            </w:tcMar>
            <w:vAlign w:val="center"/>
            <w:tcPrChange w:id="411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CDA7DF6" w14:textId="77777777" w:rsidR="00313184" w:rsidRPr="007B7467" w:rsidRDefault="00313184">
            <w:pPr>
              <w:spacing w:before="60" w:after="60" w:line="240" w:lineRule="auto"/>
              <w:jc w:val="center"/>
              <w:rPr>
                <w:ins w:id="4111" w:author="Zehui Bai" w:date="2022-03-13T14:10:00Z"/>
                <w:rFonts w:ascii="Arial" w:eastAsia="Calibri" w:hAnsi="Arial" w:cs="Arial"/>
                <w:color w:val="000000" w:themeColor="text1"/>
                <w:kern w:val="24"/>
                <w:sz w:val="20"/>
                <w:szCs w:val="20"/>
                <w:lang w:val="en-US" w:eastAsia="zh-CN"/>
              </w:rPr>
              <w:pPrChange w:id="4112" w:author="Zehui Bai" w:date="2022-03-13T14:25:00Z">
                <w:pPr>
                  <w:spacing w:before="36" w:after="36" w:line="240" w:lineRule="auto"/>
                  <w:jc w:val="center"/>
                </w:pPr>
              </w:pPrChange>
            </w:pPr>
          </w:p>
        </w:tc>
      </w:tr>
      <w:tr w:rsidR="00313184" w:rsidRPr="00067A21" w14:paraId="79AD2520" w14:textId="77777777" w:rsidTr="00E96B10">
        <w:trPr>
          <w:trHeight w:val="307"/>
          <w:jc w:val="center"/>
          <w:ins w:id="4113" w:author="Zehui Bai" w:date="2022-03-13T14:09:00Z"/>
          <w:trPrChange w:id="4114"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115"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870B189" w14:textId="1D85CB3D" w:rsidR="00313184" w:rsidRPr="00C13292" w:rsidRDefault="00313184">
            <w:pPr>
              <w:spacing w:before="60" w:after="60" w:line="240" w:lineRule="auto"/>
              <w:rPr>
                <w:ins w:id="4116" w:author="Zehui Bai" w:date="2022-03-13T14:09:00Z"/>
                <w:rFonts w:ascii="Arial" w:eastAsia="Times New Roman" w:hAnsi="Arial" w:cs="Arial"/>
                <w:sz w:val="20"/>
                <w:szCs w:val="20"/>
                <w:lang w:eastAsia="zh-CN"/>
              </w:rPr>
              <w:pPrChange w:id="4117" w:author="Zehui Bai" w:date="2022-03-13T14:25:00Z">
                <w:pPr>
                  <w:spacing w:before="36" w:after="36" w:line="240" w:lineRule="auto"/>
                </w:pPr>
              </w:pPrChange>
            </w:pPr>
            <w:ins w:id="4118" w:author="Zehui Bai" w:date="2022-03-13T14:10:00Z">
              <w:r w:rsidRPr="00C13292">
                <w:rPr>
                  <w:rFonts w:ascii="Arial" w:eastAsia="Times New Roman" w:hAnsi="Arial" w:cs="Arial"/>
                  <w:sz w:val="20"/>
                  <w:szCs w:val="20"/>
                  <w:lang w:eastAsia="zh-CN"/>
                </w:rPr>
                <w:t xml:space="preserve">            </w:t>
              </w:r>
              <w:r w:rsidRPr="00C13292">
                <w:rPr>
                  <w:rFonts w:ascii="Arial" w:eastAsiaTheme="minorEastAsia" w:hAnsi="Arial" w:cs="Arial"/>
                  <w:sz w:val="20"/>
                  <w:szCs w:val="20"/>
                </w:rPr>
                <w:t>Not live alone</w:t>
              </w:r>
            </w:ins>
          </w:p>
        </w:tc>
        <w:tc>
          <w:tcPr>
            <w:tcW w:w="1579" w:type="dxa"/>
            <w:shd w:val="clear" w:color="auto" w:fill="auto"/>
            <w:tcMar>
              <w:top w:w="15" w:type="dxa"/>
              <w:left w:w="103" w:type="dxa"/>
              <w:bottom w:w="0" w:type="dxa"/>
              <w:right w:w="103" w:type="dxa"/>
            </w:tcMar>
            <w:vAlign w:val="center"/>
            <w:tcPrChange w:id="411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657C66F" w14:textId="151FAAE5" w:rsidR="00313184" w:rsidRPr="007B7467" w:rsidRDefault="00313184">
            <w:pPr>
              <w:spacing w:before="60" w:after="60" w:line="240" w:lineRule="auto"/>
              <w:jc w:val="center"/>
              <w:rPr>
                <w:ins w:id="4120" w:author="Zehui Bai" w:date="2022-03-13T14:09:00Z"/>
                <w:rFonts w:ascii="Arial" w:eastAsia="Calibri" w:hAnsi="Arial" w:cs="Arial"/>
                <w:color w:val="000000" w:themeColor="text1"/>
                <w:kern w:val="24"/>
                <w:sz w:val="20"/>
                <w:szCs w:val="20"/>
                <w:lang w:val="en-US" w:eastAsia="zh-CN"/>
              </w:rPr>
              <w:pPrChange w:id="4121" w:author="Zehui Bai" w:date="2022-03-13T14:25:00Z">
                <w:pPr>
                  <w:spacing w:before="36" w:after="36" w:line="240" w:lineRule="auto"/>
                  <w:jc w:val="center"/>
                </w:pPr>
              </w:pPrChange>
            </w:pPr>
            <w:ins w:id="4122" w:author="Zehui Bai" w:date="2022-03-13T14:11:00Z">
              <w:r w:rsidRPr="00313184">
                <w:rPr>
                  <w:rFonts w:ascii="Arial" w:eastAsia="Calibri" w:hAnsi="Arial" w:cs="Arial"/>
                  <w:color w:val="000000" w:themeColor="text1"/>
                  <w:kern w:val="24"/>
                  <w:sz w:val="20"/>
                  <w:szCs w:val="20"/>
                  <w:lang w:val="en-US" w:eastAsia="zh-CN"/>
                </w:rPr>
                <w:t>1.20</w:t>
              </w:r>
            </w:ins>
          </w:p>
        </w:tc>
        <w:tc>
          <w:tcPr>
            <w:tcW w:w="1579" w:type="dxa"/>
            <w:shd w:val="clear" w:color="auto" w:fill="auto"/>
            <w:tcMar>
              <w:top w:w="15" w:type="dxa"/>
              <w:left w:w="103" w:type="dxa"/>
              <w:bottom w:w="0" w:type="dxa"/>
              <w:right w:w="103" w:type="dxa"/>
            </w:tcMar>
            <w:vAlign w:val="center"/>
            <w:tcPrChange w:id="4123"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0647F38" w14:textId="29C5A96B" w:rsidR="00313184" w:rsidRPr="007B7467" w:rsidRDefault="00313184">
            <w:pPr>
              <w:spacing w:before="60" w:after="60" w:line="240" w:lineRule="auto"/>
              <w:jc w:val="center"/>
              <w:rPr>
                <w:ins w:id="4124" w:author="Zehui Bai" w:date="2022-03-13T14:09:00Z"/>
                <w:rFonts w:ascii="Arial" w:eastAsia="Calibri" w:hAnsi="Arial" w:cs="Arial"/>
                <w:color w:val="000000" w:themeColor="text1"/>
                <w:kern w:val="24"/>
                <w:sz w:val="20"/>
                <w:szCs w:val="20"/>
                <w:lang w:val="en-US" w:eastAsia="zh-CN"/>
              </w:rPr>
              <w:pPrChange w:id="4125" w:author="Zehui Bai" w:date="2022-03-13T14:25:00Z">
                <w:pPr>
                  <w:spacing w:before="36" w:after="36" w:line="240" w:lineRule="auto"/>
                  <w:jc w:val="center"/>
                </w:pPr>
              </w:pPrChange>
            </w:pPr>
            <w:ins w:id="4126" w:author="Zehui Bai" w:date="2022-03-13T14:11:00Z">
              <w:r w:rsidRPr="00313184">
                <w:rPr>
                  <w:rFonts w:ascii="Arial" w:eastAsia="Calibri" w:hAnsi="Arial" w:cs="Arial"/>
                  <w:color w:val="000000" w:themeColor="text1"/>
                  <w:kern w:val="24"/>
                  <w:sz w:val="20"/>
                  <w:szCs w:val="20"/>
                  <w:lang w:val="en-US" w:eastAsia="zh-CN"/>
                </w:rPr>
                <w:t>0.69 – 2.01</w:t>
              </w:r>
            </w:ins>
          </w:p>
        </w:tc>
        <w:tc>
          <w:tcPr>
            <w:tcW w:w="1579" w:type="dxa"/>
            <w:shd w:val="clear" w:color="auto" w:fill="auto"/>
            <w:tcMar>
              <w:top w:w="15" w:type="dxa"/>
              <w:left w:w="103" w:type="dxa"/>
              <w:bottom w:w="0" w:type="dxa"/>
              <w:right w:w="103" w:type="dxa"/>
            </w:tcMar>
            <w:vAlign w:val="center"/>
            <w:tcPrChange w:id="412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A715A97" w14:textId="05993DA9" w:rsidR="00313184" w:rsidRPr="007B7467" w:rsidRDefault="00313184">
            <w:pPr>
              <w:spacing w:before="60" w:after="60" w:line="240" w:lineRule="auto"/>
              <w:jc w:val="center"/>
              <w:rPr>
                <w:ins w:id="4128" w:author="Zehui Bai" w:date="2022-03-13T14:09:00Z"/>
                <w:rFonts w:ascii="Arial" w:eastAsia="Calibri" w:hAnsi="Arial" w:cs="Arial"/>
                <w:color w:val="000000" w:themeColor="text1"/>
                <w:kern w:val="24"/>
                <w:sz w:val="20"/>
                <w:szCs w:val="20"/>
                <w:lang w:val="en-US" w:eastAsia="zh-CN"/>
              </w:rPr>
              <w:pPrChange w:id="4129" w:author="Zehui Bai" w:date="2022-03-13T14:25:00Z">
                <w:pPr>
                  <w:spacing w:before="36" w:after="36" w:line="240" w:lineRule="auto"/>
                  <w:jc w:val="center"/>
                </w:pPr>
              </w:pPrChange>
            </w:pPr>
            <w:ins w:id="4130" w:author="Zehui Bai" w:date="2022-03-13T14:11:00Z">
              <w:r w:rsidRPr="00313184">
                <w:rPr>
                  <w:rFonts w:ascii="Arial" w:eastAsia="Calibri" w:hAnsi="Arial" w:cs="Arial"/>
                  <w:color w:val="000000" w:themeColor="text1"/>
                  <w:kern w:val="24"/>
                  <w:sz w:val="20"/>
                  <w:szCs w:val="20"/>
                  <w:lang w:val="en-US" w:eastAsia="zh-CN"/>
                </w:rPr>
                <w:t>0.504</w:t>
              </w:r>
            </w:ins>
          </w:p>
        </w:tc>
      </w:tr>
      <w:tr w:rsidR="00313184" w:rsidRPr="00067A21" w14:paraId="070BAF43" w14:textId="77777777" w:rsidTr="00E96B10">
        <w:trPr>
          <w:trHeight w:val="307"/>
          <w:jc w:val="center"/>
          <w:trPrChange w:id="4131"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4132"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DD35C55" w14:textId="77777777" w:rsidR="00313184" w:rsidRPr="00067A21" w:rsidRDefault="00313184">
            <w:pPr>
              <w:spacing w:before="60" w:after="60" w:line="240" w:lineRule="auto"/>
              <w:rPr>
                <w:rFonts w:ascii="Arial" w:eastAsia="Times New Roman" w:hAnsi="Arial" w:cs="Arial"/>
                <w:b/>
                <w:bCs/>
                <w:sz w:val="20"/>
                <w:szCs w:val="20"/>
                <w:lang w:eastAsia="zh-CN"/>
                <w:rPrChange w:id="4133" w:author="Zehui Bai" w:date="2022-03-11T15:16:00Z">
                  <w:rPr>
                    <w:rFonts w:ascii="Times New Roman" w:eastAsia="Times New Roman" w:hAnsi="Times New Roman" w:cs="Times New Roman"/>
                    <w:b/>
                    <w:bCs/>
                    <w:sz w:val="20"/>
                    <w:szCs w:val="20"/>
                    <w:lang w:eastAsia="zh-CN"/>
                  </w:rPr>
                </w:rPrChange>
              </w:rPr>
              <w:pPrChange w:id="4134" w:author="Zehui Bai" w:date="2022-03-13T14:25:00Z">
                <w:pPr>
                  <w:spacing w:before="36" w:after="36" w:line="240" w:lineRule="auto"/>
                </w:pPr>
              </w:pPrChange>
            </w:pPr>
            <w:r w:rsidRPr="00067A21">
              <w:rPr>
                <w:rFonts w:ascii="Arial" w:eastAsia="Calibri" w:hAnsi="Arial" w:cs="Arial"/>
                <w:b/>
                <w:bCs/>
                <w:color w:val="000000" w:themeColor="text1"/>
                <w:kern w:val="24"/>
                <w:sz w:val="20"/>
                <w:szCs w:val="20"/>
                <w:lang w:val="en-US" w:eastAsia="zh-CN"/>
                <w:rPrChange w:id="4135" w:author="Zehui Bai" w:date="2022-03-11T15:16:00Z">
                  <w:rPr>
                    <w:rFonts w:ascii="Times New Roman" w:eastAsia="Calibri" w:hAnsi="Times New Roman" w:cs="Times New Roman"/>
                    <w:b/>
                    <w:bCs/>
                    <w:color w:val="000000" w:themeColor="text1"/>
                    <w:kern w:val="24"/>
                    <w:sz w:val="20"/>
                    <w:szCs w:val="20"/>
                    <w:lang w:val="en-US" w:eastAsia="zh-CN"/>
                  </w:rPr>
                </w:rPrChange>
              </w:rPr>
              <w:t>Vaccination history</w:t>
            </w:r>
          </w:p>
        </w:tc>
        <w:tc>
          <w:tcPr>
            <w:tcW w:w="1579" w:type="dxa"/>
            <w:shd w:val="clear" w:color="auto" w:fill="auto"/>
            <w:tcMar>
              <w:top w:w="15" w:type="dxa"/>
              <w:left w:w="103" w:type="dxa"/>
              <w:bottom w:w="0" w:type="dxa"/>
              <w:right w:w="103" w:type="dxa"/>
            </w:tcMar>
            <w:vAlign w:val="center"/>
            <w:hideMark/>
            <w:tcPrChange w:id="413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089FF0C" w14:textId="77777777" w:rsidR="00313184" w:rsidRPr="00067A21" w:rsidRDefault="00313184">
            <w:pPr>
              <w:spacing w:before="60" w:after="60" w:line="240" w:lineRule="auto"/>
              <w:jc w:val="center"/>
              <w:rPr>
                <w:rFonts w:ascii="Arial" w:eastAsia="Times New Roman" w:hAnsi="Arial" w:cs="Arial"/>
                <w:sz w:val="20"/>
                <w:szCs w:val="20"/>
                <w:lang w:eastAsia="zh-CN"/>
                <w:rPrChange w:id="4137" w:author="Zehui Bai" w:date="2022-03-11T15:16:00Z">
                  <w:rPr>
                    <w:rFonts w:ascii="Times New Roman" w:eastAsia="Times New Roman" w:hAnsi="Times New Roman" w:cs="Times New Roman"/>
                    <w:sz w:val="20"/>
                    <w:szCs w:val="20"/>
                    <w:lang w:eastAsia="zh-CN"/>
                  </w:rPr>
                </w:rPrChange>
              </w:rPr>
              <w:pPrChange w:id="4138"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139"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90A44DA" w14:textId="77777777" w:rsidR="00313184" w:rsidRPr="00067A21" w:rsidRDefault="00313184">
            <w:pPr>
              <w:spacing w:before="60" w:after="60" w:line="240" w:lineRule="auto"/>
              <w:jc w:val="center"/>
              <w:rPr>
                <w:rFonts w:ascii="Arial" w:eastAsia="Times New Roman" w:hAnsi="Arial" w:cs="Arial"/>
                <w:sz w:val="20"/>
                <w:szCs w:val="20"/>
                <w:lang w:eastAsia="zh-CN"/>
                <w:rPrChange w:id="4140" w:author="Zehui Bai" w:date="2022-03-11T15:16:00Z">
                  <w:rPr>
                    <w:rFonts w:ascii="Times New Roman" w:eastAsia="Times New Roman" w:hAnsi="Times New Roman" w:cs="Times New Roman"/>
                    <w:sz w:val="20"/>
                    <w:szCs w:val="20"/>
                    <w:lang w:eastAsia="zh-CN"/>
                  </w:rPr>
                </w:rPrChange>
              </w:rPr>
              <w:pPrChange w:id="4141"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142"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A0042B3" w14:textId="77777777" w:rsidR="00313184" w:rsidRPr="00067A21" w:rsidRDefault="00313184">
            <w:pPr>
              <w:spacing w:before="60" w:after="60" w:line="240" w:lineRule="auto"/>
              <w:jc w:val="center"/>
              <w:rPr>
                <w:rFonts w:ascii="Arial" w:eastAsia="Times New Roman" w:hAnsi="Arial" w:cs="Arial"/>
                <w:sz w:val="20"/>
                <w:szCs w:val="20"/>
                <w:lang w:eastAsia="zh-CN"/>
                <w:rPrChange w:id="4143" w:author="Zehui Bai" w:date="2022-03-11T15:16:00Z">
                  <w:rPr>
                    <w:rFonts w:ascii="Times New Roman" w:eastAsia="Times New Roman" w:hAnsi="Times New Roman" w:cs="Times New Roman"/>
                    <w:sz w:val="20"/>
                    <w:szCs w:val="20"/>
                    <w:lang w:eastAsia="zh-CN"/>
                  </w:rPr>
                </w:rPrChange>
              </w:rPr>
              <w:pPrChange w:id="4144" w:author="Zehui Bai" w:date="2022-03-13T14:25:00Z">
                <w:pPr>
                  <w:spacing w:before="36" w:after="36" w:line="240" w:lineRule="auto"/>
                  <w:jc w:val="center"/>
                </w:pPr>
              </w:pPrChange>
            </w:pPr>
          </w:p>
        </w:tc>
      </w:tr>
      <w:tr w:rsidR="00DA5E45" w:rsidRPr="00067A21" w14:paraId="6751BE1F" w14:textId="77777777" w:rsidTr="00E96B10">
        <w:trPr>
          <w:trHeight w:val="307"/>
          <w:jc w:val="center"/>
          <w:trPrChange w:id="4145"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4146"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64F55D5" w14:textId="75085F5F" w:rsidR="00DA5E45" w:rsidRPr="00067A21" w:rsidRDefault="00DA5E45">
            <w:pPr>
              <w:spacing w:before="60" w:after="60" w:line="240" w:lineRule="auto"/>
              <w:ind w:left="706"/>
              <w:rPr>
                <w:rFonts w:ascii="Arial" w:eastAsia="Times New Roman" w:hAnsi="Arial" w:cs="Arial"/>
                <w:sz w:val="20"/>
                <w:szCs w:val="20"/>
                <w:lang w:eastAsia="zh-CN"/>
                <w:rPrChange w:id="4147" w:author="Zehui Bai" w:date="2022-03-11T15:16:00Z">
                  <w:rPr>
                    <w:rFonts w:ascii="Times New Roman" w:eastAsia="Times New Roman" w:hAnsi="Times New Roman" w:cs="Times New Roman"/>
                    <w:sz w:val="20"/>
                    <w:szCs w:val="20"/>
                    <w:lang w:eastAsia="zh-CN"/>
                  </w:rPr>
                </w:rPrChange>
              </w:rPr>
              <w:pPrChange w:id="4148" w:author="Zehui Bai" w:date="2022-03-13T14:25:00Z">
                <w:pPr>
                  <w:spacing w:before="36" w:after="36" w:line="240" w:lineRule="auto"/>
                  <w:ind w:left="706"/>
                </w:pPr>
              </w:pPrChange>
            </w:pPr>
            <w:ins w:id="4149" w:author="Zehui Bai" w:date="2022-03-13T14:12:00Z">
              <w:r>
                <w:rPr>
                  <w:rFonts w:ascii="Arial" w:eastAsia="Times New Roman" w:hAnsi="Arial" w:cs="Arial"/>
                  <w:sz w:val="20"/>
                  <w:szCs w:val="20"/>
                  <w:lang w:eastAsia="zh-CN"/>
                </w:rPr>
                <w:t>No</w:t>
              </w:r>
            </w:ins>
            <w:del w:id="4150" w:author="Zehui Bai" w:date="2022-03-13T14:11:00Z">
              <w:r w:rsidRPr="00067A21" w:rsidDel="00CC6F3F">
                <w:rPr>
                  <w:rFonts w:ascii="Arial" w:eastAsia="Calibri" w:hAnsi="Arial" w:cs="Arial"/>
                  <w:color w:val="000000" w:themeColor="text1"/>
                  <w:kern w:val="24"/>
                  <w:sz w:val="20"/>
                  <w:szCs w:val="20"/>
                  <w:lang w:val="en-US" w:eastAsia="zh-CN"/>
                  <w:rPrChange w:id="4151" w:author="Zehui Bai" w:date="2022-03-11T15:16:00Z">
                    <w:rPr>
                      <w:rFonts w:ascii="Times New Roman" w:eastAsia="Calibri" w:hAnsi="Times New Roman" w:cs="Times New Roman"/>
                      <w:color w:val="000000" w:themeColor="text1"/>
                      <w:kern w:val="24"/>
                      <w:sz w:val="20"/>
                      <w:szCs w:val="20"/>
                      <w:lang w:val="en-US" w:eastAsia="zh-CN"/>
                    </w:rPr>
                  </w:rPrChange>
                </w:rPr>
                <w:delText>yes</w:delText>
              </w:r>
            </w:del>
          </w:p>
        </w:tc>
        <w:tc>
          <w:tcPr>
            <w:tcW w:w="1579" w:type="dxa"/>
            <w:shd w:val="clear" w:color="auto" w:fill="auto"/>
            <w:tcMar>
              <w:top w:w="15" w:type="dxa"/>
              <w:left w:w="103" w:type="dxa"/>
              <w:bottom w:w="0" w:type="dxa"/>
              <w:right w:w="103" w:type="dxa"/>
            </w:tcMar>
            <w:vAlign w:val="center"/>
            <w:hideMark/>
            <w:tcPrChange w:id="4152"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C9CCAF0" w14:textId="77777777" w:rsidR="00DA5E45" w:rsidRPr="00067A21" w:rsidRDefault="00DA5E45">
            <w:pPr>
              <w:spacing w:before="60" w:after="60" w:line="240" w:lineRule="auto"/>
              <w:jc w:val="center"/>
              <w:rPr>
                <w:rFonts w:ascii="Arial" w:eastAsia="Times New Roman" w:hAnsi="Arial" w:cs="Arial"/>
                <w:sz w:val="20"/>
                <w:szCs w:val="20"/>
                <w:lang w:eastAsia="zh-CN"/>
                <w:rPrChange w:id="4153" w:author="Zehui Bai" w:date="2022-03-11T15:16:00Z">
                  <w:rPr>
                    <w:rFonts w:ascii="Times New Roman" w:eastAsia="Times New Roman" w:hAnsi="Times New Roman" w:cs="Times New Roman"/>
                    <w:sz w:val="20"/>
                    <w:szCs w:val="20"/>
                    <w:lang w:eastAsia="zh-CN"/>
                  </w:rPr>
                </w:rPrChange>
              </w:rPr>
              <w:pPrChange w:id="4154"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155" w:author="Zehui Bai" w:date="2022-03-11T15:16:00Z">
                  <w:rPr>
                    <w:rFonts w:ascii="Times New Roman" w:eastAsia="Calibri" w:hAnsi="Times New Roman" w:cs="Times New Roman"/>
                    <w:color w:val="000000" w:themeColor="text1"/>
                    <w:kern w:val="24"/>
                    <w:sz w:val="20"/>
                    <w:szCs w:val="20"/>
                    <w:lang w:val="en-US" w:eastAsia="zh-CN"/>
                  </w:rPr>
                </w:rPrChange>
              </w:rPr>
              <w:t>1.00</w:t>
            </w:r>
          </w:p>
        </w:tc>
        <w:tc>
          <w:tcPr>
            <w:tcW w:w="1579" w:type="dxa"/>
            <w:shd w:val="clear" w:color="auto" w:fill="auto"/>
            <w:tcMar>
              <w:top w:w="15" w:type="dxa"/>
              <w:left w:w="103" w:type="dxa"/>
              <w:bottom w:w="0" w:type="dxa"/>
              <w:right w:w="103" w:type="dxa"/>
            </w:tcMar>
            <w:vAlign w:val="center"/>
            <w:hideMark/>
            <w:tcPrChange w:id="415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762204A5" w14:textId="77777777" w:rsidR="00DA5E45" w:rsidRPr="00067A21" w:rsidRDefault="00DA5E45">
            <w:pPr>
              <w:spacing w:before="60" w:after="60" w:line="240" w:lineRule="auto"/>
              <w:jc w:val="center"/>
              <w:rPr>
                <w:rFonts w:ascii="Arial" w:eastAsia="Times New Roman" w:hAnsi="Arial" w:cs="Arial"/>
                <w:sz w:val="20"/>
                <w:szCs w:val="20"/>
                <w:lang w:eastAsia="zh-CN"/>
                <w:rPrChange w:id="4157" w:author="Zehui Bai" w:date="2022-03-11T15:16:00Z">
                  <w:rPr>
                    <w:rFonts w:ascii="Times New Roman" w:eastAsia="Times New Roman" w:hAnsi="Times New Roman" w:cs="Times New Roman"/>
                    <w:sz w:val="20"/>
                    <w:szCs w:val="20"/>
                    <w:lang w:eastAsia="zh-CN"/>
                  </w:rPr>
                </w:rPrChange>
              </w:rPr>
              <w:pPrChange w:id="4158"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159" w:author="Zehui Bai" w:date="2022-03-11T15:16:00Z">
                  <w:rPr>
                    <w:rFonts w:ascii="Times New Roman" w:eastAsia="Calibri" w:hAnsi="Times New Roman" w:cs="Times New Roman"/>
                    <w:color w:val="000000" w:themeColor="text1"/>
                    <w:kern w:val="24"/>
                    <w:sz w:val="20"/>
                    <w:szCs w:val="20"/>
                    <w:lang w:val="en-US" w:eastAsia="zh-CN"/>
                  </w:rPr>
                </w:rPrChange>
              </w:rPr>
              <w:t>Reference</w:t>
            </w:r>
          </w:p>
        </w:tc>
        <w:tc>
          <w:tcPr>
            <w:tcW w:w="1579" w:type="dxa"/>
            <w:shd w:val="clear" w:color="auto" w:fill="auto"/>
            <w:tcMar>
              <w:top w:w="15" w:type="dxa"/>
              <w:left w:w="103" w:type="dxa"/>
              <w:bottom w:w="0" w:type="dxa"/>
              <w:right w:w="103" w:type="dxa"/>
            </w:tcMar>
            <w:vAlign w:val="center"/>
            <w:hideMark/>
            <w:tcPrChange w:id="416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12191545" w14:textId="77777777" w:rsidR="00DA5E45" w:rsidRPr="00067A21" w:rsidRDefault="00DA5E45">
            <w:pPr>
              <w:spacing w:before="60" w:after="60" w:line="240" w:lineRule="auto"/>
              <w:jc w:val="center"/>
              <w:rPr>
                <w:rFonts w:ascii="Arial" w:eastAsia="Times New Roman" w:hAnsi="Arial" w:cs="Arial"/>
                <w:sz w:val="20"/>
                <w:szCs w:val="20"/>
                <w:lang w:eastAsia="zh-CN"/>
                <w:rPrChange w:id="4161" w:author="Zehui Bai" w:date="2022-03-11T15:16:00Z">
                  <w:rPr>
                    <w:rFonts w:ascii="Times New Roman" w:eastAsia="Times New Roman" w:hAnsi="Times New Roman" w:cs="Times New Roman"/>
                    <w:sz w:val="20"/>
                    <w:szCs w:val="20"/>
                    <w:lang w:eastAsia="zh-CN"/>
                  </w:rPr>
                </w:rPrChange>
              </w:rPr>
              <w:pPrChange w:id="4162" w:author="Zehui Bai" w:date="2022-03-13T14:25:00Z">
                <w:pPr>
                  <w:spacing w:before="36" w:after="36" w:line="240" w:lineRule="auto"/>
                  <w:jc w:val="center"/>
                </w:pPr>
              </w:pPrChange>
            </w:pPr>
          </w:p>
        </w:tc>
      </w:tr>
      <w:tr w:rsidR="00DA5E45" w:rsidRPr="00067A21" w14:paraId="047CA97D" w14:textId="77777777" w:rsidTr="00E96B10">
        <w:trPr>
          <w:trHeight w:val="307"/>
          <w:jc w:val="center"/>
          <w:trPrChange w:id="4163"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4164"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5F7A518" w14:textId="7BCCECD8" w:rsidR="00DA5E45" w:rsidRPr="00067A21" w:rsidRDefault="00DA5E45">
            <w:pPr>
              <w:spacing w:before="60" w:after="60" w:line="240" w:lineRule="auto"/>
              <w:rPr>
                <w:rFonts w:ascii="Arial" w:eastAsia="Times New Roman" w:hAnsi="Arial" w:cs="Arial"/>
                <w:sz w:val="20"/>
                <w:szCs w:val="20"/>
                <w:lang w:eastAsia="zh-CN"/>
                <w:rPrChange w:id="4165" w:author="Zehui Bai" w:date="2022-03-11T15:16:00Z">
                  <w:rPr>
                    <w:rFonts w:ascii="Times New Roman" w:eastAsia="Times New Roman" w:hAnsi="Times New Roman" w:cs="Times New Roman"/>
                    <w:sz w:val="20"/>
                    <w:szCs w:val="20"/>
                    <w:lang w:eastAsia="zh-CN"/>
                  </w:rPr>
                </w:rPrChange>
              </w:rPr>
              <w:pPrChange w:id="4166" w:author="Zehui Bai" w:date="2022-03-13T14:25:00Z">
                <w:pPr>
                  <w:spacing w:before="36" w:after="36" w:line="240" w:lineRule="auto"/>
                  <w:ind w:left="706"/>
                </w:pPr>
              </w:pPrChange>
            </w:pPr>
            <w:ins w:id="4167" w:author="Zehui Bai" w:date="2022-03-13T14:12: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Yes</w:t>
              </w:r>
            </w:ins>
            <w:del w:id="4168" w:author="Zehui Bai" w:date="2022-03-13T14:11:00Z">
              <w:r w:rsidRPr="00067A21" w:rsidDel="00CC6F3F">
                <w:rPr>
                  <w:rFonts w:ascii="Arial" w:eastAsia="Calibri" w:hAnsi="Arial" w:cs="Arial"/>
                  <w:color w:val="000000" w:themeColor="text1"/>
                  <w:kern w:val="24"/>
                  <w:sz w:val="20"/>
                  <w:szCs w:val="20"/>
                  <w:lang w:val="en-US" w:eastAsia="zh-CN"/>
                  <w:rPrChange w:id="4169" w:author="Zehui Bai" w:date="2022-03-11T15:16:00Z">
                    <w:rPr>
                      <w:rFonts w:ascii="Times New Roman" w:eastAsia="Calibri" w:hAnsi="Times New Roman" w:cs="Times New Roman"/>
                      <w:color w:val="000000" w:themeColor="text1"/>
                      <w:kern w:val="24"/>
                      <w:sz w:val="20"/>
                      <w:szCs w:val="20"/>
                      <w:lang w:val="en-US" w:eastAsia="zh-CN"/>
                    </w:rPr>
                  </w:rPrChange>
                </w:rPr>
                <w:delText>no</w:delText>
              </w:r>
            </w:del>
          </w:p>
        </w:tc>
        <w:tc>
          <w:tcPr>
            <w:tcW w:w="1579" w:type="dxa"/>
            <w:shd w:val="clear" w:color="auto" w:fill="auto"/>
            <w:tcMar>
              <w:top w:w="15" w:type="dxa"/>
              <w:left w:w="103" w:type="dxa"/>
              <w:bottom w:w="0" w:type="dxa"/>
              <w:right w:w="103" w:type="dxa"/>
            </w:tcMar>
            <w:vAlign w:val="center"/>
            <w:hideMark/>
            <w:tcPrChange w:id="417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88570E5" w14:textId="7426F31D" w:rsidR="00DA5E45" w:rsidRPr="00067A21" w:rsidRDefault="00DA5E45">
            <w:pPr>
              <w:spacing w:before="60" w:after="60" w:line="240" w:lineRule="auto"/>
              <w:jc w:val="center"/>
              <w:rPr>
                <w:rFonts w:ascii="Arial" w:eastAsia="Times New Roman" w:hAnsi="Arial" w:cs="Arial"/>
                <w:sz w:val="20"/>
                <w:szCs w:val="20"/>
                <w:lang w:eastAsia="zh-CN"/>
                <w:rPrChange w:id="4171" w:author="Zehui Bai" w:date="2022-03-11T15:16:00Z">
                  <w:rPr>
                    <w:rFonts w:ascii="Times New Roman" w:eastAsia="Times New Roman" w:hAnsi="Times New Roman" w:cs="Times New Roman"/>
                    <w:sz w:val="20"/>
                    <w:szCs w:val="20"/>
                    <w:lang w:eastAsia="zh-CN"/>
                  </w:rPr>
                </w:rPrChange>
              </w:rPr>
              <w:pPrChange w:id="4172" w:author="Zehui Bai" w:date="2022-03-13T14:25:00Z">
                <w:pPr>
                  <w:spacing w:before="36" w:after="36" w:line="240" w:lineRule="auto"/>
                  <w:jc w:val="center"/>
                </w:pPr>
              </w:pPrChange>
            </w:pPr>
            <w:ins w:id="4173" w:author="Zehui Bai" w:date="2022-03-13T14:11:00Z">
              <w:r w:rsidRPr="00DA5E45">
                <w:rPr>
                  <w:rFonts w:ascii="Arial" w:eastAsia="Calibri" w:hAnsi="Arial" w:cs="Arial"/>
                  <w:color w:val="000000" w:themeColor="text1"/>
                  <w:kern w:val="24"/>
                  <w:sz w:val="20"/>
                  <w:szCs w:val="20"/>
                  <w:lang w:val="en-US" w:eastAsia="zh-CN"/>
                </w:rPr>
                <w:t>1.89</w:t>
              </w:r>
            </w:ins>
            <w:del w:id="4174" w:author="Zehui Bai" w:date="2022-03-13T14:11:00Z">
              <w:r w:rsidRPr="00067A21" w:rsidDel="00DA5E45">
                <w:rPr>
                  <w:rFonts w:ascii="Arial" w:eastAsia="Calibri" w:hAnsi="Arial" w:cs="Arial"/>
                  <w:color w:val="000000" w:themeColor="text1"/>
                  <w:kern w:val="24"/>
                  <w:sz w:val="20"/>
                  <w:szCs w:val="20"/>
                  <w:lang w:val="en-US" w:eastAsia="zh-CN"/>
                  <w:rPrChange w:id="4175" w:author="Zehui Bai" w:date="2022-03-11T15:16:00Z">
                    <w:rPr>
                      <w:rFonts w:ascii="Times New Roman" w:eastAsia="Calibri" w:hAnsi="Times New Roman" w:cs="Times New Roman"/>
                      <w:color w:val="000000" w:themeColor="text1"/>
                      <w:kern w:val="24"/>
                      <w:sz w:val="20"/>
                      <w:szCs w:val="20"/>
                      <w:lang w:val="en-US" w:eastAsia="zh-CN"/>
                    </w:rPr>
                  </w:rPrChange>
                </w:rPr>
                <w:delText>0.68</w:delText>
              </w:r>
            </w:del>
          </w:p>
        </w:tc>
        <w:tc>
          <w:tcPr>
            <w:tcW w:w="1579" w:type="dxa"/>
            <w:shd w:val="clear" w:color="auto" w:fill="auto"/>
            <w:tcMar>
              <w:top w:w="15" w:type="dxa"/>
              <w:left w:w="103" w:type="dxa"/>
              <w:bottom w:w="0" w:type="dxa"/>
              <w:right w:w="103" w:type="dxa"/>
            </w:tcMar>
            <w:vAlign w:val="center"/>
            <w:hideMark/>
            <w:tcPrChange w:id="417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248DF9A" w14:textId="47E87FD4" w:rsidR="00DA5E45" w:rsidRPr="00067A21" w:rsidRDefault="001D2E60">
            <w:pPr>
              <w:spacing w:before="60" w:after="60" w:line="240" w:lineRule="auto"/>
              <w:jc w:val="center"/>
              <w:rPr>
                <w:rFonts w:ascii="Arial" w:eastAsia="Times New Roman" w:hAnsi="Arial" w:cs="Arial"/>
                <w:sz w:val="20"/>
                <w:szCs w:val="20"/>
                <w:lang w:eastAsia="zh-CN"/>
                <w:rPrChange w:id="4177" w:author="Zehui Bai" w:date="2022-03-11T15:16:00Z">
                  <w:rPr>
                    <w:rFonts w:ascii="Times New Roman" w:eastAsia="Times New Roman" w:hAnsi="Times New Roman" w:cs="Times New Roman"/>
                    <w:sz w:val="20"/>
                    <w:szCs w:val="20"/>
                    <w:lang w:eastAsia="zh-CN"/>
                  </w:rPr>
                </w:rPrChange>
              </w:rPr>
              <w:pPrChange w:id="4178" w:author="Zehui Bai" w:date="2022-03-13T14:25:00Z">
                <w:pPr>
                  <w:spacing w:before="36" w:after="36" w:line="240" w:lineRule="auto"/>
                  <w:jc w:val="center"/>
                </w:pPr>
              </w:pPrChange>
            </w:pPr>
            <w:ins w:id="4179" w:author="Zehui Bai" w:date="2022-03-13T14:12:00Z">
              <w:r w:rsidRPr="001D2E60">
                <w:rPr>
                  <w:rFonts w:ascii="Arial" w:eastAsia="Calibri" w:hAnsi="Arial" w:cs="Arial"/>
                  <w:color w:val="000000" w:themeColor="text1"/>
                  <w:kern w:val="24"/>
                  <w:sz w:val="20"/>
                  <w:szCs w:val="20"/>
                  <w:lang w:val="en-US" w:eastAsia="zh-CN"/>
                </w:rPr>
                <w:t>1.07 – 3.19</w:t>
              </w:r>
            </w:ins>
            <w:del w:id="4180" w:author="Zehui Bai" w:date="2022-03-13T14:12:00Z">
              <w:r w:rsidR="00DA5E45" w:rsidRPr="00067A21" w:rsidDel="001D2E60">
                <w:rPr>
                  <w:rFonts w:ascii="Arial" w:eastAsia="Calibri" w:hAnsi="Arial" w:cs="Arial"/>
                  <w:color w:val="000000" w:themeColor="text1"/>
                  <w:kern w:val="24"/>
                  <w:sz w:val="20"/>
                  <w:szCs w:val="20"/>
                  <w:lang w:val="en-US" w:eastAsia="zh-CN"/>
                  <w:rPrChange w:id="4181" w:author="Zehui Bai" w:date="2022-03-11T15:16:00Z">
                    <w:rPr>
                      <w:rFonts w:ascii="Times New Roman" w:eastAsia="Calibri" w:hAnsi="Times New Roman" w:cs="Times New Roman"/>
                      <w:color w:val="000000" w:themeColor="text1"/>
                      <w:kern w:val="24"/>
                      <w:sz w:val="20"/>
                      <w:szCs w:val="20"/>
                      <w:lang w:val="en-US" w:eastAsia="zh-CN"/>
                    </w:rPr>
                  </w:rPrChange>
                </w:rPr>
                <w:delText>0.34 – 1.39</w:delText>
              </w:r>
            </w:del>
          </w:p>
        </w:tc>
        <w:tc>
          <w:tcPr>
            <w:tcW w:w="1579" w:type="dxa"/>
            <w:shd w:val="clear" w:color="auto" w:fill="auto"/>
            <w:tcMar>
              <w:top w:w="15" w:type="dxa"/>
              <w:left w:w="103" w:type="dxa"/>
              <w:bottom w:w="0" w:type="dxa"/>
              <w:right w:w="103" w:type="dxa"/>
            </w:tcMar>
            <w:vAlign w:val="center"/>
            <w:hideMark/>
            <w:tcPrChange w:id="4182"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0B6EBB2" w14:textId="037B2306" w:rsidR="00DA5E45" w:rsidRPr="00AC3C83" w:rsidRDefault="001D2E60">
            <w:pPr>
              <w:spacing w:before="60" w:after="60" w:line="240" w:lineRule="auto"/>
              <w:jc w:val="center"/>
              <w:rPr>
                <w:rFonts w:ascii="Arial" w:eastAsia="Times New Roman" w:hAnsi="Arial" w:cs="Arial"/>
                <w:b/>
                <w:bCs/>
                <w:sz w:val="20"/>
                <w:szCs w:val="20"/>
                <w:lang w:eastAsia="zh-CN"/>
                <w:rPrChange w:id="4183" w:author="Zehui Bai" w:date="2022-03-13T14:13:00Z">
                  <w:rPr>
                    <w:rFonts w:ascii="Times New Roman" w:eastAsia="Times New Roman" w:hAnsi="Times New Roman" w:cs="Times New Roman"/>
                    <w:sz w:val="20"/>
                    <w:szCs w:val="20"/>
                    <w:lang w:eastAsia="zh-CN"/>
                  </w:rPr>
                </w:rPrChange>
              </w:rPr>
              <w:pPrChange w:id="4184" w:author="Zehui Bai" w:date="2022-03-13T14:25:00Z">
                <w:pPr>
                  <w:spacing w:before="36" w:after="36" w:line="240" w:lineRule="auto"/>
                  <w:jc w:val="center"/>
                </w:pPr>
              </w:pPrChange>
            </w:pPr>
            <w:ins w:id="4185" w:author="Zehui Bai" w:date="2022-03-13T14:12:00Z">
              <w:r w:rsidRPr="00AC3C83">
                <w:rPr>
                  <w:rFonts w:ascii="Arial" w:eastAsia="Calibri" w:hAnsi="Arial" w:cs="Arial"/>
                  <w:b/>
                  <w:bCs/>
                  <w:color w:val="000000" w:themeColor="text1"/>
                  <w:kern w:val="24"/>
                  <w:sz w:val="20"/>
                  <w:szCs w:val="20"/>
                  <w:lang w:val="en-US" w:eastAsia="zh-CN"/>
                  <w:rPrChange w:id="4186" w:author="Zehui Bai" w:date="2022-03-13T14:13:00Z">
                    <w:rPr>
                      <w:rFonts w:ascii="Arial" w:eastAsia="Calibri" w:hAnsi="Arial" w:cs="Arial"/>
                      <w:color w:val="000000" w:themeColor="text1"/>
                      <w:kern w:val="24"/>
                      <w:sz w:val="20"/>
                      <w:szCs w:val="20"/>
                      <w:lang w:val="en-US" w:eastAsia="zh-CN"/>
                    </w:rPr>
                  </w:rPrChange>
                </w:rPr>
                <w:t>0.022</w:t>
              </w:r>
            </w:ins>
            <w:del w:id="4187" w:author="Zehui Bai" w:date="2022-03-13T14:12:00Z">
              <w:r w:rsidR="00DA5E45" w:rsidRPr="00AC3C83" w:rsidDel="001D2E60">
                <w:rPr>
                  <w:rFonts w:ascii="Arial" w:eastAsia="Calibri" w:hAnsi="Arial" w:cs="Arial"/>
                  <w:b/>
                  <w:bCs/>
                  <w:color w:val="000000" w:themeColor="text1"/>
                  <w:kern w:val="24"/>
                  <w:sz w:val="20"/>
                  <w:szCs w:val="20"/>
                  <w:lang w:val="en-US" w:eastAsia="zh-CN"/>
                  <w:rPrChange w:id="4188" w:author="Zehui Bai" w:date="2022-03-13T14:13:00Z">
                    <w:rPr>
                      <w:rFonts w:ascii="Times New Roman" w:eastAsia="Calibri" w:hAnsi="Times New Roman" w:cs="Times New Roman"/>
                      <w:color w:val="000000" w:themeColor="text1"/>
                      <w:kern w:val="24"/>
                      <w:sz w:val="20"/>
                      <w:szCs w:val="20"/>
                      <w:lang w:val="en-US" w:eastAsia="zh-CN"/>
                    </w:rPr>
                  </w:rPrChange>
                </w:rPr>
                <w:delText>0.277</w:delText>
              </w:r>
            </w:del>
          </w:p>
        </w:tc>
      </w:tr>
      <w:tr w:rsidR="00313184" w:rsidRPr="00507161" w14:paraId="68C12492" w14:textId="77777777" w:rsidTr="00E96B10">
        <w:trPr>
          <w:trHeight w:val="521"/>
          <w:jc w:val="center"/>
          <w:trPrChange w:id="4189" w:author="Zehui Bai" w:date="2022-03-13T14:24:00Z">
            <w:trPr>
              <w:trHeight w:val="521"/>
              <w:jc w:val="center"/>
            </w:trPr>
          </w:trPrChange>
        </w:trPr>
        <w:tc>
          <w:tcPr>
            <w:tcW w:w="4507" w:type="dxa"/>
            <w:shd w:val="clear" w:color="auto" w:fill="auto"/>
            <w:tcMar>
              <w:top w:w="15" w:type="dxa"/>
              <w:left w:w="103" w:type="dxa"/>
              <w:bottom w:w="0" w:type="dxa"/>
              <w:right w:w="103" w:type="dxa"/>
            </w:tcMar>
            <w:vAlign w:val="center"/>
            <w:hideMark/>
            <w:tcPrChange w:id="4190"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3D7EDF20" w14:textId="77777777" w:rsidR="00313184" w:rsidRPr="00067A21" w:rsidRDefault="00313184">
            <w:pPr>
              <w:spacing w:before="60" w:after="60" w:line="240" w:lineRule="auto"/>
              <w:rPr>
                <w:rFonts w:ascii="Arial" w:eastAsia="Times New Roman" w:hAnsi="Arial" w:cs="Arial"/>
                <w:b/>
                <w:bCs/>
                <w:sz w:val="20"/>
                <w:szCs w:val="20"/>
                <w:lang w:val="en-GB" w:eastAsia="zh-CN"/>
                <w:rPrChange w:id="4191" w:author="Zehui Bai" w:date="2022-03-11T15:16:00Z">
                  <w:rPr>
                    <w:rFonts w:ascii="Times New Roman" w:eastAsia="Times New Roman" w:hAnsi="Times New Roman" w:cs="Times New Roman"/>
                    <w:b/>
                    <w:bCs/>
                    <w:sz w:val="20"/>
                    <w:szCs w:val="20"/>
                    <w:lang w:val="en-GB" w:eastAsia="zh-CN"/>
                  </w:rPr>
                </w:rPrChange>
              </w:rPr>
              <w:pPrChange w:id="4192" w:author="Zehui Bai" w:date="2022-03-13T14:25:00Z">
                <w:pPr>
                  <w:spacing w:before="36" w:after="36" w:line="240" w:lineRule="auto"/>
                </w:pPr>
              </w:pPrChange>
            </w:pPr>
            <w:r w:rsidRPr="00067A21">
              <w:rPr>
                <w:rFonts w:ascii="Arial" w:eastAsia="Calibri" w:hAnsi="Arial" w:cs="Arial"/>
                <w:b/>
                <w:bCs/>
                <w:color w:val="000000" w:themeColor="text1"/>
                <w:kern w:val="24"/>
                <w:sz w:val="20"/>
                <w:szCs w:val="20"/>
                <w:lang w:val="en-US" w:eastAsia="zh-CN"/>
                <w:rPrChange w:id="4193" w:author="Zehui Bai" w:date="2022-03-11T15:16:00Z">
                  <w:rPr>
                    <w:rFonts w:ascii="Times New Roman" w:eastAsia="Calibri" w:hAnsi="Times New Roman" w:cs="Times New Roman"/>
                    <w:b/>
                    <w:bCs/>
                    <w:color w:val="000000" w:themeColor="text1"/>
                    <w:kern w:val="24"/>
                    <w:sz w:val="20"/>
                    <w:szCs w:val="20"/>
                    <w:lang w:val="en-US" w:eastAsia="zh-CN"/>
                  </w:rPr>
                </w:rPrChange>
              </w:rPr>
              <w:t>Evaluation of the quality of doctor´s treatments</w:t>
            </w:r>
          </w:p>
        </w:tc>
        <w:tc>
          <w:tcPr>
            <w:tcW w:w="1579" w:type="dxa"/>
            <w:shd w:val="clear" w:color="auto" w:fill="auto"/>
            <w:tcMar>
              <w:top w:w="15" w:type="dxa"/>
              <w:left w:w="103" w:type="dxa"/>
              <w:bottom w:w="0" w:type="dxa"/>
              <w:right w:w="103" w:type="dxa"/>
            </w:tcMar>
            <w:vAlign w:val="center"/>
            <w:hideMark/>
            <w:tcPrChange w:id="4194"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742B53C" w14:textId="77777777" w:rsidR="00313184" w:rsidRPr="00067A21" w:rsidRDefault="00313184">
            <w:pPr>
              <w:spacing w:before="60" w:after="60" w:line="240" w:lineRule="auto"/>
              <w:jc w:val="center"/>
              <w:rPr>
                <w:rFonts w:ascii="Arial" w:eastAsia="Times New Roman" w:hAnsi="Arial" w:cs="Arial"/>
                <w:sz w:val="20"/>
                <w:szCs w:val="20"/>
                <w:lang w:val="en-GB" w:eastAsia="zh-CN"/>
                <w:rPrChange w:id="4195" w:author="Zehui Bai" w:date="2022-03-11T15:16:00Z">
                  <w:rPr>
                    <w:rFonts w:ascii="Times New Roman" w:eastAsia="Times New Roman" w:hAnsi="Times New Roman" w:cs="Times New Roman"/>
                    <w:sz w:val="20"/>
                    <w:szCs w:val="20"/>
                    <w:lang w:val="en-GB" w:eastAsia="zh-CN"/>
                  </w:rPr>
                </w:rPrChange>
              </w:rPr>
              <w:pPrChange w:id="4196"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197"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52F9AE2" w14:textId="77777777" w:rsidR="00313184" w:rsidRPr="00067A21" w:rsidRDefault="00313184">
            <w:pPr>
              <w:spacing w:before="60" w:after="60" w:line="240" w:lineRule="auto"/>
              <w:jc w:val="center"/>
              <w:rPr>
                <w:rFonts w:ascii="Arial" w:eastAsia="Times New Roman" w:hAnsi="Arial" w:cs="Arial"/>
                <w:sz w:val="20"/>
                <w:szCs w:val="20"/>
                <w:lang w:val="en-GB" w:eastAsia="zh-CN"/>
                <w:rPrChange w:id="4198" w:author="Zehui Bai" w:date="2022-03-11T15:16:00Z">
                  <w:rPr>
                    <w:rFonts w:ascii="Times New Roman" w:eastAsia="Times New Roman" w:hAnsi="Times New Roman" w:cs="Times New Roman"/>
                    <w:sz w:val="20"/>
                    <w:szCs w:val="20"/>
                    <w:lang w:val="en-GB" w:eastAsia="zh-CN"/>
                  </w:rPr>
                </w:rPrChange>
              </w:rPr>
              <w:pPrChange w:id="4199"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20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E55B301" w14:textId="77777777" w:rsidR="00313184" w:rsidRPr="00067A21" w:rsidRDefault="00313184">
            <w:pPr>
              <w:spacing w:before="60" w:after="60" w:line="240" w:lineRule="auto"/>
              <w:jc w:val="center"/>
              <w:rPr>
                <w:rFonts w:ascii="Arial" w:eastAsia="Times New Roman" w:hAnsi="Arial" w:cs="Arial"/>
                <w:sz w:val="20"/>
                <w:szCs w:val="20"/>
                <w:lang w:val="en-GB" w:eastAsia="zh-CN"/>
                <w:rPrChange w:id="4201" w:author="Zehui Bai" w:date="2022-03-11T15:16:00Z">
                  <w:rPr>
                    <w:rFonts w:ascii="Times New Roman" w:eastAsia="Times New Roman" w:hAnsi="Times New Roman" w:cs="Times New Roman"/>
                    <w:sz w:val="20"/>
                    <w:szCs w:val="20"/>
                    <w:lang w:val="en-GB" w:eastAsia="zh-CN"/>
                  </w:rPr>
                </w:rPrChange>
              </w:rPr>
              <w:pPrChange w:id="4202" w:author="Zehui Bai" w:date="2022-03-13T14:25:00Z">
                <w:pPr>
                  <w:spacing w:before="36" w:after="36" w:line="240" w:lineRule="auto"/>
                  <w:jc w:val="center"/>
                </w:pPr>
              </w:pPrChange>
            </w:pPr>
          </w:p>
        </w:tc>
      </w:tr>
      <w:tr w:rsidR="000B066F" w:rsidRPr="00067A21" w14:paraId="15E91AD8" w14:textId="77777777" w:rsidTr="00E96B10">
        <w:trPr>
          <w:trHeight w:val="307"/>
          <w:jc w:val="center"/>
          <w:trPrChange w:id="4203"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204"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tcPr>
            </w:tcPrChange>
          </w:tcPr>
          <w:p w14:paraId="54A4F4F1" w14:textId="55F51144" w:rsidR="000B066F" w:rsidRPr="00067A21" w:rsidRDefault="000B066F">
            <w:pPr>
              <w:spacing w:before="60" w:after="60" w:line="240" w:lineRule="auto"/>
              <w:ind w:left="706"/>
              <w:rPr>
                <w:rFonts w:ascii="Arial" w:eastAsia="Times New Roman" w:hAnsi="Arial" w:cs="Arial"/>
                <w:sz w:val="20"/>
                <w:szCs w:val="20"/>
                <w:lang w:eastAsia="zh-CN"/>
                <w:rPrChange w:id="4205" w:author="Zehui Bai" w:date="2022-03-11T15:16:00Z">
                  <w:rPr>
                    <w:rFonts w:ascii="Times New Roman" w:eastAsia="Times New Roman" w:hAnsi="Times New Roman" w:cs="Times New Roman"/>
                    <w:sz w:val="20"/>
                    <w:szCs w:val="20"/>
                    <w:lang w:eastAsia="zh-CN"/>
                  </w:rPr>
                </w:rPrChange>
              </w:rPr>
              <w:pPrChange w:id="4206" w:author="Zehui Bai" w:date="2022-03-13T14:25:00Z">
                <w:pPr>
                  <w:spacing w:before="36" w:after="36" w:line="240" w:lineRule="auto"/>
                  <w:ind w:left="706"/>
                </w:pPr>
              </w:pPrChange>
            </w:pPr>
            <w:ins w:id="4207" w:author="Zehui Bai" w:date="2022-03-13T14:12:00Z">
              <w:r w:rsidRPr="00C13292">
                <w:rPr>
                  <w:rFonts w:ascii="Arial" w:eastAsia="Calibri" w:hAnsi="Arial" w:cs="Arial"/>
                  <w:color w:val="000000" w:themeColor="text1"/>
                  <w:kern w:val="24"/>
                  <w:sz w:val="20"/>
                  <w:szCs w:val="20"/>
                  <w:lang w:val="en-US" w:eastAsia="zh-CN"/>
                </w:rPr>
                <w:t>Very</w:t>
              </w:r>
              <w:r>
                <w:rPr>
                  <w:rFonts w:ascii="Arial" w:eastAsia="DengXian" w:hAnsi="Arial" w:cs="Arial"/>
                  <w:color w:val="000000" w:themeColor="text1"/>
                  <w:kern w:val="24"/>
                  <w:sz w:val="20"/>
                  <w:szCs w:val="20"/>
                  <w:lang w:eastAsia="zh-CN"/>
                </w:rPr>
                <w:t>/rather</w:t>
              </w:r>
              <w:r w:rsidRPr="00C13292">
                <w:rPr>
                  <w:rFonts w:ascii="Arial" w:eastAsia="Calibri" w:hAnsi="Arial" w:cs="Arial"/>
                  <w:color w:val="000000" w:themeColor="text1"/>
                  <w:kern w:val="24"/>
                  <w:sz w:val="20"/>
                  <w:szCs w:val="20"/>
                  <w:lang w:val="en-US" w:eastAsia="zh-CN"/>
                </w:rPr>
                <w:t xml:space="preserve"> </w:t>
              </w:r>
              <w:r>
                <w:rPr>
                  <w:rFonts w:ascii="Arial" w:eastAsia="Calibri" w:hAnsi="Arial" w:cs="Arial"/>
                  <w:color w:val="000000" w:themeColor="text1"/>
                  <w:kern w:val="24"/>
                  <w:sz w:val="20"/>
                  <w:szCs w:val="20"/>
                  <w:lang w:val="en-US" w:eastAsia="zh-CN"/>
                </w:rPr>
                <w:t>low</w:t>
              </w:r>
            </w:ins>
            <w:del w:id="4208" w:author="Zehui Bai" w:date="2022-03-13T14:12:00Z">
              <w:r w:rsidRPr="00067A21" w:rsidDel="000B066F">
                <w:rPr>
                  <w:rFonts w:ascii="Arial" w:eastAsia="Calibri" w:hAnsi="Arial" w:cs="Arial"/>
                  <w:color w:val="000000" w:themeColor="text1"/>
                  <w:kern w:val="24"/>
                  <w:sz w:val="20"/>
                  <w:szCs w:val="20"/>
                  <w:lang w:val="en-US" w:eastAsia="zh-CN"/>
                  <w:rPrChange w:id="4209" w:author="Zehui Bai" w:date="2022-03-11T15:16:00Z">
                    <w:rPr>
                      <w:rFonts w:ascii="Times New Roman" w:eastAsia="Calibri" w:hAnsi="Times New Roman" w:cs="Times New Roman"/>
                      <w:color w:val="000000" w:themeColor="text1"/>
                      <w:kern w:val="24"/>
                      <w:sz w:val="20"/>
                      <w:szCs w:val="20"/>
                      <w:lang w:val="en-US" w:eastAsia="zh-CN"/>
                    </w:rPr>
                  </w:rPrChange>
                </w:rPr>
                <w:delText>rather low</w:delText>
              </w:r>
            </w:del>
          </w:p>
        </w:tc>
        <w:tc>
          <w:tcPr>
            <w:tcW w:w="1579" w:type="dxa"/>
            <w:shd w:val="clear" w:color="auto" w:fill="auto"/>
            <w:tcMar>
              <w:top w:w="15" w:type="dxa"/>
              <w:left w:w="103" w:type="dxa"/>
              <w:bottom w:w="0" w:type="dxa"/>
              <w:right w:w="103" w:type="dxa"/>
            </w:tcMar>
            <w:vAlign w:val="center"/>
            <w:hideMark/>
            <w:tcPrChange w:id="421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7559DB6" w14:textId="77777777" w:rsidR="000B066F" w:rsidRPr="00067A21" w:rsidRDefault="000B066F">
            <w:pPr>
              <w:spacing w:before="60" w:after="60" w:line="240" w:lineRule="auto"/>
              <w:jc w:val="center"/>
              <w:rPr>
                <w:rFonts w:ascii="Arial" w:eastAsia="Times New Roman" w:hAnsi="Arial" w:cs="Arial"/>
                <w:sz w:val="20"/>
                <w:szCs w:val="20"/>
                <w:lang w:eastAsia="zh-CN"/>
                <w:rPrChange w:id="4211" w:author="Zehui Bai" w:date="2022-03-11T15:16:00Z">
                  <w:rPr>
                    <w:rFonts w:ascii="Times New Roman" w:eastAsia="Times New Roman" w:hAnsi="Times New Roman" w:cs="Times New Roman"/>
                    <w:sz w:val="20"/>
                    <w:szCs w:val="20"/>
                    <w:lang w:eastAsia="zh-CN"/>
                  </w:rPr>
                </w:rPrChange>
              </w:rPr>
              <w:pPrChange w:id="4212"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213" w:author="Zehui Bai" w:date="2022-03-11T15:16:00Z">
                  <w:rPr>
                    <w:rFonts w:ascii="Times New Roman" w:eastAsia="Calibri" w:hAnsi="Times New Roman" w:cs="Times New Roman"/>
                    <w:color w:val="000000" w:themeColor="text1"/>
                    <w:kern w:val="24"/>
                    <w:sz w:val="20"/>
                    <w:szCs w:val="20"/>
                    <w:lang w:val="en-US" w:eastAsia="zh-CN"/>
                  </w:rPr>
                </w:rPrChange>
              </w:rPr>
              <w:t>1.00</w:t>
            </w:r>
          </w:p>
        </w:tc>
        <w:tc>
          <w:tcPr>
            <w:tcW w:w="1579" w:type="dxa"/>
            <w:shd w:val="clear" w:color="auto" w:fill="auto"/>
            <w:tcMar>
              <w:top w:w="15" w:type="dxa"/>
              <w:left w:w="103" w:type="dxa"/>
              <w:bottom w:w="0" w:type="dxa"/>
              <w:right w:w="103" w:type="dxa"/>
            </w:tcMar>
            <w:vAlign w:val="center"/>
            <w:hideMark/>
            <w:tcPrChange w:id="4214"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A9038FF" w14:textId="77777777" w:rsidR="000B066F" w:rsidRPr="00067A21" w:rsidRDefault="000B066F">
            <w:pPr>
              <w:spacing w:before="60" w:after="60" w:line="240" w:lineRule="auto"/>
              <w:jc w:val="center"/>
              <w:rPr>
                <w:rFonts w:ascii="Arial" w:eastAsia="Times New Roman" w:hAnsi="Arial" w:cs="Arial"/>
                <w:sz w:val="20"/>
                <w:szCs w:val="20"/>
                <w:lang w:eastAsia="zh-CN"/>
                <w:rPrChange w:id="4215" w:author="Zehui Bai" w:date="2022-03-11T15:16:00Z">
                  <w:rPr>
                    <w:rFonts w:ascii="Times New Roman" w:eastAsia="Times New Roman" w:hAnsi="Times New Roman" w:cs="Times New Roman"/>
                    <w:sz w:val="20"/>
                    <w:szCs w:val="20"/>
                    <w:lang w:eastAsia="zh-CN"/>
                  </w:rPr>
                </w:rPrChange>
              </w:rPr>
              <w:pPrChange w:id="4216"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217" w:author="Zehui Bai" w:date="2022-03-11T15:16:00Z">
                  <w:rPr>
                    <w:rFonts w:ascii="Times New Roman" w:eastAsia="Calibri" w:hAnsi="Times New Roman" w:cs="Times New Roman"/>
                    <w:color w:val="000000" w:themeColor="text1"/>
                    <w:kern w:val="24"/>
                    <w:sz w:val="20"/>
                    <w:szCs w:val="20"/>
                    <w:lang w:val="en-US" w:eastAsia="zh-CN"/>
                  </w:rPr>
                </w:rPrChange>
              </w:rPr>
              <w:t>Reference</w:t>
            </w:r>
          </w:p>
        </w:tc>
        <w:tc>
          <w:tcPr>
            <w:tcW w:w="1579" w:type="dxa"/>
            <w:shd w:val="clear" w:color="auto" w:fill="auto"/>
            <w:tcMar>
              <w:top w:w="15" w:type="dxa"/>
              <w:left w:w="103" w:type="dxa"/>
              <w:bottom w:w="0" w:type="dxa"/>
              <w:right w:w="103" w:type="dxa"/>
            </w:tcMar>
            <w:vAlign w:val="center"/>
            <w:hideMark/>
            <w:tcPrChange w:id="4218"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9E73500" w14:textId="77777777" w:rsidR="000B066F" w:rsidRPr="00067A21" w:rsidRDefault="000B066F">
            <w:pPr>
              <w:spacing w:before="60" w:after="60" w:line="240" w:lineRule="auto"/>
              <w:jc w:val="center"/>
              <w:rPr>
                <w:rFonts w:ascii="Arial" w:eastAsia="Times New Roman" w:hAnsi="Arial" w:cs="Arial"/>
                <w:sz w:val="20"/>
                <w:szCs w:val="20"/>
                <w:lang w:eastAsia="zh-CN"/>
                <w:rPrChange w:id="4219" w:author="Zehui Bai" w:date="2022-03-11T15:16:00Z">
                  <w:rPr>
                    <w:rFonts w:ascii="Times New Roman" w:eastAsia="Times New Roman" w:hAnsi="Times New Roman" w:cs="Times New Roman"/>
                    <w:sz w:val="20"/>
                    <w:szCs w:val="20"/>
                    <w:lang w:eastAsia="zh-CN"/>
                  </w:rPr>
                </w:rPrChange>
              </w:rPr>
              <w:pPrChange w:id="4220" w:author="Zehui Bai" w:date="2022-03-13T14:25:00Z">
                <w:pPr>
                  <w:spacing w:before="36" w:after="36" w:line="240" w:lineRule="auto"/>
                  <w:jc w:val="center"/>
                </w:pPr>
              </w:pPrChange>
            </w:pPr>
          </w:p>
        </w:tc>
      </w:tr>
      <w:tr w:rsidR="000B066F" w:rsidRPr="00067A21" w14:paraId="2B01B20D" w14:textId="77777777" w:rsidTr="00E96B10">
        <w:trPr>
          <w:trHeight w:val="307"/>
          <w:jc w:val="center"/>
          <w:trPrChange w:id="4221"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tcPrChange w:id="4222"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tcPr>
            </w:tcPrChange>
          </w:tcPr>
          <w:p w14:paraId="2AB77BC7" w14:textId="396C2ADD" w:rsidR="000B066F" w:rsidRPr="00067A21" w:rsidRDefault="000B066F">
            <w:pPr>
              <w:spacing w:before="60" w:after="60" w:line="240" w:lineRule="auto"/>
              <w:ind w:left="706"/>
              <w:rPr>
                <w:rFonts w:ascii="Arial" w:eastAsia="Times New Roman" w:hAnsi="Arial" w:cs="Arial"/>
                <w:sz w:val="20"/>
                <w:szCs w:val="20"/>
                <w:lang w:eastAsia="zh-CN"/>
                <w:rPrChange w:id="4223" w:author="Zehui Bai" w:date="2022-03-11T15:16:00Z">
                  <w:rPr>
                    <w:rFonts w:ascii="Times New Roman" w:eastAsia="Times New Roman" w:hAnsi="Times New Roman" w:cs="Times New Roman"/>
                    <w:sz w:val="20"/>
                    <w:szCs w:val="20"/>
                    <w:lang w:eastAsia="zh-CN"/>
                  </w:rPr>
                </w:rPrChange>
              </w:rPr>
              <w:pPrChange w:id="4224" w:author="Zehui Bai" w:date="2022-03-13T14:25:00Z">
                <w:pPr>
                  <w:spacing w:before="36" w:after="36" w:line="240" w:lineRule="auto"/>
                  <w:ind w:left="706"/>
                </w:pPr>
              </w:pPrChange>
            </w:pPr>
            <w:ins w:id="4225" w:author="Zehui Bai" w:date="2022-03-13T14:13:00Z">
              <w:r>
                <w:rPr>
                  <w:rFonts w:ascii="Arial" w:eastAsia="Calibri" w:hAnsi="Arial" w:cs="Arial"/>
                  <w:color w:val="000000" w:themeColor="text1"/>
                  <w:kern w:val="24"/>
                  <w:sz w:val="20"/>
                  <w:szCs w:val="20"/>
                  <w:lang w:val="en-US" w:eastAsia="zh-CN"/>
                </w:rPr>
                <w:t>R</w:t>
              </w:r>
            </w:ins>
            <w:ins w:id="4226" w:author="Zehui Bai" w:date="2022-03-13T14:12:00Z">
              <w:r w:rsidRPr="00C13292">
                <w:rPr>
                  <w:rFonts w:ascii="Arial" w:eastAsia="Calibri" w:hAnsi="Arial" w:cs="Arial"/>
                  <w:color w:val="000000" w:themeColor="text1"/>
                  <w:kern w:val="24"/>
                  <w:sz w:val="20"/>
                  <w:szCs w:val="20"/>
                  <w:lang w:val="en-US" w:eastAsia="zh-CN"/>
                </w:rPr>
                <w:t>ather high</w:t>
              </w:r>
            </w:ins>
            <w:del w:id="4227" w:author="Zehui Bai" w:date="2022-03-13T14:12:00Z">
              <w:r w:rsidRPr="00067A21" w:rsidDel="000B066F">
                <w:rPr>
                  <w:rFonts w:ascii="Arial" w:eastAsia="Calibri" w:hAnsi="Arial" w:cs="Arial"/>
                  <w:color w:val="000000" w:themeColor="text1"/>
                  <w:kern w:val="24"/>
                  <w:sz w:val="20"/>
                  <w:szCs w:val="20"/>
                  <w:lang w:val="en-US" w:eastAsia="zh-CN"/>
                  <w:rPrChange w:id="4228" w:author="Zehui Bai" w:date="2022-03-11T15:16:00Z">
                    <w:rPr>
                      <w:rFonts w:ascii="Times New Roman" w:eastAsia="Calibri" w:hAnsi="Times New Roman" w:cs="Times New Roman"/>
                      <w:color w:val="000000" w:themeColor="text1"/>
                      <w:kern w:val="24"/>
                      <w:sz w:val="20"/>
                      <w:szCs w:val="20"/>
                      <w:lang w:val="en-US" w:eastAsia="zh-CN"/>
                    </w:rPr>
                  </w:rPrChange>
                </w:rPr>
                <w:delText>rather high</w:delText>
              </w:r>
            </w:del>
          </w:p>
        </w:tc>
        <w:tc>
          <w:tcPr>
            <w:tcW w:w="1579" w:type="dxa"/>
            <w:shd w:val="clear" w:color="auto" w:fill="auto"/>
            <w:tcMar>
              <w:top w:w="15" w:type="dxa"/>
              <w:left w:w="103" w:type="dxa"/>
              <w:bottom w:w="0" w:type="dxa"/>
              <w:right w:w="103" w:type="dxa"/>
            </w:tcMar>
            <w:vAlign w:val="center"/>
            <w:hideMark/>
            <w:tcPrChange w:id="4229"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C145AAE" w14:textId="07BF85AF" w:rsidR="000B066F" w:rsidRPr="00067A21" w:rsidRDefault="000B066F">
            <w:pPr>
              <w:spacing w:before="60" w:after="60" w:line="240" w:lineRule="auto"/>
              <w:jc w:val="center"/>
              <w:rPr>
                <w:rFonts w:ascii="Arial" w:eastAsia="Times New Roman" w:hAnsi="Arial" w:cs="Arial"/>
                <w:sz w:val="20"/>
                <w:szCs w:val="20"/>
                <w:lang w:eastAsia="zh-CN"/>
                <w:rPrChange w:id="4230" w:author="Zehui Bai" w:date="2022-03-11T15:16:00Z">
                  <w:rPr>
                    <w:rFonts w:ascii="Times New Roman" w:eastAsia="Times New Roman" w:hAnsi="Times New Roman" w:cs="Times New Roman"/>
                    <w:sz w:val="20"/>
                    <w:szCs w:val="20"/>
                    <w:lang w:eastAsia="zh-CN"/>
                  </w:rPr>
                </w:rPrChange>
              </w:rPr>
              <w:pPrChange w:id="4231" w:author="Zehui Bai" w:date="2022-03-13T14:25:00Z">
                <w:pPr>
                  <w:spacing w:before="36" w:after="36" w:line="240" w:lineRule="auto"/>
                  <w:jc w:val="center"/>
                </w:pPr>
              </w:pPrChange>
            </w:pPr>
            <w:ins w:id="4232" w:author="Zehui Bai" w:date="2022-03-13T14:13:00Z">
              <w:r w:rsidRPr="000B066F">
                <w:rPr>
                  <w:rFonts w:ascii="Arial" w:eastAsia="Calibri" w:hAnsi="Arial" w:cs="Arial"/>
                  <w:color w:val="000000" w:themeColor="text1"/>
                  <w:kern w:val="24"/>
                  <w:sz w:val="20"/>
                  <w:szCs w:val="20"/>
                  <w:lang w:val="en-US" w:eastAsia="zh-CN"/>
                </w:rPr>
                <w:t>4.84</w:t>
              </w:r>
            </w:ins>
            <w:del w:id="4233" w:author="Zehui Bai" w:date="2022-03-13T14:13:00Z">
              <w:r w:rsidRPr="00067A21" w:rsidDel="000B066F">
                <w:rPr>
                  <w:rFonts w:ascii="Arial" w:eastAsia="Calibri" w:hAnsi="Arial" w:cs="Arial"/>
                  <w:color w:val="000000" w:themeColor="text1"/>
                  <w:kern w:val="24"/>
                  <w:sz w:val="20"/>
                  <w:szCs w:val="20"/>
                  <w:lang w:val="en-US" w:eastAsia="zh-CN"/>
                  <w:rPrChange w:id="4234" w:author="Zehui Bai" w:date="2022-03-11T15:16:00Z">
                    <w:rPr>
                      <w:rFonts w:ascii="Times New Roman" w:eastAsia="Calibri" w:hAnsi="Times New Roman" w:cs="Times New Roman"/>
                      <w:color w:val="000000" w:themeColor="text1"/>
                      <w:kern w:val="24"/>
                      <w:sz w:val="20"/>
                      <w:szCs w:val="20"/>
                      <w:lang w:val="en-US" w:eastAsia="zh-CN"/>
                    </w:rPr>
                  </w:rPrChange>
                </w:rPr>
                <w:delText>1.86</w:delText>
              </w:r>
            </w:del>
          </w:p>
        </w:tc>
        <w:tc>
          <w:tcPr>
            <w:tcW w:w="1579" w:type="dxa"/>
            <w:shd w:val="clear" w:color="auto" w:fill="auto"/>
            <w:tcMar>
              <w:top w:w="15" w:type="dxa"/>
              <w:left w:w="103" w:type="dxa"/>
              <w:bottom w:w="0" w:type="dxa"/>
              <w:right w:w="103" w:type="dxa"/>
            </w:tcMar>
            <w:vAlign w:val="center"/>
            <w:hideMark/>
            <w:tcPrChange w:id="4235"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13E7B9CD" w14:textId="74AFB838" w:rsidR="000B066F" w:rsidRPr="00067A21" w:rsidRDefault="000B066F">
            <w:pPr>
              <w:spacing w:before="60" w:after="60" w:line="240" w:lineRule="auto"/>
              <w:jc w:val="center"/>
              <w:rPr>
                <w:rFonts w:ascii="Arial" w:eastAsia="Times New Roman" w:hAnsi="Arial" w:cs="Arial"/>
                <w:sz w:val="20"/>
                <w:szCs w:val="20"/>
                <w:lang w:eastAsia="zh-CN"/>
                <w:rPrChange w:id="4236" w:author="Zehui Bai" w:date="2022-03-11T15:16:00Z">
                  <w:rPr>
                    <w:rFonts w:ascii="Times New Roman" w:eastAsia="Times New Roman" w:hAnsi="Times New Roman" w:cs="Times New Roman"/>
                    <w:sz w:val="20"/>
                    <w:szCs w:val="20"/>
                    <w:lang w:eastAsia="zh-CN"/>
                  </w:rPr>
                </w:rPrChange>
              </w:rPr>
              <w:pPrChange w:id="4237" w:author="Zehui Bai" w:date="2022-03-13T14:25:00Z">
                <w:pPr>
                  <w:spacing w:before="36" w:after="36" w:line="240" w:lineRule="auto"/>
                  <w:jc w:val="center"/>
                </w:pPr>
              </w:pPrChange>
            </w:pPr>
            <w:ins w:id="4238" w:author="Zehui Bai" w:date="2022-03-13T14:13:00Z">
              <w:r w:rsidRPr="000B066F">
                <w:rPr>
                  <w:rFonts w:ascii="Arial" w:eastAsia="Calibri" w:hAnsi="Arial" w:cs="Arial"/>
                  <w:color w:val="000000" w:themeColor="text1"/>
                  <w:kern w:val="24"/>
                  <w:sz w:val="20"/>
                  <w:szCs w:val="20"/>
                  <w:lang w:val="en-US" w:eastAsia="zh-CN"/>
                </w:rPr>
                <w:t>2.79 – 8.38</w:t>
              </w:r>
            </w:ins>
            <w:del w:id="4239" w:author="Zehui Bai" w:date="2022-03-13T14:13:00Z">
              <w:r w:rsidRPr="00067A21" w:rsidDel="000B066F">
                <w:rPr>
                  <w:rFonts w:ascii="Arial" w:eastAsia="Calibri" w:hAnsi="Arial" w:cs="Arial"/>
                  <w:color w:val="000000" w:themeColor="text1"/>
                  <w:kern w:val="24"/>
                  <w:sz w:val="20"/>
                  <w:szCs w:val="20"/>
                  <w:lang w:val="en-US" w:eastAsia="zh-CN"/>
                  <w:rPrChange w:id="4240" w:author="Zehui Bai" w:date="2022-03-11T15:16:00Z">
                    <w:rPr>
                      <w:rFonts w:ascii="Times New Roman" w:eastAsia="Calibri" w:hAnsi="Times New Roman" w:cs="Times New Roman"/>
                      <w:color w:val="000000" w:themeColor="text1"/>
                      <w:kern w:val="24"/>
                      <w:sz w:val="20"/>
                      <w:szCs w:val="20"/>
                      <w:lang w:val="en-US" w:eastAsia="zh-CN"/>
                    </w:rPr>
                  </w:rPrChange>
                </w:rPr>
                <w:delText>0.90 – 3.74</w:delText>
              </w:r>
            </w:del>
          </w:p>
        </w:tc>
        <w:tc>
          <w:tcPr>
            <w:tcW w:w="1579" w:type="dxa"/>
            <w:shd w:val="clear" w:color="auto" w:fill="auto"/>
            <w:tcMar>
              <w:top w:w="15" w:type="dxa"/>
              <w:left w:w="103" w:type="dxa"/>
              <w:bottom w:w="0" w:type="dxa"/>
              <w:right w:w="103" w:type="dxa"/>
            </w:tcMar>
            <w:vAlign w:val="center"/>
            <w:hideMark/>
            <w:tcPrChange w:id="4241"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3BCFB93A" w14:textId="0D80BF47" w:rsidR="000B066F" w:rsidRPr="00AC3C83" w:rsidRDefault="00AC3C83">
            <w:pPr>
              <w:spacing w:before="60" w:after="60" w:line="240" w:lineRule="auto"/>
              <w:jc w:val="center"/>
              <w:rPr>
                <w:rFonts w:ascii="Arial" w:eastAsia="Times New Roman" w:hAnsi="Arial" w:cs="Arial"/>
                <w:b/>
                <w:bCs/>
                <w:sz w:val="20"/>
                <w:szCs w:val="20"/>
                <w:lang w:eastAsia="zh-CN"/>
                <w:rPrChange w:id="4242" w:author="Zehui Bai" w:date="2022-03-13T14:13:00Z">
                  <w:rPr>
                    <w:rFonts w:ascii="Times New Roman" w:eastAsia="Times New Roman" w:hAnsi="Times New Roman" w:cs="Times New Roman"/>
                    <w:sz w:val="20"/>
                    <w:szCs w:val="20"/>
                    <w:lang w:eastAsia="zh-CN"/>
                  </w:rPr>
                </w:rPrChange>
              </w:rPr>
              <w:pPrChange w:id="4243" w:author="Zehui Bai" w:date="2022-03-13T14:25:00Z">
                <w:pPr>
                  <w:spacing w:before="36" w:after="36" w:line="240" w:lineRule="auto"/>
                  <w:jc w:val="center"/>
                </w:pPr>
              </w:pPrChange>
            </w:pPr>
            <w:ins w:id="4244" w:author="Zehui Bai" w:date="2022-03-13T14:13:00Z">
              <w:r w:rsidRPr="00AC3C83">
                <w:rPr>
                  <w:rFonts w:ascii="Arial" w:eastAsia="Calibri" w:hAnsi="Arial" w:cs="Arial"/>
                  <w:b/>
                  <w:bCs/>
                  <w:color w:val="000000" w:themeColor="text1"/>
                  <w:kern w:val="24"/>
                  <w:sz w:val="20"/>
                  <w:szCs w:val="20"/>
                  <w:lang w:val="en-US" w:eastAsia="zh-CN"/>
                  <w:rPrChange w:id="4245" w:author="Zehui Bai" w:date="2022-03-13T14:13:00Z">
                    <w:rPr>
                      <w:rFonts w:ascii="Arial" w:eastAsia="Calibri" w:hAnsi="Arial" w:cs="Arial"/>
                      <w:color w:val="000000" w:themeColor="text1"/>
                      <w:kern w:val="24"/>
                      <w:sz w:val="20"/>
                      <w:szCs w:val="20"/>
                      <w:lang w:val="en-US" w:eastAsia="zh-CN"/>
                    </w:rPr>
                  </w:rPrChange>
                </w:rPr>
                <w:t>&lt;0.001</w:t>
              </w:r>
            </w:ins>
            <w:del w:id="4246" w:author="Zehui Bai" w:date="2022-03-13T14:13:00Z">
              <w:r w:rsidR="000B066F" w:rsidRPr="00AC3C83" w:rsidDel="00AC3C83">
                <w:rPr>
                  <w:rFonts w:ascii="Arial" w:eastAsia="Calibri" w:hAnsi="Arial" w:cs="Arial"/>
                  <w:b/>
                  <w:bCs/>
                  <w:color w:val="000000" w:themeColor="text1"/>
                  <w:kern w:val="24"/>
                  <w:sz w:val="20"/>
                  <w:szCs w:val="20"/>
                  <w:lang w:val="en-US" w:eastAsia="zh-CN"/>
                  <w:rPrChange w:id="4247" w:author="Zehui Bai" w:date="2022-03-13T14:13:00Z">
                    <w:rPr>
                      <w:rFonts w:ascii="Times New Roman" w:eastAsia="Calibri" w:hAnsi="Times New Roman" w:cs="Times New Roman"/>
                      <w:color w:val="000000" w:themeColor="text1"/>
                      <w:kern w:val="24"/>
                      <w:sz w:val="20"/>
                      <w:szCs w:val="20"/>
                      <w:lang w:val="en-US" w:eastAsia="zh-CN"/>
                    </w:rPr>
                  </w:rPrChange>
                </w:rPr>
                <w:delText>0.086</w:delText>
              </w:r>
            </w:del>
          </w:p>
        </w:tc>
      </w:tr>
      <w:tr w:rsidR="000B066F" w:rsidRPr="00067A21" w14:paraId="3E6441E4" w14:textId="77777777" w:rsidTr="00E96B10">
        <w:trPr>
          <w:trHeight w:val="307"/>
          <w:jc w:val="center"/>
          <w:trPrChange w:id="4248"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4249"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7B18573D" w14:textId="047B7BA2" w:rsidR="000B066F" w:rsidRPr="00067A21" w:rsidRDefault="000B066F">
            <w:pPr>
              <w:spacing w:before="60" w:after="60" w:line="240" w:lineRule="auto"/>
              <w:ind w:left="706"/>
              <w:rPr>
                <w:rFonts w:ascii="Arial" w:eastAsia="Times New Roman" w:hAnsi="Arial" w:cs="Arial"/>
                <w:sz w:val="20"/>
                <w:szCs w:val="20"/>
                <w:lang w:eastAsia="zh-CN"/>
                <w:rPrChange w:id="4250" w:author="Zehui Bai" w:date="2022-03-11T15:16:00Z">
                  <w:rPr>
                    <w:rFonts w:ascii="Times New Roman" w:eastAsia="Times New Roman" w:hAnsi="Times New Roman" w:cs="Times New Roman"/>
                    <w:sz w:val="20"/>
                    <w:szCs w:val="20"/>
                    <w:lang w:eastAsia="zh-CN"/>
                  </w:rPr>
                </w:rPrChange>
              </w:rPr>
              <w:pPrChange w:id="4251" w:author="Zehui Bai" w:date="2022-03-13T14:25:00Z">
                <w:pPr>
                  <w:spacing w:before="36" w:after="36" w:line="240" w:lineRule="auto"/>
                  <w:ind w:left="706"/>
                </w:pPr>
              </w:pPrChange>
            </w:pPr>
            <w:ins w:id="4252" w:author="Zehui Bai" w:date="2022-03-13T14:13:00Z">
              <w:r>
                <w:rPr>
                  <w:rFonts w:ascii="Arial" w:eastAsia="Calibri" w:hAnsi="Arial" w:cs="Arial"/>
                  <w:color w:val="000000" w:themeColor="text1"/>
                  <w:kern w:val="24"/>
                  <w:sz w:val="20"/>
                  <w:szCs w:val="20"/>
                  <w:lang w:val="en-US" w:eastAsia="zh-CN"/>
                </w:rPr>
                <w:t>V</w:t>
              </w:r>
            </w:ins>
            <w:ins w:id="4253" w:author="Zehui Bai" w:date="2022-03-13T14:12:00Z">
              <w:r w:rsidRPr="00C13292">
                <w:rPr>
                  <w:rFonts w:ascii="Arial" w:eastAsia="Calibri" w:hAnsi="Arial" w:cs="Arial"/>
                  <w:color w:val="000000" w:themeColor="text1"/>
                  <w:kern w:val="24"/>
                  <w:sz w:val="20"/>
                  <w:szCs w:val="20"/>
                  <w:lang w:val="en-US" w:eastAsia="zh-CN"/>
                </w:rPr>
                <w:t>ery high</w:t>
              </w:r>
            </w:ins>
            <w:del w:id="4254" w:author="Zehui Bai" w:date="2022-03-13T14:12:00Z">
              <w:r w:rsidRPr="00067A21" w:rsidDel="003F0770">
                <w:rPr>
                  <w:rFonts w:ascii="Arial" w:eastAsia="Calibri" w:hAnsi="Arial" w:cs="Arial"/>
                  <w:color w:val="000000" w:themeColor="text1"/>
                  <w:kern w:val="24"/>
                  <w:sz w:val="20"/>
                  <w:szCs w:val="20"/>
                  <w:lang w:val="en-US" w:eastAsia="zh-CN"/>
                  <w:rPrChange w:id="4255" w:author="Zehui Bai" w:date="2022-03-11T15:16:00Z">
                    <w:rPr>
                      <w:rFonts w:ascii="Times New Roman" w:eastAsia="Calibri" w:hAnsi="Times New Roman" w:cs="Times New Roman"/>
                      <w:color w:val="000000" w:themeColor="text1"/>
                      <w:kern w:val="24"/>
                      <w:sz w:val="20"/>
                      <w:szCs w:val="20"/>
                      <w:lang w:val="en-US" w:eastAsia="zh-CN"/>
                    </w:rPr>
                  </w:rPrChange>
                </w:rPr>
                <w:delText>very low</w:delText>
              </w:r>
            </w:del>
          </w:p>
        </w:tc>
        <w:tc>
          <w:tcPr>
            <w:tcW w:w="1579" w:type="dxa"/>
            <w:shd w:val="clear" w:color="auto" w:fill="auto"/>
            <w:tcMar>
              <w:top w:w="15" w:type="dxa"/>
              <w:left w:w="103" w:type="dxa"/>
              <w:bottom w:w="0" w:type="dxa"/>
              <w:right w:w="103" w:type="dxa"/>
            </w:tcMar>
            <w:vAlign w:val="center"/>
            <w:hideMark/>
            <w:tcPrChange w:id="425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FD7BA0A" w14:textId="230AA592" w:rsidR="000B066F" w:rsidRPr="00067A21" w:rsidRDefault="00AC3C83">
            <w:pPr>
              <w:spacing w:before="60" w:after="60" w:line="240" w:lineRule="auto"/>
              <w:jc w:val="center"/>
              <w:rPr>
                <w:rFonts w:ascii="Arial" w:eastAsia="Times New Roman" w:hAnsi="Arial" w:cs="Arial"/>
                <w:sz w:val="20"/>
                <w:szCs w:val="20"/>
                <w:lang w:eastAsia="zh-CN"/>
                <w:rPrChange w:id="4257" w:author="Zehui Bai" w:date="2022-03-11T15:16:00Z">
                  <w:rPr>
                    <w:rFonts w:ascii="Times New Roman" w:eastAsia="Times New Roman" w:hAnsi="Times New Roman" w:cs="Times New Roman"/>
                    <w:sz w:val="20"/>
                    <w:szCs w:val="20"/>
                    <w:lang w:eastAsia="zh-CN"/>
                  </w:rPr>
                </w:rPrChange>
              </w:rPr>
              <w:pPrChange w:id="4258" w:author="Zehui Bai" w:date="2022-03-13T14:25:00Z">
                <w:pPr>
                  <w:spacing w:before="36" w:after="36" w:line="240" w:lineRule="auto"/>
                  <w:jc w:val="center"/>
                </w:pPr>
              </w:pPrChange>
            </w:pPr>
            <w:ins w:id="4259" w:author="Zehui Bai" w:date="2022-03-13T14:13:00Z">
              <w:r w:rsidRPr="00AC3C83">
                <w:rPr>
                  <w:rFonts w:ascii="Arial" w:eastAsia="Calibri" w:hAnsi="Arial" w:cs="Arial"/>
                  <w:color w:val="000000" w:themeColor="text1"/>
                  <w:kern w:val="24"/>
                  <w:sz w:val="20"/>
                  <w:szCs w:val="20"/>
                  <w:lang w:val="en-US" w:eastAsia="zh-CN"/>
                </w:rPr>
                <w:t>5.93</w:t>
              </w:r>
            </w:ins>
            <w:del w:id="4260" w:author="Zehui Bai" w:date="2022-03-13T14:13:00Z">
              <w:r w:rsidR="000B066F" w:rsidRPr="00067A21" w:rsidDel="00AC3C83">
                <w:rPr>
                  <w:rFonts w:ascii="Arial" w:eastAsia="Calibri" w:hAnsi="Arial" w:cs="Arial"/>
                  <w:color w:val="000000" w:themeColor="text1"/>
                  <w:kern w:val="24"/>
                  <w:sz w:val="20"/>
                  <w:szCs w:val="20"/>
                  <w:lang w:val="en-US" w:eastAsia="zh-CN"/>
                  <w:rPrChange w:id="4261" w:author="Zehui Bai" w:date="2022-03-11T15:16:00Z">
                    <w:rPr>
                      <w:rFonts w:ascii="Times New Roman" w:eastAsia="Calibri" w:hAnsi="Times New Roman" w:cs="Times New Roman"/>
                      <w:color w:val="000000" w:themeColor="text1"/>
                      <w:kern w:val="24"/>
                      <w:sz w:val="20"/>
                      <w:szCs w:val="20"/>
                      <w:lang w:val="en-US" w:eastAsia="zh-CN"/>
                    </w:rPr>
                  </w:rPrChange>
                </w:rPr>
                <w:delText>1.21</w:delText>
              </w:r>
            </w:del>
          </w:p>
        </w:tc>
        <w:tc>
          <w:tcPr>
            <w:tcW w:w="1579" w:type="dxa"/>
            <w:shd w:val="clear" w:color="auto" w:fill="auto"/>
            <w:tcMar>
              <w:top w:w="15" w:type="dxa"/>
              <w:left w:w="103" w:type="dxa"/>
              <w:bottom w:w="0" w:type="dxa"/>
              <w:right w:w="103" w:type="dxa"/>
            </w:tcMar>
            <w:vAlign w:val="center"/>
            <w:hideMark/>
            <w:tcPrChange w:id="4262"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2090DA4" w14:textId="49C8F816" w:rsidR="000B066F" w:rsidRPr="00067A21" w:rsidRDefault="00AC3C83">
            <w:pPr>
              <w:spacing w:before="60" w:after="60" w:line="240" w:lineRule="auto"/>
              <w:jc w:val="center"/>
              <w:rPr>
                <w:rFonts w:ascii="Arial" w:eastAsia="Times New Roman" w:hAnsi="Arial" w:cs="Arial"/>
                <w:sz w:val="20"/>
                <w:szCs w:val="20"/>
                <w:lang w:eastAsia="zh-CN"/>
                <w:rPrChange w:id="4263" w:author="Zehui Bai" w:date="2022-03-11T15:16:00Z">
                  <w:rPr>
                    <w:rFonts w:ascii="Times New Roman" w:eastAsia="Times New Roman" w:hAnsi="Times New Roman" w:cs="Times New Roman"/>
                    <w:sz w:val="20"/>
                    <w:szCs w:val="20"/>
                    <w:lang w:eastAsia="zh-CN"/>
                  </w:rPr>
                </w:rPrChange>
              </w:rPr>
              <w:pPrChange w:id="4264" w:author="Zehui Bai" w:date="2022-03-13T14:25:00Z">
                <w:pPr>
                  <w:spacing w:before="36" w:after="36" w:line="240" w:lineRule="auto"/>
                  <w:jc w:val="center"/>
                </w:pPr>
              </w:pPrChange>
            </w:pPr>
            <w:ins w:id="4265" w:author="Zehui Bai" w:date="2022-03-13T14:13:00Z">
              <w:r w:rsidRPr="00AC3C83">
                <w:rPr>
                  <w:rFonts w:ascii="Arial" w:eastAsia="Calibri" w:hAnsi="Arial" w:cs="Arial"/>
                  <w:color w:val="000000" w:themeColor="text1"/>
                  <w:kern w:val="24"/>
                  <w:sz w:val="20"/>
                  <w:szCs w:val="20"/>
                  <w:lang w:val="en-US" w:eastAsia="zh-CN"/>
                </w:rPr>
                <w:t>3.21 – 11.16</w:t>
              </w:r>
            </w:ins>
            <w:del w:id="4266" w:author="Zehui Bai" w:date="2022-03-13T14:13:00Z">
              <w:r w:rsidR="000B066F" w:rsidRPr="00067A21" w:rsidDel="00AC3C83">
                <w:rPr>
                  <w:rFonts w:ascii="Arial" w:eastAsia="Calibri" w:hAnsi="Arial" w:cs="Arial"/>
                  <w:color w:val="000000" w:themeColor="text1"/>
                  <w:kern w:val="24"/>
                  <w:sz w:val="20"/>
                  <w:szCs w:val="20"/>
                  <w:lang w:val="en-US" w:eastAsia="zh-CN"/>
                  <w:rPrChange w:id="4267" w:author="Zehui Bai" w:date="2022-03-11T15:16:00Z">
                    <w:rPr>
                      <w:rFonts w:ascii="Times New Roman" w:eastAsia="Calibri" w:hAnsi="Times New Roman" w:cs="Times New Roman"/>
                      <w:color w:val="000000" w:themeColor="text1"/>
                      <w:kern w:val="24"/>
                      <w:sz w:val="20"/>
                      <w:szCs w:val="20"/>
                      <w:lang w:val="en-US" w:eastAsia="zh-CN"/>
                    </w:rPr>
                  </w:rPrChange>
                </w:rPr>
                <w:delText>0.12 – 8.70</w:delText>
              </w:r>
            </w:del>
          </w:p>
        </w:tc>
        <w:tc>
          <w:tcPr>
            <w:tcW w:w="1579" w:type="dxa"/>
            <w:shd w:val="clear" w:color="auto" w:fill="auto"/>
            <w:tcMar>
              <w:top w:w="15" w:type="dxa"/>
              <w:left w:w="103" w:type="dxa"/>
              <w:bottom w:w="0" w:type="dxa"/>
              <w:right w:w="103" w:type="dxa"/>
            </w:tcMar>
            <w:vAlign w:val="center"/>
            <w:hideMark/>
            <w:tcPrChange w:id="4268"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705D17BB" w14:textId="073FC481" w:rsidR="000B066F" w:rsidRPr="00AC3C83" w:rsidRDefault="00AC3C83">
            <w:pPr>
              <w:spacing w:before="60" w:after="60" w:line="240" w:lineRule="auto"/>
              <w:jc w:val="center"/>
              <w:rPr>
                <w:rFonts w:ascii="Arial" w:eastAsia="Times New Roman" w:hAnsi="Arial" w:cs="Arial"/>
                <w:b/>
                <w:bCs/>
                <w:sz w:val="20"/>
                <w:szCs w:val="20"/>
                <w:lang w:eastAsia="zh-CN"/>
                <w:rPrChange w:id="4269" w:author="Zehui Bai" w:date="2022-03-13T14:13:00Z">
                  <w:rPr>
                    <w:rFonts w:ascii="Times New Roman" w:eastAsia="Times New Roman" w:hAnsi="Times New Roman" w:cs="Times New Roman"/>
                    <w:sz w:val="20"/>
                    <w:szCs w:val="20"/>
                    <w:lang w:eastAsia="zh-CN"/>
                  </w:rPr>
                </w:rPrChange>
              </w:rPr>
              <w:pPrChange w:id="4270" w:author="Zehui Bai" w:date="2022-03-13T14:25:00Z">
                <w:pPr>
                  <w:spacing w:before="36" w:after="36" w:line="240" w:lineRule="auto"/>
                  <w:jc w:val="center"/>
                </w:pPr>
              </w:pPrChange>
            </w:pPr>
            <w:ins w:id="4271" w:author="Zehui Bai" w:date="2022-03-13T14:13:00Z">
              <w:r w:rsidRPr="00AC3C83">
                <w:rPr>
                  <w:rFonts w:ascii="Arial" w:eastAsia="Calibri" w:hAnsi="Arial" w:cs="Arial"/>
                  <w:b/>
                  <w:bCs/>
                  <w:color w:val="000000" w:themeColor="text1"/>
                  <w:kern w:val="24"/>
                  <w:sz w:val="20"/>
                  <w:szCs w:val="20"/>
                  <w:lang w:val="en-US" w:eastAsia="zh-CN"/>
                  <w:rPrChange w:id="4272" w:author="Zehui Bai" w:date="2022-03-13T14:13:00Z">
                    <w:rPr>
                      <w:rFonts w:ascii="Arial" w:eastAsia="Calibri" w:hAnsi="Arial" w:cs="Arial"/>
                      <w:color w:val="000000" w:themeColor="text1"/>
                      <w:kern w:val="24"/>
                      <w:sz w:val="20"/>
                      <w:szCs w:val="20"/>
                      <w:lang w:val="en-US" w:eastAsia="zh-CN"/>
                    </w:rPr>
                  </w:rPrChange>
                </w:rPr>
                <w:t>&lt;0.001</w:t>
              </w:r>
            </w:ins>
            <w:del w:id="4273" w:author="Zehui Bai" w:date="2022-03-13T14:13:00Z">
              <w:r w:rsidR="000B066F" w:rsidRPr="00AC3C83" w:rsidDel="00AC3C83">
                <w:rPr>
                  <w:rFonts w:ascii="Arial" w:eastAsia="Calibri" w:hAnsi="Arial" w:cs="Arial"/>
                  <w:b/>
                  <w:bCs/>
                  <w:color w:val="000000" w:themeColor="text1"/>
                  <w:kern w:val="24"/>
                  <w:sz w:val="20"/>
                  <w:szCs w:val="20"/>
                  <w:lang w:val="en-US" w:eastAsia="zh-CN"/>
                  <w:rPrChange w:id="4274" w:author="Zehui Bai" w:date="2022-03-13T14:13:00Z">
                    <w:rPr>
                      <w:rFonts w:ascii="Times New Roman" w:eastAsia="Calibri" w:hAnsi="Times New Roman" w:cs="Times New Roman"/>
                      <w:color w:val="000000" w:themeColor="text1"/>
                      <w:kern w:val="24"/>
                      <w:sz w:val="20"/>
                      <w:szCs w:val="20"/>
                      <w:lang w:val="en-US" w:eastAsia="zh-CN"/>
                    </w:rPr>
                  </w:rPrChange>
                </w:rPr>
                <w:delText>0.861</w:delText>
              </w:r>
            </w:del>
          </w:p>
        </w:tc>
      </w:tr>
      <w:tr w:rsidR="000B066F" w:rsidRPr="00507161" w14:paraId="55F3B8BC" w14:textId="77777777" w:rsidTr="00E96B10">
        <w:trPr>
          <w:trHeight w:val="687"/>
          <w:jc w:val="center"/>
          <w:trPrChange w:id="4275" w:author="Zehui Bai" w:date="2022-03-13T14:24:00Z">
            <w:trPr>
              <w:trHeight w:val="687"/>
              <w:jc w:val="center"/>
            </w:trPr>
          </w:trPrChange>
        </w:trPr>
        <w:tc>
          <w:tcPr>
            <w:tcW w:w="4507" w:type="dxa"/>
            <w:shd w:val="clear" w:color="auto" w:fill="auto"/>
            <w:tcMar>
              <w:top w:w="15" w:type="dxa"/>
              <w:left w:w="103" w:type="dxa"/>
              <w:bottom w:w="0" w:type="dxa"/>
              <w:right w:w="103" w:type="dxa"/>
            </w:tcMar>
            <w:vAlign w:val="center"/>
            <w:hideMark/>
            <w:tcPrChange w:id="4276"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3001E3F6" w14:textId="00173527" w:rsidR="000B066F" w:rsidRPr="00067A21" w:rsidRDefault="000B066F">
            <w:pPr>
              <w:spacing w:before="60" w:after="60" w:line="240" w:lineRule="auto"/>
              <w:rPr>
                <w:rFonts w:ascii="Arial" w:eastAsia="Times New Roman" w:hAnsi="Arial" w:cs="Arial"/>
                <w:b/>
                <w:bCs/>
                <w:sz w:val="20"/>
                <w:szCs w:val="20"/>
                <w:lang w:val="en-GB" w:eastAsia="zh-CN"/>
                <w:rPrChange w:id="4277" w:author="Zehui Bai" w:date="2022-03-11T15:16:00Z">
                  <w:rPr>
                    <w:rFonts w:ascii="Times New Roman" w:eastAsia="Times New Roman" w:hAnsi="Times New Roman" w:cs="Times New Roman"/>
                    <w:b/>
                    <w:bCs/>
                    <w:sz w:val="20"/>
                    <w:szCs w:val="20"/>
                    <w:lang w:val="en-GB" w:eastAsia="zh-CN"/>
                  </w:rPr>
                </w:rPrChange>
              </w:rPr>
              <w:pPrChange w:id="4278" w:author="Zehui Bai" w:date="2022-03-13T14:25:00Z">
                <w:pPr>
                  <w:spacing w:before="36" w:after="36" w:line="240" w:lineRule="auto"/>
                </w:pPr>
              </w:pPrChange>
            </w:pPr>
            <w:r w:rsidRPr="00067A21">
              <w:rPr>
                <w:rFonts w:ascii="Arial" w:eastAsia="Calibri" w:hAnsi="Arial" w:cs="Arial"/>
                <w:b/>
                <w:bCs/>
                <w:color w:val="000000" w:themeColor="text1"/>
                <w:kern w:val="24"/>
                <w:sz w:val="20"/>
                <w:szCs w:val="20"/>
                <w:lang w:val="en-US" w:eastAsia="zh-CN"/>
                <w:rPrChange w:id="4279" w:author="Zehui Bai" w:date="2022-03-11T15:16:00Z">
                  <w:rPr>
                    <w:rFonts w:ascii="Times New Roman" w:eastAsia="Calibri" w:hAnsi="Times New Roman" w:cs="Times New Roman"/>
                    <w:b/>
                    <w:bCs/>
                    <w:color w:val="000000" w:themeColor="text1"/>
                    <w:kern w:val="24"/>
                    <w:sz w:val="20"/>
                    <w:szCs w:val="20"/>
                    <w:lang w:val="en-US" w:eastAsia="zh-CN"/>
                  </w:rPr>
                </w:rPrChange>
              </w:rPr>
              <w:t>detailed explanation from doctor about Corona vaccine</w:t>
            </w:r>
          </w:p>
        </w:tc>
        <w:tc>
          <w:tcPr>
            <w:tcW w:w="1579" w:type="dxa"/>
            <w:shd w:val="clear" w:color="auto" w:fill="auto"/>
            <w:tcMar>
              <w:top w:w="15" w:type="dxa"/>
              <w:left w:w="103" w:type="dxa"/>
              <w:bottom w:w="0" w:type="dxa"/>
              <w:right w:w="103" w:type="dxa"/>
            </w:tcMar>
            <w:vAlign w:val="center"/>
            <w:hideMark/>
            <w:tcPrChange w:id="428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39315DB" w14:textId="77777777" w:rsidR="000B066F" w:rsidRPr="00067A21" w:rsidRDefault="000B066F">
            <w:pPr>
              <w:spacing w:before="60" w:after="60" w:line="240" w:lineRule="auto"/>
              <w:jc w:val="center"/>
              <w:rPr>
                <w:rFonts w:ascii="Arial" w:eastAsia="Times New Roman" w:hAnsi="Arial" w:cs="Arial"/>
                <w:sz w:val="20"/>
                <w:szCs w:val="20"/>
                <w:lang w:val="en-GB" w:eastAsia="zh-CN"/>
                <w:rPrChange w:id="4281" w:author="Zehui Bai" w:date="2022-03-11T15:16:00Z">
                  <w:rPr>
                    <w:rFonts w:ascii="Times New Roman" w:eastAsia="Times New Roman" w:hAnsi="Times New Roman" w:cs="Times New Roman"/>
                    <w:sz w:val="20"/>
                    <w:szCs w:val="20"/>
                    <w:lang w:val="en-GB" w:eastAsia="zh-CN"/>
                  </w:rPr>
                </w:rPrChange>
              </w:rPr>
              <w:pPrChange w:id="4282"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283"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CBA42F5" w14:textId="77777777" w:rsidR="000B066F" w:rsidRPr="00067A21" w:rsidRDefault="000B066F">
            <w:pPr>
              <w:spacing w:before="60" w:after="60" w:line="240" w:lineRule="auto"/>
              <w:jc w:val="center"/>
              <w:rPr>
                <w:rFonts w:ascii="Arial" w:eastAsia="Times New Roman" w:hAnsi="Arial" w:cs="Arial"/>
                <w:sz w:val="20"/>
                <w:szCs w:val="20"/>
                <w:lang w:val="en-GB" w:eastAsia="zh-CN"/>
                <w:rPrChange w:id="4284" w:author="Zehui Bai" w:date="2022-03-11T15:16:00Z">
                  <w:rPr>
                    <w:rFonts w:ascii="Times New Roman" w:eastAsia="Times New Roman" w:hAnsi="Times New Roman" w:cs="Times New Roman"/>
                    <w:sz w:val="20"/>
                    <w:szCs w:val="20"/>
                    <w:lang w:val="en-GB" w:eastAsia="zh-CN"/>
                  </w:rPr>
                </w:rPrChange>
              </w:rPr>
              <w:pPrChange w:id="4285" w:author="Zehui Bai" w:date="2022-03-13T14:25:00Z">
                <w:pPr>
                  <w:spacing w:before="36" w:after="36" w:line="240" w:lineRule="auto"/>
                  <w:jc w:val="center"/>
                </w:pPr>
              </w:pPrChange>
            </w:pPr>
          </w:p>
        </w:tc>
        <w:tc>
          <w:tcPr>
            <w:tcW w:w="1579" w:type="dxa"/>
            <w:shd w:val="clear" w:color="auto" w:fill="auto"/>
            <w:tcMar>
              <w:top w:w="15" w:type="dxa"/>
              <w:left w:w="103" w:type="dxa"/>
              <w:bottom w:w="0" w:type="dxa"/>
              <w:right w:w="103" w:type="dxa"/>
            </w:tcMar>
            <w:vAlign w:val="center"/>
            <w:hideMark/>
            <w:tcPrChange w:id="428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0A78706" w14:textId="77777777" w:rsidR="000B066F" w:rsidRPr="00067A21" w:rsidRDefault="000B066F">
            <w:pPr>
              <w:spacing w:before="60" w:after="60" w:line="240" w:lineRule="auto"/>
              <w:jc w:val="center"/>
              <w:rPr>
                <w:rFonts w:ascii="Arial" w:eastAsia="Times New Roman" w:hAnsi="Arial" w:cs="Arial"/>
                <w:sz w:val="20"/>
                <w:szCs w:val="20"/>
                <w:lang w:val="en-GB" w:eastAsia="zh-CN"/>
                <w:rPrChange w:id="4287" w:author="Zehui Bai" w:date="2022-03-11T15:16:00Z">
                  <w:rPr>
                    <w:rFonts w:ascii="Times New Roman" w:eastAsia="Times New Roman" w:hAnsi="Times New Roman" w:cs="Times New Roman"/>
                    <w:sz w:val="20"/>
                    <w:szCs w:val="20"/>
                    <w:lang w:val="en-GB" w:eastAsia="zh-CN"/>
                  </w:rPr>
                </w:rPrChange>
              </w:rPr>
              <w:pPrChange w:id="4288" w:author="Zehui Bai" w:date="2022-03-13T14:25:00Z">
                <w:pPr>
                  <w:spacing w:before="36" w:after="36" w:line="240" w:lineRule="auto"/>
                  <w:jc w:val="center"/>
                </w:pPr>
              </w:pPrChange>
            </w:pPr>
          </w:p>
        </w:tc>
      </w:tr>
      <w:tr w:rsidR="00116C5C" w:rsidRPr="00067A21" w14:paraId="3D8747C2" w14:textId="77777777" w:rsidTr="00E96B10">
        <w:trPr>
          <w:trHeight w:val="283"/>
          <w:jc w:val="center"/>
          <w:trPrChange w:id="4289" w:author="Zehui Bai" w:date="2022-03-13T14:24:00Z">
            <w:trPr>
              <w:trHeight w:val="283"/>
              <w:jc w:val="center"/>
            </w:trPr>
          </w:trPrChange>
        </w:trPr>
        <w:tc>
          <w:tcPr>
            <w:tcW w:w="4507" w:type="dxa"/>
            <w:shd w:val="clear" w:color="auto" w:fill="auto"/>
            <w:tcMar>
              <w:top w:w="15" w:type="dxa"/>
              <w:left w:w="103" w:type="dxa"/>
              <w:bottom w:w="0" w:type="dxa"/>
              <w:right w:w="103" w:type="dxa"/>
            </w:tcMar>
            <w:vAlign w:val="center"/>
            <w:hideMark/>
            <w:tcPrChange w:id="4290"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202F00C" w14:textId="00D4B1BD" w:rsidR="00116C5C" w:rsidRPr="00067A21" w:rsidRDefault="00116C5C">
            <w:pPr>
              <w:spacing w:before="60" w:after="60" w:line="240" w:lineRule="auto"/>
              <w:ind w:left="706"/>
              <w:rPr>
                <w:rFonts w:ascii="Arial" w:eastAsia="Calibri" w:hAnsi="Arial" w:cs="Arial"/>
                <w:color w:val="000000" w:themeColor="text1"/>
                <w:kern w:val="24"/>
                <w:sz w:val="20"/>
                <w:szCs w:val="20"/>
                <w:lang w:val="en-US" w:eastAsia="zh-CN"/>
                <w:rPrChange w:id="4291" w:author="Zehui Bai" w:date="2022-03-11T15:16:00Z">
                  <w:rPr>
                    <w:rFonts w:ascii="Times New Roman" w:eastAsia="Calibri" w:hAnsi="Times New Roman" w:cs="Times New Roman"/>
                    <w:color w:val="000000" w:themeColor="text1"/>
                    <w:kern w:val="24"/>
                    <w:sz w:val="20"/>
                    <w:szCs w:val="20"/>
                    <w:lang w:val="en-US" w:eastAsia="zh-CN"/>
                  </w:rPr>
                </w:rPrChange>
              </w:rPr>
              <w:pPrChange w:id="4292" w:author="Zehui Bai" w:date="2022-03-13T14:25:00Z">
                <w:pPr>
                  <w:spacing w:before="36" w:after="36" w:line="240" w:lineRule="auto"/>
                  <w:ind w:left="706"/>
                </w:pPr>
              </w:pPrChange>
            </w:pPr>
            <w:ins w:id="4293" w:author="Zehui Bai" w:date="2022-03-13T14:13:00Z">
              <w:r>
                <w:rPr>
                  <w:rFonts w:ascii="Arial" w:eastAsia="Times New Roman" w:hAnsi="Arial" w:cs="Arial"/>
                  <w:sz w:val="20"/>
                  <w:szCs w:val="20"/>
                  <w:lang w:eastAsia="zh-CN"/>
                </w:rPr>
                <w:lastRenderedPageBreak/>
                <w:t>No</w:t>
              </w:r>
            </w:ins>
            <w:del w:id="4294" w:author="Zehui Bai" w:date="2022-03-13T14:13:00Z">
              <w:r w:rsidRPr="00067A21" w:rsidDel="008B1F80">
                <w:rPr>
                  <w:rFonts w:ascii="Arial" w:eastAsia="Calibri" w:hAnsi="Arial" w:cs="Arial"/>
                  <w:color w:val="000000" w:themeColor="text1"/>
                  <w:kern w:val="24"/>
                  <w:sz w:val="20"/>
                  <w:szCs w:val="20"/>
                  <w:lang w:val="en-US" w:eastAsia="zh-CN"/>
                  <w:rPrChange w:id="4295" w:author="Zehui Bai" w:date="2022-03-11T15:16:00Z">
                    <w:rPr>
                      <w:rFonts w:ascii="Times New Roman" w:eastAsia="Calibri" w:hAnsi="Times New Roman" w:cs="Times New Roman"/>
                      <w:color w:val="000000" w:themeColor="text1"/>
                      <w:kern w:val="24"/>
                      <w:sz w:val="20"/>
                      <w:szCs w:val="20"/>
                      <w:lang w:val="en-US" w:eastAsia="zh-CN"/>
                    </w:rPr>
                  </w:rPrChange>
                </w:rPr>
                <w:delText>yes</w:delText>
              </w:r>
            </w:del>
          </w:p>
        </w:tc>
        <w:tc>
          <w:tcPr>
            <w:tcW w:w="1579" w:type="dxa"/>
            <w:shd w:val="clear" w:color="auto" w:fill="auto"/>
            <w:tcMar>
              <w:top w:w="15" w:type="dxa"/>
              <w:left w:w="103" w:type="dxa"/>
              <w:bottom w:w="0" w:type="dxa"/>
              <w:right w:w="103" w:type="dxa"/>
            </w:tcMar>
            <w:vAlign w:val="center"/>
            <w:hideMark/>
            <w:tcPrChange w:id="429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45BFB77A" w14:textId="77777777" w:rsidR="00116C5C" w:rsidRPr="00067A21" w:rsidRDefault="00116C5C">
            <w:pPr>
              <w:spacing w:before="60" w:after="60" w:line="240" w:lineRule="auto"/>
              <w:jc w:val="center"/>
              <w:rPr>
                <w:rFonts w:ascii="Arial" w:eastAsia="Calibri" w:hAnsi="Arial" w:cs="Arial"/>
                <w:color w:val="000000" w:themeColor="text1"/>
                <w:kern w:val="24"/>
                <w:sz w:val="20"/>
                <w:szCs w:val="20"/>
                <w:lang w:val="en-US" w:eastAsia="zh-CN"/>
                <w:rPrChange w:id="4297" w:author="Zehui Bai" w:date="2022-03-11T15:16:00Z">
                  <w:rPr>
                    <w:rFonts w:ascii="Times New Roman" w:eastAsia="Calibri" w:hAnsi="Times New Roman" w:cs="Times New Roman"/>
                    <w:color w:val="000000" w:themeColor="text1"/>
                    <w:kern w:val="24"/>
                    <w:sz w:val="20"/>
                    <w:szCs w:val="20"/>
                    <w:lang w:val="en-US" w:eastAsia="zh-CN"/>
                  </w:rPr>
                </w:rPrChange>
              </w:rPr>
              <w:pPrChange w:id="4298"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299" w:author="Zehui Bai" w:date="2022-03-11T15:16:00Z">
                  <w:rPr>
                    <w:rFonts w:ascii="Times New Roman" w:eastAsia="Calibri" w:hAnsi="Times New Roman" w:cs="Times New Roman"/>
                    <w:color w:val="000000" w:themeColor="text1"/>
                    <w:kern w:val="24"/>
                    <w:sz w:val="20"/>
                    <w:szCs w:val="20"/>
                    <w:lang w:val="en-US" w:eastAsia="zh-CN"/>
                  </w:rPr>
                </w:rPrChange>
              </w:rPr>
              <w:t>1.00</w:t>
            </w:r>
          </w:p>
        </w:tc>
        <w:tc>
          <w:tcPr>
            <w:tcW w:w="1579" w:type="dxa"/>
            <w:shd w:val="clear" w:color="auto" w:fill="auto"/>
            <w:tcMar>
              <w:top w:w="15" w:type="dxa"/>
              <w:left w:w="103" w:type="dxa"/>
              <w:bottom w:w="0" w:type="dxa"/>
              <w:right w:w="103" w:type="dxa"/>
            </w:tcMar>
            <w:vAlign w:val="center"/>
            <w:hideMark/>
            <w:tcPrChange w:id="430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6EEA939" w14:textId="77777777" w:rsidR="00116C5C" w:rsidRPr="00067A21" w:rsidRDefault="00116C5C">
            <w:pPr>
              <w:spacing w:before="60" w:after="60" w:line="240" w:lineRule="auto"/>
              <w:jc w:val="center"/>
              <w:rPr>
                <w:rFonts w:ascii="Arial" w:eastAsia="Calibri" w:hAnsi="Arial" w:cs="Arial"/>
                <w:color w:val="000000" w:themeColor="text1"/>
                <w:kern w:val="24"/>
                <w:sz w:val="20"/>
                <w:szCs w:val="20"/>
                <w:lang w:val="en-US" w:eastAsia="zh-CN"/>
                <w:rPrChange w:id="4301" w:author="Zehui Bai" w:date="2022-03-11T15:16:00Z">
                  <w:rPr>
                    <w:rFonts w:ascii="Times New Roman" w:eastAsia="Calibri" w:hAnsi="Times New Roman" w:cs="Times New Roman"/>
                    <w:color w:val="000000" w:themeColor="text1"/>
                    <w:kern w:val="24"/>
                    <w:sz w:val="20"/>
                    <w:szCs w:val="20"/>
                    <w:lang w:val="en-US" w:eastAsia="zh-CN"/>
                  </w:rPr>
                </w:rPrChange>
              </w:rPr>
              <w:pPrChange w:id="4302" w:author="Zehui Bai" w:date="2022-03-13T14:25:00Z">
                <w:pPr>
                  <w:spacing w:before="36" w:after="36" w:line="240" w:lineRule="auto"/>
                  <w:jc w:val="center"/>
                </w:pPr>
              </w:pPrChange>
            </w:pPr>
            <w:r w:rsidRPr="00067A21">
              <w:rPr>
                <w:rFonts w:ascii="Arial" w:eastAsia="Calibri" w:hAnsi="Arial" w:cs="Arial"/>
                <w:color w:val="000000" w:themeColor="text1"/>
                <w:kern w:val="24"/>
                <w:sz w:val="20"/>
                <w:szCs w:val="20"/>
                <w:lang w:val="en-US" w:eastAsia="zh-CN"/>
                <w:rPrChange w:id="4303" w:author="Zehui Bai" w:date="2022-03-11T15:16:00Z">
                  <w:rPr>
                    <w:rFonts w:ascii="Times New Roman" w:eastAsia="Calibri" w:hAnsi="Times New Roman" w:cs="Times New Roman"/>
                    <w:color w:val="000000" w:themeColor="text1"/>
                    <w:kern w:val="24"/>
                    <w:sz w:val="20"/>
                    <w:szCs w:val="20"/>
                    <w:lang w:val="en-US" w:eastAsia="zh-CN"/>
                  </w:rPr>
                </w:rPrChange>
              </w:rPr>
              <w:t>Reference</w:t>
            </w:r>
          </w:p>
        </w:tc>
        <w:tc>
          <w:tcPr>
            <w:tcW w:w="1579" w:type="dxa"/>
            <w:shd w:val="clear" w:color="auto" w:fill="auto"/>
            <w:tcMar>
              <w:top w:w="15" w:type="dxa"/>
              <w:left w:w="103" w:type="dxa"/>
              <w:bottom w:w="0" w:type="dxa"/>
              <w:right w:w="103" w:type="dxa"/>
            </w:tcMar>
            <w:vAlign w:val="center"/>
            <w:hideMark/>
            <w:tcPrChange w:id="4304"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6CDEE1BF" w14:textId="2E639EF4" w:rsidR="00116C5C" w:rsidRPr="00067A21" w:rsidRDefault="00116C5C">
            <w:pPr>
              <w:spacing w:before="60" w:after="60" w:line="240" w:lineRule="auto"/>
              <w:jc w:val="center"/>
              <w:rPr>
                <w:rFonts w:ascii="Arial" w:eastAsia="Calibri" w:hAnsi="Arial" w:cs="Arial"/>
                <w:color w:val="000000" w:themeColor="text1"/>
                <w:kern w:val="24"/>
                <w:sz w:val="20"/>
                <w:szCs w:val="20"/>
                <w:lang w:val="en-US" w:eastAsia="zh-CN"/>
                <w:rPrChange w:id="4305" w:author="Zehui Bai" w:date="2022-03-11T15:16:00Z">
                  <w:rPr>
                    <w:rFonts w:ascii="Times New Roman" w:eastAsia="Calibri" w:hAnsi="Times New Roman" w:cs="Times New Roman"/>
                    <w:color w:val="000000" w:themeColor="text1"/>
                    <w:kern w:val="24"/>
                    <w:sz w:val="20"/>
                    <w:szCs w:val="20"/>
                    <w:lang w:val="en-US" w:eastAsia="zh-CN"/>
                  </w:rPr>
                </w:rPrChange>
              </w:rPr>
              <w:pPrChange w:id="4306" w:author="Zehui Bai" w:date="2022-03-13T14:25:00Z">
                <w:pPr>
                  <w:spacing w:before="36" w:after="36" w:line="240" w:lineRule="auto"/>
                  <w:jc w:val="center"/>
                </w:pPr>
              </w:pPrChange>
            </w:pPr>
          </w:p>
        </w:tc>
      </w:tr>
      <w:tr w:rsidR="00116C5C" w:rsidRPr="00067A21" w14:paraId="68E1C02D" w14:textId="77777777" w:rsidTr="00E96B10">
        <w:trPr>
          <w:trHeight w:val="307"/>
          <w:jc w:val="center"/>
          <w:trPrChange w:id="4307" w:author="Zehui Bai" w:date="2022-03-13T14:24:00Z">
            <w:trPr>
              <w:trHeight w:val="307"/>
              <w:jc w:val="center"/>
            </w:trPr>
          </w:trPrChange>
        </w:trPr>
        <w:tc>
          <w:tcPr>
            <w:tcW w:w="4507" w:type="dxa"/>
            <w:shd w:val="clear" w:color="auto" w:fill="auto"/>
            <w:tcMar>
              <w:top w:w="15" w:type="dxa"/>
              <w:left w:w="103" w:type="dxa"/>
              <w:bottom w:w="0" w:type="dxa"/>
              <w:right w:w="103" w:type="dxa"/>
            </w:tcMar>
            <w:vAlign w:val="center"/>
            <w:hideMark/>
            <w:tcPrChange w:id="4308" w:author="Zehui Bai" w:date="2022-03-13T14:24:00Z">
              <w:tcPr>
                <w:tcW w:w="4507"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9D8C28F" w14:textId="58D1C9E8" w:rsidR="00116C5C" w:rsidRPr="00067A21" w:rsidRDefault="00116C5C">
            <w:pPr>
              <w:spacing w:before="60" w:after="60" w:line="240" w:lineRule="auto"/>
              <w:ind w:left="706"/>
              <w:rPr>
                <w:rFonts w:ascii="Arial" w:eastAsia="Times New Roman" w:hAnsi="Arial" w:cs="Arial"/>
                <w:sz w:val="20"/>
                <w:szCs w:val="20"/>
                <w:lang w:eastAsia="zh-CN"/>
                <w:rPrChange w:id="4309" w:author="Zehui Bai" w:date="2022-03-11T15:16:00Z">
                  <w:rPr>
                    <w:rFonts w:ascii="Times New Roman" w:eastAsia="Times New Roman" w:hAnsi="Times New Roman" w:cs="Times New Roman"/>
                    <w:sz w:val="20"/>
                    <w:szCs w:val="20"/>
                    <w:lang w:eastAsia="zh-CN"/>
                  </w:rPr>
                </w:rPrChange>
              </w:rPr>
              <w:pPrChange w:id="4310" w:author="Zehui Bai" w:date="2022-03-13T14:25:00Z">
                <w:pPr>
                  <w:spacing w:before="36" w:after="36" w:line="240" w:lineRule="auto"/>
                  <w:ind w:left="706"/>
                </w:pPr>
              </w:pPrChange>
            </w:pPr>
            <w:ins w:id="4311" w:author="Zehui Bai" w:date="2022-03-13T14:13:00Z">
              <w:r>
                <w:rPr>
                  <w:rFonts w:ascii="Arial" w:eastAsia="Calibri" w:hAnsi="Arial" w:cs="Arial"/>
                  <w:color w:val="000000" w:themeColor="text1"/>
                  <w:kern w:val="24"/>
                  <w:sz w:val="20"/>
                  <w:szCs w:val="20"/>
                  <w:lang w:val="en-US" w:eastAsia="zh-CN"/>
                </w:rPr>
                <w:t>Yes</w:t>
              </w:r>
            </w:ins>
            <w:del w:id="4312" w:author="Zehui Bai" w:date="2022-03-13T14:13:00Z">
              <w:r w:rsidRPr="00067A21" w:rsidDel="008B1F80">
                <w:rPr>
                  <w:rFonts w:ascii="Arial" w:eastAsia="Calibri" w:hAnsi="Arial" w:cs="Arial"/>
                  <w:color w:val="000000" w:themeColor="text1"/>
                  <w:kern w:val="24"/>
                  <w:sz w:val="20"/>
                  <w:szCs w:val="20"/>
                  <w:lang w:val="en-US" w:eastAsia="zh-CN"/>
                  <w:rPrChange w:id="4313" w:author="Zehui Bai" w:date="2022-03-11T15:16:00Z">
                    <w:rPr>
                      <w:rFonts w:ascii="Times New Roman" w:eastAsia="Calibri" w:hAnsi="Times New Roman" w:cs="Times New Roman"/>
                      <w:color w:val="000000" w:themeColor="text1"/>
                      <w:kern w:val="24"/>
                      <w:sz w:val="20"/>
                      <w:szCs w:val="20"/>
                      <w:lang w:val="en-US" w:eastAsia="zh-CN"/>
                    </w:rPr>
                  </w:rPrChange>
                </w:rPr>
                <w:delText>no</w:delText>
              </w:r>
            </w:del>
          </w:p>
        </w:tc>
        <w:tc>
          <w:tcPr>
            <w:tcW w:w="1579" w:type="dxa"/>
            <w:shd w:val="clear" w:color="auto" w:fill="auto"/>
            <w:tcMar>
              <w:top w:w="15" w:type="dxa"/>
              <w:left w:w="103" w:type="dxa"/>
              <w:bottom w:w="0" w:type="dxa"/>
              <w:right w:w="103" w:type="dxa"/>
            </w:tcMar>
            <w:vAlign w:val="center"/>
            <w:hideMark/>
            <w:tcPrChange w:id="4314"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5BAC9CB3" w14:textId="7365E7C5" w:rsidR="00116C5C" w:rsidRPr="00067A21" w:rsidRDefault="00116C5C">
            <w:pPr>
              <w:spacing w:before="60" w:after="60" w:line="240" w:lineRule="auto"/>
              <w:jc w:val="center"/>
              <w:rPr>
                <w:rFonts w:ascii="Arial" w:eastAsia="Times New Roman" w:hAnsi="Arial" w:cs="Arial"/>
                <w:sz w:val="20"/>
                <w:szCs w:val="20"/>
                <w:lang w:eastAsia="zh-CN"/>
                <w:rPrChange w:id="4315" w:author="Zehui Bai" w:date="2022-03-11T15:16:00Z">
                  <w:rPr>
                    <w:rFonts w:ascii="Times New Roman" w:eastAsia="Times New Roman" w:hAnsi="Times New Roman" w:cs="Times New Roman"/>
                    <w:sz w:val="20"/>
                    <w:szCs w:val="20"/>
                    <w:lang w:eastAsia="zh-CN"/>
                  </w:rPr>
                </w:rPrChange>
              </w:rPr>
              <w:pPrChange w:id="4316" w:author="Zehui Bai" w:date="2022-03-13T14:25:00Z">
                <w:pPr>
                  <w:spacing w:before="36" w:after="36" w:line="240" w:lineRule="auto"/>
                  <w:jc w:val="center"/>
                </w:pPr>
              </w:pPrChange>
            </w:pPr>
            <w:ins w:id="4317" w:author="Zehui Bai" w:date="2022-03-13T14:14:00Z">
              <w:r w:rsidRPr="00116C5C">
                <w:rPr>
                  <w:rFonts w:ascii="Arial" w:eastAsia="Calibri" w:hAnsi="Arial" w:cs="Arial"/>
                  <w:color w:val="000000" w:themeColor="text1"/>
                  <w:kern w:val="24"/>
                  <w:sz w:val="20"/>
                  <w:szCs w:val="20"/>
                  <w:lang w:val="en-US" w:eastAsia="zh-CN"/>
                </w:rPr>
                <w:t>5.69</w:t>
              </w:r>
            </w:ins>
            <w:del w:id="4318" w:author="Zehui Bai" w:date="2022-03-13T14:14:00Z">
              <w:r w:rsidRPr="00067A21" w:rsidDel="00116C5C">
                <w:rPr>
                  <w:rFonts w:ascii="Arial" w:eastAsia="Calibri" w:hAnsi="Arial" w:cs="Arial"/>
                  <w:color w:val="000000" w:themeColor="text1"/>
                  <w:kern w:val="24"/>
                  <w:sz w:val="20"/>
                  <w:szCs w:val="20"/>
                  <w:lang w:val="en-US" w:eastAsia="zh-CN"/>
                  <w:rPrChange w:id="4319" w:author="Zehui Bai" w:date="2022-03-11T15:16:00Z">
                    <w:rPr>
                      <w:rFonts w:ascii="Times New Roman" w:eastAsia="Calibri" w:hAnsi="Times New Roman" w:cs="Times New Roman"/>
                      <w:color w:val="000000" w:themeColor="text1"/>
                      <w:kern w:val="24"/>
                      <w:sz w:val="20"/>
                      <w:szCs w:val="20"/>
                      <w:lang w:val="en-US" w:eastAsia="zh-CN"/>
                    </w:rPr>
                  </w:rPrChange>
                </w:rPr>
                <w:delText>0.22</w:delText>
              </w:r>
            </w:del>
          </w:p>
        </w:tc>
        <w:tc>
          <w:tcPr>
            <w:tcW w:w="1579" w:type="dxa"/>
            <w:shd w:val="clear" w:color="auto" w:fill="auto"/>
            <w:tcMar>
              <w:top w:w="15" w:type="dxa"/>
              <w:left w:w="103" w:type="dxa"/>
              <w:bottom w:w="0" w:type="dxa"/>
              <w:right w:w="103" w:type="dxa"/>
            </w:tcMar>
            <w:vAlign w:val="center"/>
            <w:hideMark/>
            <w:tcPrChange w:id="4320"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08045413" w14:textId="03D8B1B6" w:rsidR="00116C5C" w:rsidRPr="00067A21" w:rsidRDefault="00116C5C">
            <w:pPr>
              <w:spacing w:before="60" w:after="60" w:line="240" w:lineRule="auto"/>
              <w:jc w:val="center"/>
              <w:rPr>
                <w:rFonts w:ascii="Arial" w:eastAsia="Times New Roman" w:hAnsi="Arial" w:cs="Arial"/>
                <w:sz w:val="20"/>
                <w:szCs w:val="20"/>
                <w:lang w:eastAsia="zh-CN"/>
                <w:rPrChange w:id="4321" w:author="Zehui Bai" w:date="2022-03-11T15:16:00Z">
                  <w:rPr>
                    <w:rFonts w:ascii="Times New Roman" w:eastAsia="Times New Roman" w:hAnsi="Times New Roman" w:cs="Times New Roman"/>
                    <w:sz w:val="20"/>
                    <w:szCs w:val="20"/>
                    <w:lang w:eastAsia="zh-CN"/>
                  </w:rPr>
                </w:rPrChange>
              </w:rPr>
              <w:pPrChange w:id="4322" w:author="Zehui Bai" w:date="2022-03-13T14:25:00Z">
                <w:pPr>
                  <w:spacing w:before="36" w:after="36" w:line="240" w:lineRule="auto"/>
                  <w:jc w:val="center"/>
                </w:pPr>
              </w:pPrChange>
            </w:pPr>
            <w:ins w:id="4323" w:author="Zehui Bai" w:date="2022-03-13T14:14:00Z">
              <w:r w:rsidRPr="00116C5C">
                <w:rPr>
                  <w:rFonts w:ascii="Arial" w:eastAsia="Calibri" w:hAnsi="Arial" w:cs="Arial"/>
                  <w:color w:val="000000" w:themeColor="text1"/>
                  <w:kern w:val="24"/>
                  <w:sz w:val="20"/>
                  <w:szCs w:val="20"/>
                  <w:lang w:val="en-US" w:eastAsia="zh-CN"/>
                </w:rPr>
                <w:t>3.53 – 9.44</w:t>
              </w:r>
            </w:ins>
            <w:del w:id="4324" w:author="Zehui Bai" w:date="2022-03-13T14:14:00Z">
              <w:r w:rsidRPr="00067A21" w:rsidDel="00116C5C">
                <w:rPr>
                  <w:rFonts w:ascii="Arial" w:eastAsia="Calibri" w:hAnsi="Arial" w:cs="Arial"/>
                  <w:color w:val="000000" w:themeColor="text1"/>
                  <w:kern w:val="24"/>
                  <w:sz w:val="20"/>
                  <w:szCs w:val="20"/>
                  <w:lang w:val="en-US" w:eastAsia="zh-CN"/>
                  <w:rPrChange w:id="4325" w:author="Zehui Bai" w:date="2022-03-11T15:16:00Z">
                    <w:rPr>
                      <w:rFonts w:ascii="Times New Roman" w:eastAsia="Calibri" w:hAnsi="Times New Roman" w:cs="Times New Roman"/>
                      <w:color w:val="000000" w:themeColor="text1"/>
                      <w:kern w:val="24"/>
                      <w:sz w:val="20"/>
                      <w:szCs w:val="20"/>
                      <w:lang w:val="en-US" w:eastAsia="zh-CN"/>
                    </w:rPr>
                  </w:rPrChange>
                </w:rPr>
                <w:delText>0.12 – 0.37</w:delText>
              </w:r>
            </w:del>
          </w:p>
        </w:tc>
        <w:tc>
          <w:tcPr>
            <w:tcW w:w="1579" w:type="dxa"/>
            <w:shd w:val="clear" w:color="auto" w:fill="auto"/>
            <w:tcMar>
              <w:top w:w="15" w:type="dxa"/>
              <w:left w:w="103" w:type="dxa"/>
              <w:bottom w:w="0" w:type="dxa"/>
              <w:right w:w="103" w:type="dxa"/>
            </w:tcMar>
            <w:vAlign w:val="center"/>
            <w:hideMark/>
            <w:tcPrChange w:id="4326" w:author="Zehui Bai" w:date="2022-03-13T14:24:00Z">
              <w:tcPr>
                <w:tcW w:w="1579" w:type="dxa"/>
                <w:tcBorders>
                  <w:top w:val="nil"/>
                  <w:left w:val="nil"/>
                  <w:bottom w:val="nil"/>
                  <w:right w:val="nil"/>
                </w:tcBorders>
                <w:shd w:val="clear" w:color="auto" w:fill="auto"/>
                <w:tcMar>
                  <w:top w:w="15" w:type="dxa"/>
                  <w:left w:w="103" w:type="dxa"/>
                  <w:bottom w:w="0" w:type="dxa"/>
                  <w:right w:w="103" w:type="dxa"/>
                </w:tcMar>
                <w:vAlign w:val="center"/>
                <w:hideMark/>
              </w:tcPr>
            </w:tcPrChange>
          </w:tcPr>
          <w:p w14:paraId="291A1699" w14:textId="77777777" w:rsidR="00116C5C" w:rsidRPr="00116C5C" w:rsidRDefault="00116C5C">
            <w:pPr>
              <w:spacing w:before="60" w:after="60" w:line="240" w:lineRule="auto"/>
              <w:jc w:val="center"/>
              <w:rPr>
                <w:rFonts w:ascii="Arial" w:eastAsia="Times New Roman" w:hAnsi="Arial" w:cs="Arial"/>
                <w:b/>
                <w:bCs/>
                <w:sz w:val="20"/>
                <w:szCs w:val="20"/>
                <w:lang w:eastAsia="zh-CN"/>
                <w:rPrChange w:id="4327" w:author="Zehui Bai" w:date="2022-03-13T14:14:00Z">
                  <w:rPr>
                    <w:rFonts w:ascii="Times New Roman" w:eastAsia="Times New Roman" w:hAnsi="Times New Roman" w:cs="Times New Roman"/>
                    <w:sz w:val="20"/>
                    <w:szCs w:val="20"/>
                    <w:lang w:eastAsia="zh-CN"/>
                  </w:rPr>
                </w:rPrChange>
              </w:rPr>
              <w:pPrChange w:id="4328" w:author="Zehui Bai" w:date="2022-03-13T14:25:00Z">
                <w:pPr>
                  <w:spacing w:before="36" w:after="36" w:line="240" w:lineRule="auto"/>
                  <w:jc w:val="center"/>
                </w:pPr>
              </w:pPrChange>
            </w:pPr>
            <w:r w:rsidRPr="00116C5C">
              <w:rPr>
                <w:rFonts w:ascii="Arial" w:eastAsia="Calibri" w:hAnsi="Arial" w:cs="Arial"/>
                <w:b/>
                <w:bCs/>
                <w:color w:val="000000" w:themeColor="text1"/>
                <w:kern w:val="24"/>
                <w:sz w:val="20"/>
                <w:szCs w:val="20"/>
                <w:lang w:val="en-US" w:eastAsia="zh-CN"/>
                <w:rPrChange w:id="4329" w:author="Zehui Bai" w:date="2022-03-13T14:14:00Z">
                  <w:rPr>
                    <w:rFonts w:ascii="Times New Roman" w:eastAsia="Calibri" w:hAnsi="Times New Roman" w:cs="Times New Roman"/>
                    <w:color w:val="000000" w:themeColor="text1"/>
                    <w:kern w:val="24"/>
                    <w:sz w:val="20"/>
                    <w:szCs w:val="20"/>
                    <w:lang w:val="en-US" w:eastAsia="zh-CN"/>
                  </w:rPr>
                </w:rPrChange>
              </w:rPr>
              <w:t>&lt;0.001</w:t>
            </w:r>
          </w:p>
        </w:tc>
      </w:tr>
      <w:tr w:rsidR="000B066F" w:rsidRPr="00507161" w14:paraId="12CCBE8B" w14:textId="77777777" w:rsidTr="00E96B10">
        <w:trPr>
          <w:trHeight w:val="457"/>
          <w:jc w:val="center"/>
          <w:trPrChange w:id="4330" w:author="Zehui Bai" w:date="2022-03-13T14:24:00Z">
            <w:trPr>
              <w:trHeight w:val="457"/>
              <w:jc w:val="center"/>
            </w:trPr>
          </w:trPrChange>
        </w:trPr>
        <w:tc>
          <w:tcPr>
            <w:tcW w:w="4507" w:type="dxa"/>
            <w:shd w:val="clear" w:color="auto" w:fill="auto"/>
            <w:tcMar>
              <w:top w:w="15" w:type="dxa"/>
              <w:left w:w="103" w:type="dxa"/>
              <w:bottom w:w="0" w:type="dxa"/>
              <w:right w:w="103" w:type="dxa"/>
            </w:tcMar>
            <w:vAlign w:val="center"/>
            <w:hideMark/>
            <w:tcPrChange w:id="4331" w:author="Zehui Bai" w:date="2022-03-13T14:24:00Z">
              <w:tcPr>
                <w:tcW w:w="4507"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37965AF6" w14:textId="79176576" w:rsidR="000B066F" w:rsidRPr="00067A21" w:rsidRDefault="00847CF3">
            <w:pPr>
              <w:spacing w:before="60" w:after="60" w:line="240" w:lineRule="auto"/>
              <w:rPr>
                <w:rFonts w:ascii="Arial" w:eastAsia="Calibri" w:hAnsi="Arial" w:cs="Arial"/>
                <w:b/>
                <w:bCs/>
                <w:color w:val="000000" w:themeColor="text1"/>
                <w:kern w:val="24"/>
                <w:sz w:val="20"/>
                <w:szCs w:val="20"/>
                <w:lang w:val="en-US" w:eastAsia="zh-CN"/>
                <w:rPrChange w:id="4332" w:author="Zehui Bai" w:date="2022-03-11T15:16:00Z">
                  <w:rPr>
                    <w:rFonts w:ascii="Times New Roman" w:eastAsia="Calibri" w:hAnsi="Times New Roman" w:cs="Times New Roman"/>
                    <w:b/>
                    <w:bCs/>
                    <w:color w:val="000000" w:themeColor="text1"/>
                    <w:kern w:val="24"/>
                    <w:sz w:val="20"/>
                    <w:szCs w:val="20"/>
                    <w:lang w:val="en-US" w:eastAsia="zh-CN"/>
                  </w:rPr>
                </w:rPrChange>
              </w:rPr>
              <w:pPrChange w:id="4333" w:author="Zehui Bai" w:date="2022-03-13T14:25:00Z">
                <w:pPr>
                  <w:spacing w:before="36" w:after="36" w:line="240" w:lineRule="auto"/>
                </w:pPr>
              </w:pPrChange>
            </w:pPr>
            <w:ins w:id="4334" w:author="Zehui Bai" w:date="2022-03-13T14:15:00Z">
              <w:r w:rsidRPr="00847CF3">
                <w:rPr>
                  <w:rFonts w:ascii="Arial" w:eastAsia="Calibri" w:hAnsi="Arial" w:cs="Arial"/>
                  <w:b/>
                  <w:bCs/>
                  <w:color w:val="000000" w:themeColor="text1"/>
                  <w:kern w:val="24"/>
                  <w:sz w:val="20"/>
                  <w:szCs w:val="20"/>
                  <w:lang w:val="en-US" w:eastAsia="zh-CN"/>
                </w:rPr>
                <w:t>Satisfaction with the doctor explanation about vaccine</w:t>
              </w:r>
            </w:ins>
            <w:del w:id="4335" w:author="Zehui Bai" w:date="2022-03-13T14:15:00Z">
              <w:r w:rsidR="000B066F" w:rsidRPr="00067A21" w:rsidDel="00847CF3">
                <w:rPr>
                  <w:rFonts w:ascii="Arial" w:eastAsia="Calibri" w:hAnsi="Arial" w:cs="Arial"/>
                  <w:b/>
                  <w:bCs/>
                  <w:color w:val="000000" w:themeColor="text1"/>
                  <w:kern w:val="24"/>
                  <w:sz w:val="20"/>
                  <w:szCs w:val="20"/>
                  <w:lang w:val="en-US" w:eastAsia="zh-CN"/>
                  <w:rPrChange w:id="4336" w:author="Zehui Bai" w:date="2022-03-11T15:16:00Z">
                    <w:rPr>
                      <w:rFonts w:ascii="Times New Roman" w:eastAsia="Calibri" w:hAnsi="Times New Roman" w:cs="Times New Roman"/>
                      <w:b/>
                      <w:bCs/>
                      <w:color w:val="000000" w:themeColor="text1"/>
                      <w:kern w:val="24"/>
                      <w:sz w:val="20"/>
                      <w:szCs w:val="20"/>
                      <w:lang w:val="en-US" w:eastAsia="zh-CN"/>
                    </w:rPr>
                  </w:rPrChange>
                </w:rPr>
                <w:delText>Satisfaction scores of national and official agencies</w:delText>
              </w:r>
            </w:del>
          </w:p>
        </w:tc>
        <w:tc>
          <w:tcPr>
            <w:tcW w:w="1579" w:type="dxa"/>
            <w:shd w:val="clear" w:color="auto" w:fill="auto"/>
            <w:tcMar>
              <w:top w:w="15" w:type="dxa"/>
              <w:left w:w="103" w:type="dxa"/>
              <w:bottom w:w="0" w:type="dxa"/>
              <w:right w:w="103" w:type="dxa"/>
            </w:tcMar>
            <w:vAlign w:val="center"/>
            <w:hideMark/>
            <w:tcPrChange w:id="4337" w:author="Zehui Bai" w:date="2022-03-13T14:24:00Z">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1E2C5654" w14:textId="613449EB" w:rsidR="000B066F" w:rsidRPr="00067A21" w:rsidRDefault="000B066F">
            <w:pPr>
              <w:spacing w:before="60" w:after="60" w:line="240" w:lineRule="auto"/>
              <w:jc w:val="center"/>
              <w:rPr>
                <w:rFonts w:ascii="Arial" w:eastAsia="Calibri" w:hAnsi="Arial" w:cs="Arial"/>
                <w:color w:val="000000" w:themeColor="text1"/>
                <w:kern w:val="24"/>
                <w:sz w:val="20"/>
                <w:szCs w:val="20"/>
                <w:lang w:val="en-US" w:eastAsia="zh-CN"/>
                <w:rPrChange w:id="4338" w:author="Zehui Bai" w:date="2022-03-11T15:16:00Z">
                  <w:rPr>
                    <w:rFonts w:ascii="Times New Roman" w:eastAsia="Calibri" w:hAnsi="Times New Roman" w:cs="Times New Roman"/>
                    <w:color w:val="000000" w:themeColor="text1"/>
                    <w:kern w:val="24"/>
                    <w:sz w:val="20"/>
                    <w:szCs w:val="20"/>
                    <w:lang w:val="en-US" w:eastAsia="zh-CN"/>
                  </w:rPr>
                </w:rPrChange>
              </w:rPr>
              <w:pPrChange w:id="4339" w:author="Zehui Bai" w:date="2022-03-13T14:25:00Z">
                <w:pPr>
                  <w:spacing w:before="36" w:after="36" w:line="240" w:lineRule="auto"/>
                  <w:jc w:val="center"/>
                </w:pPr>
              </w:pPrChange>
            </w:pPr>
            <w:del w:id="4340" w:author="Zehui Bai" w:date="2022-03-13T14:15:00Z">
              <w:r w:rsidRPr="00067A21" w:rsidDel="002B370E">
                <w:rPr>
                  <w:rFonts w:ascii="Arial" w:eastAsia="Calibri" w:hAnsi="Arial" w:cs="Arial"/>
                  <w:color w:val="000000" w:themeColor="text1"/>
                  <w:kern w:val="24"/>
                  <w:sz w:val="20"/>
                  <w:szCs w:val="20"/>
                  <w:lang w:val="en-US" w:eastAsia="zh-CN"/>
                  <w:rPrChange w:id="4341" w:author="Zehui Bai" w:date="2022-03-11T15:16:00Z">
                    <w:rPr>
                      <w:rFonts w:ascii="Times New Roman" w:eastAsia="Calibri" w:hAnsi="Times New Roman" w:cs="Times New Roman"/>
                      <w:color w:val="000000" w:themeColor="text1"/>
                      <w:kern w:val="24"/>
                      <w:sz w:val="20"/>
                      <w:szCs w:val="20"/>
                      <w:lang w:val="en-US" w:eastAsia="zh-CN"/>
                    </w:rPr>
                  </w:rPrChange>
                </w:rPr>
                <w:delText>1.08</w:delText>
              </w:r>
            </w:del>
          </w:p>
        </w:tc>
        <w:tc>
          <w:tcPr>
            <w:tcW w:w="1579" w:type="dxa"/>
            <w:shd w:val="clear" w:color="auto" w:fill="auto"/>
            <w:tcMar>
              <w:top w:w="15" w:type="dxa"/>
              <w:left w:w="103" w:type="dxa"/>
              <w:bottom w:w="0" w:type="dxa"/>
              <w:right w:w="103" w:type="dxa"/>
            </w:tcMar>
            <w:vAlign w:val="center"/>
            <w:hideMark/>
            <w:tcPrChange w:id="4342" w:author="Zehui Bai" w:date="2022-03-13T14:24:00Z">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25F88885" w14:textId="2129D1A8" w:rsidR="000B066F" w:rsidRPr="00067A21" w:rsidRDefault="000B066F">
            <w:pPr>
              <w:spacing w:before="60" w:after="60" w:line="240" w:lineRule="auto"/>
              <w:jc w:val="center"/>
              <w:rPr>
                <w:rFonts w:ascii="Arial" w:eastAsia="Calibri" w:hAnsi="Arial" w:cs="Arial"/>
                <w:color w:val="000000" w:themeColor="text1"/>
                <w:kern w:val="24"/>
                <w:sz w:val="20"/>
                <w:szCs w:val="20"/>
                <w:lang w:val="en-US" w:eastAsia="zh-CN"/>
                <w:rPrChange w:id="4343" w:author="Zehui Bai" w:date="2022-03-11T15:16:00Z">
                  <w:rPr>
                    <w:rFonts w:ascii="Times New Roman" w:eastAsia="Calibri" w:hAnsi="Times New Roman" w:cs="Times New Roman"/>
                    <w:color w:val="000000" w:themeColor="text1"/>
                    <w:kern w:val="24"/>
                    <w:sz w:val="20"/>
                    <w:szCs w:val="20"/>
                    <w:lang w:val="en-US" w:eastAsia="zh-CN"/>
                  </w:rPr>
                </w:rPrChange>
              </w:rPr>
              <w:pPrChange w:id="4344" w:author="Zehui Bai" w:date="2022-03-13T14:25:00Z">
                <w:pPr>
                  <w:spacing w:before="36" w:after="36" w:line="240" w:lineRule="auto"/>
                  <w:jc w:val="center"/>
                </w:pPr>
              </w:pPrChange>
            </w:pPr>
            <w:del w:id="4345" w:author="Zehui Bai" w:date="2022-03-13T14:15:00Z">
              <w:r w:rsidRPr="00067A21" w:rsidDel="002B370E">
                <w:rPr>
                  <w:rFonts w:ascii="Arial" w:eastAsia="Calibri" w:hAnsi="Arial" w:cs="Arial"/>
                  <w:color w:val="000000" w:themeColor="text1"/>
                  <w:kern w:val="24"/>
                  <w:sz w:val="20"/>
                  <w:szCs w:val="20"/>
                  <w:lang w:val="en-US" w:eastAsia="zh-CN"/>
                  <w:rPrChange w:id="4346" w:author="Zehui Bai" w:date="2022-03-11T15:16:00Z">
                    <w:rPr>
                      <w:rFonts w:ascii="Times New Roman" w:eastAsia="Calibri" w:hAnsi="Times New Roman" w:cs="Times New Roman"/>
                      <w:color w:val="000000" w:themeColor="text1"/>
                      <w:kern w:val="24"/>
                      <w:sz w:val="20"/>
                      <w:szCs w:val="20"/>
                      <w:lang w:val="en-US" w:eastAsia="zh-CN"/>
                    </w:rPr>
                  </w:rPrChange>
                </w:rPr>
                <w:delText>1.06 – 1.09</w:delText>
              </w:r>
            </w:del>
          </w:p>
        </w:tc>
        <w:tc>
          <w:tcPr>
            <w:tcW w:w="1579" w:type="dxa"/>
            <w:shd w:val="clear" w:color="auto" w:fill="auto"/>
            <w:tcMar>
              <w:top w:w="15" w:type="dxa"/>
              <w:left w:w="103" w:type="dxa"/>
              <w:bottom w:w="0" w:type="dxa"/>
              <w:right w:w="103" w:type="dxa"/>
            </w:tcMar>
            <w:vAlign w:val="center"/>
            <w:hideMark/>
            <w:tcPrChange w:id="4347" w:author="Zehui Bai" w:date="2022-03-13T14:24:00Z">
              <w:tcPr>
                <w:tcW w:w="1579" w:type="dxa"/>
                <w:tcBorders>
                  <w:top w:val="nil"/>
                  <w:left w:val="nil"/>
                  <w:bottom w:val="single" w:sz="8" w:space="0" w:color="000000"/>
                  <w:right w:val="nil"/>
                </w:tcBorders>
                <w:shd w:val="clear" w:color="auto" w:fill="auto"/>
                <w:tcMar>
                  <w:top w:w="15" w:type="dxa"/>
                  <w:left w:w="103" w:type="dxa"/>
                  <w:bottom w:w="0" w:type="dxa"/>
                  <w:right w:w="103" w:type="dxa"/>
                </w:tcMar>
                <w:vAlign w:val="center"/>
                <w:hideMark/>
              </w:tcPr>
            </w:tcPrChange>
          </w:tcPr>
          <w:p w14:paraId="4A9A0C0A" w14:textId="331F5B0A" w:rsidR="000B066F" w:rsidRPr="00067A21" w:rsidRDefault="000B066F">
            <w:pPr>
              <w:spacing w:before="60" w:after="60" w:line="240" w:lineRule="auto"/>
              <w:jc w:val="center"/>
              <w:rPr>
                <w:rFonts w:ascii="Arial" w:eastAsia="Calibri" w:hAnsi="Arial" w:cs="Arial"/>
                <w:color w:val="000000" w:themeColor="text1"/>
                <w:kern w:val="24"/>
                <w:sz w:val="20"/>
                <w:szCs w:val="20"/>
                <w:lang w:val="en-US" w:eastAsia="zh-CN"/>
                <w:rPrChange w:id="4348" w:author="Zehui Bai" w:date="2022-03-11T15:16:00Z">
                  <w:rPr>
                    <w:rFonts w:ascii="Times New Roman" w:eastAsia="Calibri" w:hAnsi="Times New Roman" w:cs="Times New Roman"/>
                    <w:color w:val="000000" w:themeColor="text1"/>
                    <w:kern w:val="24"/>
                    <w:sz w:val="20"/>
                    <w:szCs w:val="20"/>
                    <w:lang w:val="en-US" w:eastAsia="zh-CN"/>
                  </w:rPr>
                </w:rPrChange>
              </w:rPr>
              <w:pPrChange w:id="4349" w:author="Zehui Bai" w:date="2022-03-13T14:25:00Z">
                <w:pPr>
                  <w:spacing w:before="36" w:after="36" w:line="240" w:lineRule="auto"/>
                  <w:jc w:val="center"/>
                </w:pPr>
              </w:pPrChange>
            </w:pPr>
            <w:del w:id="4350" w:author="Zehui Bai" w:date="2022-03-13T14:15:00Z">
              <w:r w:rsidRPr="00067A21" w:rsidDel="002B370E">
                <w:rPr>
                  <w:rFonts w:ascii="Arial" w:eastAsia="Calibri" w:hAnsi="Arial" w:cs="Arial"/>
                  <w:color w:val="000000" w:themeColor="text1"/>
                  <w:kern w:val="24"/>
                  <w:sz w:val="20"/>
                  <w:szCs w:val="20"/>
                  <w:lang w:val="en-US" w:eastAsia="zh-CN"/>
                  <w:rPrChange w:id="4351" w:author="Zehui Bai" w:date="2022-03-11T15:16:00Z">
                    <w:rPr>
                      <w:rFonts w:ascii="Times New Roman" w:eastAsia="Calibri" w:hAnsi="Times New Roman" w:cs="Times New Roman"/>
                      <w:color w:val="000000" w:themeColor="text1"/>
                      <w:kern w:val="24"/>
                      <w:sz w:val="20"/>
                      <w:szCs w:val="20"/>
                      <w:lang w:val="en-US" w:eastAsia="zh-CN"/>
                    </w:rPr>
                  </w:rPrChange>
                </w:rPr>
                <w:delText>&lt;0.001</w:delText>
              </w:r>
            </w:del>
          </w:p>
        </w:tc>
      </w:tr>
      <w:tr w:rsidR="002B370E" w:rsidRPr="00067A21" w14:paraId="3025057A" w14:textId="77777777" w:rsidTr="00E96B10">
        <w:trPr>
          <w:trHeight w:val="457"/>
          <w:jc w:val="center"/>
          <w:ins w:id="4352" w:author="Zehui Bai" w:date="2022-03-13T14:14:00Z"/>
          <w:trPrChange w:id="4353" w:author="Zehui Bai" w:date="2022-03-13T14:24:00Z">
            <w:trPr>
              <w:trHeight w:val="457"/>
              <w:jc w:val="center"/>
            </w:trPr>
          </w:trPrChange>
        </w:trPr>
        <w:tc>
          <w:tcPr>
            <w:tcW w:w="4507" w:type="dxa"/>
            <w:shd w:val="clear" w:color="auto" w:fill="auto"/>
            <w:tcMar>
              <w:top w:w="15" w:type="dxa"/>
              <w:left w:w="103" w:type="dxa"/>
              <w:bottom w:w="0" w:type="dxa"/>
              <w:right w:w="103" w:type="dxa"/>
            </w:tcMar>
            <w:vAlign w:val="center"/>
            <w:tcPrChange w:id="4354"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CF51521" w14:textId="784CBF60" w:rsidR="002B370E" w:rsidRPr="00847CF3" w:rsidRDefault="002B370E">
            <w:pPr>
              <w:spacing w:before="60" w:after="60" w:line="240" w:lineRule="auto"/>
              <w:rPr>
                <w:ins w:id="4355" w:author="Zehui Bai" w:date="2022-03-13T14:14:00Z"/>
                <w:rFonts w:ascii="Arial" w:eastAsia="Calibri" w:hAnsi="Arial" w:cs="Arial"/>
                <w:b/>
                <w:bCs/>
                <w:color w:val="000000" w:themeColor="text1"/>
                <w:kern w:val="24"/>
                <w:sz w:val="20"/>
                <w:szCs w:val="20"/>
                <w:lang w:val="en-US" w:eastAsia="zh-CN"/>
              </w:rPr>
              <w:pPrChange w:id="4356" w:author="Zehui Bai" w:date="2022-03-13T14:25:00Z">
                <w:pPr>
                  <w:spacing w:before="36" w:after="36" w:line="240" w:lineRule="auto"/>
                </w:pPr>
              </w:pPrChange>
            </w:pPr>
            <w:ins w:id="4357" w:author="Zehui Bai" w:date="2022-03-13T14:14:00Z">
              <w:r w:rsidRPr="007A262C">
                <w:rPr>
                  <w:rFonts w:ascii="Arial" w:eastAsia="Times New Roman" w:hAnsi="Arial" w:cs="Arial"/>
                  <w:sz w:val="20"/>
                  <w:szCs w:val="20"/>
                  <w:lang w:val="en-GB" w:eastAsia="zh-CN"/>
                  <w:rPrChange w:id="4358" w:author="Zehui Bai" w:date="2022-03-13T20:23:00Z">
                    <w:rPr>
                      <w:rFonts w:ascii="Arial" w:eastAsia="Times New Roman" w:hAnsi="Arial" w:cs="Arial"/>
                      <w:sz w:val="20"/>
                      <w:szCs w:val="20"/>
                      <w:lang w:eastAsia="zh-CN"/>
                    </w:rPr>
                  </w:rPrChange>
                </w:rPr>
                <w:t xml:space="preserve">             </w:t>
              </w:r>
              <w:r w:rsidRPr="00C13292">
                <w:rPr>
                  <w:rFonts w:ascii="Arial" w:eastAsia="Calibri" w:hAnsi="Arial" w:cs="Arial"/>
                  <w:color w:val="000000" w:themeColor="text1"/>
                  <w:kern w:val="24"/>
                  <w:sz w:val="20"/>
                  <w:szCs w:val="20"/>
                  <w:lang w:val="en-US" w:eastAsia="zh-CN"/>
                </w:rPr>
                <w:t>Very</w:t>
              </w:r>
              <w:r>
                <w:rPr>
                  <w:rFonts w:ascii="Arial" w:eastAsia="DengXian" w:hAnsi="Arial" w:cs="Arial"/>
                  <w:color w:val="000000" w:themeColor="text1"/>
                  <w:kern w:val="24"/>
                  <w:sz w:val="20"/>
                  <w:szCs w:val="20"/>
                  <w:lang w:eastAsia="zh-CN"/>
                </w:rPr>
                <w:t>/rather</w:t>
              </w:r>
              <w:r w:rsidRPr="00C13292">
                <w:rPr>
                  <w:rFonts w:ascii="Arial" w:eastAsia="Calibri" w:hAnsi="Arial" w:cs="Arial"/>
                  <w:color w:val="000000" w:themeColor="text1"/>
                  <w:kern w:val="24"/>
                  <w:sz w:val="20"/>
                  <w:szCs w:val="20"/>
                  <w:lang w:val="en-US" w:eastAsia="zh-CN"/>
                </w:rPr>
                <w:t xml:space="preserve"> </w:t>
              </w:r>
              <w:r>
                <w:rPr>
                  <w:rFonts w:ascii="Arial" w:eastAsia="Calibri" w:hAnsi="Arial" w:cs="Arial"/>
                  <w:color w:val="000000" w:themeColor="text1"/>
                  <w:kern w:val="24"/>
                  <w:sz w:val="20"/>
                  <w:szCs w:val="20"/>
                  <w:lang w:val="en-US" w:eastAsia="zh-CN"/>
                </w:rPr>
                <w:t>low</w:t>
              </w:r>
            </w:ins>
          </w:p>
        </w:tc>
        <w:tc>
          <w:tcPr>
            <w:tcW w:w="1579" w:type="dxa"/>
            <w:shd w:val="clear" w:color="auto" w:fill="auto"/>
            <w:tcMar>
              <w:top w:w="15" w:type="dxa"/>
              <w:left w:w="103" w:type="dxa"/>
              <w:bottom w:w="0" w:type="dxa"/>
              <w:right w:w="103" w:type="dxa"/>
            </w:tcMar>
            <w:vAlign w:val="center"/>
            <w:tcPrChange w:id="4359"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13858BF" w14:textId="613B4438" w:rsidR="002B370E" w:rsidRPr="00847CF3" w:rsidRDefault="002B370E">
            <w:pPr>
              <w:spacing w:before="60" w:after="60" w:line="240" w:lineRule="auto"/>
              <w:jc w:val="center"/>
              <w:rPr>
                <w:ins w:id="4360" w:author="Zehui Bai" w:date="2022-03-13T14:14:00Z"/>
                <w:rFonts w:ascii="Arial" w:eastAsia="Calibri" w:hAnsi="Arial" w:cs="Arial"/>
                <w:color w:val="000000" w:themeColor="text1"/>
                <w:kern w:val="24"/>
                <w:sz w:val="20"/>
                <w:szCs w:val="20"/>
                <w:lang w:val="en-US" w:eastAsia="zh-CN"/>
              </w:rPr>
              <w:pPrChange w:id="4361" w:author="Zehui Bai" w:date="2022-03-13T14:25:00Z">
                <w:pPr>
                  <w:spacing w:before="36" w:after="36" w:line="240" w:lineRule="auto"/>
                  <w:jc w:val="center"/>
                </w:pPr>
              </w:pPrChange>
            </w:pPr>
            <w:ins w:id="4362" w:author="Zehui Bai" w:date="2022-03-13T14:15:00Z">
              <w:r w:rsidRPr="00C13292">
                <w:rPr>
                  <w:rFonts w:ascii="Arial" w:eastAsia="Calibri" w:hAnsi="Arial" w:cs="Arial"/>
                  <w:color w:val="000000" w:themeColor="text1"/>
                  <w:kern w:val="24"/>
                  <w:sz w:val="20"/>
                  <w:szCs w:val="20"/>
                  <w:lang w:val="en-US" w:eastAsia="zh-CN"/>
                </w:rPr>
                <w:t>1.00</w:t>
              </w:r>
            </w:ins>
          </w:p>
        </w:tc>
        <w:tc>
          <w:tcPr>
            <w:tcW w:w="1579" w:type="dxa"/>
            <w:shd w:val="clear" w:color="auto" w:fill="auto"/>
            <w:tcMar>
              <w:top w:w="15" w:type="dxa"/>
              <w:left w:w="103" w:type="dxa"/>
              <w:bottom w:w="0" w:type="dxa"/>
              <w:right w:w="103" w:type="dxa"/>
            </w:tcMar>
            <w:vAlign w:val="center"/>
            <w:tcPrChange w:id="4363"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9B17558" w14:textId="39B4F45B" w:rsidR="002B370E" w:rsidRPr="00847CF3" w:rsidRDefault="002B370E">
            <w:pPr>
              <w:spacing w:before="60" w:after="60" w:line="240" w:lineRule="auto"/>
              <w:jc w:val="center"/>
              <w:rPr>
                <w:ins w:id="4364" w:author="Zehui Bai" w:date="2022-03-13T14:14:00Z"/>
                <w:rFonts w:ascii="Arial" w:eastAsia="Calibri" w:hAnsi="Arial" w:cs="Arial"/>
                <w:color w:val="000000" w:themeColor="text1"/>
                <w:kern w:val="24"/>
                <w:sz w:val="20"/>
                <w:szCs w:val="20"/>
                <w:lang w:val="en-US" w:eastAsia="zh-CN"/>
              </w:rPr>
              <w:pPrChange w:id="4365" w:author="Zehui Bai" w:date="2022-03-13T14:25:00Z">
                <w:pPr>
                  <w:spacing w:before="36" w:after="36" w:line="240" w:lineRule="auto"/>
                  <w:jc w:val="center"/>
                </w:pPr>
              </w:pPrChange>
            </w:pPr>
            <w:ins w:id="4366" w:author="Zehui Bai" w:date="2022-03-13T14:15:00Z">
              <w:r w:rsidRPr="00C13292">
                <w:rPr>
                  <w:rFonts w:ascii="Arial" w:eastAsia="Calibri" w:hAnsi="Arial" w:cs="Arial"/>
                  <w:color w:val="000000" w:themeColor="text1"/>
                  <w:kern w:val="24"/>
                  <w:sz w:val="20"/>
                  <w:szCs w:val="20"/>
                  <w:lang w:val="en-US" w:eastAsia="zh-CN"/>
                </w:rPr>
                <w:t>Reference</w:t>
              </w:r>
            </w:ins>
          </w:p>
        </w:tc>
        <w:tc>
          <w:tcPr>
            <w:tcW w:w="1579" w:type="dxa"/>
            <w:shd w:val="clear" w:color="auto" w:fill="auto"/>
            <w:tcMar>
              <w:top w:w="15" w:type="dxa"/>
              <w:left w:w="103" w:type="dxa"/>
              <w:bottom w:w="0" w:type="dxa"/>
              <w:right w:w="103" w:type="dxa"/>
            </w:tcMar>
            <w:vAlign w:val="center"/>
            <w:tcPrChange w:id="436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27EFA8A2" w14:textId="77777777" w:rsidR="002B370E" w:rsidRPr="00847CF3" w:rsidRDefault="002B370E">
            <w:pPr>
              <w:spacing w:before="60" w:after="60" w:line="240" w:lineRule="auto"/>
              <w:jc w:val="center"/>
              <w:rPr>
                <w:ins w:id="4368" w:author="Zehui Bai" w:date="2022-03-13T14:14:00Z"/>
                <w:rFonts w:ascii="Arial" w:eastAsia="Calibri" w:hAnsi="Arial" w:cs="Arial"/>
                <w:color w:val="000000" w:themeColor="text1"/>
                <w:kern w:val="24"/>
                <w:sz w:val="20"/>
                <w:szCs w:val="20"/>
                <w:lang w:val="en-US" w:eastAsia="zh-CN"/>
              </w:rPr>
              <w:pPrChange w:id="4369" w:author="Zehui Bai" w:date="2022-03-13T14:25:00Z">
                <w:pPr>
                  <w:spacing w:before="36" w:after="36" w:line="240" w:lineRule="auto"/>
                  <w:jc w:val="center"/>
                </w:pPr>
              </w:pPrChange>
            </w:pPr>
          </w:p>
        </w:tc>
      </w:tr>
      <w:tr w:rsidR="00847CF3" w:rsidRPr="00067A21" w14:paraId="22DC8BAA" w14:textId="77777777" w:rsidTr="00E96B10">
        <w:trPr>
          <w:trHeight w:val="457"/>
          <w:jc w:val="center"/>
          <w:ins w:id="4370" w:author="Zehui Bai" w:date="2022-03-13T14:14:00Z"/>
          <w:trPrChange w:id="4371" w:author="Zehui Bai" w:date="2022-03-13T14:24:00Z">
            <w:trPr>
              <w:trHeight w:val="457"/>
              <w:jc w:val="center"/>
            </w:trPr>
          </w:trPrChange>
        </w:trPr>
        <w:tc>
          <w:tcPr>
            <w:tcW w:w="4507" w:type="dxa"/>
            <w:shd w:val="clear" w:color="auto" w:fill="auto"/>
            <w:tcMar>
              <w:top w:w="15" w:type="dxa"/>
              <w:left w:w="103" w:type="dxa"/>
              <w:bottom w:w="0" w:type="dxa"/>
              <w:right w:w="103" w:type="dxa"/>
            </w:tcMar>
            <w:vAlign w:val="center"/>
            <w:tcPrChange w:id="4372"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7D84941B" w14:textId="777A9625" w:rsidR="00847CF3" w:rsidRPr="00C13292" w:rsidRDefault="00847CF3">
            <w:pPr>
              <w:spacing w:before="60" w:after="60" w:line="240" w:lineRule="auto"/>
              <w:rPr>
                <w:ins w:id="4373" w:author="Zehui Bai" w:date="2022-03-13T14:14:00Z"/>
                <w:rFonts w:ascii="Arial" w:eastAsia="Calibri" w:hAnsi="Arial" w:cs="Arial"/>
                <w:color w:val="000000" w:themeColor="text1"/>
                <w:kern w:val="24"/>
                <w:sz w:val="20"/>
                <w:szCs w:val="20"/>
                <w:lang w:val="en-US" w:eastAsia="zh-CN"/>
              </w:rPr>
              <w:pPrChange w:id="4374" w:author="Zehui Bai" w:date="2022-03-13T14:25:00Z">
                <w:pPr>
                  <w:spacing w:before="36" w:after="36" w:line="240" w:lineRule="auto"/>
                </w:pPr>
              </w:pPrChange>
            </w:pPr>
            <w:ins w:id="4375" w:author="Zehui Bai" w:date="2022-03-13T14:14: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R</w:t>
              </w:r>
              <w:r w:rsidRPr="00C13292">
                <w:rPr>
                  <w:rFonts w:ascii="Arial" w:eastAsia="Calibri" w:hAnsi="Arial" w:cs="Arial"/>
                  <w:color w:val="000000" w:themeColor="text1"/>
                  <w:kern w:val="24"/>
                  <w:sz w:val="20"/>
                  <w:szCs w:val="20"/>
                  <w:lang w:val="en-US" w:eastAsia="zh-CN"/>
                </w:rPr>
                <w:t>ather high</w:t>
              </w:r>
            </w:ins>
          </w:p>
        </w:tc>
        <w:tc>
          <w:tcPr>
            <w:tcW w:w="1579" w:type="dxa"/>
            <w:shd w:val="clear" w:color="auto" w:fill="auto"/>
            <w:tcMar>
              <w:top w:w="15" w:type="dxa"/>
              <w:left w:w="103" w:type="dxa"/>
              <w:bottom w:w="0" w:type="dxa"/>
              <w:right w:w="103" w:type="dxa"/>
            </w:tcMar>
            <w:vAlign w:val="center"/>
            <w:tcPrChange w:id="4376"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232C5BE" w14:textId="58C8F837" w:rsidR="00847CF3" w:rsidRPr="00847CF3" w:rsidRDefault="00847CF3">
            <w:pPr>
              <w:spacing w:before="60" w:after="60" w:line="240" w:lineRule="auto"/>
              <w:jc w:val="center"/>
              <w:rPr>
                <w:ins w:id="4377" w:author="Zehui Bai" w:date="2022-03-13T14:14:00Z"/>
                <w:rFonts w:ascii="Arial" w:eastAsia="Calibri" w:hAnsi="Arial" w:cs="Arial"/>
                <w:color w:val="000000" w:themeColor="text1"/>
                <w:kern w:val="24"/>
                <w:sz w:val="20"/>
                <w:szCs w:val="20"/>
                <w:lang w:val="en-US" w:eastAsia="zh-CN"/>
              </w:rPr>
              <w:pPrChange w:id="4378" w:author="Zehui Bai" w:date="2022-03-13T14:25:00Z">
                <w:pPr>
                  <w:spacing w:before="36" w:after="36" w:line="240" w:lineRule="auto"/>
                  <w:jc w:val="center"/>
                </w:pPr>
              </w:pPrChange>
            </w:pPr>
            <w:ins w:id="4379" w:author="Zehui Bai" w:date="2022-03-13T14:14:00Z">
              <w:r w:rsidRPr="00847CF3">
                <w:rPr>
                  <w:rFonts w:ascii="Arial" w:eastAsia="Calibri" w:hAnsi="Arial" w:cs="Arial"/>
                  <w:color w:val="000000" w:themeColor="text1"/>
                  <w:kern w:val="24"/>
                  <w:sz w:val="20"/>
                  <w:szCs w:val="20"/>
                  <w:lang w:val="en-US" w:eastAsia="zh-CN"/>
                </w:rPr>
                <w:t>14.94</w:t>
              </w:r>
            </w:ins>
          </w:p>
        </w:tc>
        <w:tc>
          <w:tcPr>
            <w:tcW w:w="1579" w:type="dxa"/>
            <w:shd w:val="clear" w:color="auto" w:fill="auto"/>
            <w:tcMar>
              <w:top w:w="15" w:type="dxa"/>
              <w:left w:w="103" w:type="dxa"/>
              <w:bottom w:w="0" w:type="dxa"/>
              <w:right w:w="103" w:type="dxa"/>
            </w:tcMar>
            <w:vAlign w:val="center"/>
            <w:tcPrChange w:id="438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0D906A1" w14:textId="1FF6BC82" w:rsidR="00847CF3" w:rsidRPr="00847CF3" w:rsidRDefault="00847CF3">
            <w:pPr>
              <w:spacing w:before="60" w:after="60" w:line="240" w:lineRule="auto"/>
              <w:jc w:val="center"/>
              <w:rPr>
                <w:ins w:id="4381" w:author="Zehui Bai" w:date="2022-03-13T14:14:00Z"/>
                <w:rFonts w:ascii="Arial" w:eastAsia="Calibri" w:hAnsi="Arial" w:cs="Arial"/>
                <w:color w:val="000000" w:themeColor="text1"/>
                <w:kern w:val="24"/>
                <w:sz w:val="20"/>
                <w:szCs w:val="20"/>
                <w:lang w:val="en-US" w:eastAsia="zh-CN"/>
              </w:rPr>
              <w:pPrChange w:id="4382" w:author="Zehui Bai" w:date="2022-03-13T14:25:00Z">
                <w:pPr>
                  <w:spacing w:before="36" w:after="36" w:line="240" w:lineRule="auto"/>
                  <w:jc w:val="center"/>
                </w:pPr>
              </w:pPrChange>
            </w:pPr>
            <w:ins w:id="4383" w:author="Zehui Bai" w:date="2022-03-13T14:14:00Z">
              <w:r w:rsidRPr="00847CF3">
                <w:rPr>
                  <w:rFonts w:ascii="Arial" w:eastAsia="Calibri" w:hAnsi="Arial" w:cs="Arial"/>
                  <w:color w:val="000000" w:themeColor="text1"/>
                  <w:kern w:val="24"/>
                  <w:sz w:val="20"/>
                  <w:szCs w:val="20"/>
                  <w:lang w:val="en-US" w:eastAsia="zh-CN"/>
                </w:rPr>
                <w:t>5.47 – 45.47</w:t>
              </w:r>
            </w:ins>
          </w:p>
        </w:tc>
        <w:tc>
          <w:tcPr>
            <w:tcW w:w="1579" w:type="dxa"/>
            <w:shd w:val="clear" w:color="auto" w:fill="auto"/>
            <w:tcMar>
              <w:top w:w="15" w:type="dxa"/>
              <w:left w:w="103" w:type="dxa"/>
              <w:bottom w:w="0" w:type="dxa"/>
              <w:right w:w="103" w:type="dxa"/>
            </w:tcMar>
            <w:vAlign w:val="center"/>
            <w:tcPrChange w:id="438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0E02AF3" w14:textId="1BA9D20D" w:rsidR="00847CF3" w:rsidRPr="00847CF3" w:rsidRDefault="00847CF3">
            <w:pPr>
              <w:spacing w:before="60" w:after="60" w:line="240" w:lineRule="auto"/>
              <w:jc w:val="center"/>
              <w:rPr>
                <w:ins w:id="4385" w:author="Zehui Bai" w:date="2022-03-13T14:14:00Z"/>
                <w:rFonts w:ascii="Arial" w:eastAsia="Calibri" w:hAnsi="Arial" w:cs="Arial"/>
                <w:b/>
                <w:bCs/>
                <w:color w:val="000000" w:themeColor="text1"/>
                <w:kern w:val="24"/>
                <w:sz w:val="20"/>
                <w:szCs w:val="20"/>
                <w:lang w:val="en-US" w:eastAsia="zh-CN"/>
                <w:rPrChange w:id="4386" w:author="Zehui Bai" w:date="2022-03-13T14:15:00Z">
                  <w:rPr>
                    <w:ins w:id="4387" w:author="Zehui Bai" w:date="2022-03-13T14:14:00Z"/>
                    <w:rFonts w:ascii="Arial" w:eastAsia="Calibri" w:hAnsi="Arial" w:cs="Arial"/>
                    <w:color w:val="000000" w:themeColor="text1"/>
                    <w:kern w:val="24"/>
                    <w:sz w:val="20"/>
                    <w:szCs w:val="20"/>
                    <w:lang w:val="en-US" w:eastAsia="zh-CN"/>
                  </w:rPr>
                </w:rPrChange>
              </w:rPr>
              <w:pPrChange w:id="4388" w:author="Zehui Bai" w:date="2022-03-13T14:25:00Z">
                <w:pPr>
                  <w:spacing w:before="36" w:after="36" w:line="240" w:lineRule="auto"/>
                  <w:jc w:val="center"/>
                </w:pPr>
              </w:pPrChange>
            </w:pPr>
            <w:ins w:id="4389" w:author="Zehui Bai" w:date="2022-03-13T14:15:00Z">
              <w:r w:rsidRPr="00847CF3">
                <w:rPr>
                  <w:rFonts w:ascii="Arial" w:eastAsia="Calibri" w:hAnsi="Arial" w:cs="Arial"/>
                  <w:b/>
                  <w:bCs/>
                  <w:color w:val="000000" w:themeColor="text1"/>
                  <w:kern w:val="24"/>
                  <w:sz w:val="20"/>
                  <w:szCs w:val="20"/>
                  <w:lang w:val="en-US" w:eastAsia="zh-CN"/>
                  <w:rPrChange w:id="4390" w:author="Zehui Bai" w:date="2022-03-13T14:15:00Z">
                    <w:rPr>
                      <w:rFonts w:ascii="Arial" w:eastAsia="Calibri" w:hAnsi="Arial" w:cs="Arial"/>
                      <w:color w:val="000000" w:themeColor="text1"/>
                      <w:kern w:val="24"/>
                      <w:sz w:val="20"/>
                      <w:szCs w:val="20"/>
                      <w:lang w:val="en-US" w:eastAsia="zh-CN"/>
                    </w:rPr>
                  </w:rPrChange>
                </w:rPr>
                <w:t>&lt;0.001</w:t>
              </w:r>
            </w:ins>
          </w:p>
        </w:tc>
      </w:tr>
      <w:tr w:rsidR="00847CF3" w:rsidRPr="00067A21" w14:paraId="5548B5AC" w14:textId="77777777" w:rsidTr="00E96B10">
        <w:trPr>
          <w:trHeight w:val="457"/>
          <w:jc w:val="center"/>
          <w:ins w:id="4391" w:author="Zehui Bai" w:date="2022-03-13T14:14:00Z"/>
          <w:trPrChange w:id="4392" w:author="Zehui Bai" w:date="2022-03-13T14:24:00Z">
            <w:trPr>
              <w:trHeight w:val="457"/>
              <w:jc w:val="center"/>
            </w:trPr>
          </w:trPrChange>
        </w:trPr>
        <w:tc>
          <w:tcPr>
            <w:tcW w:w="4507" w:type="dxa"/>
            <w:shd w:val="clear" w:color="auto" w:fill="auto"/>
            <w:tcMar>
              <w:top w:w="15" w:type="dxa"/>
              <w:left w:w="103" w:type="dxa"/>
              <w:bottom w:w="0" w:type="dxa"/>
              <w:right w:w="103" w:type="dxa"/>
            </w:tcMar>
            <w:vAlign w:val="center"/>
            <w:tcPrChange w:id="4393"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1A9297C0" w14:textId="1EBED780" w:rsidR="00847CF3" w:rsidRDefault="00847CF3">
            <w:pPr>
              <w:spacing w:before="60" w:after="60" w:line="240" w:lineRule="auto"/>
              <w:rPr>
                <w:ins w:id="4394" w:author="Zehui Bai" w:date="2022-03-13T14:14:00Z"/>
                <w:rFonts w:ascii="Arial" w:eastAsia="Calibri" w:hAnsi="Arial" w:cs="Arial"/>
                <w:color w:val="000000" w:themeColor="text1"/>
                <w:kern w:val="24"/>
                <w:sz w:val="20"/>
                <w:szCs w:val="20"/>
                <w:lang w:val="en-US" w:eastAsia="zh-CN"/>
              </w:rPr>
              <w:pPrChange w:id="4395" w:author="Zehui Bai" w:date="2022-03-13T14:25:00Z">
                <w:pPr>
                  <w:spacing w:before="36" w:after="36" w:line="240" w:lineRule="auto"/>
                </w:pPr>
              </w:pPrChange>
            </w:pPr>
            <w:ins w:id="4396" w:author="Zehui Bai" w:date="2022-03-13T14:14:00Z">
              <w:r w:rsidRPr="00C13292">
                <w:rPr>
                  <w:rFonts w:ascii="Arial" w:eastAsia="Times New Roman" w:hAnsi="Arial" w:cs="Arial"/>
                  <w:sz w:val="20"/>
                  <w:szCs w:val="20"/>
                  <w:lang w:eastAsia="zh-CN"/>
                </w:rPr>
                <w:t xml:space="preserve">             </w:t>
              </w:r>
              <w:r>
                <w:rPr>
                  <w:rFonts w:ascii="Arial" w:eastAsia="Calibri" w:hAnsi="Arial" w:cs="Arial"/>
                  <w:color w:val="000000" w:themeColor="text1"/>
                  <w:kern w:val="24"/>
                  <w:sz w:val="20"/>
                  <w:szCs w:val="20"/>
                  <w:lang w:val="en-US" w:eastAsia="zh-CN"/>
                </w:rPr>
                <w:t>V</w:t>
              </w:r>
              <w:r w:rsidRPr="00C13292">
                <w:rPr>
                  <w:rFonts w:ascii="Arial" w:eastAsia="Calibri" w:hAnsi="Arial" w:cs="Arial"/>
                  <w:color w:val="000000" w:themeColor="text1"/>
                  <w:kern w:val="24"/>
                  <w:sz w:val="20"/>
                  <w:szCs w:val="20"/>
                  <w:lang w:val="en-US" w:eastAsia="zh-CN"/>
                </w:rPr>
                <w:t>ery high</w:t>
              </w:r>
            </w:ins>
          </w:p>
        </w:tc>
        <w:tc>
          <w:tcPr>
            <w:tcW w:w="1579" w:type="dxa"/>
            <w:shd w:val="clear" w:color="auto" w:fill="auto"/>
            <w:tcMar>
              <w:top w:w="15" w:type="dxa"/>
              <w:left w:w="103" w:type="dxa"/>
              <w:bottom w:w="0" w:type="dxa"/>
              <w:right w:w="103" w:type="dxa"/>
            </w:tcMar>
            <w:vAlign w:val="center"/>
            <w:tcPrChange w:id="4397"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4D46DB5" w14:textId="0ACF1BAD" w:rsidR="00847CF3" w:rsidRPr="00847CF3" w:rsidRDefault="00847CF3">
            <w:pPr>
              <w:spacing w:before="60" w:after="60" w:line="240" w:lineRule="auto"/>
              <w:jc w:val="center"/>
              <w:rPr>
                <w:ins w:id="4398" w:author="Zehui Bai" w:date="2022-03-13T14:14:00Z"/>
                <w:rFonts w:ascii="Arial" w:eastAsia="Calibri" w:hAnsi="Arial" w:cs="Arial"/>
                <w:color w:val="000000" w:themeColor="text1"/>
                <w:kern w:val="24"/>
                <w:sz w:val="20"/>
                <w:szCs w:val="20"/>
                <w:lang w:val="en-US" w:eastAsia="zh-CN"/>
              </w:rPr>
              <w:pPrChange w:id="4399" w:author="Zehui Bai" w:date="2022-03-13T14:25:00Z">
                <w:pPr>
                  <w:spacing w:before="36" w:after="36" w:line="240" w:lineRule="auto"/>
                  <w:jc w:val="center"/>
                </w:pPr>
              </w:pPrChange>
            </w:pPr>
            <w:ins w:id="4400" w:author="Zehui Bai" w:date="2022-03-13T14:14:00Z">
              <w:r w:rsidRPr="00847CF3">
                <w:rPr>
                  <w:rFonts w:ascii="Arial" w:eastAsia="Calibri" w:hAnsi="Arial" w:cs="Arial"/>
                  <w:color w:val="000000" w:themeColor="text1"/>
                  <w:kern w:val="24"/>
                  <w:sz w:val="20"/>
                  <w:szCs w:val="20"/>
                  <w:lang w:val="en-US" w:eastAsia="zh-CN"/>
                </w:rPr>
                <w:t>24.83</w:t>
              </w:r>
            </w:ins>
          </w:p>
        </w:tc>
        <w:tc>
          <w:tcPr>
            <w:tcW w:w="1579" w:type="dxa"/>
            <w:shd w:val="clear" w:color="auto" w:fill="auto"/>
            <w:tcMar>
              <w:top w:w="15" w:type="dxa"/>
              <w:left w:w="103" w:type="dxa"/>
              <w:bottom w:w="0" w:type="dxa"/>
              <w:right w:w="103" w:type="dxa"/>
            </w:tcMar>
            <w:vAlign w:val="center"/>
            <w:tcPrChange w:id="4401"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64815AC5" w14:textId="6C0FA501" w:rsidR="00847CF3" w:rsidRPr="00847CF3" w:rsidRDefault="00847CF3">
            <w:pPr>
              <w:spacing w:before="60" w:after="60" w:line="240" w:lineRule="auto"/>
              <w:jc w:val="center"/>
              <w:rPr>
                <w:ins w:id="4402" w:author="Zehui Bai" w:date="2022-03-13T14:14:00Z"/>
                <w:rFonts w:ascii="Arial" w:eastAsia="Calibri" w:hAnsi="Arial" w:cs="Arial"/>
                <w:color w:val="000000" w:themeColor="text1"/>
                <w:kern w:val="24"/>
                <w:sz w:val="20"/>
                <w:szCs w:val="20"/>
                <w:lang w:val="en-US" w:eastAsia="zh-CN"/>
              </w:rPr>
              <w:pPrChange w:id="4403" w:author="Zehui Bai" w:date="2022-03-13T14:25:00Z">
                <w:pPr>
                  <w:spacing w:before="36" w:after="36" w:line="240" w:lineRule="auto"/>
                  <w:jc w:val="center"/>
                </w:pPr>
              </w:pPrChange>
            </w:pPr>
            <w:ins w:id="4404" w:author="Zehui Bai" w:date="2022-03-13T14:15:00Z">
              <w:r w:rsidRPr="00847CF3">
                <w:rPr>
                  <w:rFonts w:ascii="Arial" w:eastAsia="Calibri" w:hAnsi="Arial" w:cs="Arial"/>
                  <w:color w:val="000000" w:themeColor="text1"/>
                  <w:kern w:val="24"/>
                  <w:sz w:val="20"/>
                  <w:szCs w:val="20"/>
                  <w:lang w:val="en-US" w:eastAsia="zh-CN"/>
                </w:rPr>
                <w:t>8.71 – 82.07</w:t>
              </w:r>
            </w:ins>
          </w:p>
        </w:tc>
        <w:tc>
          <w:tcPr>
            <w:tcW w:w="1579" w:type="dxa"/>
            <w:shd w:val="clear" w:color="auto" w:fill="auto"/>
            <w:tcMar>
              <w:top w:w="15" w:type="dxa"/>
              <w:left w:w="103" w:type="dxa"/>
              <w:bottom w:w="0" w:type="dxa"/>
              <w:right w:w="103" w:type="dxa"/>
            </w:tcMar>
            <w:vAlign w:val="center"/>
            <w:tcPrChange w:id="4405"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5184233D" w14:textId="737055BE" w:rsidR="00847CF3" w:rsidRPr="00847CF3" w:rsidRDefault="00847CF3">
            <w:pPr>
              <w:spacing w:before="60" w:after="60" w:line="240" w:lineRule="auto"/>
              <w:jc w:val="center"/>
              <w:rPr>
                <w:ins w:id="4406" w:author="Zehui Bai" w:date="2022-03-13T14:14:00Z"/>
                <w:rFonts w:ascii="Arial" w:eastAsia="Calibri" w:hAnsi="Arial" w:cs="Arial"/>
                <w:b/>
                <w:bCs/>
                <w:color w:val="000000" w:themeColor="text1"/>
                <w:kern w:val="24"/>
                <w:sz w:val="20"/>
                <w:szCs w:val="20"/>
                <w:lang w:val="en-US" w:eastAsia="zh-CN"/>
                <w:rPrChange w:id="4407" w:author="Zehui Bai" w:date="2022-03-13T14:15:00Z">
                  <w:rPr>
                    <w:ins w:id="4408" w:author="Zehui Bai" w:date="2022-03-13T14:14:00Z"/>
                    <w:rFonts w:ascii="Arial" w:eastAsia="Calibri" w:hAnsi="Arial" w:cs="Arial"/>
                    <w:color w:val="000000" w:themeColor="text1"/>
                    <w:kern w:val="24"/>
                    <w:sz w:val="20"/>
                    <w:szCs w:val="20"/>
                    <w:lang w:val="en-US" w:eastAsia="zh-CN"/>
                  </w:rPr>
                </w:rPrChange>
              </w:rPr>
              <w:pPrChange w:id="4409" w:author="Zehui Bai" w:date="2022-03-13T14:25:00Z">
                <w:pPr>
                  <w:spacing w:before="36" w:after="36" w:line="240" w:lineRule="auto"/>
                  <w:jc w:val="center"/>
                </w:pPr>
              </w:pPrChange>
            </w:pPr>
            <w:ins w:id="4410" w:author="Zehui Bai" w:date="2022-03-13T14:15:00Z">
              <w:r w:rsidRPr="00847CF3">
                <w:rPr>
                  <w:rFonts w:ascii="Arial" w:eastAsia="Calibri" w:hAnsi="Arial" w:cs="Arial"/>
                  <w:b/>
                  <w:bCs/>
                  <w:color w:val="000000" w:themeColor="text1"/>
                  <w:kern w:val="24"/>
                  <w:sz w:val="20"/>
                  <w:szCs w:val="20"/>
                  <w:lang w:val="en-US" w:eastAsia="zh-CN"/>
                  <w:rPrChange w:id="4411" w:author="Zehui Bai" w:date="2022-03-13T14:15:00Z">
                    <w:rPr>
                      <w:rFonts w:ascii="Arial" w:eastAsia="Calibri" w:hAnsi="Arial" w:cs="Arial"/>
                      <w:color w:val="000000" w:themeColor="text1"/>
                      <w:kern w:val="24"/>
                      <w:sz w:val="20"/>
                      <w:szCs w:val="20"/>
                      <w:lang w:val="en-US" w:eastAsia="zh-CN"/>
                    </w:rPr>
                  </w:rPrChange>
                </w:rPr>
                <w:t>&lt;0.001</w:t>
              </w:r>
            </w:ins>
          </w:p>
        </w:tc>
      </w:tr>
      <w:tr w:rsidR="00847CF3" w:rsidRPr="00067A21" w14:paraId="30490296" w14:textId="77777777" w:rsidTr="00E96B10">
        <w:trPr>
          <w:trHeight w:val="457"/>
          <w:jc w:val="center"/>
          <w:ins w:id="4412" w:author="Zehui Bai" w:date="2022-03-13T14:15:00Z"/>
          <w:trPrChange w:id="4413" w:author="Zehui Bai" w:date="2022-03-13T14:24:00Z">
            <w:trPr>
              <w:trHeight w:val="457"/>
              <w:jc w:val="center"/>
            </w:trPr>
          </w:trPrChange>
        </w:trPr>
        <w:tc>
          <w:tcPr>
            <w:tcW w:w="4507" w:type="dxa"/>
            <w:tcBorders>
              <w:bottom w:val="single" w:sz="4" w:space="0" w:color="auto"/>
            </w:tcBorders>
            <w:shd w:val="clear" w:color="auto" w:fill="auto"/>
            <w:tcMar>
              <w:top w:w="15" w:type="dxa"/>
              <w:left w:w="103" w:type="dxa"/>
              <w:bottom w:w="0" w:type="dxa"/>
              <w:right w:w="103" w:type="dxa"/>
            </w:tcMar>
            <w:vAlign w:val="center"/>
            <w:tcPrChange w:id="4414" w:author="Zehui Bai" w:date="2022-03-13T14:24:00Z">
              <w:tcPr>
                <w:tcW w:w="4507"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AE4D2D4" w14:textId="5847633D" w:rsidR="00847CF3" w:rsidRPr="00847CF3" w:rsidRDefault="00847CF3">
            <w:pPr>
              <w:spacing w:before="60" w:after="60" w:line="240" w:lineRule="auto"/>
              <w:rPr>
                <w:ins w:id="4415" w:author="Zehui Bai" w:date="2022-03-13T14:15:00Z"/>
                <w:rFonts w:ascii="Arial" w:eastAsia="Times New Roman" w:hAnsi="Arial" w:cs="Arial"/>
                <w:sz w:val="20"/>
                <w:szCs w:val="20"/>
                <w:lang w:val="en-GB" w:eastAsia="zh-CN"/>
                <w:rPrChange w:id="4416" w:author="Zehui Bai" w:date="2022-03-13T14:15:00Z">
                  <w:rPr>
                    <w:ins w:id="4417" w:author="Zehui Bai" w:date="2022-03-13T14:15:00Z"/>
                    <w:rFonts w:ascii="Arial" w:eastAsia="Times New Roman" w:hAnsi="Arial" w:cs="Arial"/>
                    <w:sz w:val="20"/>
                    <w:szCs w:val="20"/>
                    <w:lang w:eastAsia="zh-CN"/>
                  </w:rPr>
                </w:rPrChange>
              </w:rPr>
              <w:pPrChange w:id="4418" w:author="Zehui Bai" w:date="2022-03-13T14:25:00Z">
                <w:pPr>
                  <w:spacing w:before="36" w:after="36" w:line="240" w:lineRule="auto"/>
                </w:pPr>
              </w:pPrChange>
            </w:pPr>
            <w:ins w:id="4419" w:author="Zehui Bai" w:date="2022-03-13T14:15:00Z">
              <w:r w:rsidRPr="00C13292">
                <w:rPr>
                  <w:rFonts w:ascii="Arial" w:eastAsia="Calibri" w:hAnsi="Arial" w:cs="Arial"/>
                  <w:b/>
                  <w:bCs/>
                  <w:color w:val="000000" w:themeColor="text1"/>
                  <w:kern w:val="24"/>
                  <w:sz w:val="20"/>
                  <w:szCs w:val="20"/>
                  <w:lang w:val="en-US" w:eastAsia="zh-CN"/>
                </w:rPr>
                <w:t>Satisfaction scores of national and official agencies</w:t>
              </w:r>
            </w:ins>
          </w:p>
        </w:tc>
        <w:tc>
          <w:tcPr>
            <w:tcW w:w="1579" w:type="dxa"/>
            <w:tcBorders>
              <w:bottom w:val="single" w:sz="4" w:space="0" w:color="auto"/>
            </w:tcBorders>
            <w:shd w:val="clear" w:color="auto" w:fill="auto"/>
            <w:tcMar>
              <w:top w:w="15" w:type="dxa"/>
              <w:left w:w="103" w:type="dxa"/>
              <w:bottom w:w="0" w:type="dxa"/>
              <w:right w:w="103" w:type="dxa"/>
            </w:tcMar>
            <w:vAlign w:val="center"/>
            <w:tcPrChange w:id="4420"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0778C079" w14:textId="2CB3D375" w:rsidR="00847CF3" w:rsidRPr="00847CF3" w:rsidRDefault="00544F28">
            <w:pPr>
              <w:spacing w:before="60" w:after="60" w:line="240" w:lineRule="auto"/>
              <w:jc w:val="center"/>
              <w:rPr>
                <w:ins w:id="4421" w:author="Zehui Bai" w:date="2022-03-13T14:15:00Z"/>
                <w:rFonts w:ascii="Arial" w:eastAsia="Calibri" w:hAnsi="Arial" w:cs="Arial"/>
                <w:color w:val="000000" w:themeColor="text1"/>
                <w:kern w:val="24"/>
                <w:sz w:val="20"/>
                <w:szCs w:val="20"/>
                <w:lang w:val="en-US" w:eastAsia="zh-CN"/>
              </w:rPr>
              <w:pPrChange w:id="4422" w:author="Zehui Bai" w:date="2022-03-13T14:25:00Z">
                <w:pPr>
                  <w:spacing w:before="36" w:after="36" w:line="240" w:lineRule="auto"/>
                  <w:jc w:val="center"/>
                </w:pPr>
              </w:pPrChange>
            </w:pPr>
            <w:ins w:id="4423" w:author="Zehui Bai" w:date="2022-03-13T14:15:00Z">
              <w:r w:rsidRPr="00544F28">
                <w:rPr>
                  <w:rFonts w:ascii="Arial" w:eastAsia="Calibri" w:hAnsi="Arial" w:cs="Arial"/>
                  <w:color w:val="000000" w:themeColor="text1"/>
                  <w:kern w:val="24"/>
                  <w:sz w:val="20"/>
                  <w:szCs w:val="20"/>
                  <w:lang w:val="en-US" w:eastAsia="zh-CN"/>
                </w:rPr>
                <w:t>1.10</w:t>
              </w:r>
            </w:ins>
          </w:p>
        </w:tc>
        <w:tc>
          <w:tcPr>
            <w:tcW w:w="1579" w:type="dxa"/>
            <w:tcBorders>
              <w:bottom w:val="single" w:sz="4" w:space="0" w:color="auto"/>
            </w:tcBorders>
            <w:shd w:val="clear" w:color="auto" w:fill="auto"/>
            <w:tcMar>
              <w:top w:w="15" w:type="dxa"/>
              <w:left w:w="103" w:type="dxa"/>
              <w:bottom w:w="0" w:type="dxa"/>
              <w:right w:w="103" w:type="dxa"/>
            </w:tcMar>
            <w:vAlign w:val="center"/>
            <w:tcPrChange w:id="4424"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3E7C90F0" w14:textId="082C2499" w:rsidR="00847CF3" w:rsidRPr="00847CF3" w:rsidRDefault="00544F28">
            <w:pPr>
              <w:spacing w:before="60" w:after="60" w:line="240" w:lineRule="auto"/>
              <w:jc w:val="center"/>
              <w:rPr>
                <w:ins w:id="4425" w:author="Zehui Bai" w:date="2022-03-13T14:15:00Z"/>
                <w:rFonts w:ascii="Arial" w:eastAsia="Calibri" w:hAnsi="Arial" w:cs="Arial"/>
                <w:color w:val="000000" w:themeColor="text1"/>
                <w:kern w:val="24"/>
                <w:sz w:val="20"/>
                <w:szCs w:val="20"/>
                <w:lang w:val="en-US" w:eastAsia="zh-CN"/>
              </w:rPr>
              <w:pPrChange w:id="4426" w:author="Zehui Bai" w:date="2022-03-13T14:25:00Z">
                <w:pPr>
                  <w:spacing w:before="36" w:after="36" w:line="240" w:lineRule="auto"/>
                  <w:jc w:val="center"/>
                </w:pPr>
              </w:pPrChange>
            </w:pPr>
            <w:ins w:id="4427" w:author="Zehui Bai" w:date="2022-03-13T14:15:00Z">
              <w:r w:rsidRPr="00544F28">
                <w:rPr>
                  <w:rFonts w:ascii="Arial" w:eastAsia="Calibri" w:hAnsi="Arial" w:cs="Arial"/>
                  <w:color w:val="000000" w:themeColor="text1"/>
                  <w:kern w:val="24"/>
                  <w:sz w:val="20"/>
                  <w:szCs w:val="20"/>
                  <w:lang w:val="en-US" w:eastAsia="zh-CN"/>
                </w:rPr>
                <w:t>1.08 – 1.12</w:t>
              </w:r>
            </w:ins>
          </w:p>
        </w:tc>
        <w:tc>
          <w:tcPr>
            <w:tcW w:w="1579" w:type="dxa"/>
            <w:tcBorders>
              <w:bottom w:val="single" w:sz="4" w:space="0" w:color="auto"/>
            </w:tcBorders>
            <w:shd w:val="clear" w:color="auto" w:fill="auto"/>
            <w:tcMar>
              <w:top w:w="15" w:type="dxa"/>
              <w:left w:w="103" w:type="dxa"/>
              <w:bottom w:w="0" w:type="dxa"/>
              <w:right w:w="103" w:type="dxa"/>
            </w:tcMar>
            <w:vAlign w:val="center"/>
            <w:tcPrChange w:id="4428" w:author="Zehui Bai" w:date="2022-03-13T14:24:00Z">
              <w:tcPr>
                <w:tcW w:w="1579" w:type="dxa"/>
                <w:tcBorders>
                  <w:top w:val="single" w:sz="4" w:space="0" w:color="auto"/>
                  <w:left w:val="single" w:sz="4" w:space="0" w:color="auto"/>
                  <w:bottom w:val="single" w:sz="4" w:space="0" w:color="auto"/>
                  <w:right w:val="single" w:sz="4" w:space="0" w:color="auto"/>
                </w:tcBorders>
                <w:shd w:val="clear" w:color="auto" w:fill="auto"/>
                <w:tcMar>
                  <w:top w:w="15" w:type="dxa"/>
                  <w:left w:w="103" w:type="dxa"/>
                  <w:bottom w:w="0" w:type="dxa"/>
                  <w:right w:w="103" w:type="dxa"/>
                </w:tcMar>
                <w:vAlign w:val="center"/>
              </w:tcPr>
            </w:tcPrChange>
          </w:tcPr>
          <w:p w14:paraId="4BD11CC1" w14:textId="4EEEBED3" w:rsidR="00847CF3" w:rsidRPr="00544F28" w:rsidRDefault="00847CF3">
            <w:pPr>
              <w:spacing w:before="60" w:after="60" w:line="240" w:lineRule="auto"/>
              <w:jc w:val="center"/>
              <w:rPr>
                <w:ins w:id="4429" w:author="Zehui Bai" w:date="2022-03-13T14:15:00Z"/>
                <w:rFonts w:ascii="Arial" w:eastAsia="Calibri" w:hAnsi="Arial" w:cs="Arial"/>
                <w:b/>
                <w:bCs/>
                <w:color w:val="000000" w:themeColor="text1"/>
                <w:kern w:val="24"/>
                <w:sz w:val="20"/>
                <w:szCs w:val="20"/>
                <w:lang w:val="en-US" w:eastAsia="zh-CN"/>
              </w:rPr>
              <w:pPrChange w:id="4430" w:author="Zehui Bai" w:date="2022-03-13T14:25:00Z">
                <w:pPr>
                  <w:spacing w:before="36" w:after="36" w:line="240" w:lineRule="auto"/>
                  <w:jc w:val="center"/>
                </w:pPr>
              </w:pPrChange>
            </w:pPr>
            <w:ins w:id="4431" w:author="Zehui Bai" w:date="2022-03-13T14:15:00Z">
              <w:r w:rsidRPr="00544F28">
                <w:rPr>
                  <w:rFonts w:ascii="Arial" w:eastAsia="Calibri" w:hAnsi="Arial" w:cs="Arial"/>
                  <w:b/>
                  <w:bCs/>
                  <w:color w:val="000000" w:themeColor="text1"/>
                  <w:kern w:val="24"/>
                  <w:sz w:val="20"/>
                  <w:szCs w:val="20"/>
                  <w:lang w:val="en-US" w:eastAsia="zh-CN"/>
                  <w:rPrChange w:id="4432" w:author="Zehui Bai" w:date="2022-03-13T14:15:00Z">
                    <w:rPr>
                      <w:rFonts w:ascii="Arial" w:eastAsia="Calibri" w:hAnsi="Arial" w:cs="Arial"/>
                      <w:color w:val="000000" w:themeColor="text1"/>
                      <w:kern w:val="24"/>
                      <w:sz w:val="20"/>
                      <w:szCs w:val="20"/>
                      <w:lang w:val="en-US" w:eastAsia="zh-CN"/>
                    </w:rPr>
                  </w:rPrChange>
                </w:rPr>
                <w:t>&lt;0.001</w:t>
              </w:r>
            </w:ins>
          </w:p>
        </w:tc>
      </w:tr>
    </w:tbl>
    <w:p w14:paraId="17D0943F" w14:textId="24C41906" w:rsidR="00285941" w:rsidRPr="00067A21" w:rsidRDefault="00285941" w:rsidP="003E11EA">
      <w:pPr>
        <w:spacing w:before="120" w:after="240" w:line="240" w:lineRule="auto"/>
        <w:rPr>
          <w:rFonts w:ascii="Arial" w:hAnsi="Arial" w:cs="Arial"/>
          <w:lang w:val="en-US"/>
          <w:rPrChange w:id="4433" w:author="Zehui Bai" w:date="2022-03-11T15:16:00Z">
            <w:rPr>
              <w:lang w:val="en-US"/>
            </w:rPr>
          </w:rPrChange>
        </w:rPr>
      </w:pPr>
    </w:p>
    <w:p w14:paraId="326A0218" w14:textId="42ED2F78" w:rsidR="003E11EA" w:rsidRDefault="003E11EA" w:rsidP="003E11EA">
      <w:pPr>
        <w:spacing w:before="120" w:after="240" w:line="240" w:lineRule="auto"/>
        <w:rPr>
          <w:ins w:id="4434" w:author="Zehui Bai" w:date="2022-03-13T14:16:00Z"/>
          <w:rFonts w:ascii="Arial" w:hAnsi="Arial" w:cs="Arial"/>
          <w:lang w:val="en-US"/>
        </w:rPr>
      </w:pPr>
    </w:p>
    <w:p w14:paraId="2042F566" w14:textId="74590035" w:rsidR="00544F28" w:rsidRDefault="00544F28" w:rsidP="003E11EA">
      <w:pPr>
        <w:spacing w:before="120" w:after="240" w:line="240" w:lineRule="auto"/>
        <w:rPr>
          <w:ins w:id="4435" w:author="Zehui Bai" w:date="2022-03-13T14:16:00Z"/>
          <w:rFonts w:ascii="Arial" w:hAnsi="Arial" w:cs="Arial"/>
          <w:lang w:val="en-US"/>
        </w:rPr>
      </w:pPr>
    </w:p>
    <w:p w14:paraId="7DA58122" w14:textId="36967B31" w:rsidR="00544F28" w:rsidRPr="00C13292" w:rsidRDefault="00544F28" w:rsidP="00544F28">
      <w:pPr>
        <w:spacing w:before="120" w:after="240" w:line="240" w:lineRule="auto"/>
        <w:rPr>
          <w:ins w:id="4436" w:author="Zehui Bai" w:date="2022-03-13T14:16:00Z"/>
          <w:rFonts w:ascii="Arial" w:hAnsi="Arial" w:cs="Arial"/>
          <w:sz w:val="24"/>
          <w:szCs w:val="24"/>
          <w:lang w:val="en-US"/>
        </w:rPr>
      </w:pPr>
      <w:ins w:id="4437" w:author="Zehui Bai" w:date="2022-03-13T14:16:00Z">
        <w:r w:rsidRPr="00C13292">
          <w:rPr>
            <w:rFonts w:ascii="Arial" w:hAnsi="Arial" w:cs="Arial"/>
            <w:sz w:val="24"/>
            <w:szCs w:val="24"/>
            <w:lang w:val="en-US"/>
          </w:rPr>
          <w:t>Table</w:t>
        </w:r>
        <w:r>
          <w:rPr>
            <w:rFonts w:ascii="Arial" w:hAnsi="Arial" w:cs="Arial"/>
            <w:sz w:val="24"/>
            <w:szCs w:val="24"/>
            <w:lang w:val="en-US"/>
          </w:rPr>
          <w:t xml:space="preserve"> XX: </w:t>
        </w:r>
      </w:ins>
      <w:ins w:id="4438" w:author="Zehui Bai" w:date="2022-03-13T20:31:00Z">
        <w:r w:rsidR="007626BE">
          <w:rPr>
            <w:rFonts w:ascii="Arial" w:hAnsi="Arial" w:cs="Arial"/>
            <w:sz w:val="24"/>
            <w:szCs w:val="24"/>
            <w:lang w:val="en-GB"/>
          </w:rPr>
          <w:t>Multi</w:t>
        </w:r>
      </w:ins>
      <w:ins w:id="4439" w:author="Zehui Bai" w:date="2022-03-13T14:16:00Z">
        <w:r w:rsidRPr="00C13292">
          <w:rPr>
            <w:rFonts w:ascii="Arial" w:hAnsi="Arial" w:cs="Arial"/>
            <w:sz w:val="24"/>
            <w:szCs w:val="24"/>
            <w:lang w:val="en-GB"/>
          </w:rPr>
          <w:t>variable logistic regression</w:t>
        </w:r>
      </w:ins>
    </w:p>
    <w:tbl>
      <w:tblPr>
        <w:tblW w:w="9634"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4440" w:author="Zehui Bai" w:date="2022-03-13T14:25:00Z">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PrChange>
      </w:tblPr>
      <w:tblGrid>
        <w:gridCol w:w="3114"/>
        <w:gridCol w:w="850"/>
        <w:gridCol w:w="1560"/>
        <w:gridCol w:w="1134"/>
        <w:gridCol w:w="850"/>
        <w:gridCol w:w="1134"/>
        <w:gridCol w:w="992"/>
        <w:tblGridChange w:id="4441">
          <w:tblGrid>
            <w:gridCol w:w="3114"/>
            <w:gridCol w:w="850"/>
            <w:gridCol w:w="1560"/>
            <w:gridCol w:w="1134"/>
            <w:gridCol w:w="850"/>
            <w:gridCol w:w="284"/>
            <w:gridCol w:w="850"/>
            <w:gridCol w:w="284"/>
            <w:gridCol w:w="708"/>
            <w:gridCol w:w="426"/>
          </w:tblGrid>
        </w:tblGridChange>
      </w:tblGrid>
      <w:tr w:rsidR="00544F28" w:rsidRPr="00067A21" w14:paraId="07B887E9" w14:textId="77777777" w:rsidTr="00B91215">
        <w:trPr>
          <w:trHeight w:val="307"/>
          <w:ins w:id="4442" w:author="Zehui Bai" w:date="2022-03-13T14:17:00Z"/>
          <w:trPrChange w:id="4443" w:author="Zehui Bai" w:date="2022-03-13T14:25:00Z">
            <w:trPr>
              <w:gridAfter w:val="0"/>
              <w:trHeight w:val="307"/>
            </w:trPr>
          </w:trPrChange>
        </w:trPr>
        <w:tc>
          <w:tcPr>
            <w:tcW w:w="3114" w:type="dxa"/>
            <w:vMerge w:val="restart"/>
            <w:tcBorders>
              <w:top w:val="single" w:sz="4" w:space="0" w:color="auto"/>
              <w:bottom w:val="nil"/>
            </w:tcBorders>
            <w:shd w:val="clear" w:color="auto" w:fill="auto"/>
            <w:tcMar>
              <w:top w:w="15" w:type="dxa"/>
              <w:left w:w="103" w:type="dxa"/>
              <w:bottom w:w="0" w:type="dxa"/>
              <w:right w:w="103" w:type="dxa"/>
            </w:tcMar>
            <w:vAlign w:val="center"/>
            <w:tcPrChange w:id="4444" w:author="Zehui Bai" w:date="2022-03-13T14:25:00Z">
              <w:tcPr>
                <w:tcW w:w="3114" w:type="dxa"/>
                <w:vMerge w:val="restart"/>
                <w:shd w:val="clear" w:color="auto" w:fill="auto"/>
                <w:tcMar>
                  <w:top w:w="15" w:type="dxa"/>
                  <w:left w:w="103" w:type="dxa"/>
                  <w:bottom w:w="0" w:type="dxa"/>
                  <w:right w:w="103" w:type="dxa"/>
                </w:tcMar>
                <w:vAlign w:val="center"/>
              </w:tcPr>
            </w:tcPrChange>
          </w:tcPr>
          <w:p w14:paraId="4066DA2F" w14:textId="138E9E35" w:rsidR="00544F28" w:rsidRPr="00E04C1C" w:rsidRDefault="00544F28">
            <w:pPr>
              <w:spacing w:before="60" w:after="60" w:line="240" w:lineRule="auto"/>
              <w:rPr>
                <w:ins w:id="4445" w:author="Zehui Bai" w:date="2022-03-13T14:17:00Z"/>
                <w:rFonts w:ascii="Arial" w:eastAsia="Calibri" w:hAnsi="Arial" w:cs="Arial"/>
                <w:b/>
                <w:bCs/>
                <w:color w:val="000000" w:themeColor="text1"/>
                <w:kern w:val="24"/>
                <w:sz w:val="20"/>
                <w:szCs w:val="20"/>
                <w:lang w:val="en-US" w:eastAsia="zh-CN"/>
              </w:rPr>
              <w:pPrChange w:id="4446" w:author="Zehui Bai" w:date="2022-03-13T14:25:00Z">
                <w:pPr>
                  <w:spacing w:before="36" w:after="36" w:line="240" w:lineRule="auto"/>
                </w:pPr>
              </w:pPrChange>
            </w:pPr>
            <w:ins w:id="4447" w:author="Zehui Bai" w:date="2022-03-13T14:16:00Z">
              <w:r w:rsidRPr="00E04C1C">
                <w:rPr>
                  <w:rFonts w:ascii="Arial" w:eastAsia="Calibri" w:hAnsi="Arial" w:cs="Arial"/>
                  <w:b/>
                  <w:bCs/>
                  <w:color w:val="000000" w:themeColor="text1"/>
                  <w:kern w:val="24"/>
                  <w:sz w:val="20"/>
                  <w:szCs w:val="20"/>
                  <w:lang w:val="en-US" w:eastAsia="zh-CN"/>
                </w:rPr>
                <w:t>Predictors</w:t>
              </w:r>
            </w:ins>
          </w:p>
        </w:tc>
        <w:tc>
          <w:tcPr>
            <w:tcW w:w="3544" w:type="dxa"/>
            <w:gridSpan w:val="3"/>
            <w:tcBorders>
              <w:top w:val="single" w:sz="4" w:space="0" w:color="auto"/>
              <w:bottom w:val="single" w:sz="4" w:space="0" w:color="auto"/>
            </w:tcBorders>
            <w:shd w:val="clear" w:color="auto" w:fill="auto"/>
            <w:tcMar>
              <w:top w:w="15" w:type="dxa"/>
              <w:left w:w="103" w:type="dxa"/>
              <w:bottom w:w="0" w:type="dxa"/>
              <w:right w:w="103" w:type="dxa"/>
            </w:tcMar>
            <w:vAlign w:val="center"/>
            <w:tcPrChange w:id="4448" w:author="Zehui Bai" w:date="2022-03-13T14:25:00Z">
              <w:tcPr>
                <w:tcW w:w="3544" w:type="dxa"/>
                <w:gridSpan w:val="3"/>
                <w:shd w:val="clear" w:color="auto" w:fill="auto"/>
                <w:tcMar>
                  <w:top w:w="15" w:type="dxa"/>
                  <w:left w:w="103" w:type="dxa"/>
                  <w:bottom w:w="0" w:type="dxa"/>
                  <w:right w:w="103" w:type="dxa"/>
                </w:tcMar>
                <w:vAlign w:val="center"/>
              </w:tcPr>
            </w:tcPrChange>
          </w:tcPr>
          <w:p w14:paraId="05601F45" w14:textId="4D6321B1" w:rsidR="00544F28" w:rsidRPr="00E04C1C" w:rsidRDefault="00544F28">
            <w:pPr>
              <w:spacing w:before="60" w:after="60" w:line="240" w:lineRule="auto"/>
              <w:jc w:val="center"/>
              <w:rPr>
                <w:ins w:id="4449" w:author="Zehui Bai" w:date="2022-03-13T14:17:00Z"/>
                <w:rFonts w:ascii="Arial" w:eastAsia="Calibri" w:hAnsi="Arial" w:cs="Arial"/>
                <w:b/>
                <w:bCs/>
                <w:color w:val="000000" w:themeColor="text1"/>
                <w:kern w:val="24"/>
                <w:sz w:val="20"/>
                <w:szCs w:val="20"/>
                <w:lang w:val="en-US" w:eastAsia="zh-CN"/>
              </w:rPr>
              <w:pPrChange w:id="4450" w:author="Zehui Bai" w:date="2022-03-13T14:25:00Z">
                <w:pPr>
                  <w:spacing w:before="36" w:after="36" w:line="240" w:lineRule="auto"/>
                  <w:jc w:val="center"/>
                </w:pPr>
              </w:pPrChange>
            </w:pPr>
            <w:ins w:id="4451" w:author="Zehui Bai" w:date="2022-03-13T14:17:00Z">
              <w:r w:rsidRPr="00E04C1C">
                <w:rPr>
                  <w:rFonts w:ascii="Arial" w:eastAsia="Calibri" w:hAnsi="Arial" w:cs="Arial"/>
                  <w:b/>
                  <w:bCs/>
                  <w:color w:val="000000" w:themeColor="text1"/>
                  <w:kern w:val="24"/>
                  <w:sz w:val="20"/>
                  <w:szCs w:val="20"/>
                  <w:lang w:val="en-US" w:eastAsia="zh-CN"/>
                </w:rPr>
                <w:t>Full Model</w:t>
              </w:r>
            </w:ins>
          </w:p>
        </w:tc>
        <w:tc>
          <w:tcPr>
            <w:tcW w:w="2976" w:type="dxa"/>
            <w:gridSpan w:val="3"/>
            <w:tcBorders>
              <w:top w:val="single" w:sz="4" w:space="0" w:color="auto"/>
              <w:bottom w:val="single" w:sz="4" w:space="0" w:color="auto"/>
            </w:tcBorders>
            <w:vAlign w:val="center"/>
            <w:tcPrChange w:id="4452" w:author="Zehui Bai" w:date="2022-03-13T14:25:00Z">
              <w:tcPr>
                <w:tcW w:w="2976" w:type="dxa"/>
                <w:gridSpan w:val="5"/>
                <w:vAlign w:val="center"/>
              </w:tcPr>
            </w:tcPrChange>
          </w:tcPr>
          <w:p w14:paraId="359A9E52" w14:textId="0C42394C" w:rsidR="00544F28" w:rsidRPr="00E04C1C" w:rsidRDefault="00544F28">
            <w:pPr>
              <w:spacing w:before="60" w:after="60" w:line="240" w:lineRule="auto"/>
              <w:jc w:val="center"/>
              <w:rPr>
                <w:ins w:id="4453" w:author="Zehui Bai" w:date="2022-03-13T14:17:00Z"/>
                <w:rFonts w:ascii="Arial" w:eastAsia="Calibri" w:hAnsi="Arial" w:cs="Arial"/>
                <w:b/>
                <w:bCs/>
                <w:color w:val="000000" w:themeColor="text1"/>
                <w:kern w:val="24"/>
                <w:sz w:val="20"/>
                <w:szCs w:val="20"/>
                <w:lang w:val="en-US" w:eastAsia="zh-CN"/>
              </w:rPr>
              <w:pPrChange w:id="4454" w:author="Zehui Bai" w:date="2022-03-13T14:25:00Z">
                <w:pPr>
                  <w:spacing w:before="36" w:after="36" w:line="240" w:lineRule="auto"/>
                  <w:jc w:val="center"/>
                </w:pPr>
              </w:pPrChange>
            </w:pPr>
            <w:ins w:id="4455" w:author="Zehui Bai" w:date="2022-03-13T14:17:00Z">
              <w:r w:rsidRPr="00E04C1C">
                <w:rPr>
                  <w:rFonts w:ascii="Arial" w:eastAsia="Calibri" w:hAnsi="Arial" w:cs="Arial"/>
                  <w:b/>
                  <w:bCs/>
                  <w:color w:val="000000" w:themeColor="text1"/>
                  <w:kern w:val="24"/>
                  <w:sz w:val="20"/>
                  <w:szCs w:val="20"/>
                  <w:lang w:val="en-US" w:eastAsia="zh-CN"/>
                </w:rPr>
                <w:t>Adjusted Model</w:t>
              </w:r>
            </w:ins>
          </w:p>
        </w:tc>
      </w:tr>
      <w:tr w:rsidR="00544F28" w:rsidRPr="00067A21" w14:paraId="4ACEBBF3" w14:textId="3405442A" w:rsidTr="00B91215">
        <w:trPr>
          <w:trHeight w:val="307"/>
          <w:ins w:id="4456" w:author="Zehui Bai" w:date="2022-03-13T14:16:00Z"/>
          <w:trPrChange w:id="4457" w:author="Zehui Bai" w:date="2022-03-13T14:25:00Z">
            <w:trPr>
              <w:gridAfter w:val="0"/>
              <w:trHeight w:val="307"/>
            </w:trPr>
          </w:trPrChange>
        </w:trPr>
        <w:tc>
          <w:tcPr>
            <w:tcW w:w="3114" w:type="dxa"/>
            <w:vMerge/>
            <w:tcBorders>
              <w:top w:val="nil"/>
              <w:bottom w:val="single" w:sz="4" w:space="0" w:color="auto"/>
            </w:tcBorders>
            <w:shd w:val="clear" w:color="auto" w:fill="auto"/>
            <w:tcMar>
              <w:top w:w="15" w:type="dxa"/>
              <w:left w:w="103" w:type="dxa"/>
              <w:bottom w:w="0" w:type="dxa"/>
              <w:right w:w="103" w:type="dxa"/>
            </w:tcMar>
            <w:vAlign w:val="center"/>
            <w:hideMark/>
            <w:tcPrChange w:id="4458" w:author="Zehui Bai" w:date="2022-03-13T14:25:00Z">
              <w:tcPr>
                <w:tcW w:w="3114" w:type="dxa"/>
                <w:vMerge/>
                <w:shd w:val="clear" w:color="auto" w:fill="auto"/>
                <w:tcMar>
                  <w:top w:w="15" w:type="dxa"/>
                  <w:left w:w="103" w:type="dxa"/>
                  <w:bottom w:w="0" w:type="dxa"/>
                  <w:right w:w="103" w:type="dxa"/>
                </w:tcMar>
                <w:vAlign w:val="center"/>
                <w:hideMark/>
              </w:tcPr>
            </w:tcPrChange>
          </w:tcPr>
          <w:p w14:paraId="5157F734" w14:textId="00D8ADC2" w:rsidR="00544F28" w:rsidRPr="00E04C1C" w:rsidRDefault="00544F28">
            <w:pPr>
              <w:spacing w:before="60" w:after="60" w:line="240" w:lineRule="auto"/>
              <w:rPr>
                <w:ins w:id="4459" w:author="Zehui Bai" w:date="2022-03-13T14:16:00Z"/>
                <w:rFonts w:ascii="Arial" w:eastAsia="Times New Roman" w:hAnsi="Arial" w:cs="Arial"/>
                <w:b/>
                <w:bCs/>
                <w:sz w:val="20"/>
                <w:szCs w:val="20"/>
                <w:lang w:eastAsia="zh-CN"/>
              </w:rPr>
              <w:pPrChange w:id="4460" w:author="Zehui Bai" w:date="2022-03-13T14:25:00Z">
                <w:pPr>
                  <w:spacing w:before="36" w:after="36" w:line="240" w:lineRule="auto"/>
                </w:pPr>
              </w:pPrChange>
            </w:pPr>
          </w:p>
        </w:tc>
        <w:tc>
          <w:tcPr>
            <w:tcW w:w="850"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4461" w:author="Zehui Bai" w:date="2022-03-13T14:25:00Z">
              <w:tcPr>
                <w:tcW w:w="850" w:type="dxa"/>
                <w:shd w:val="clear" w:color="auto" w:fill="auto"/>
                <w:tcMar>
                  <w:top w:w="15" w:type="dxa"/>
                  <w:left w:w="103" w:type="dxa"/>
                  <w:bottom w:w="0" w:type="dxa"/>
                  <w:right w:w="103" w:type="dxa"/>
                </w:tcMar>
                <w:vAlign w:val="center"/>
                <w:hideMark/>
              </w:tcPr>
            </w:tcPrChange>
          </w:tcPr>
          <w:p w14:paraId="36B3577D" w14:textId="77777777" w:rsidR="00544F28" w:rsidRPr="00E04C1C" w:rsidRDefault="00544F28">
            <w:pPr>
              <w:spacing w:before="60" w:after="60" w:line="240" w:lineRule="auto"/>
              <w:jc w:val="center"/>
              <w:rPr>
                <w:ins w:id="4462" w:author="Zehui Bai" w:date="2022-03-13T14:16:00Z"/>
                <w:rFonts w:ascii="Arial" w:eastAsia="Times New Roman" w:hAnsi="Arial" w:cs="Arial"/>
                <w:b/>
                <w:bCs/>
                <w:sz w:val="20"/>
                <w:szCs w:val="20"/>
                <w:lang w:eastAsia="zh-CN"/>
              </w:rPr>
              <w:pPrChange w:id="4463" w:author="Zehui Bai" w:date="2022-03-13T14:25:00Z">
                <w:pPr>
                  <w:spacing w:before="36" w:after="36" w:line="240" w:lineRule="auto"/>
                  <w:jc w:val="center"/>
                </w:pPr>
              </w:pPrChange>
            </w:pPr>
            <w:ins w:id="4464" w:author="Zehui Bai" w:date="2022-03-13T14:16:00Z">
              <w:r w:rsidRPr="00E04C1C">
                <w:rPr>
                  <w:rFonts w:ascii="Arial" w:eastAsia="Calibri" w:hAnsi="Arial" w:cs="Arial"/>
                  <w:b/>
                  <w:bCs/>
                  <w:color w:val="000000" w:themeColor="text1"/>
                  <w:kern w:val="24"/>
                  <w:sz w:val="20"/>
                  <w:szCs w:val="20"/>
                  <w:lang w:val="en-US" w:eastAsia="zh-CN"/>
                </w:rPr>
                <w:t>Odds Ratios</w:t>
              </w:r>
            </w:ins>
          </w:p>
        </w:tc>
        <w:tc>
          <w:tcPr>
            <w:tcW w:w="1560"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4465" w:author="Zehui Bai" w:date="2022-03-13T14:25:00Z">
              <w:tcPr>
                <w:tcW w:w="1560" w:type="dxa"/>
                <w:shd w:val="clear" w:color="auto" w:fill="auto"/>
                <w:tcMar>
                  <w:top w:w="15" w:type="dxa"/>
                  <w:left w:w="103" w:type="dxa"/>
                  <w:bottom w:w="0" w:type="dxa"/>
                  <w:right w:w="103" w:type="dxa"/>
                </w:tcMar>
                <w:vAlign w:val="center"/>
                <w:hideMark/>
              </w:tcPr>
            </w:tcPrChange>
          </w:tcPr>
          <w:p w14:paraId="193028D5" w14:textId="77777777" w:rsidR="00544F28" w:rsidRPr="00E04C1C" w:rsidRDefault="00544F28">
            <w:pPr>
              <w:spacing w:before="60" w:after="60" w:line="240" w:lineRule="auto"/>
              <w:jc w:val="center"/>
              <w:rPr>
                <w:ins w:id="4466" w:author="Zehui Bai" w:date="2022-03-13T14:16:00Z"/>
                <w:rFonts w:ascii="Arial" w:eastAsia="Times New Roman" w:hAnsi="Arial" w:cs="Arial"/>
                <w:b/>
                <w:bCs/>
                <w:sz w:val="20"/>
                <w:szCs w:val="20"/>
                <w:lang w:eastAsia="zh-CN"/>
              </w:rPr>
              <w:pPrChange w:id="4467" w:author="Zehui Bai" w:date="2022-03-13T14:25:00Z">
                <w:pPr>
                  <w:spacing w:before="36" w:after="36" w:line="240" w:lineRule="auto"/>
                  <w:jc w:val="center"/>
                </w:pPr>
              </w:pPrChange>
            </w:pPr>
            <w:ins w:id="4468" w:author="Zehui Bai" w:date="2022-03-13T14:16:00Z">
              <w:r w:rsidRPr="00E04C1C">
                <w:rPr>
                  <w:rFonts w:ascii="Arial" w:eastAsia="Calibri" w:hAnsi="Arial" w:cs="Arial"/>
                  <w:b/>
                  <w:bCs/>
                  <w:color w:val="000000" w:themeColor="text1"/>
                  <w:kern w:val="24"/>
                  <w:sz w:val="20"/>
                  <w:szCs w:val="20"/>
                  <w:lang w:val="en-US" w:eastAsia="zh-CN"/>
                </w:rPr>
                <w:t>CI</w:t>
              </w:r>
            </w:ins>
          </w:p>
        </w:tc>
        <w:tc>
          <w:tcPr>
            <w:tcW w:w="1134"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4469" w:author="Zehui Bai" w:date="2022-03-13T14:25:00Z">
              <w:tcPr>
                <w:tcW w:w="1134" w:type="dxa"/>
                <w:shd w:val="clear" w:color="auto" w:fill="auto"/>
                <w:tcMar>
                  <w:top w:w="15" w:type="dxa"/>
                  <w:left w:w="103" w:type="dxa"/>
                  <w:bottom w:w="0" w:type="dxa"/>
                  <w:right w:w="103" w:type="dxa"/>
                </w:tcMar>
                <w:vAlign w:val="center"/>
                <w:hideMark/>
              </w:tcPr>
            </w:tcPrChange>
          </w:tcPr>
          <w:p w14:paraId="679B45B9" w14:textId="77777777" w:rsidR="00544F28" w:rsidRPr="00E04C1C" w:rsidRDefault="00544F28">
            <w:pPr>
              <w:spacing w:before="60" w:after="60" w:line="240" w:lineRule="auto"/>
              <w:jc w:val="center"/>
              <w:rPr>
                <w:ins w:id="4470" w:author="Zehui Bai" w:date="2022-03-13T14:16:00Z"/>
                <w:rFonts w:ascii="Arial" w:eastAsia="Times New Roman" w:hAnsi="Arial" w:cs="Arial"/>
                <w:b/>
                <w:bCs/>
                <w:sz w:val="20"/>
                <w:szCs w:val="20"/>
                <w:lang w:eastAsia="zh-CN"/>
              </w:rPr>
              <w:pPrChange w:id="4471" w:author="Zehui Bai" w:date="2022-03-13T14:25:00Z">
                <w:pPr>
                  <w:spacing w:before="36" w:after="36" w:line="240" w:lineRule="auto"/>
                  <w:jc w:val="center"/>
                </w:pPr>
              </w:pPrChange>
            </w:pPr>
            <w:ins w:id="4472" w:author="Zehui Bai" w:date="2022-03-13T14:16:00Z">
              <w:r w:rsidRPr="00E04C1C">
                <w:rPr>
                  <w:rFonts w:ascii="Arial" w:eastAsia="Calibri" w:hAnsi="Arial" w:cs="Arial"/>
                  <w:b/>
                  <w:bCs/>
                  <w:color w:val="000000" w:themeColor="text1"/>
                  <w:kern w:val="24"/>
                  <w:sz w:val="20"/>
                  <w:szCs w:val="20"/>
                  <w:lang w:val="en-US" w:eastAsia="zh-CN"/>
                </w:rPr>
                <w:t>p-value</w:t>
              </w:r>
            </w:ins>
          </w:p>
        </w:tc>
        <w:tc>
          <w:tcPr>
            <w:tcW w:w="850" w:type="dxa"/>
            <w:tcBorders>
              <w:top w:val="single" w:sz="4" w:space="0" w:color="auto"/>
              <w:bottom w:val="single" w:sz="4" w:space="0" w:color="auto"/>
            </w:tcBorders>
            <w:vAlign w:val="center"/>
            <w:tcPrChange w:id="4473" w:author="Zehui Bai" w:date="2022-03-13T14:25:00Z">
              <w:tcPr>
                <w:tcW w:w="850" w:type="dxa"/>
                <w:vAlign w:val="center"/>
              </w:tcPr>
            </w:tcPrChange>
          </w:tcPr>
          <w:p w14:paraId="4914C46B" w14:textId="55002E36" w:rsidR="00544F28" w:rsidRPr="00E04C1C" w:rsidRDefault="00544F28">
            <w:pPr>
              <w:spacing w:before="60" w:after="60" w:line="240" w:lineRule="auto"/>
              <w:jc w:val="center"/>
              <w:rPr>
                <w:ins w:id="4474" w:author="Zehui Bai" w:date="2022-03-13T14:16:00Z"/>
                <w:rFonts w:ascii="Arial" w:eastAsia="Calibri" w:hAnsi="Arial" w:cs="Arial"/>
                <w:b/>
                <w:bCs/>
                <w:color w:val="000000" w:themeColor="text1"/>
                <w:kern w:val="24"/>
                <w:sz w:val="20"/>
                <w:szCs w:val="20"/>
                <w:lang w:val="en-US" w:eastAsia="zh-CN"/>
              </w:rPr>
              <w:pPrChange w:id="4475" w:author="Zehui Bai" w:date="2022-03-13T14:25:00Z">
                <w:pPr>
                  <w:spacing w:before="36" w:after="36" w:line="240" w:lineRule="auto"/>
                  <w:jc w:val="center"/>
                </w:pPr>
              </w:pPrChange>
            </w:pPr>
            <w:ins w:id="4476" w:author="Zehui Bai" w:date="2022-03-13T14:16:00Z">
              <w:r w:rsidRPr="00E04C1C">
                <w:rPr>
                  <w:rFonts w:ascii="Arial" w:eastAsia="Calibri" w:hAnsi="Arial" w:cs="Arial"/>
                  <w:b/>
                  <w:bCs/>
                  <w:color w:val="000000" w:themeColor="text1"/>
                  <w:kern w:val="24"/>
                  <w:sz w:val="20"/>
                  <w:szCs w:val="20"/>
                  <w:lang w:val="en-US" w:eastAsia="zh-CN"/>
                </w:rPr>
                <w:t>Odds Ratios</w:t>
              </w:r>
            </w:ins>
          </w:p>
        </w:tc>
        <w:tc>
          <w:tcPr>
            <w:tcW w:w="1134" w:type="dxa"/>
            <w:tcBorders>
              <w:top w:val="single" w:sz="4" w:space="0" w:color="auto"/>
              <w:bottom w:val="single" w:sz="4" w:space="0" w:color="auto"/>
            </w:tcBorders>
            <w:vAlign w:val="center"/>
            <w:tcPrChange w:id="4477" w:author="Zehui Bai" w:date="2022-03-13T14:25:00Z">
              <w:tcPr>
                <w:tcW w:w="1134" w:type="dxa"/>
                <w:gridSpan w:val="2"/>
                <w:vAlign w:val="center"/>
              </w:tcPr>
            </w:tcPrChange>
          </w:tcPr>
          <w:p w14:paraId="3CC00973" w14:textId="02F9B459" w:rsidR="00544F28" w:rsidRPr="00E04C1C" w:rsidRDefault="00544F28">
            <w:pPr>
              <w:spacing w:before="60" w:after="60" w:line="240" w:lineRule="auto"/>
              <w:jc w:val="center"/>
              <w:rPr>
                <w:ins w:id="4478" w:author="Zehui Bai" w:date="2022-03-13T14:16:00Z"/>
                <w:rFonts w:ascii="Arial" w:eastAsia="Calibri" w:hAnsi="Arial" w:cs="Arial"/>
                <w:b/>
                <w:bCs/>
                <w:color w:val="000000" w:themeColor="text1"/>
                <w:kern w:val="24"/>
                <w:sz w:val="20"/>
                <w:szCs w:val="20"/>
                <w:lang w:val="en-US" w:eastAsia="zh-CN"/>
              </w:rPr>
              <w:pPrChange w:id="4479" w:author="Zehui Bai" w:date="2022-03-13T14:25:00Z">
                <w:pPr>
                  <w:spacing w:before="36" w:after="36" w:line="240" w:lineRule="auto"/>
                  <w:jc w:val="center"/>
                </w:pPr>
              </w:pPrChange>
            </w:pPr>
            <w:ins w:id="4480" w:author="Zehui Bai" w:date="2022-03-13T14:16:00Z">
              <w:r w:rsidRPr="00E04C1C">
                <w:rPr>
                  <w:rFonts w:ascii="Arial" w:eastAsia="Calibri" w:hAnsi="Arial" w:cs="Arial"/>
                  <w:b/>
                  <w:bCs/>
                  <w:color w:val="000000" w:themeColor="text1"/>
                  <w:kern w:val="24"/>
                  <w:sz w:val="20"/>
                  <w:szCs w:val="20"/>
                  <w:lang w:val="en-US" w:eastAsia="zh-CN"/>
                </w:rPr>
                <w:t>CI</w:t>
              </w:r>
            </w:ins>
          </w:p>
        </w:tc>
        <w:tc>
          <w:tcPr>
            <w:tcW w:w="992" w:type="dxa"/>
            <w:tcBorders>
              <w:top w:val="single" w:sz="4" w:space="0" w:color="auto"/>
              <w:bottom w:val="single" w:sz="4" w:space="0" w:color="auto"/>
            </w:tcBorders>
            <w:vAlign w:val="center"/>
            <w:tcPrChange w:id="4481" w:author="Zehui Bai" w:date="2022-03-13T14:25:00Z">
              <w:tcPr>
                <w:tcW w:w="992" w:type="dxa"/>
                <w:gridSpan w:val="2"/>
                <w:vAlign w:val="center"/>
              </w:tcPr>
            </w:tcPrChange>
          </w:tcPr>
          <w:p w14:paraId="2E374CAE" w14:textId="40886EEF" w:rsidR="00544F28" w:rsidRPr="00E04C1C" w:rsidRDefault="00544F28">
            <w:pPr>
              <w:spacing w:before="60" w:after="60" w:line="240" w:lineRule="auto"/>
              <w:jc w:val="center"/>
              <w:rPr>
                <w:ins w:id="4482" w:author="Zehui Bai" w:date="2022-03-13T14:16:00Z"/>
                <w:rFonts w:ascii="Arial" w:eastAsia="Calibri" w:hAnsi="Arial" w:cs="Arial"/>
                <w:b/>
                <w:bCs/>
                <w:color w:val="000000" w:themeColor="text1"/>
                <w:kern w:val="24"/>
                <w:sz w:val="20"/>
                <w:szCs w:val="20"/>
                <w:lang w:val="en-US" w:eastAsia="zh-CN"/>
              </w:rPr>
              <w:pPrChange w:id="4483" w:author="Zehui Bai" w:date="2022-03-13T14:25:00Z">
                <w:pPr>
                  <w:spacing w:before="36" w:after="36" w:line="240" w:lineRule="auto"/>
                  <w:jc w:val="center"/>
                </w:pPr>
              </w:pPrChange>
            </w:pPr>
            <w:ins w:id="4484" w:author="Zehui Bai" w:date="2022-03-13T14:16:00Z">
              <w:r w:rsidRPr="00E04C1C">
                <w:rPr>
                  <w:rFonts w:ascii="Arial" w:eastAsia="Calibri" w:hAnsi="Arial" w:cs="Arial"/>
                  <w:b/>
                  <w:bCs/>
                  <w:color w:val="000000" w:themeColor="text1"/>
                  <w:kern w:val="24"/>
                  <w:sz w:val="20"/>
                  <w:szCs w:val="20"/>
                  <w:lang w:val="en-US" w:eastAsia="zh-CN"/>
                </w:rPr>
                <w:t>p-value</w:t>
              </w:r>
            </w:ins>
          </w:p>
        </w:tc>
      </w:tr>
      <w:tr w:rsidR="00857C0F" w:rsidRPr="00067A21" w14:paraId="22B80345" w14:textId="1A858921" w:rsidTr="00B91215">
        <w:tblPrEx>
          <w:tblPrExChange w:id="4485" w:author="Zehui Bai" w:date="2022-03-13T14:25:00Z">
            <w:tblPrEx>
              <w:tblW w:w="10060" w:type="dxa"/>
            </w:tblPrEx>
          </w:tblPrExChange>
        </w:tblPrEx>
        <w:trPr>
          <w:trHeight w:val="307"/>
          <w:ins w:id="4486" w:author="Zehui Bai" w:date="2022-03-13T14:16:00Z"/>
          <w:trPrChange w:id="4487" w:author="Zehui Bai" w:date="2022-03-13T14:25:00Z">
            <w:trPr>
              <w:trHeight w:val="307"/>
            </w:trPr>
          </w:trPrChange>
        </w:trPr>
        <w:tc>
          <w:tcPr>
            <w:tcW w:w="3114" w:type="dxa"/>
            <w:tcBorders>
              <w:top w:val="single" w:sz="4" w:space="0" w:color="auto"/>
            </w:tcBorders>
            <w:shd w:val="clear" w:color="auto" w:fill="auto"/>
            <w:tcMar>
              <w:top w:w="15" w:type="dxa"/>
              <w:left w:w="103" w:type="dxa"/>
              <w:bottom w:w="0" w:type="dxa"/>
              <w:right w:w="103" w:type="dxa"/>
            </w:tcMar>
            <w:vAlign w:val="center"/>
            <w:hideMark/>
            <w:tcPrChange w:id="4488" w:author="Zehui Bai" w:date="2022-03-13T14:25:00Z">
              <w:tcPr>
                <w:tcW w:w="3114" w:type="dxa"/>
                <w:shd w:val="clear" w:color="auto" w:fill="auto"/>
                <w:tcMar>
                  <w:top w:w="15" w:type="dxa"/>
                  <w:left w:w="103" w:type="dxa"/>
                  <w:bottom w:w="0" w:type="dxa"/>
                  <w:right w:w="103" w:type="dxa"/>
                </w:tcMar>
                <w:vAlign w:val="center"/>
                <w:hideMark/>
              </w:tcPr>
            </w:tcPrChange>
          </w:tcPr>
          <w:p w14:paraId="780D28C6" w14:textId="77777777" w:rsidR="00857C0F" w:rsidRPr="00E04C1C" w:rsidRDefault="00857C0F">
            <w:pPr>
              <w:spacing w:before="60" w:after="60" w:line="240" w:lineRule="auto"/>
              <w:rPr>
                <w:ins w:id="4489" w:author="Zehui Bai" w:date="2022-03-13T14:16:00Z"/>
                <w:rFonts w:ascii="Arial" w:eastAsia="Times New Roman" w:hAnsi="Arial" w:cs="Arial"/>
                <w:b/>
                <w:bCs/>
                <w:sz w:val="20"/>
                <w:szCs w:val="20"/>
                <w:lang w:eastAsia="zh-CN"/>
              </w:rPr>
              <w:pPrChange w:id="4490" w:author="Zehui Bai" w:date="2022-03-13T14:25:00Z">
                <w:pPr>
                  <w:spacing w:before="36" w:after="36" w:line="240" w:lineRule="auto"/>
                </w:pPr>
              </w:pPrChange>
            </w:pPr>
            <w:ins w:id="4491" w:author="Zehui Bai" w:date="2022-03-13T14:16:00Z">
              <w:r w:rsidRPr="00E04C1C">
                <w:rPr>
                  <w:rFonts w:ascii="Arial" w:eastAsia="Calibri" w:hAnsi="Arial" w:cs="Arial"/>
                  <w:b/>
                  <w:bCs/>
                  <w:color w:val="000000" w:themeColor="text1"/>
                  <w:kern w:val="24"/>
                  <w:sz w:val="20"/>
                  <w:szCs w:val="20"/>
                  <w:lang w:val="en-US" w:eastAsia="zh-CN"/>
                </w:rPr>
                <w:t>Age (in years)</w:t>
              </w:r>
            </w:ins>
          </w:p>
        </w:tc>
        <w:tc>
          <w:tcPr>
            <w:tcW w:w="850" w:type="dxa"/>
            <w:tcBorders>
              <w:top w:val="single" w:sz="4" w:space="0" w:color="auto"/>
            </w:tcBorders>
            <w:shd w:val="clear" w:color="auto" w:fill="auto"/>
            <w:tcMar>
              <w:top w:w="15" w:type="dxa"/>
              <w:left w:w="103" w:type="dxa"/>
              <w:bottom w:w="0" w:type="dxa"/>
              <w:right w:w="103" w:type="dxa"/>
            </w:tcMar>
            <w:vAlign w:val="center"/>
            <w:hideMark/>
            <w:tcPrChange w:id="4492" w:author="Zehui Bai" w:date="2022-03-13T14:25:00Z">
              <w:tcPr>
                <w:tcW w:w="850" w:type="dxa"/>
                <w:shd w:val="clear" w:color="auto" w:fill="auto"/>
                <w:tcMar>
                  <w:top w:w="15" w:type="dxa"/>
                  <w:left w:w="103" w:type="dxa"/>
                  <w:bottom w:w="0" w:type="dxa"/>
                  <w:right w:w="103" w:type="dxa"/>
                </w:tcMar>
                <w:vAlign w:val="center"/>
                <w:hideMark/>
              </w:tcPr>
            </w:tcPrChange>
          </w:tcPr>
          <w:p w14:paraId="2BE2296B" w14:textId="05F6B6BB" w:rsidR="00857C0F" w:rsidRPr="00E04C1C" w:rsidRDefault="00857C0F">
            <w:pPr>
              <w:spacing w:before="60" w:after="60" w:line="240" w:lineRule="auto"/>
              <w:jc w:val="center"/>
              <w:rPr>
                <w:ins w:id="4493" w:author="Zehui Bai" w:date="2022-03-13T14:16:00Z"/>
                <w:rFonts w:ascii="Arial" w:eastAsia="Times New Roman" w:hAnsi="Arial" w:cs="Arial"/>
                <w:sz w:val="20"/>
                <w:szCs w:val="20"/>
                <w:lang w:eastAsia="zh-CN"/>
              </w:rPr>
              <w:pPrChange w:id="4494" w:author="Zehui Bai" w:date="2022-03-13T14:25:00Z">
                <w:pPr>
                  <w:spacing w:before="36" w:after="36" w:line="240" w:lineRule="auto"/>
                  <w:jc w:val="center"/>
                </w:pPr>
              </w:pPrChange>
            </w:pPr>
            <w:ins w:id="4495" w:author="Zehui Bai" w:date="2022-03-13T14:18:00Z">
              <w:r w:rsidRPr="00E04C1C">
                <w:rPr>
                  <w:rFonts w:ascii="Arial" w:hAnsi="Arial" w:cs="Arial"/>
                  <w:sz w:val="20"/>
                  <w:szCs w:val="20"/>
                  <w:rPrChange w:id="4496" w:author="Zehui Bai" w:date="2022-03-13T14:22:00Z">
                    <w:rPr/>
                  </w:rPrChange>
                </w:rPr>
                <w:t>0.98</w:t>
              </w:r>
            </w:ins>
          </w:p>
        </w:tc>
        <w:tc>
          <w:tcPr>
            <w:tcW w:w="1560" w:type="dxa"/>
            <w:tcBorders>
              <w:top w:val="single" w:sz="4" w:space="0" w:color="auto"/>
            </w:tcBorders>
            <w:shd w:val="clear" w:color="auto" w:fill="auto"/>
            <w:tcMar>
              <w:top w:w="15" w:type="dxa"/>
              <w:left w:w="103" w:type="dxa"/>
              <w:bottom w:w="0" w:type="dxa"/>
              <w:right w:w="103" w:type="dxa"/>
            </w:tcMar>
            <w:vAlign w:val="center"/>
            <w:hideMark/>
            <w:tcPrChange w:id="4497" w:author="Zehui Bai" w:date="2022-03-13T14:25:00Z">
              <w:tcPr>
                <w:tcW w:w="1560" w:type="dxa"/>
                <w:shd w:val="clear" w:color="auto" w:fill="auto"/>
                <w:tcMar>
                  <w:top w:w="15" w:type="dxa"/>
                  <w:left w:w="103" w:type="dxa"/>
                  <w:bottom w:w="0" w:type="dxa"/>
                  <w:right w:w="103" w:type="dxa"/>
                </w:tcMar>
                <w:vAlign w:val="center"/>
                <w:hideMark/>
              </w:tcPr>
            </w:tcPrChange>
          </w:tcPr>
          <w:p w14:paraId="1E5BC085" w14:textId="20AD319D" w:rsidR="00857C0F" w:rsidRPr="00E04C1C" w:rsidRDefault="00857C0F">
            <w:pPr>
              <w:spacing w:before="60" w:after="60" w:line="240" w:lineRule="auto"/>
              <w:jc w:val="center"/>
              <w:rPr>
                <w:ins w:id="4498" w:author="Zehui Bai" w:date="2022-03-13T14:16:00Z"/>
                <w:rFonts w:ascii="Arial" w:eastAsia="Times New Roman" w:hAnsi="Arial" w:cs="Arial"/>
                <w:sz w:val="20"/>
                <w:szCs w:val="20"/>
                <w:lang w:eastAsia="zh-CN"/>
              </w:rPr>
              <w:pPrChange w:id="4499" w:author="Zehui Bai" w:date="2022-03-13T14:25:00Z">
                <w:pPr>
                  <w:spacing w:before="36" w:after="36" w:line="240" w:lineRule="auto"/>
                  <w:jc w:val="center"/>
                </w:pPr>
              </w:pPrChange>
            </w:pPr>
            <w:ins w:id="4500" w:author="Zehui Bai" w:date="2022-03-13T14:18:00Z">
              <w:r w:rsidRPr="00E04C1C">
                <w:rPr>
                  <w:rFonts w:ascii="Arial" w:hAnsi="Arial" w:cs="Arial"/>
                  <w:sz w:val="20"/>
                  <w:szCs w:val="20"/>
                  <w:rPrChange w:id="4501" w:author="Zehui Bai" w:date="2022-03-13T14:22:00Z">
                    <w:rPr/>
                  </w:rPrChange>
                </w:rPr>
                <w:t>0.95 – 1.01</w:t>
              </w:r>
            </w:ins>
          </w:p>
        </w:tc>
        <w:tc>
          <w:tcPr>
            <w:tcW w:w="1134" w:type="dxa"/>
            <w:tcBorders>
              <w:top w:val="single" w:sz="4" w:space="0" w:color="auto"/>
            </w:tcBorders>
            <w:shd w:val="clear" w:color="auto" w:fill="auto"/>
            <w:tcMar>
              <w:top w:w="15" w:type="dxa"/>
              <w:left w:w="103" w:type="dxa"/>
              <w:bottom w:w="0" w:type="dxa"/>
              <w:right w:w="103" w:type="dxa"/>
            </w:tcMar>
            <w:vAlign w:val="center"/>
            <w:hideMark/>
            <w:tcPrChange w:id="4502" w:author="Zehui Bai" w:date="2022-03-13T14:25:00Z">
              <w:tcPr>
                <w:tcW w:w="1134" w:type="dxa"/>
                <w:shd w:val="clear" w:color="auto" w:fill="auto"/>
                <w:tcMar>
                  <w:top w:w="15" w:type="dxa"/>
                  <w:left w:w="103" w:type="dxa"/>
                  <w:bottom w:w="0" w:type="dxa"/>
                  <w:right w:w="103" w:type="dxa"/>
                </w:tcMar>
                <w:vAlign w:val="center"/>
                <w:hideMark/>
              </w:tcPr>
            </w:tcPrChange>
          </w:tcPr>
          <w:p w14:paraId="40F56F34" w14:textId="6DBD2ADC" w:rsidR="00857C0F" w:rsidRPr="00E04C1C" w:rsidRDefault="00857C0F">
            <w:pPr>
              <w:spacing w:before="60" w:after="60" w:line="240" w:lineRule="auto"/>
              <w:jc w:val="center"/>
              <w:rPr>
                <w:ins w:id="4503" w:author="Zehui Bai" w:date="2022-03-13T14:16:00Z"/>
                <w:rFonts w:ascii="Arial" w:eastAsia="Times New Roman" w:hAnsi="Arial" w:cs="Arial"/>
                <w:b/>
                <w:bCs/>
                <w:sz w:val="20"/>
                <w:szCs w:val="20"/>
                <w:lang w:eastAsia="zh-CN"/>
              </w:rPr>
              <w:pPrChange w:id="4504" w:author="Zehui Bai" w:date="2022-03-13T14:25:00Z">
                <w:pPr>
                  <w:spacing w:before="36" w:after="36" w:line="240" w:lineRule="auto"/>
                  <w:jc w:val="center"/>
                </w:pPr>
              </w:pPrChange>
            </w:pPr>
            <w:ins w:id="4505" w:author="Zehui Bai" w:date="2022-03-13T14:18:00Z">
              <w:r w:rsidRPr="00E04C1C">
                <w:rPr>
                  <w:rFonts w:ascii="Arial" w:hAnsi="Arial" w:cs="Arial"/>
                  <w:sz w:val="20"/>
                  <w:szCs w:val="20"/>
                  <w:rPrChange w:id="4506" w:author="Zehui Bai" w:date="2022-03-13T14:22:00Z">
                    <w:rPr/>
                  </w:rPrChange>
                </w:rPr>
                <w:t>0.128</w:t>
              </w:r>
            </w:ins>
          </w:p>
        </w:tc>
        <w:tc>
          <w:tcPr>
            <w:tcW w:w="850" w:type="dxa"/>
            <w:tcBorders>
              <w:top w:val="single" w:sz="4" w:space="0" w:color="auto"/>
            </w:tcBorders>
            <w:vAlign w:val="center"/>
            <w:tcPrChange w:id="4507" w:author="Zehui Bai" w:date="2022-03-13T14:25:00Z">
              <w:tcPr>
                <w:tcW w:w="1134" w:type="dxa"/>
                <w:gridSpan w:val="2"/>
              </w:tcPr>
            </w:tcPrChange>
          </w:tcPr>
          <w:p w14:paraId="0FEA6945" w14:textId="7464B7A5" w:rsidR="00857C0F" w:rsidRPr="00E04C1C" w:rsidRDefault="00857C0F">
            <w:pPr>
              <w:spacing w:before="60" w:after="60" w:line="240" w:lineRule="auto"/>
              <w:jc w:val="center"/>
              <w:rPr>
                <w:ins w:id="4508" w:author="Zehui Bai" w:date="2022-03-13T14:16:00Z"/>
                <w:rFonts w:ascii="Arial" w:eastAsia="Calibri" w:hAnsi="Arial" w:cs="Arial"/>
                <w:b/>
                <w:bCs/>
                <w:color w:val="000000" w:themeColor="text1"/>
                <w:kern w:val="24"/>
                <w:sz w:val="20"/>
                <w:szCs w:val="20"/>
                <w:lang w:val="en-US" w:eastAsia="zh-CN"/>
              </w:rPr>
              <w:pPrChange w:id="4509" w:author="Zehui Bai" w:date="2022-03-13T14:25:00Z">
                <w:pPr>
                  <w:spacing w:before="36" w:after="36" w:line="240" w:lineRule="auto"/>
                  <w:jc w:val="center"/>
                </w:pPr>
              </w:pPrChange>
            </w:pPr>
            <w:ins w:id="4510" w:author="Zehui Bai" w:date="2022-03-13T14:18:00Z">
              <w:r w:rsidRPr="00E04C1C">
                <w:rPr>
                  <w:rFonts w:ascii="Arial" w:hAnsi="Arial" w:cs="Arial"/>
                  <w:sz w:val="20"/>
                  <w:szCs w:val="20"/>
                  <w:rPrChange w:id="4511" w:author="Zehui Bai" w:date="2022-03-13T14:22:00Z">
                    <w:rPr/>
                  </w:rPrChange>
                </w:rPr>
                <w:t>0.97</w:t>
              </w:r>
            </w:ins>
          </w:p>
        </w:tc>
        <w:tc>
          <w:tcPr>
            <w:tcW w:w="1134" w:type="dxa"/>
            <w:tcBorders>
              <w:top w:val="single" w:sz="4" w:space="0" w:color="auto"/>
            </w:tcBorders>
            <w:vAlign w:val="center"/>
            <w:tcPrChange w:id="4512" w:author="Zehui Bai" w:date="2022-03-13T14:25:00Z">
              <w:tcPr>
                <w:tcW w:w="1134" w:type="dxa"/>
                <w:gridSpan w:val="2"/>
              </w:tcPr>
            </w:tcPrChange>
          </w:tcPr>
          <w:p w14:paraId="2ED52AF9" w14:textId="58D3BB4A" w:rsidR="00857C0F" w:rsidRPr="00E04C1C" w:rsidRDefault="00857C0F">
            <w:pPr>
              <w:spacing w:before="60" w:after="60" w:line="240" w:lineRule="auto"/>
              <w:jc w:val="center"/>
              <w:rPr>
                <w:ins w:id="4513" w:author="Zehui Bai" w:date="2022-03-13T14:16:00Z"/>
                <w:rFonts w:ascii="Arial" w:eastAsia="Calibri" w:hAnsi="Arial" w:cs="Arial"/>
                <w:b/>
                <w:bCs/>
                <w:color w:val="000000" w:themeColor="text1"/>
                <w:kern w:val="24"/>
                <w:sz w:val="20"/>
                <w:szCs w:val="20"/>
                <w:lang w:val="en-US" w:eastAsia="zh-CN"/>
              </w:rPr>
              <w:pPrChange w:id="4514" w:author="Zehui Bai" w:date="2022-03-13T14:25:00Z">
                <w:pPr>
                  <w:spacing w:before="36" w:after="36" w:line="240" w:lineRule="auto"/>
                  <w:jc w:val="center"/>
                </w:pPr>
              </w:pPrChange>
            </w:pPr>
            <w:ins w:id="4515" w:author="Zehui Bai" w:date="2022-03-13T14:18:00Z">
              <w:r w:rsidRPr="00E04C1C">
                <w:rPr>
                  <w:rFonts w:ascii="Arial" w:hAnsi="Arial" w:cs="Arial"/>
                  <w:sz w:val="20"/>
                  <w:szCs w:val="20"/>
                  <w:rPrChange w:id="4516" w:author="Zehui Bai" w:date="2022-03-13T14:22:00Z">
                    <w:rPr/>
                  </w:rPrChange>
                </w:rPr>
                <w:t>0.94 – 1.00</w:t>
              </w:r>
            </w:ins>
          </w:p>
        </w:tc>
        <w:tc>
          <w:tcPr>
            <w:tcW w:w="992" w:type="dxa"/>
            <w:tcBorders>
              <w:top w:val="single" w:sz="4" w:space="0" w:color="auto"/>
            </w:tcBorders>
            <w:vAlign w:val="center"/>
            <w:tcPrChange w:id="4517" w:author="Zehui Bai" w:date="2022-03-13T14:25:00Z">
              <w:tcPr>
                <w:tcW w:w="1134" w:type="dxa"/>
                <w:gridSpan w:val="2"/>
              </w:tcPr>
            </w:tcPrChange>
          </w:tcPr>
          <w:p w14:paraId="42DE610F" w14:textId="141835C5" w:rsidR="00857C0F" w:rsidRPr="00E04C1C" w:rsidRDefault="00857C0F">
            <w:pPr>
              <w:spacing w:before="60" w:after="60" w:line="240" w:lineRule="auto"/>
              <w:jc w:val="center"/>
              <w:rPr>
                <w:ins w:id="4518" w:author="Zehui Bai" w:date="2022-03-13T14:16:00Z"/>
                <w:rFonts w:ascii="Arial" w:eastAsia="Calibri" w:hAnsi="Arial" w:cs="Arial"/>
                <w:b/>
                <w:bCs/>
                <w:color w:val="000000" w:themeColor="text1"/>
                <w:kern w:val="24"/>
                <w:sz w:val="20"/>
                <w:szCs w:val="20"/>
                <w:lang w:val="en-US" w:eastAsia="zh-CN"/>
              </w:rPr>
              <w:pPrChange w:id="4519" w:author="Zehui Bai" w:date="2022-03-13T14:25:00Z">
                <w:pPr>
                  <w:spacing w:before="36" w:after="36" w:line="240" w:lineRule="auto"/>
                  <w:jc w:val="center"/>
                </w:pPr>
              </w:pPrChange>
            </w:pPr>
            <w:ins w:id="4520" w:author="Zehui Bai" w:date="2022-03-13T14:18:00Z">
              <w:r w:rsidRPr="00E04C1C">
                <w:rPr>
                  <w:rFonts w:ascii="Arial" w:hAnsi="Arial" w:cs="Arial"/>
                  <w:sz w:val="20"/>
                  <w:szCs w:val="20"/>
                  <w:rPrChange w:id="4521" w:author="Zehui Bai" w:date="2022-03-13T14:22:00Z">
                    <w:rPr/>
                  </w:rPrChange>
                </w:rPr>
                <w:t>0.054</w:t>
              </w:r>
            </w:ins>
          </w:p>
        </w:tc>
      </w:tr>
      <w:tr w:rsidR="00544F28" w:rsidRPr="00067A21" w14:paraId="1FDDF9D0" w14:textId="3171C5CE" w:rsidTr="00B91215">
        <w:tblPrEx>
          <w:tblPrExChange w:id="4522" w:author="Zehui Bai" w:date="2022-03-13T14:25:00Z">
            <w:tblPrEx>
              <w:tblW w:w="10060" w:type="dxa"/>
            </w:tblPrEx>
          </w:tblPrExChange>
        </w:tblPrEx>
        <w:trPr>
          <w:trHeight w:val="307"/>
          <w:ins w:id="4523" w:author="Zehui Bai" w:date="2022-03-13T14:16:00Z"/>
          <w:trPrChange w:id="4524"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525" w:author="Zehui Bai" w:date="2022-03-13T14:25:00Z">
              <w:tcPr>
                <w:tcW w:w="3114" w:type="dxa"/>
                <w:shd w:val="clear" w:color="auto" w:fill="auto"/>
                <w:tcMar>
                  <w:top w:w="15" w:type="dxa"/>
                  <w:left w:w="103" w:type="dxa"/>
                  <w:bottom w:w="0" w:type="dxa"/>
                  <w:right w:w="103" w:type="dxa"/>
                </w:tcMar>
                <w:vAlign w:val="center"/>
                <w:hideMark/>
              </w:tcPr>
            </w:tcPrChange>
          </w:tcPr>
          <w:p w14:paraId="2D902F9B" w14:textId="77777777" w:rsidR="00544F28" w:rsidRPr="00E04C1C" w:rsidRDefault="00544F28">
            <w:pPr>
              <w:spacing w:before="60" w:after="60" w:line="240" w:lineRule="auto"/>
              <w:rPr>
                <w:ins w:id="4526" w:author="Zehui Bai" w:date="2022-03-13T14:16:00Z"/>
                <w:rFonts w:ascii="Arial" w:eastAsia="Times New Roman" w:hAnsi="Arial" w:cs="Arial"/>
                <w:b/>
                <w:bCs/>
                <w:sz w:val="20"/>
                <w:szCs w:val="20"/>
                <w:lang w:eastAsia="zh-CN"/>
              </w:rPr>
              <w:pPrChange w:id="4527" w:author="Zehui Bai" w:date="2022-03-13T14:25:00Z">
                <w:pPr>
                  <w:spacing w:before="36" w:after="36" w:line="240" w:lineRule="auto"/>
                </w:pPr>
              </w:pPrChange>
            </w:pPr>
            <w:ins w:id="4528" w:author="Zehui Bai" w:date="2022-03-13T14:16:00Z">
              <w:r w:rsidRPr="00E04C1C">
                <w:rPr>
                  <w:rFonts w:ascii="Arial" w:eastAsia="Calibri" w:hAnsi="Arial" w:cs="Arial"/>
                  <w:b/>
                  <w:bCs/>
                  <w:color w:val="000000" w:themeColor="text1"/>
                  <w:kern w:val="24"/>
                  <w:sz w:val="20"/>
                  <w:szCs w:val="20"/>
                  <w:lang w:val="en-US" w:eastAsia="zh-CN"/>
                </w:rPr>
                <w:t>High school diploma</w:t>
              </w:r>
            </w:ins>
          </w:p>
        </w:tc>
        <w:tc>
          <w:tcPr>
            <w:tcW w:w="850" w:type="dxa"/>
            <w:shd w:val="clear" w:color="auto" w:fill="auto"/>
            <w:tcMar>
              <w:top w:w="15" w:type="dxa"/>
              <w:left w:w="103" w:type="dxa"/>
              <w:bottom w:w="0" w:type="dxa"/>
              <w:right w:w="103" w:type="dxa"/>
            </w:tcMar>
            <w:vAlign w:val="center"/>
            <w:hideMark/>
            <w:tcPrChange w:id="4529" w:author="Zehui Bai" w:date="2022-03-13T14:25:00Z">
              <w:tcPr>
                <w:tcW w:w="850" w:type="dxa"/>
                <w:shd w:val="clear" w:color="auto" w:fill="auto"/>
                <w:tcMar>
                  <w:top w:w="15" w:type="dxa"/>
                  <w:left w:w="103" w:type="dxa"/>
                  <w:bottom w:w="0" w:type="dxa"/>
                  <w:right w:w="103" w:type="dxa"/>
                </w:tcMar>
                <w:vAlign w:val="center"/>
                <w:hideMark/>
              </w:tcPr>
            </w:tcPrChange>
          </w:tcPr>
          <w:p w14:paraId="0F7F135F" w14:textId="77777777" w:rsidR="00544F28" w:rsidRPr="00E04C1C" w:rsidRDefault="00544F28">
            <w:pPr>
              <w:spacing w:before="60" w:after="60" w:line="240" w:lineRule="auto"/>
              <w:jc w:val="center"/>
              <w:rPr>
                <w:ins w:id="4530" w:author="Zehui Bai" w:date="2022-03-13T14:16:00Z"/>
                <w:rFonts w:ascii="Arial" w:eastAsia="Times New Roman" w:hAnsi="Arial" w:cs="Arial"/>
                <w:sz w:val="20"/>
                <w:szCs w:val="20"/>
                <w:lang w:eastAsia="zh-CN"/>
              </w:rPr>
              <w:pPrChange w:id="4531"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hideMark/>
            <w:tcPrChange w:id="4532" w:author="Zehui Bai" w:date="2022-03-13T14:25:00Z">
              <w:tcPr>
                <w:tcW w:w="1560" w:type="dxa"/>
                <w:shd w:val="clear" w:color="auto" w:fill="auto"/>
                <w:tcMar>
                  <w:top w:w="15" w:type="dxa"/>
                  <w:left w:w="103" w:type="dxa"/>
                  <w:bottom w:w="0" w:type="dxa"/>
                  <w:right w:w="103" w:type="dxa"/>
                </w:tcMar>
                <w:vAlign w:val="center"/>
                <w:hideMark/>
              </w:tcPr>
            </w:tcPrChange>
          </w:tcPr>
          <w:p w14:paraId="1916D09F" w14:textId="77777777" w:rsidR="00544F28" w:rsidRPr="00E04C1C" w:rsidRDefault="00544F28">
            <w:pPr>
              <w:spacing w:before="60" w:after="60" w:line="240" w:lineRule="auto"/>
              <w:jc w:val="center"/>
              <w:rPr>
                <w:ins w:id="4533" w:author="Zehui Bai" w:date="2022-03-13T14:16:00Z"/>
                <w:rFonts w:ascii="Arial" w:eastAsia="Times New Roman" w:hAnsi="Arial" w:cs="Arial"/>
                <w:sz w:val="20"/>
                <w:szCs w:val="20"/>
                <w:lang w:eastAsia="zh-CN"/>
              </w:rPr>
              <w:pPrChange w:id="4534"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hideMark/>
            <w:tcPrChange w:id="4535" w:author="Zehui Bai" w:date="2022-03-13T14:25:00Z">
              <w:tcPr>
                <w:tcW w:w="1134" w:type="dxa"/>
                <w:shd w:val="clear" w:color="auto" w:fill="auto"/>
                <w:tcMar>
                  <w:top w:w="15" w:type="dxa"/>
                  <w:left w:w="103" w:type="dxa"/>
                  <w:bottom w:w="0" w:type="dxa"/>
                  <w:right w:w="103" w:type="dxa"/>
                </w:tcMar>
                <w:vAlign w:val="center"/>
                <w:hideMark/>
              </w:tcPr>
            </w:tcPrChange>
          </w:tcPr>
          <w:p w14:paraId="1B4E2494" w14:textId="77777777" w:rsidR="00544F28" w:rsidRPr="00E04C1C" w:rsidRDefault="00544F28">
            <w:pPr>
              <w:spacing w:before="60" w:after="60" w:line="240" w:lineRule="auto"/>
              <w:jc w:val="center"/>
              <w:rPr>
                <w:ins w:id="4536" w:author="Zehui Bai" w:date="2022-03-13T14:16:00Z"/>
                <w:rFonts w:ascii="Arial" w:eastAsia="Times New Roman" w:hAnsi="Arial" w:cs="Arial"/>
                <w:b/>
                <w:bCs/>
                <w:sz w:val="20"/>
                <w:szCs w:val="20"/>
                <w:lang w:eastAsia="zh-CN"/>
              </w:rPr>
              <w:pPrChange w:id="4537" w:author="Zehui Bai" w:date="2022-03-13T14:25:00Z">
                <w:pPr>
                  <w:spacing w:before="36" w:after="36" w:line="240" w:lineRule="auto"/>
                  <w:jc w:val="center"/>
                </w:pPr>
              </w:pPrChange>
            </w:pPr>
          </w:p>
        </w:tc>
        <w:tc>
          <w:tcPr>
            <w:tcW w:w="850" w:type="dxa"/>
            <w:vAlign w:val="center"/>
            <w:tcPrChange w:id="4538" w:author="Zehui Bai" w:date="2022-03-13T14:25:00Z">
              <w:tcPr>
                <w:tcW w:w="1134" w:type="dxa"/>
                <w:gridSpan w:val="2"/>
              </w:tcPr>
            </w:tcPrChange>
          </w:tcPr>
          <w:p w14:paraId="74BE33DE" w14:textId="77777777" w:rsidR="00544F28" w:rsidRPr="00E04C1C" w:rsidRDefault="00544F28">
            <w:pPr>
              <w:spacing w:before="60" w:after="60" w:line="240" w:lineRule="auto"/>
              <w:jc w:val="center"/>
              <w:rPr>
                <w:ins w:id="4539" w:author="Zehui Bai" w:date="2022-03-13T14:16:00Z"/>
                <w:rFonts w:ascii="Arial" w:eastAsia="Times New Roman" w:hAnsi="Arial" w:cs="Arial"/>
                <w:b/>
                <w:bCs/>
                <w:sz w:val="20"/>
                <w:szCs w:val="20"/>
                <w:lang w:eastAsia="zh-CN"/>
              </w:rPr>
              <w:pPrChange w:id="4540" w:author="Zehui Bai" w:date="2022-03-13T14:25:00Z">
                <w:pPr>
                  <w:spacing w:before="36" w:after="36" w:line="240" w:lineRule="auto"/>
                  <w:jc w:val="center"/>
                </w:pPr>
              </w:pPrChange>
            </w:pPr>
          </w:p>
        </w:tc>
        <w:tc>
          <w:tcPr>
            <w:tcW w:w="1134" w:type="dxa"/>
            <w:vAlign w:val="center"/>
            <w:tcPrChange w:id="4541" w:author="Zehui Bai" w:date="2022-03-13T14:25:00Z">
              <w:tcPr>
                <w:tcW w:w="1134" w:type="dxa"/>
                <w:gridSpan w:val="2"/>
              </w:tcPr>
            </w:tcPrChange>
          </w:tcPr>
          <w:p w14:paraId="3FD8C927" w14:textId="77777777" w:rsidR="00544F28" w:rsidRPr="00E04C1C" w:rsidRDefault="00544F28">
            <w:pPr>
              <w:spacing w:before="60" w:after="60" w:line="240" w:lineRule="auto"/>
              <w:jc w:val="center"/>
              <w:rPr>
                <w:ins w:id="4542" w:author="Zehui Bai" w:date="2022-03-13T14:16:00Z"/>
                <w:rFonts w:ascii="Arial" w:eastAsia="Times New Roman" w:hAnsi="Arial" w:cs="Arial"/>
                <w:b/>
                <w:bCs/>
                <w:sz w:val="20"/>
                <w:szCs w:val="20"/>
                <w:lang w:eastAsia="zh-CN"/>
              </w:rPr>
              <w:pPrChange w:id="4543" w:author="Zehui Bai" w:date="2022-03-13T14:25:00Z">
                <w:pPr>
                  <w:spacing w:before="36" w:after="36" w:line="240" w:lineRule="auto"/>
                  <w:jc w:val="center"/>
                </w:pPr>
              </w:pPrChange>
            </w:pPr>
          </w:p>
        </w:tc>
        <w:tc>
          <w:tcPr>
            <w:tcW w:w="992" w:type="dxa"/>
            <w:vAlign w:val="center"/>
            <w:tcPrChange w:id="4544" w:author="Zehui Bai" w:date="2022-03-13T14:25:00Z">
              <w:tcPr>
                <w:tcW w:w="1134" w:type="dxa"/>
                <w:gridSpan w:val="2"/>
              </w:tcPr>
            </w:tcPrChange>
          </w:tcPr>
          <w:p w14:paraId="7AA9C098" w14:textId="77777777" w:rsidR="00544F28" w:rsidRPr="00E04C1C" w:rsidRDefault="00544F28">
            <w:pPr>
              <w:spacing w:before="60" w:after="60" w:line="240" w:lineRule="auto"/>
              <w:jc w:val="center"/>
              <w:rPr>
                <w:ins w:id="4545" w:author="Zehui Bai" w:date="2022-03-13T14:16:00Z"/>
                <w:rFonts w:ascii="Arial" w:eastAsia="Times New Roman" w:hAnsi="Arial" w:cs="Arial"/>
                <w:b/>
                <w:bCs/>
                <w:sz w:val="20"/>
                <w:szCs w:val="20"/>
                <w:lang w:eastAsia="zh-CN"/>
              </w:rPr>
              <w:pPrChange w:id="4546" w:author="Zehui Bai" w:date="2022-03-13T14:25:00Z">
                <w:pPr>
                  <w:spacing w:before="36" w:after="36" w:line="240" w:lineRule="auto"/>
                  <w:jc w:val="center"/>
                </w:pPr>
              </w:pPrChange>
            </w:pPr>
          </w:p>
        </w:tc>
      </w:tr>
      <w:tr w:rsidR="00857C0F" w:rsidRPr="00067A21" w14:paraId="0C7378B3" w14:textId="5D4E88D8" w:rsidTr="00B91215">
        <w:tblPrEx>
          <w:tblPrExChange w:id="4547" w:author="Zehui Bai" w:date="2022-03-13T14:25:00Z">
            <w:tblPrEx>
              <w:tblW w:w="10060" w:type="dxa"/>
            </w:tblPrEx>
          </w:tblPrExChange>
        </w:tblPrEx>
        <w:trPr>
          <w:trHeight w:val="307"/>
          <w:ins w:id="4548" w:author="Zehui Bai" w:date="2022-03-13T14:16:00Z"/>
          <w:trPrChange w:id="4549"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550" w:author="Zehui Bai" w:date="2022-03-13T14:25:00Z">
              <w:tcPr>
                <w:tcW w:w="3114" w:type="dxa"/>
                <w:shd w:val="clear" w:color="auto" w:fill="auto"/>
                <w:tcMar>
                  <w:top w:w="15" w:type="dxa"/>
                  <w:left w:w="103" w:type="dxa"/>
                  <w:bottom w:w="0" w:type="dxa"/>
                  <w:right w:w="103" w:type="dxa"/>
                </w:tcMar>
                <w:vAlign w:val="center"/>
                <w:hideMark/>
              </w:tcPr>
            </w:tcPrChange>
          </w:tcPr>
          <w:p w14:paraId="21C5754F" w14:textId="77777777" w:rsidR="00857C0F" w:rsidRPr="00E04C1C" w:rsidRDefault="00857C0F">
            <w:pPr>
              <w:spacing w:before="60" w:after="60" w:line="240" w:lineRule="auto"/>
              <w:rPr>
                <w:ins w:id="4551" w:author="Zehui Bai" w:date="2022-03-13T14:16:00Z"/>
                <w:rFonts w:ascii="Arial" w:eastAsia="Times New Roman" w:hAnsi="Arial" w:cs="Arial"/>
                <w:sz w:val="20"/>
                <w:szCs w:val="20"/>
                <w:lang w:eastAsia="zh-CN"/>
              </w:rPr>
              <w:pPrChange w:id="4552" w:author="Zehui Bai" w:date="2022-03-13T14:25:00Z">
                <w:pPr>
                  <w:spacing w:before="36" w:after="36" w:line="240" w:lineRule="auto"/>
                </w:pPr>
              </w:pPrChange>
            </w:pPr>
            <w:ins w:id="4553" w:author="Zehui Bai" w:date="2022-03-13T14:16:00Z">
              <w:r w:rsidRPr="00E04C1C">
                <w:rPr>
                  <w:rFonts w:ascii="Arial" w:eastAsia="Times New Roman" w:hAnsi="Arial" w:cs="Arial"/>
                  <w:sz w:val="20"/>
                  <w:szCs w:val="20"/>
                  <w:lang w:eastAsia="zh-CN"/>
                </w:rPr>
                <w:t xml:space="preserve">             No</w:t>
              </w:r>
            </w:ins>
          </w:p>
        </w:tc>
        <w:tc>
          <w:tcPr>
            <w:tcW w:w="850" w:type="dxa"/>
            <w:shd w:val="clear" w:color="auto" w:fill="auto"/>
            <w:tcMar>
              <w:top w:w="15" w:type="dxa"/>
              <w:left w:w="103" w:type="dxa"/>
              <w:bottom w:w="0" w:type="dxa"/>
              <w:right w:w="103" w:type="dxa"/>
            </w:tcMar>
            <w:vAlign w:val="center"/>
            <w:hideMark/>
            <w:tcPrChange w:id="4554" w:author="Zehui Bai" w:date="2022-03-13T14:25:00Z">
              <w:tcPr>
                <w:tcW w:w="850" w:type="dxa"/>
                <w:shd w:val="clear" w:color="auto" w:fill="auto"/>
                <w:tcMar>
                  <w:top w:w="15" w:type="dxa"/>
                  <w:left w:w="103" w:type="dxa"/>
                  <w:bottom w:w="0" w:type="dxa"/>
                  <w:right w:w="103" w:type="dxa"/>
                </w:tcMar>
                <w:vAlign w:val="center"/>
                <w:hideMark/>
              </w:tcPr>
            </w:tcPrChange>
          </w:tcPr>
          <w:p w14:paraId="2F321BE3" w14:textId="77777777" w:rsidR="00857C0F" w:rsidRPr="00E04C1C" w:rsidRDefault="00857C0F">
            <w:pPr>
              <w:spacing w:before="60" w:after="60" w:line="240" w:lineRule="auto"/>
              <w:jc w:val="center"/>
              <w:rPr>
                <w:ins w:id="4555" w:author="Zehui Bai" w:date="2022-03-13T14:16:00Z"/>
                <w:rFonts w:ascii="Arial" w:eastAsia="Times New Roman" w:hAnsi="Arial" w:cs="Arial"/>
                <w:sz w:val="20"/>
                <w:szCs w:val="20"/>
                <w:lang w:eastAsia="zh-CN"/>
              </w:rPr>
              <w:pPrChange w:id="4556" w:author="Zehui Bai" w:date="2022-03-13T14:25:00Z">
                <w:pPr>
                  <w:spacing w:before="36" w:after="36" w:line="240" w:lineRule="auto"/>
                  <w:jc w:val="center"/>
                </w:pPr>
              </w:pPrChange>
            </w:pPr>
            <w:ins w:id="4557" w:author="Zehui Bai" w:date="2022-03-13T14:16:00Z">
              <w:r w:rsidRPr="00E04C1C">
                <w:rPr>
                  <w:rFonts w:ascii="Arial" w:eastAsia="Times New Roman" w:hAnsi="Arial" w:cs="Arial"/>
                  <w:sz w:val="20"/>
                  <w:szCs w:val="20"/>
                  <w:lang w:eastAsia="zh-CN"/>
                </w:rPr>
                <w:t>1.00</w:t>
              </w:r>
            </w:ins>
          </w:p>
        </w:tc>
        <w:tc>
          <w:tcPr>
            <w:tcW w:w="1560" w:type="dxa"/>
            <w:shd w:val="clear" w:color="auto" w:fill="auto"/>
            <w:tcMar>
              <w:top w:w="15" w:type="dxa"/>
              <w:left w:w="103" w:type="dxa"/>
              <w:bottom w:w="0" w:type="dxa"/>
              <w:right w:w="103" w:type="dxa"/>
            </w:tcMar>
            <w:vAlign w:val="center"/>
            <w:hideMark/>
            <w:tcPrChange w:id="4558" w:author="Zehui Bai" w:date="2022-03-13T14:25:00Z">
              <w:tcPr>
                <w:tcW w:w="1560" w:type="dxa"/>
                <w:shd w:val="clear" w:color="auto" w:fill="auto"/>
                <w:tcMar>
                  <w:top w:w="15" w:type="dxa"/>
                  <w:left w:w="103" w:type="dxa"/>
                  <w:bottom w:w="0" w:type="dxa"/>
                  <w:right w:w="103" w:type="dxa"/>
                </w:tcMar>
                <w:vAlign w:val="center"/>
                <w:hideMark/>
              </w:tcPr>
            </w:tcPrChange>
          </w:tcPr>
          <w:p w14:paraId="3064922E" w14:textId="77777777" w:rsidR="00857C0F" w:rsidRPr="00E04C1C" w:rsidRDefault="00857C0F">
            <w:pPr>
              <w:spacing w:before="60" w:after="60" w:line="240" w:lineRule="auto"/>
              <w:jc w:val="center"/>
              <w:rPr>
                <w:ins w:id="4559" w:author="Zehui Bai" w:date="2022-03-13T14:16:00Z"/>
                <w:rFonts w:ascii="Arial" w:eastAsia="Times New Roman" w:hAnsi="Arial" w:cs="Arial"/>
                <w:sz w:val="20"/>
                <w:szCs w:val="20"/>
                <w:lang w:eastAsia="zh-CN"/>
              </w:rPr>
              <w:pPrChange w:id="4560" w:author="Zehui Bai" w:date="2022-03-13T14:25:00Z">
                <w:pPr>
                  <w:spacing w:before="36" w:after="36" w:line="240" w:lineRule="auto"/>
                  <w:jc w:val="center"/>
                </w:pPr>
              </w:pPrChange>
            </w:pPr>
            <w:ins w:id="4561" w:author="Zehui Bai" w:date="2022-03-13T14:16:00Z">
              <w:r w:rsidRPr="00E04C1C">
                <w:rPr>
                  <w:rFonts w:ascii="Arial" w:eastAsia="Times New Roman" w:hAnsi="Arial" w:cs="Arial"/>
                  <w:sz w:val="20"/>
                  <w:szCs w:val="20"/>
                  <w:lang w:eastAsia="zh-CN"/>
                </w:rPr>
                <w:t>Reference</w:t>
              </w:r>
            </w:ins>
          </w:p>
        </w:tc>
        <w:tc>
          <w:tcPr>
            <w:tcW w:w="1134" w:type="dxa"/>
            <w:shd w:val="clear" w:color="auto" w:fill="auto"/>
            <w:tcMar>
              <w:top w:w="15" w:type="dxa"/>
              <w:left w:w="103" w:type="dxa"/>
              <w:bottom w:w="0" w:type="dxa"/>
              <w:right w:w="103" w:type="dxa"/>
            </w:tcMar>
            <w:vAlign w:val="center"/>
            <w:hideMark/>
            <w:tcPrChange w:id="4562" w:author="Zehui Bai" w:date="2022-03-13T14:25:00Z">
              <w:tcPr>
                <w:tcW w:w="1134" w:type="dxa"/>
                <w:shd w:val="clear" w:color="auto" w:fill="auto"/>
                <w:tcMar>
                  <w:top w:w="15" w:type="dxa"/>
                  <w:left w:w="103" w:type="dxa"/>
                  <w:bottom w:w="0" w:type="dxa"/>
                  <w:right w:w="103" w:type="dxa"/>
                </w:tcMar>
                <w:vAlign w:val="center"/>
                <w:hideMark/>
              </w:tcPr>
            </w:tcPrChange>
          </w:tcPr>
          <w:p w14:paraId="1D48C9D4" w14:textId="77777777" w:rsidR="00857C0F" w:rsidRPr="00E04C1C" w:rsidRDefault="00857C0F">
            <w:pPr>
              <w:spacing w:before="60" w:after="60" w:line="240" w:lineRule="auto"/>
              <w:jc w:val="center"/>
              <w:rPr>
                <w:ins w:id="4563" w:author="Zehui Bai" w:date="2022-03-13T14:16:00Z"/>
                <w:rFonts w:ascii="Arial" w:eastAsia="Times New Roman" w:hAnsi="Arial" w:cs="Arial"/>
                <w:sz w:val="20"/>
                <w:szCs w:val="20"/>
                <w:lang w:eastAsia="zh-CN"/>
              </w:rPr>
              <w:pPrChange w:id="4564" w:author="Zehui Bai" w:date="2022-03-13T14:25:00Z">
                <w:pPr>
                  <w:spacing w:before="36" w:after="36" w:line="240" w:lineRule="auto"/>
                  <w:jc w:val="center"/>
                </w:pPr>
              </w:pPrChange>
            </w:pPr>
          </w:p>
        </w:tc>
        <w:tc>
          <w:tcPr>
            <w:tcW w:w="850" w:type="dxa"/>
            <w:vAlign w:val="center"/>
            <w:tcPrChange w:id="4565" w:author="Zehui Bai" w:date="2022-03-13T14:25:00Z">
              <w:tcPr>
                <w:tcW w:w="1134" w:type="dxa"/>
                <w:gridSpan w:val="2"/>
              </w:tcPr>
            </w:tcPrChange>
          </w:tcPr>
          <w:p w14:paraId="28E4A99A" w14:textId="2542E414" w:rsidR="00857C0F" w:rsidRPr="00E04C1C" w:rsidRDefault="00857C0F">
            <w:pPr>
              <w:spacing w:before="60" w:after="60" w:line="240" w:lineRule="auto"/>
              <w:jc w:val="center"/>
              <w:rPr>
                <w:ins w:id="4566" w:author="Zehui Bai" w:date="2022-03-13T14:16:00Z"/>
                <w:rFonts w:ascii="Arial" w:eastAsia="Times New Roman" w:hAnsi="Arial" w:cs="Arial"/>
                <w:sz w:val="20"/>
                <w:szCs w:val="20"/>
                <w:lang w:eastAsia="zh-CN"/>
              </w:rPr>
              <w:pPrChange w:id="4567" w:author="Zehui Bai" w:date="2022-03-13T14:25:00Z">
                <w:pPr>
                  <w:spacing w:before="36" w:after="36" w:line="240" w:lineRule="auto"/>
                  <w:jc w:val="center"/>
                </w:pPr>
              </w:pPrChange>
            </w:pPr>
          </w:p>
        </w:tc>
        <w:tc>
          <w:tcPr>
            <w:tcW w:w="1134" w:type="dxa"/>
            <w:vAlign w:val="center"/>
            <w:tcPrChange w:id="4568" w:author="Zehui Bai" w:date="2022-03-13T14:25:00Z">
              <w:tcPr>
                <w:tcW w:w="1134" w:type="dxa"/>
                <w:gridSpan w:val="2"/>
              </w:tcPr>
            </w:tcPrChange>
          </w:tcPr>
          <w:p w14:paraId="674B3855" w14:textId="1234A7DD" w:rsidR="00857C0F" w:rsidRPr="00E04C1C" w:rsidRDefault="00857C0F">
            <w:pPr>
              <w:spacing w:before="60" w:after="60" w:line="240" w:lineRule="auto"/>
              <w:jc w:val="center"/>
              <w:rPr>
                <w:ins w:id="4569" w:author="Zehui Bai" w:date="2022-03-13T14:16:00Z"/>
                <w:rFonts w:ascii="Arial" w:eastAsia="Times New Roman" w:hAnsi="Arial" w:cs="Arial"/>
                <w:sz w:val="20"/>
                <w:szCs w:val="20"/>
                <w:lang w:eastAsia="zh-CN"/>
              </w:rPr>
              <w:pPrChange w:id="4570" w:author="Zehui Bai" w:date="2022-03-13T14:25:00Z">
                <w:pPr>
                  <w:spacing w:before="36" w:after="36" w:line="240" w:lineRule="auto"/>
                  <w:jc w:val="center"/>
                </w:pPr>
              </w:pPrChange>
            </w:pPr>
          </w:p>
        </w:tc>
        <w:tc>
          <w:tcPr>
            <w:tcW w:w="992" w:type="dxa"/>
            <w:vAlign w:val="center"/>
            <w:tcPrChange w:id="4571" w:author="Zehui Bai" w:date="2022-03-13T14:25:00Z">
              <w:tcPr>
                <w:tcW w:w="1134" w:type="dxa"/>
                <w:gridSpan w:val="2"/>
              </w:tcPr>
            </w:tcPrChange>
          </w:tcPr>
          <w:p w14:paraId="4BBD0858" w14:textId="77777777" w:rsidR="00857C0F" w:rsidRPr="00E04C1C" w:rsidRDefault="00857C0F">
            <w:pPr>
              <w:spacing w:before="60" w:after="60" w:line="240" w:lineRule="auto"/>
              <w:jc w:val="center"/>
              <w:rPr>
                <w:ins w:id="4572" w:author="Zehui Bai" w:date="2022-03-13T14:16:00Z"/>
                <w:rFonts w:ascii="Arial" w:eastAsia="Times New Roman" w:hAnsi="Arial" w:cs="Arial"/>
                <w:sz w:val="20"/>
                <w:szCs w:val="20"/>
                <w:lang w:eastAsia="zh-CN"/>
              </w:rPr>
              <w:pPrChange w:id="4573" w:author="Zehui Bai" w:date="2022-03-13T14:25:00Z">
                <w:pPr>
                  <w:spacing w:before="36" w:after="36" w:line="240" w:lineRule="auto"/>
                  <w:jc w:val="center"/>
                </w:pPr>
              </w:pPrChange>
            </w:pPr>
          </w:p>
        </w:tc>
      </w:tr>
      <w:tr w:rsidR="00857C0F" w:rsidRPr="00067A21" w14:paraId="6482F0A4" w14:textId="2DF5EE4A" w:rsidTr="00B91215">
        <w:tblPrEx>
          <w:tblPrExChange w:id="4574" w:author="Zehui Bai" w:date="2022-03-13T14:25:00Z">
            <w:tblPrEx>
              <w:tblW w:w="10060" w:type="dxa"/>
            </w:tblPrEx>
          </w:tblPrExChange>
        </w:tblPrEx>
        <w:trPr>
          <w:trHeight w:val="307"/>
          <w:ins w:id="4575" w:author="Zehui Bai" w:date="2022-03-13T14:16:00Z"/>
          <w:trPrChange w:id="4576"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577" w:author="Zehui Bai" w:date="2022-03-13T14:25:00Z">
              <w:tcPr>
                <w:tcW w:w="3114" w:type="dxa"/>
                <w:shd w:val="clear" w:color="auto" w:fill="auto"/>
                <w:tcMar>
                  <w:top w:w="15" w:type="dxa"/>
                  <w:left w:w="103" w:type="dxa"/>
                  <w:bottom w:w="0" w:type="dxa"/>
                  <w:right w:w="103" w:type="dxa"/>
                </w:tcMar>
                <w:vAlign w:val="center"/>
                <w:hideMark/>
              </w:tcPr>
            </w:tcPrChange>
          </w:tcPr>
          <w:p w14:paraId="44EA24B9" w14:textId="77777777" w:rsidR="00857C0F" w:rsidRPr="00E04C1C" w:rsidRDefault="00857C0F">
            <w:pPr>
              <w:spacing w:before="60" w:after="60" w:line="240" w:lineRule="auto"/>
              <w:ind w:left="706"/>
              <w:rPr>
                <w:ins w:id="4578" w:author="Zehui Bai" w:date="2022-03-13T14:16:00Z"/>
                <w:rFonts w:ascii="Arial" w:eastAsia="Times New Roman" w:hAnsi="Arial" w:cs="Arial"/>
                <w:sz w:val="20"/>
                <w:szCs w:val="20"/>
                <w:lang w:eastAsia="zh-CN"/>
              </w:rPr>
              <w:pPrChange w:id="4579" w:author="Zehui Bai" w:date="2022-03-13T14:25:00Z">
                <w:pPr>
                  <w:spacing w:before="36" w:after="36" w:line="240" w:lineRule="auto"/>
                  <w:ind w:left="706"/>
                </w:pPr>
              </w:pPrChange>
            </w:pPr>
            <w:ins w:id="4580" w:author="Zehui Bai" w:date="2022-03-13T14:16:00Z">
              <w:r w:rsidRPr="00E04C1C">
                <w:rPr>
                  <w:rFonts w:ascii="Arial" w:eastAsia="Calibri" w:hAnsi="Arial" w:cs="Arial"/>
                  <w:color w:val="000000" w:themeColor="text1"/>
                  <w:kern w:val="24"/>
                  <w:sz w:val="20"/>
                  <w:szCs w:val="20"/>
                  <w:lang w:val="en-US" w:eastAsia="zh-CN"/>
                </w:rPr>
                <w:t>Yes</w:t>
              </w:r>
            </w:ins>
          </w:p>
        </w:tc>
        <w:tc>
          <w:tcPr>
            <w:tcW w:w="850" w:type="dxa"/>
            <w:shd w:val="clear" w:color="auto" w:fill="auto"/>
            <w:tcMar>
              <w:top w:w="15" w:type="dxa"/>
              <w:left w:w="103" w:type="dxa"/>
              <w:bottom w:w="0" w:type="dxa"/>
              <w:right w:w="103" w:type="dxa"/>
            </w:tcMar>
            <w:vAlign w:val="center"/>
            <w:hideMark/>
            <w:tcPrChange w:id="4581" w:author="Zehui Bai" w:date="2022-03-13T14:25:00Z">
              <w:tcPr>
                <w:tcW w:w="850" w:type="dxa"/>
                <w:shd w:val="clear" w:color="auto" w:fill="auto"/>
                <w:tcMar>
                  <w:top w:w="15" w:type="dxa"/>
                  <w:left w:w="103" w:type="dxa"/>
                  <w:bottom w:w="0" w:type="dxa"/>
                  <w:right w:w="103" w:type="dxa"/>
                </w:tcMar>
                <w:vAlign w:val="center"/>
                <w:hideMark/>
              </w:tcPr>
            </w:tcPrChange>
          </w:tcPr>
          <w:p w14:paraId="658FA1CD" w14:textId="313B10FA" w:rsidR="00857C0F" w:rsidRPr="00E04C1C" w:rsidRDefault="00857C0F">
            <w:pPr>
              <w:spacing w:before="60" w:after="60" w:line="240" w:lineRule="auto"/>
              <w:jc w:val="center"/>
              <w:rPr>
                <w:ins w:id="4582" w:author="Zehui Bai" w:date="2022-03-13T14:16:00Z"/>
                <w:rFonts w:ascii="Arial" w:eastAsia="Times New Roman" w:hAnsi="Arial" w:cs="Arial"/>
                <w:sz w:val="20"/>
                <w:szCs w:val="20"/>
                <w:lang w:eastAsia="zh-CN"/>
              </w:rPr>
              <w:pPrChange w:id="4583" w:author="Zehui Bai" w:date="2022-03-13T14:25:00Z">
                <w:pPr>
                  <w:spacing w:before="36" w:after="36" w:line="240" w:lineRule="auto"/>
                  <w:jc w:val="center"/>
                </w:pPr>
              </w:pPrChange>
            </w:pPr>
            <w:ins w:id="4584" w:author="Zehui Bai" w:date="2022-03-13T14:19:00Z">
              <w:r w:rsidRPr="00E04C1C">
                <w:rPr>
                  <w:rFonts w:ascii="Arial" w:hAnsi="Arial" w:cs="Arial"/>
                  <w:sz w:val="20"/>
                  <w:szCs w:val="20"/>
                  <w:rPrChange w:id="4585" w:author="Zehui Bai" w:date="2022-03-13T14:22:00Z">
                    <w:rPr/>
                  </w:rPrChange>
                </w:rPr>
                <w:t>0.77</w:t>
              </w:r>
            </w:ins>
          </w:p>
        </w:tc>
        <w:tc>
          <w:tcPr>
            <w:tcW w:w="1560" w:type="dxa"/>
            <w:shd w:val="clear" w:color="auto" w:fill="auto"/>
            <w:tcMar>
              <w:top w:w="15" w:type="dxa"/>
              <w:left w:w="103" w:type="dxa"/>
              <w:bottom w:w="0" w:type="dxa"/>
              <w:right w:w="103" w:type="dxa"/>
            </w:tcMar>
            <w:vAlign w:val="center"/>
            <w:hideMark/>
            <w:tcPrChange w:id="4586" w:author="Zehui Bai" w:date="2022-03-13T14:25:00Z">
              <w:tcPr>
                <w:tcW w:w="1560" w:type="dxa"/>
                <w:shd w:val="clear" w:color="auto" w:fill="auto"/>
                <w:tcMar>
                  <w:top w:w="15" w:type="dxa"/>
                  <w:left w:w="103" w:type="dxa"/>
                  <w:bottom w:w="0" w:type="dxa"/>
                  <w:right w:w="103" w:type="dxa"/>
                </w:tcMar>
                <w:vAlign w:val="center"/>
                <w:hideMark/>
              </w:tcPr>
            </w:tcPrChange>
          </w:tcPr>
          <w:p w14:paraId="523F1215" w14:textId="27403C46" w:rsidR="00857C0F" w:rsidRPr="00E04C1C" w:rsidRDefault="00857C0F">
            <w:pPr>
              <w:spacing w:before="60" w:after="60" w:line="240" w:lineRule="auto"/>
              <w:jc w:val="center"/>
              <w:rPr>
                <w:ins w:id="4587" w:author="Zehui Bai" w:date="2022-03-13T14:16:00Z"/>
                <w:rFonts w:ascii="Arial" w:eastAsia="Times New Roman" w:hAnsi="Arial" w:cs="Arial"/>
                <w:sz w:val="20"/>
                <w:szCs w:val="20"/>
                <w:lang w:eastAsia="zh-CN"/>
              </w:rPr>
              <w:pPrChange w:id="4588" w:author="Zehui Bai" w:date="2022-03-13T14:25:00Z">
                <w:pPr>
                  <w:spacing w:before="36" w:after="36" w:line="240" w:lineRule="auto"/>
                  <w:jc w:val="center"/>
                </w:pPr>
              </w:pPrChange>
            </w:pPr>
            <w:ins w:id="4589" w:author="Zehui Bai" w:date="2022-03-13T14:19:00Z">
              <w:r w:rsidRPr="00E04C1C">
                <w:rPr>
                  <w:rFonts w:ascii="Arial" w:hAnsi="Arial" w:cs="Arial"/>
                  <w:sz w:val="20"/>
                  <w:szCs w:val="20"/>
                  <w:rPrChange w:id="4590" w:author="Zehui Bai" w:date="2022-03-13T14:22:00Z">
                    <w:rPr/>
                  </w:rPrChange>
                </w:rPr>
                <w:t>0.24 – 2.40</w:t>
              </w:r>
            </w:ins>
          </w:p>
        </w:tc>
        <w:tc>
          <w:tcPr>
            <w:tcW w:w="1134" w:type="dxa"/>
            <w:shd w:val="clear" w:color="auto" w:fill="auto"/>
            <w:tcMar>
              <w:top w:w="15" w:type="dxa"/>
              <w:left w:w="103" w:type="dxa"/>
              <w:bottom w:w="0" w:type="dxa"/>
              <w:right w:w="103" w:type="dxa"/>
            </w:tcMar>
            <w:vAlign w:val="center"/>
            <w:hideMark/>
            <w:tcPrChange w:id="4591" w:author="Zehui Bai" w:date="2022-03-13T14:25:00Z">
              <w:tcPr>
                <w:tcW w:w="1134" w:type="dxa"/>
                <w:shd w:val="clear" w:color="auto" w:fill="auto"/>
                <w:tcMar>
                  <w:top w:w="15" w:type="dxa"/>
                  <w:left w:w="103" w:type="dxa"/>
                  <w:bottom w:w="0" w:type="dxa"/>
                  <w:right w:w="103" w:type="dxa"/>
                </w:tcMar>
                <w:vAlign w:val="center"/>
                <w:hideMark/>
              </w:tcPr>
            </w:tcPrChange>
          </w:tcPr>
          <w:p w14:paraId="58A59CF3" w14:textId="696534B0" w:rsidR="00857C0F" w:rsidRPr="00E04C1C" w:rsidRDefault="00857C0F">
            <w:pPr>
              <w:spacing w:before="60" w:after="60" w:line="240" w:lineRule="auto"/>
              <w:jc w:val="center"/>
              <w:rPr>
                <w:ins w:id="4592" w:author="Zehui Bai" w:date="2022-03-13T14:16:00Z"/>
                <w:rFonts w:ascii="Arial" w:eastAsia="Times New Roman" w:hAnsi="Arial" w:cs="Arial"/>
                <w:sz w:val="20"/>
                <w:szCs w:val="20"/>
                <w:lang w:eastAsia="zh-CN"/>
              </w:rPr>
              <w:pPrChange w:id="4593" w:author="Zehui Bai" w:date="2022-03-13T14:25:00Z">
                <w:pPr>
                  <w:spacing w:before="36" w:after="36" w:line="240" w:lineRule="auto"/>
                  <w:jc w:val="center"/>
                </w:pPr>
              </w:pPrChange>
            </w:pPr>
            <w:ins w:id="4594" w:author="Zehui Bai" w:date="2022-03-13T14:19:00Z">
              <w:r w:rsidRPr="00E04C1C">
                <w:rPr>
                  <w:rFonts w:ascii="Arial" w:hAnsi="Arial" w:cs="Arial"/>
                  <w:sz w:val="20"/>
                  <w:szCs w:val="20"/>
                  <w:rPrChange w:id="4595" w:author="Zehui Bai" w:date="2022-03-13T14:22:00Z">
                    <w:rPr/>
                  </w:rPrChange>
                </w:rPr>
                <w:t>0.659</w:t>
              </w:r>
            </w:ins>
          </w:p>
        </w:tc>
        <w:tc>
          <w:tcPr>
            <w:tcW w:w="850" w:type="dxa"/>
            <w:vAlign w:val="center"/>
            <w:tcPrChange w:id="4596" w:author="Zehui Bai" w:date="2022-03-13T14:25:00Z">
              <w:tcPr>
                <w:tcW w:w="1134" w:type="dxa"/>
                <w:gridSpan w:val="2"/>
              </w:tcPr>
            </w:tcPrChange>
          </w:tcPr>
          <w:p w14:paraId="4EC349F3" w14:textId="09187F89" w:rsidR="00857C0F" w:rsidRPr="00E04C1C" w:rsidRDefault="00857C0F">
            <w:pPr>
              <w:spacing w:before="60" w:after="60" w:line="240" w:lineRule="auto"/>
              <w:jc w:val="center"/>
              <w:rPr>
                <w:ins w:id="4597" w:author="Zehui Bai" w:date="2022-03-13T14:16:00Z"/>
                <w:rFonts w:ascii="Arial" w:eastAsia="Times New Roman" w:hAnsi="Arial" w:cs="Arial"/>
                <w:b/>
                <w:bCs/>
                <w:sz w:val="20"/>
                <w:szCs w:val="20"/>
                <w:lang w:eastAsia="zh-CN"/>
              </w:rPr>
              <w:pPrChange w:id="4598" w:author="Zehui Bai" w:date="2022-03-13T14:25:00Z">
                <w:pPr>
                  <w:spacing w:before="36" w:after="36" w:line="240" w:lineRule="auto"/>
                  <w:jc w:val="center"/>
                </w:pPr>
              </w:pPrChange>
            </w:pPr>
          </w:p>
        </w:tc>
        <w:tc>
          <w:tcPr>
            <w:tcW w:w="1134" w:type="dxa"/>
            <w:vAlign w:val="center"/>
            <w:tcPrChange w:id="4599" w:author="Zehui Bai" w:date="2022-03-13T14:25:00Z">
              <w:tcPr>
                <w:tcW w:w="1134" w:type="dxa"/>
                <w:gridSpan w:val="2"/>
              </w:tcPr>
            </w:tcPrChange>
          </w:tcPr>
          <w:p w14:paraId="34F8CA8A" w14:textId="0BE171BB" w:rsidR="00857C0F" w:rsidRPr="00E04C1C" w:rsidRDefault="00857C0F">
            <w:pPr>
              <w:spacing w:before="60" w:after="60" w:line="240" w:lineRule="auto"/>
              <w:jc w:val="center"/>
              <w:rPr>
                <w:ins w:id="4600" w:author="Zehui Bai" w:date="2022-03-13T14:16:00Z"/>
                <w:rFonts w:ascii="Arial" w:eastAsia="Times New Roman" w:hAnsi="Arial" w:cs="Arial"/>
                <w:b/>
                <w:bCs/>
                <w:sz w:val="20"/>
                <w:szCs w:val="20"/>
                <w:lang w:eastAsia="zh-CN"/>
              </w:rPr>
              <w:pPrChange w:id="4601" w:author="Zehui Bai" w:date="2022-03-13T14:25:00Z">
                <w:pPr>
                  <w:spacing w:before="36" w:after="36" w:line="240" w:lineRule="auto"/>
                  <w:jc w:val="center"/>
                </w:pPr>
              </w:pPrChange>
            </w:pPr>
          </w:p>
        </w:tc>
        <w:tc>
          <w:tcPr>
            <w:tcW w:w="992" w:type="dxa"/>
            <w:vAlign w:val="center"/>
            <w:tcPrChange w:id="4602" w:author="Zehui Bai" w:date="2022-03-13T14:25:00Z">
              <w:tcPr>
                <w:tcW w:w="1134" w:type="dxa"/>
                <w:gridSpan w:val="2"/>
              </w:tcPr>
            </w:tcPrChange>
          </w:tcPr>
          <w:p w14:paraId="477EF31D" w14:textId="62D4C6EF" w:rsidR="00857C0F" w:rsidRPr="00E04C1C" w:rsidRDefault="00857C0F">
            <w:pPr>
              <w:spacing w:before="60" w:after="60" w:line="240" w:lineRule="auto"/>
              <w:jc w:val="center"/>
              <w:rPr>
                <w:ins w:id="4603" w:author="Zehui Bai" w:date="2022-03-13T14:16:00Z"/>
                <w:rFonts w:ascii="Arial" w:eastAsia="Times New Roman" w:hAnsi="Arial" w:cs="Arial"/>
                <w:b/>
                <w:bCs/>
                <w:sz w:val="20"/>
                <w:szCs w:val="20"/>
                <w:lang w:eastAsia="zh-CN"/>
              </w:rPr>
              <w:pPrChange w:id="4604" w:author="Zehui Bai" w:date="2022-03-13T14:25:00Z">
                <w:pPr>
                  <w:spacing w:before="36" w:after="36" w:line="240" w:lineRule="auto"/>
                  <w:jc w:val="center"/>
                </w:pPr>
              </w:pPrChange>
            </w:pPr>
          </w:p>
        </w:tc>
      </w:tr>
      <w:tr w:rsidR="00544F28" w:rsidRPr="00067A21" w14:paraId="601A1D1F" w14:textId="6C417759" w:rsidTr="00B91215">
        <w:tblPrEx>
          <w:tblPrExChange w:id="4605" w:author="Zehui Bai" w:date="2022-03-13T14:25:00Z">
            <w:tblPrEx>
              <w:tblW w:w="10060" w:type="dxa"/>
            </w:tblPrEx>
          </w:tblPrExChange>
        </w:tblPrEx>
        <w:trPr>
          <w:trHeight w:val="307"/>
          <w:ins w:id="4606" w:author="Zehui Bai" w:date="2022-03-13T14:16:00Z"/>
          <w:trPrChange w:id="4607"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608" w:author="Zehui Bai" w:date="2022-03-13T14:25:00Z">
              <w:tcPr>
                <w:tcW w:w="3114" w:type="dxa"/>
                <w:shd w:val="clear" w:color="auto" w:fill="auto"/>
                <w:tcMar>
                  <w:top w:w="15" w:type="dxa"/>
                  <w:left w:w="103" w:type="dxa"/>
                  <w:bottom w:w="0" w:type="dxa"/>
                  <w:right w:w="103" w:type="dxa"/>
                </w:tcMar>
                <w:vAlign w:val="center"/>
              </w:tcPr>
            </w:tcPrChange>
          </w:tcPr>
          <w:p w14:paraId="0E569FAB" w14:textId="77777777" w:rsidR="00544F28" w:rsidRPr="00E04C1C" w:rsidRDefault="00544F28">
            <w:pPr>
              <w:spacing w:before="60" w:after="60" w:line="240" w:lineRule="auto"/>
              <w:rPr>
                <w:ins w:id="4609" w:author="Zehui Bai" w:date="2022-03-13T14:16:00Z"/>
                <w:rFonts w:ascii="Arial" w:eastAsia="Calibri" w:hAnsi="Arial" w:cs="Arial"/>
                <w:b/>
                <w:bCs/>
                <w:color w:val="000000" w:themeColor="text1"/>
                <w:kern w:val="24"/>
                <w:sz w:val="20"/>
                <w:szCs w:val="20"/>
                <w:lang w:val="en-US" w:eastAsia="zh-CN"/>
              </w:rPr>
              <w:pPrChange w:id="4610" w:author="Zehui Bai" w:date="2022-03-13T14:25:00Z">
                <w:pPr>
                  <w:spacing w:before="36" w:after="36" w:line="240" w:lineRule="auto"/>
                </w:pPr>
              </w:pPrChange>
            </w:pPr>
            <w:ins w:id="4611" w:author="Zehui Bai" w:date="2022-03-13T14:16:00Z">
              <w:r w:rsidRPr="00E04C1C">
                <w:rPr>
                  <w:rFonts w:ascii="Arial" w:eastAsia="Calibri" w:hAnsi="Arial" w:cs="Arial"/>
                  <w:b/>
                  <w:bCs/>
                  <w:color w:val="000000" w:themeColor="text1"/>
                  <w:kern w:val="24"/>
                  <w:sz w:val="20"/>
                  <w:szCs w:val="20"/>
                  <w:lang w:val="en-US" w:eastAsia="zh-CN"/>
                </w:rPr>
                <w:t>Educational attainment</w:t>
              </w:r>
            </w:ins>
          </w:p>
        </w:tc>
        <w:tc>
          <w:tcPr>
            <w:tcW w:w="850" w:type="dxa"/>
            <w:shd w:val="clear" w:color="auto" w:fill="auto"/>
            <w:tcMar>
              <w:top w:w="15" w:type="dxa"/>
              <w:left w:w="103" w:type="dxa"/>
              <w:bottom w:w="0" w:type="dxa"/>
              <w:right w:w="103" w:type="dxa"/>
            </w:tcMar>
            <w:vAlign w:val="center"/>
            <w:tcPrChange w:id="4612" w:author="Zehui Bai" w:date="2022-03-13T14:25:00Z">
              <w:tcPr>
                <w:tcW w:w="850" w:type="dxa"/>
                <w:shd w:val="clear" w:color="auto" w:fill="auto"/>
                <w:tcMar>
                  <w:top w:w="15" w:type="dxa"/>
                  <w:left w:w="103" w:type="dxa"/>
                  <w:bottom w:w="0" w:type="dxa"/>
                  <w:right w:w="103" w:type="dxa"/>
                </w:tcMar>
                <w:vAlign w:val="center"/>
              </w:tcPr>
            </w:tcPrChange>
          </w:tcPr>
          <w:p w14:paraId="2C381FAA" w14:textId="77777777" w:rsidR="00544F28" w:rsidRPr="00E04C1C" w:rsidRDefault="00544F28">
            <w:pPr>
              <w:spacing w:before="60" w:after="60" w:line="240" w:lineRule="auto"/>
              <w:jc w:val="center"/>
              <w:rPr>
                <w:ins w:id="4613" w:author="Zehui Bai" w:date="2022-03-13T14:16:00Z"/>
                <w:rFonts w:ascii="Arial" w:eastAsia="Calibri" w:hAnsi="Arial" w:cs="Arial"/>
                <w:color w:val="000000" w:themeColor="text1"/>
                <w:kern w:val="24"/>
                <w:sz w:val="20"/>
                <w:szCs w:val="20"/>
                <w:lang w:val="en-US" w:eastAsia="zh-CN"/>
              </w:rPr>
              <w:pPrChange w:id="4614"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tcPrChange w:id="4615" w:author="Zehui Bai" w:date="2022-03-13T14:25:00Z">
              <w:tcPr>
                <w:tcW w:w="1560" w:type="dxa"/>
                <w:shd w:val="clear" w:color="auto" w:fill="auto"/>
                <w:tcMar>
                  <w:top w:w="15" w:type="dxa"/>
                  <w:left w:w="103" w:type="dxa"/>
                  <w:bottom w:w="0" w:type="dxa"/>
                  <w:right w:w="103" w:type="dxa"/>
                </w:tcMar>
                <w:vAlign w:val="center"/>
              </w:tcPr>
            </w:tcPrChange>
          </w:tcPr>
          <w:p w14:paraId="00238D9C" w14:textId="77777777" w:rsidR="00544F28" w:rsidRPr="00E04C1C" w:rsidRDefault="00544F28">
            <w:pPr>
              <w:spacing w:before="60" w:after="60" w:line="240" w:lineRule="auto"/>
              <w:jc w:val="center"/>
              <w:rPr>
                <w:ins w:id="4616" w:author="Zehui Bai" w:date="2022-03-13T14:16:00Z"/>
                <w:rFonts w:ascii="Arial" w:eastAsia="Calibri" w:hAnsi="Arial" w:cs="Arial"/>
                <w:color w:val="000000" w:themeColor="text1"/>
                <w:kern w:val="24"/>
                <w:sz w:val="20"/>
                <w:szCs w:val="20"/>
                <w:lang w:val="en-US" w:eastAsia="zh-CN"/>
              </w:rPr>
              <w:pPrChange w:id="4617"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tcPrChange w:id="4618" w:author="Zehui Bai" w:date="2022-03-13T14:25:00Z">
              <w:tcPr>
                <w:tcW w:w="1134" w:type="dxa"/>
                <w:shd w:val="clear" w:color="auto" w:fill="auto"/>
                <w:tcMar>
                  <w:top w:w="15" w:type="dxa"/>
                  <w:left w:w="103" w:type="dxa"/>
                  <w:bottom w:w="0" w:type="dxa"/>
                  <w:right w:w="103" w:type="dxa"/>
                </w:tcMar>
                <w:vAlign w:val="center"/>
              </w:tcPr>
            </w:tcPrChange>
          </w:tcPr>
          <w:p w14:paraId="6EFC4CC5" w14:textId="77777777" w:rsidR="00544F28" w:rsidRPr="00E04C1C" w:rsidDel="00F0016D" w:rsidRDefault="00544F28">
            <w:pPr>
              <w:spacing w:before="60" w:after="60" w:line="240" w:lineRule="auto"/>
              <w:jc w:val="center"/>
              <w:rPr>
                <w:ins w:id="4619" w:author="Zehui Bai" w:date="2022-03-13T14:16:00Z"/>
                <w:rFonts w:ascii="Arial" w:eastAsia="Calibri" w:hAnsi="Arial" w:cs="Arial"/>
                <w:color w:val="000000" w:themeColor="text1"/>
                <w:kern w:val="24"/>
                <w:sz w:val="20"/>
                <w:szCs w:val="20"/>
                <w:lang w:val="en-US" w:eastAsia="zh-CN"/>
              </w:rPr>
              <w:pPrChange w:id="4620" w:author="Zehui Bai" w:date="2022-03-13T14:25:00Z">
                <w:pPr>
                  <w:spacing w:before="36" w:after="36" w:line="240" w:lineRule="auto"/>
                  <w:jc w:val="center"/>
                </w:pPr>
              </w:pPrChange>
            </w:pPr>
          </w:p>
        </w:tc>
        <w:tc>
          <w:tcPr>
            <w:tcW w:w="850" w:type="dxa"/>
            <w:vAlign w:val="center"/>
            <w:tcPrChange w:id="4621" w:author="Zehui Bai" w:date="2022-03-13T14:25:00Z">
              <w:tcPr>
                <w:tcW w:w="1134" w:type="dxa"/>
                <w:gridSpan w:val="2"/>
              </w:tcPr>
            </w:tcPrChange>
          </w:tcPr>
          <w:p w14:paraId="268C8D0A" w14:textId="77777777" w:rsidR="00544F28" w:rsidRPr="00E04C1C" w:rsidDel="00F0016D" w:rsidRDefault="00544F28">
            <w:pPr>
              <w:spacing w:before="60" w:after="60" w:line="240" w:lineRule="auto"/>
              <w:jc w:val="center"/>
              <w:rPr>
                <w:ins w:id="4622" w:author="Zehui Bai" w:date="2022-03-13T14:16:00Z"/>
                <w:rFonts w:ascii="Arial" w:eastAsia="Calibri" w:hAnsi="Arial" w:cs="Arial"/>
                <w:color w:val="000000" w:themeColor="text1"/>
                <w:kern w:val="24"/>
                <w:sz w:val="20"/>
                <w:szCs w:val="20"/>
                <w:lang w:val="en-US" w:eastAsia="zh-CN"/>
              </w:rPr>
              <w:pPrChange w:id="4623" w:author="Zehui Bai" w:date="2022-03-13T14:25:00Z">
                <w:pPr>
                  <w:spacing w:before="36" w:after="36" w:line="240" w:lineRule="auto"/>
                  <w:jc w:val="center"/>
                </w:pPr>
              </w:pPrChange>
            </w:pPr>
          </w:p>
        </w:tc>
        <w:tc>
          <w:tcPr>
            <w:tcW w:w="1134" w:type="dxa"/>
            <w:vAlign w:val="center"/>
            <w:tcPrChange w:id="4624" w:author="Zehui Bai" w:date="2022-03-13T14:25:00Z">
              <w:tcPr>
                <w:tcW w:w="1134" w:type="dxa"/>
                <w:gridSpan w:val="2"/>
              </w:tcPr>
            </w:tcPrChange>
          </w:tcPr>
          <w:p w14:paraId="790B8E46" w14:textId="77777777" w:rsidR="00544F28" w:rsidRPr="00E04C1C" w:rsidDel="00F0016D" w:rsidRDefault="00544F28">
            <w:pPr>
              <w:spacing w:before="60" w:after="60" w:line="240" w:lineRule="auto"/>
              <w:jc w:val="center"/>
              <w:rPr>
                <w:ins w:id="4625" w:author="Zehui Bai" w:date="2022-03-13T14:16:00Z"/>
                <w:rFonts w:ascii="Arial" w:eastAsia="Calibri" w:hAnsi="Arial" w:cs="Arial"/>
                <w:color w:val="000000" w:themeColor="text1"/>
                <w:kern w:val="24"/>
                <w:sz w:val="20"/>
                <w:szCs w:val="20"/>
                <w:lang w:val="en-US" w:eastAsia="zh-CN"/>
              </w:rPr>
              <w:pPrChange w:id="4626" w:author="Zehui Bai" w:date="2022-03-13T14:25:00Z">
                <w:pPr>
                  <w:spacing w:before="36" w:after="36" w:line="240" w:lineRule="auto"/>
                  <w:jc w:val="center"/>
                </w:pPr>
              </w:pPrChange>
            </w:pPr>
          </w:p>
        </w:tc>
        <w:tc>
          <w:tcPr>
            <w:tcW w:w="992" w:type="dxa"/>
            <w:vAlign w:val="center"/>
            <w:tcPrChange w:id="4627" w:author="Zehui Bai" w:date="2022-03-13T14:25:00Z">
              <w:tcPr>
                <w:tcW w:w="1134" w:type="dxa"/>
                <w:gridSpan w:val="2"/>
              </w:tcPr>
            </w:tcPrChange>
          </w:tcPr>
          <w:p w14:paraId="4B5E04DF" w14:textId="77777777" w:rsidR="00544F28" w:rsidRPr="00E04C1C" w:rsidDel="00F0016D" w:rsidRDefault="00544F28">
            <w:pPr>
              <w:spacing w:before="60" w:after="60" w:line="240" w:lineRule="auto"/>
              <w:jc w:val="center"/>
              <w:rPr>
                <w:ins w:id="4628" w:author="Zehui Bai" w:date="2022-03-13T14:16:00Z"/>
                <w:rFonts w:ascii="Arial" w:eastAsia="Calibri" w:hAnsi="Arial" w:cs="Arial"/>
                <w:color w:val="000000" w:themeColor="text1"/>
                <w:kern w:val="24"/>
                <w:sz w:val="20"/>
                <w:szCs w:val="20"/>
                <w:lang w:val="en-US" w:eastAsia="zh-CN"/>
              </w:rPr>
              <w:pPrChange w:id="4629" w:author="Zehui Bai" w:date="2022-03-13T14:25:00Z">
                <w:pPr>
                  <w:spacing w:before="36" w:after="36" w:line="240" w:lineRule="auto"/>
                  <w:jc w:val="center"/>
                </w:pPr>
              </w:pPrChange>
            </w:pPr>
          </w:p>
        </w:tc>
      </w:tr>
      <w:tr w:rsidR="00544F28" w:rsidRPr="00067A21" w14:paraId="75C0EE45" w14:textId="70EDB926" w:rsidTr="00B91215">
        <w:tblPrEx>
          <w:tblPrExChange w:id="4630" w:author="Zehui Bai" w:date="2022-03-13T14:25:00Z">
            <w:tblPrEx>
              <w:tblW w:w="10060" w:type="dxa"/>
            </w:tblPrEx>
          </w:tblPrExChange>
        </w:tblPrEx>
        <w:trPr>
          <w:trHeight w:val="307"/>
          <w:ins w:id="4631" w:author="Zehui Bai" w:date="2022-03-13T14:16:00Z"/>
          <w:trPrChange w:id="4632"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633" w:author="Zehui Bai" w:date="2022-03-13T14:25:00Z">
              <w:tcPr>
                <w:tcW w:w="3114" w:type="dxa"/>
                <w:shd w:val="clear" w:color="auto" w:fill="auto"/>
                <w:tcMar>
                  <w:top w:w="15" w:type="dxa"/>
                  <w:left w:w="103" w:type="dxa"/>
                  <w:bottom w:w="0" w:type="dxa"/>
                  <w:right w:w="103" w:type="dxa"/>
                </w:tcMar>
              </w:tcPr>
            </w:tcPrChange>
          </w:tcPr>
          <w:p w14:paraId="64DC2AB7" w14:textId="77777777" w:rsidR="00544F28" w:rsidRPr="00E04C1C" w:rsidRDefault="00544F28">
            <w:pPr>
              <w:spacing w:before="60" w:after="60" w:line="240" w:lineRule="auto"/>
              <w:rPr>
                <w:ins w:id="4634" w:author="Zehui Bai" w:date="2022-03-13T14:16:00Z"/>
                <w:rFonts w:ascii="Arial" w:eastAsia="Calibri" w:hAnsi="Arial" w:cs="Arial"/>
                <w:b/>
                <w:bCs/>
                <w:color w:val="000000" w:themeColor="text1"/>
                <w:kern w:val="24"/>
                <w:sz w:val="20"/>
                <w:szCs w:val="20"/>
                <w:lang w:val="en-US" w:eastAsia="zh-CN"/>
              </w:rPr>
              <w:pPrChange w:id="4635" w:author="Zehui Bai" w:date="2022-03-13T14:25:00Z">
                <w:pPr>
                  <w:spacing w:before="36" w:after="36" w:line="240" w:lineRule="auto"/>
                </w:pPr>
              </w:pPrChange>
            </w:pPr>
            <w:ins w:id="4636"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No occupational degree</w:t>
              </w:r>
            </w:ins>
          </w:p>
        </w:tc>
        <w:tc>
          <w:tcPr>
            <w:tcW w:w="850" w:type="dxa"/>
            <w:shd w:val="clear" w:color="auto" w:fill="auto"/>
            <w:tcMar>
              <w:top w:w="15" w:type="dxa"/>
              <w:left w:w="103" w:type="dxa"/>
              <w:bottom w:w="0" w:type="dxa"/>
              <w:right w:w="103" w:type="dxa"/>
            </w:tcMar>
            <w:vAlign w:val="center"/>
            <w:tcPrChange w:id="4637" w:author="Zehui Bai" w:date="2022-03-13T14:25:00Z">
              <w:tcPr>
                <w:tcW w:w="850" w:type="dxa"/>
                <w:shd w:val="clear" w:color="auto" w:fill="auto"/>
                <w:tcMar>
                  <w:top w:w="15" w:type="dxa"/>
                  <w:left w:w="103" w:type="dxa"/>
                  <w:bottom w:w="0" w:type="dxa"/>
                  <w:right w:w="103" w:type="dxa"/>
                </w:tcMar>
                <w:vAlign w:val="center"/>
              </w:tcPr>
            </w:tcPrChange>
          </w:tcPr>
          <w:p w14:paraId="6D5FA35E" w14:textId="77777777" w:rsidR="00544F28" w:rsidRPr="00E04C1C" w:rsidRDefault="00544F28">
            <w:pPr>
              <w:spacing w:before="60" w:after="60" w:line="240" w:lineRule="auto"/>
              <w:jc w:val="center"/>
              <w:rPr>
                <w:ins w:id="4638" w:author="Zehui Bai" w:date="2022-03-13T14:16:00Z"/>
                <w:rFonts w:ascii="Arial" w:eastAsia="Calibri" w:hAnsi="Arial" w:cs="Arial"/>
                <w:color w:val="000000" w:themeColor="text1"/>
                <w:kern w:val="24"/>
                <w:sz w:val="20"/>
                <w:szCs w:val="20"/>
                <w:lang w:val="en-US" w:eastAsia="zh-CN"/>
              </w:rPr>
              <w:pPrChange w:id="4639" w:author="Zehui Bai" w:date="2022-03-13T14:25:00Z">
                <w:pPr>
                  <w:spacing w:before="36" w:after="36" w:line="240" w:lineRule="auto"/>
                  <w:jc w:val="center"/>
                </w:pPr>
              </w:pPrChange>
            </w:pPr>
            <w:ins w:id="4640" w:author="Zehui Bai" w:date="2022-03-13T14:16:00Z">
              <w:r w:rsidRPr="00E04C1C">
                <w:rPr>
                  <w:rFonts w:ascii="Arial" w:eastAsia="Times New Roman" w:hAnsi="Arial" w:cs="Arial"/>
                  <w:sz w:val="20"/>
                  <w:szCs w:val="20"/>
                  <w:lang w:eastAsia="zh-CN"/>
                </w:rPr>
                <w:t>1.00</w:t>
              </w:r>
            </w:ins>
          </w:p>
        </w:tc>
        <w:tc>
          <w:tcPr>
            <w:tcW w:w="1560" w:type="dxa"/>
            <w:shd w:val="clear" w:color="auto" w:fill="auto"/>
            <w:tcMar>
              <w:top w:w="15" w:type="dxa"/>
              <w:left w:w="103" w:type="dxa"/>
              <w:bottom w:w="0" w:type="dxa"/>
              <w:right w:w="103" w:type="dxa"/>
            </w:tcMar>
            <w:vAlign w:val="center"/>
            <w:tcPrChange w:id="4641" w:author="Zehui Bai" w:date="2022-03-13T14:25:00Z">
              <w:tcPr>
                <w:tcW w:w="1560" w:type="dxa"/>
                <w:shd w:val="clear" w:color="auto" w:fill="auto"/>
                <w:tcMar>
                  <w:top w:w="15" w:type="dxa"/>
                  <w:left w:w="103" w:type="dxa"/>
                  <w:bottom w:w="0" w:type="dxa"/>
                  <w:right w:w="103" w:type="dxa"/>
                </w:tcMar>
                <w:vAlign w:val="center"/>
              </w:tcPr>
            </w:tcPrChange>
          </w:tcPr>
          <w:p w14:paraId="090B34C7" w14:textId="77777777" w:rsidR="00544F28" w:rsidRPr="00E04C1C" w:rsidRDefault="00544F28">
            <w:pPr>
              <w:spacing w:before="60" w:after="60" w:line="240" w:lineRule="auto"/>
              <w:jc w:val="center"/>
              <w:rPr>
                <w:ins w:id="4642" w:author="Zehui Bai" w:date="2022-03-13T14:16:00Z"/>
                <w:rFonts w:ascii="Arial" w:eastAsia="Calibri" w:hAnsi="Arial" w:cs="Arial"/>
                <w:color w:val="000000" w:themeColor="text1"/>
                <w:kern w:val="24"/>
                <w:sz w:val="20"/>
                <w:szCs w:val="20"/>
                <w:lang w:val="en-US" w:eastAsia="zh-CN"/>
              </w:rPr>
              <w:pPrChange w:id="4643" w:author="Zehui Bai" w:date="2022-03-13T14:25:00Z">
                <w:pPr>
                  <w:spacing w:before="36" w:after="36" w:line="240" w:lineRule="auto"/>
                  <w:jc w:val="center"/>
                </w:pPr>
              </w:pPrChange>
            </w:pPr>
            <w:ins w:id="4644" w:author="Zehui Bai" w:date="2022-03-13T14:16:00Z">
              <w:r w:rsidRPr="00E04C1C">
                <w:rPr>
                  <w:rFonts w:ascii="Arial" w:eastAsia="Times New Roman" w:hAnsi="Arial" w:cs="Arial"/>
                  <w:sz w:val="20"/>
                  <w:szCs w:val="20"/>
                  <w:lang w:eastAsia="zh-CN"/>
                </w:rPr>
                <w:t>Reference</w:t>
              </w:r>
            </w:ins>
          </w:p>
        </w:tc>
        <w:tc>
          <w:tcPr>
            <w:tcW w:w="1134" w:type="dxa"/>
            <w:shd w:val="clear" w:color="auto" w:fill="auto"/>
            <w:tcMar>
              <w:top w:w="15" w:type="dxa"/>
              <w:left w:w="103" w:type="dxa"/>
              <w:bottom w:w="0" w:type="dxa"/>
              <w:right w:w="103" w:type="dxa"/>
            </w:tcMar>
            <w:vAlign w:val="center"/>
            <w:tcPrChange w:id="4645" w:author="Zehui Bai" w:date="2022-03-13T14:25:00Z">
              <w:tcPr>
                <w:tcW w:w="1134" w:type="dxa"/>
                <w:shd w:val="clear" w:color="auto" w:fill="auto"/>
                <w:tcMar>
                  <w:top w:w="15" w:type="dxa"/>
                  <w:left w:w="103" w:type="dxa"/>
                  <w:bottom w:w="0" w:type="dxa"/>
                  <w:right w:w="103" w:type="dxa"/>
                </w:tcMar>
                <w:vAlign w:val="center"/>
              </w:tcPr>
            </w:tcPrChange>
          </w:tcPr>
          <w:p w14:paraId="0DF471DD" w14:textId="77777777" w:rsidR="00544F28" w:rsidRPr="00E04C1C" w:rsidDel="00F0016D" w:rsidRDefault="00544F28">
            <w:pPr>
              <w:spacing w:before="60" w:after="60" w:line="240" w:lineRule="auto"/>
              <w:jc w:val="center"/>
              <w:rPr>
                <w:ins w:id="4646" w:author="Zehui Bai" w:date="2022-03-13T14:16:00Z"/>
                <w:rFonts w:ascii="Arial" w:eastAsia="Calibri" w:hAnsi="Arial" w:cs="Arial"/>
                <w:b/>
                <w:bCs/>
                <w:color w:val="000000" w:themeColor="text1"/>
                <w:kern w:val="24"/>
                <w:sz w:val="20"/>
                <w:szCs w:val="20"/>
                <w:lang w:val="en-US" w:eastAsia="zh-CN"/>
              </w:rPr>
              <w:pPrChange w:id="4647" w:author="Zehui Bai" w:date="2022-03-13T14:25:00Z">
                <w:pPr>
                  <w:spacing w:before="36" w:after="36" w:line="240" w:lineRule="auto"/>
                  <w:jc w:val="center"/>
                </w:pPr>
              </w:pPrChange>
            </w:pPr>
          </w:p>
        </w:tc>
        <w:tc>
          <w:tcPr>
            <w:tcW w:w="850" w:type="dxa"/>
            <w:vAlign w:val="center"/>
            <w:tcPrChange w:id="4648" w:author="Zehui Bai" w:date="2022-03-13T14:25:00Z">
              <w:tcPr>
                <w:tcW w:w="1134" w:type="dxa"/>
                <w:gridSpan w:val="2"/>
              </w:tcPr>
            </w:tcPrChange>
          </w:tcPr>
          <w:p w14:paraId="6AE4D459" w14:textId="4D91ACAE" w:rsidR="00544F28" w:rsidRPr="00E04C1C" w:rsidDel="00F0016D" w:rsidRDefault="00544F28">
            <w:pPr>
              <w:spacing w:before="60" w:after="60" w:line="240" w:lineRule="auto"/>
              <w:jc w:val="center"/>
              <w:rPr>
                <w:ins w:id="4649" w:author="Zehui Bai" w:date="2022-03-13T14:16:00Z"/>
                <w:rFonts w:ascii="Arial" w:eastAsia="Calibri" w:hAnsi="Arial" w:cs="Arial"/>
                <w:b/>
                <w:bCs/>
                <w:color w:val="000000" w:themeColor="text1"/>
                <w:kern w:val="24"/>
                <w:sz w:val="20"/>
                <w:szCs w:val="20"/>
                <w:lang w:val="en-US" w:eastAsia="zh-CN"/>
              </w:rPr>
              <w:pPrChange w:id="4650" w:author="Zehui Bai" w:date="2022-03-13T14:25:00Z">
                <w:pPr>
                  <w:spacing w:before="36" w:after="36" w:line="240" w:lineRule="auto"/>
                  <w:jc w:val="center"/>
                </w:pPr>
              </w:pPrChange>
            </w:pPr>
            <w:ins w:id="4651" w:author="Zehui Bai" w:date="2022-03-13T14:16:00Z">
              <w:r w:rsidRPr="00E04C1C">
                <w:rPr>
                  <w:rFonts w:ascii="Arial" w:eastAsia="Times New Roman" w:hAnsi="Arial" w:cs="Arial"/>
                  <w:sz w:val="20"/>
                  <w:szCs w:val="20"/>
                  <w:lang w:eastAsia="zh-CN"/>
                </w:rPr>
                <w:t>1.00</w:t>
              </w:r>
            </w:ins>
          </w:p>
        </w:tc>
        <w:tc>
          <w:tcPr>
            <w:tcW w:w="1134" w:type="dxa"/>
            <w:vAlign w:val="center"/>
            <w:tcPrChange w:id="4652" w:author="Zehui Bai" w:date="2022-03-13T14:25:00Z">
              <w:tcPr>
                <w:tcW w:w="1134" w:type="dxa"/>
                <w:gridSpan w:val="2"/>
              </w:tcPr>
            </w:tcPrChange>
          </w:tcPr>
          <w:p w14:paraId="67B349C0" w14:textId="689A787C" w:rsidR="00544F28" w:rsidRPr="00E04C1C" w:rsidDel="00F0016D" w:rsidRDefault="00544F28">
            <w:pPr>
              <w:spacing w:before="60" w:after="60" w:line="240" w:lineRule="auto"/>
              <w:jc w:val="center"/>
              <w:rPr>
                <w:ins w:id="4653" w:author="Zehui Bai" w:date="2022-03-13T14:16:00Z"/>
                <w:rFonts w:ascii="Arial" w:eastAsia="Calibri" w:hAnsi="Arial" w:cs="Arial"/>
                <w:b/>
                <w:bCs/>
                <w:color w:val="000000" w:themeColor="text1"/>
                <w:kern w:val="24"/>
                <w:sz w:val="20"/>
                <w:szCs w:val="20"/>
                <w:lang w:val="en-US" w:eastAsia="zh-CN"/>
              </w:rPr>
              <w:pPrChange w:id="4654" w:author="Zehui Bai" w:date="2022-03-13T14:25:00Z">
                <w:pPr>
                  <w:spacing w:before="36" w:after="36" w:line="240" w:lineRule="auto"/>
                  <w:jc w:val="center"/>
                </w:pPr>
              </w:pPrChange>
            </w:pPr>
            <w:ins w:id="4655" w:author="Zehui Bai" w:date="2022-03-13T14:16:00Z">
              <w:r w:rsidRPr="00E04C1C">
                <w:rPr>
                  <w:rFonts w:ascii="Arial" w:eastAsia="Times New Roman" w:hAnsi="Arial" w:cs="Arial"/>
                  <w:sz w:val="20"/>
                  <w:szCs w:val="20"/>
                  <w:lang w:eastAsia="zh-CN"/>
                </w:rPr>
                <w:t>Reference</w:t>
              </w:r>
            </w:ins>
          </w:p>
        </w:tc>
        <w:tc>
          <w:tcPr>
            <w:tcW w:w="992" w:type="dxa"/>
            <w:vAlign w:val="center"/>
            <w:tcPrChange w:id="4656" w:author="Zehui Bai" w:date="2022-03-13T14:25:00Z">
              <w:tcPr>
                <w:tcW w:w="1134" w:type="dxa"/>
                <w:gridSpan w:val="2"/>
              </w:tcPr>
            </w:tcPrChange>
          </w:tcPr>
          <w:p w14:paraId="6421287C" w14:textId="77777777" w:rsidR="00544F28" w:rsidRPr="00E04C1C" w:rsidDel="00F0016D" w:rsidRDefault="00544F28">
            <w:pPr>
              <w:spacing w:before="60" w:after="60" w:line="240" w:lineRule="auto"/>
              <w:jc w:val="center"/>
              <w:rPr>
                <w:ins w:id="4657" w:author="Zehui Bai" w:date="2022-03-13T14:16:00Z"/>
                <w:rFonts w:ascii="Arial" w:eastAsia="Calibri" w:hAnsi="Arial" w:cs="Arial"/>
                <w:b/>
                <w:bCs/>
                <w:color w:val="000000" w:themeColor="text1"/>
                <w:kern w:val="24"/>
                <w:sz w:val="20"/>
                <w:szCs w:val="20"/>
                <w:lang w:val="en-US" w:eastAsia="zh-CN"/>
              </w:rPr>
              <w:pPrChange w:id="4658" w:author="Zehui Bai" w:date="2022-03-13T14:25:00Z">
                <w:pPr>
                  <w:spacing w:before="36" w:after="36" w:line="240" w:lineRule="auto"/>
                  <w:jc w:val="center"/>
                </w:pPr>
              </w:pPrChange>
            </w:pPr>
          </w:p>
        </w:tc>
      </w:tr>
      <w:tr w:rsidR="003B72F1" w:rsidRPr="00067A21" w14:paraId="7E07CD5D" w14:textId="671AFFCD" w:rsidTr="00B91215">
        <w:tblPrEx>
          <w:tblPrExChange w:id="4659" w:author="Zehui Bai" w:date="2022-03-13T14:25:00Z">
            <w:tblPrEx>
              <w:tblW w:w="10060" w:type="dxa"/>
            </w:tblPrEx>
          </w:tblPrExChange>
        </w:tblPrEx>
        <w:trPr>
          <w:trHeight w:val="307"/>
          <w:ins w:id="4660" w:author="Zehui Bai" w:date="2022-03-13T14:16:00Z"/>
          <w:trPrChange w:id="4661"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662" w:author="Zehui Bai" w:date="2022-03-13T14:25:00Z">
              <w:tcPr>
                <w:tcW w:w="3114" w:type="dxa"/>
                <w:shd w:val="clear" w:color="auto" w:fill="auto"/>
                <w:tcMar>
                  <w:top w:w="15" w:type="dxa"/>
                  <w:left w:w="103" w:type="dxa"/>
                  <w:bottom w:w="0" w:type="dxa"/>
                  <w:right w:w="103" w:type="dxa"/>
                </w:tcMar>
                <w:vAlign w:val="center"/>
              </w:tcPr>
            </w:tcPrChange>
          </w:tcPr>
          <w:p w14:paraId="0581B5BF" w14:textId="77777777" w:rsidR="003B72F1" w:rsidRPr="00E04C1C" w:rsidRDefault="003B72F1">
            <w:pPr>
              <w:spacing w:before="60" w:after="60" w:line="240" w:lineRule="auto"/>
              <w:rPr>
                <w:ins w:id="4663" w:author="Zehui Bai" w:date="2022-03-13T14:16:00Z"/>
                <w:rFonts w:ascii="Arial" w:eastAsia="Calibri" w:hAnsi="Arial" w:cs="Arial"/>
                <w:b/>
                <w:bCs/>
                <w:color w:val="000000" w:themeColor="text1"/>
                <w:kern w:val="24"/>
                <w:sz w:val="20"/>
                <w:szCs w:val="20"/>
                <w:lang w:val="en-US" w:eastAsia="zh-CN"/>
              </w:rPr>
              <w:pPrChange w:id="4664" w:author="Zehui Bai" w:date="2022-03-13T14:25:00Z">
                <w:pPr>
                  <w:spacing w:before="36" w:after="36" w:line="240" w:lineRule="auto"/>
                </w:pPr>
              </w:pPrChange>
            </w:pPr>
            <w:ins w:id="4665"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Occupational training</w:t>
              </w:r>
            </w:ins>
          </w:p>
        </w:tc>
        <w:tc>
          <w:tcPr>
            <w:tcW w:w="850" w:type="dxa"/>
            <w:shd w:val="clear" w:color="auto" w:fill="auto"/>
            <w:tcMar>
              <w:top w:w="15" w:type="dxa"/>
              <w:left w:w="103" w:type="dxa"/>
              <w:bottom w:w="0" w:type="dxa"/>
              <w:right w:w="103" w:type="dxa"/>
            </w:tcMar>
            <w:vAlign w:val="center"/>
            <w:tcPrChange w:id="4666" w:author="Zehui Bai" w:date="2022-03-13T14:25:00Z">
              <w:tcPr>
                <w:tcW w:w="850" w:type="dxa"/>
                <w:shd w:val="clear" w:color="auto" w:fill="auto"/>
                <w:tcMar>
                  <w:top w:w="15" w:type="dxa"/>
                  <w:left w:w="103" w:type="dxa"/>
                  <w:bottom w:w="0" w:type="dxa"/>
                  <w:right w:w="103" w:type="dxa"/>
                </w:tcMar>
                <w:vAlign w:val="center"/>
              </w:tcPr>
            </w:tcPrChange>
          </w:tcPr>
          <w:p w14:paraId="5C260A6C" w14:textId="46495B98" w:rsidR="003B72F1" w:rsidRPr="00E04C1C" w:rsidRDefault="003B72F1">
            <w:pPr>
              <w:spacing w:before="60" w:after="60" w:line="240" w:lineRule="auto"/>
              <w:jc w:val="center"/>
              <w:rPr>
                <w:ins w:id="4667" w:author="Zehui Bai" w:date="2022-03-13T14:16:00Z"/>
                <w:rFonts w:ascii="Arial" w:eastAsia="Calibri" w:hAnsi="Arial" w:cs="Arial"/>
                <w:color w:val="000000" w:themeColor="text1"/>
                <w:kern w:val="24"/>
                <w:sz w:val="20"/>
                <w:szCs w:val="20"/>
                <w:lang w:val="en-US" w:eastAsia="zh-CN"/>
              </w:rPr>
              <w:pPrChange w:id="4668" w:author="Zehui Bai" w:date="2022-03-13T14:25:00Z">
                <w:pPr>
                  <w:spacing w:before="36" w:after="36" w:line="240" w:lineRule="auto"/>
                  <w:jc w:val="center"/>
                </w:pPr>
              </w:pPrChange>
            </w:pPr>
            <w:ins w:id="4669" w:author="Zehui Bai" w:date="2022-03-13T14:20:00Z">
              <w:r w:rsidRPr="00E04C1C">
                <w:rPr>
                  <w:rFonts w:ascii="Arial" w:hAnsi="Arial" w:cs="Arial"/>
                  <w:sz w:val="20"/>
                  <w:szCs w:val="20"/>
                  <w:rPrChange w:id="4670" w:author="Zehui Bai" w:date="2022-03-13T14:22:00Z">
                    <w:rPr/>
                  </w:rPrChange>
                </w:rPr>
                <w:t>0.33</w:t>
              </w:r>
            </w:ins>
          </w:p>
        </w:tc>
        <w:tc>
          <w:tcPr>
            <w:tcW w:w="1560" w:type="dxa"/>
            <w:shd w:val="clear" w:color="auto" w:fill="auto"/>
            <w:tcMar>
              <w:top w:w="15" w:type="dxa"/>
              <w:left w:w="103" w:type="dxa"/>
              <w:bottom w:w="0" w:type="dxa"/>
              <w:right w:w="103" w:type="dxa"/>
            </w:tcMar>
            <w:vAlign w:val="center"/>
            <w:tcPrChange w:id="4671" w:author="Zehui Bai" w:date="2022-03-13T14:25:00Z">
              <w:tcPr>
                <w:tcW w:w="1560" w:type="dxa"/>
                <w:shd w:val="clear" w:color="auto" w:fill="auto"/>
                <w:tcMar>
                  <w:top w:w="15" w:type="dxa"/>
                  <w:left w:w="103" w:type="dxa"/>
                  <w:bottom w:w="0" w:type="dxa"/>
                  <w:right w:w="103" w:type="dxa"/>
                </w:tcMar>
                <w:vAlign w:val="center"/>
              </w:tcPr>
            </w:tcPrChange>
          </w:tcPr>
          <w:p w14:paraId="3A6AA741" w14:textId="7B18DEDD" w:rsidR="003B72F1" w:rsidRPr="00E04C1C" w:rsidRDefault="003B72F1">
            <w:pPr>
              <w:spacing w:before="60" w:after="60" w:line="240" w:lineRule="auto"/>
              <w:jc w:val="center"/>
              <w:rPr>
                <w:ins w:id="4672" w:author="Zehui Bai" w:date="2022-03-13T14:16:00Z"/>
                <w:rFonts w:ascii="Arial" w:eastAsia="Calibri" w:hAnsi="Arial" w:cs="Arial"/>
                <w:color w:val="000000" w:themeColor="text1"/>
                <w:kern w:val="24"/>
                <w:sz w:val="20"/>
                <w:szCs w:val="20"/>
                <w:lang w:val="en-US" w:eastAsia="zh-CN"/>
              </w:rPr>
              <w:pPrChange w:id="4673" w:author="Zehui Bai" w:date="2022-03-13T14:25:00Z">
                <w:pPr>
                  <w:spacing w:before="36" w:after="36" w:line="240" w:lineRule="auto"/>
                  <w:jc w:val="center"/>
                </w:pPr>
              </w:pPrChange>
            </w:pPr>
            <w:ins w:id="4674" w:author="Zehui Bai" w:date="2022-03-13T14:20:00Z">
              <w:r w:rsidRPr="00E04C1C">
                <w:rPr>
                  <w:rFonts w:ascii="Arial" w:hAnsi="Arial" w:cs="Arial"/>
                  <w:sz w:val="20"/>
                  <w:szCs w:val="20"/>
                  <w:rPrChange w:id="4675" w:author="Zehui Bai" w:date="2022-03-13T14:22:00Z">
                    <w:rPr/>
                  </w:rPrChange>
                </w:rPr>
                <w:t>0.10 – 1.01</w:t>
              </w:r>
            </w:ins>
          </w:p>
        </w:tc>
        <w:tc>
          <w:tcPr>
            <w:tcW w:w="1134" w:type="dxa"/>
            <w:shd w:val="clear" w:color="auto" w:fill="auto"/>
            <w:tcMar>
              <w:top w:w="15" w:type="dxa"/>
              <w:left w:w="103" w:type="dxa"/>
              <w:bottom w:w="0" w:type="dxa"/>
              <w:right w:w="103" w:type="dxa"/>
            </w:tcMar>
            <w:vAlign w:val="center"/>
            <w:tcPrChange w:id="4676" w:author="Zehui Bai" w:date="2022-03-13T14:25:00Z">
              <w:tcPr>
                <w:tcW w:w="1134" w:type="dxa"/>
                <w:shd w:val="clear" w:color="auto" w:fill="auto"/>
                <w:tcMar>
                  <w:top w:w="15" w:type="dxa"/>
                  <w:left w:w="103" w:type="dxa"/>
                  <w:bottom w:w="0" w:type="dxa"/>
                  <w:right w:w="103" w:type="dxa"/>
                </w:tcMar>
                <w:vAlign w:val="center"/>
              </w:tcPr>
            </w:tcPrChange>
          </w:tcPr>
          <w:p w14:paraId="289F302C" w14:textId="76005554" w:rsidR="003B72F1" w:rsidRPr="00E04C1C" w:rsidDel="00F0016D" w:rsidRDefault="003B72F1">
            <w:pPr>
              <w:spacing w:before="60" w:after="60" w:line="240" w:lineRule="auto"/>
              <w:jc w:val="center"/>
              <w:rPr>
                <w:ins w:id="4677" w:author="Zehui Bai" w:date="2022-03-13T14:16:00Z"/>
                <w:rFonts w:ascii="Arial" w:eastAsia="Calibri" w:hAnsi="Arial" w:cs="Arial"/>
                <w:color w:val="000000" w:themeColor="text1"/>
                <w:kern w:val="24"/>
                <w:sz w:val="20"/>
                <w:szCs w:val="20"/>
                <w:lang w:val="en-US" w:eastAsia="zh-CN"/>
              </w:rPr>
              <w:pPrChange w:id="4678" w:author="Zehui Bai" w:date="2022-03-13T14:25:00Z">
                <w:pPr>
                  <w:spacing w:before="36" w:after="36" w:line="240" w:lineRule="auto"/>
                  <w:jc w:val="center"/>
                </w:pPr>
              </w:pPrChange>
            </w:pPr>
            <w:ins w:id="4679" w:author="Zehui Bai" w:date="2022-03-13T14:20:00Z">
              <w:r w:rsidRPr="00E04C1C">
                <w:rPr>
                  <w:rFonts w:ascii="Arial" w:hAnsi="Arial" w:cs="Arial"/>
                  <w:sz w:val="20"/>
                  <w:szCs w:val="20"/>
                  <w:rPrChange w:id="4680" w:author="Zehui Bai" w:date="2022-03-13T14:22:00Z">
                    <w:rPr/>
                  </w:rPrChange>
                </w:rPr>
                <w:t>0.056</w:t>
              </w:r>
            </w:ins>
          </w:p>
        </w:tc>
        <w:tc>
          <w:tcPr>
            <w:tcW w:w="850" w:type="dxa"/>
            <w:vAlign w:val="center"/>
            <w:tcPrChange w:id="4681" w:author="Zehui Bai" w:date="2022-03-13T14:25:00Z">
              <w:tcPr>
                <w:tcW w:w="1134" w:type="dxa"/>
                <w:gridSpan w:val="2"/>
              </w:tcPr>
            </w:tcPrChange>
          </w:tcPr>
          <w:p w14:paraId="11D444C0" w14:textId="0F514474" w:rsidR="003B72F1" w:rsidRPr="00E04C1C" w:rsidRDefault="003B72F1">
            <w:pPr>
              <w:spacing w:before="60" w:after="60" w:line="240" w:lineRule="auto"/>
              <w:jc w:val="center"/>
              <w:rPr>
                <w:ins w:id="4682" w:author="Zehui Bai" w:date="2022-03-13T14:16:00Z"/>
                <w:rFonts w:ascii="Arial" w:eastAsia="Calibri" w:hAnsi="Arial" w:cs="Arial"/>
                <w:b/>
                <w:bCs/>
                <w:color w:val="000000" w:themeColor="text1"/>
                <w:kern w:val="24"/>
                <w:sz w:val="20"/>
                <w:szCs w:val="20"/>
                <w:lang w:val="en-US" w:eastAsia="zh-CN"/>
              </w:rPr>
              <w:pPrChange w:id="4683" w:author="Zehui Bai" w:date="2022-03-13T14:25:00Z">
                <w:pPr>
                  <w:spacing w:before="36" w:after="36" w:line="240" w:lineRule="auto"/>
                  <w:jc w:val="center"/>
                </w:pPr>
              </w:pPrChange>
            </w:pPr>
            <w:ins w:id="4684" w:author="Zehui Bai" w:date="2022-03-13T14:20:00Z">
              <w:r w:rsidRPr="00E04C1C">
                <w:rPr>
                  <w:rFonts w:ascii="Arial" w:hAnsi="Arial" w:cs="Arial"/>
                  <w:sz w:val="20"/>
                  <w:szCs w:val="20"/>
                  <w:rPrChange w:id="4685" w:author="Zehui Bai" w:date="2022-03-13T14:22:00Z">
                    <w:rPr/>
                  </w:rPrChange>
                </w:rPr>
                <w:t>0.26</w:t>
              </w:r>
            </w:ins>
          </w:p>
        </w:tc>
        <w:tc>
          <w:tcPr>
            <w:tcW w:w="1134" w:type="dxa"/>
            <w:vAlign w:val="center"/>
            <w:tcPrChange w:id="4686" w:author="Zehui Bai" w:date="2022-03-13T14:25:00Z">
              <w:tcPr>
                <w:tcW w:w="1134" w:type="dxa"/>
                <w:gridSpan w:val="2"/>
              </w:tcPr>
            </w:tcPrChange>
          </w:tcPr>
          <w:p w14:paraId="175E3519" w14:textId="30128E79" w:rsidR="003B72F1" w:rsidRPr="00E04C1C" w:rsidRDefault="003B72F1">
            <w:pPr>
              <w:spacing w:before="60" w:after="60" w:line="240" w:lineRule="auto"/>
              <w:jc w:val="center"/>
              <w:rPr>
                <w:ins w:id="4687" w:author="Zehui Bai" w:date="2022-03-13T14:16:00Z"/>
                <w:rFonts w:ascii="Arial" w:eastAsia="Calibri" w:hAnsi="Arial" w:cs="Arial"/>
                <w:b/>
                <w:bCs/>
                <w:color w:val="000000" w:themeColor="text1"/>
                <w:kern w:val="24"/>
                <w:sz w:val="20"/>
                <w:szCs w:val="20"/>
                <w:lang w:val="en-US" w:eastAsia="zh-CN"/>
              </w:rPr>
              <w:pPrChange w:id="4688" w:author="Zehui Bai" w:date="2022-03-13T14:25:00Z">
                <w:pPr>
                  <w:spacing w:before="36" w:after="36" w:line="240" w:lineRule="auto"/>
                  <w:jc w:val="center"/>
                </w:pPr>
              </w:pPrChange>
            </w:pPr>
            <w:ins w:id="4689" w:author="Zehui Bai" w:date="2022-03-13T14:20:00Z">
              <w:r w:rsidRPr="00E04C1C">
                <w:rPr>
                  <w:rFonts w:ascii="Arial" w:hAnsi="Arial" w:cs="Arial"/>
                  <w:sz w:val="20"/>
                  <w:szCs w:val="20"/>
                  <w:rPrChange w:id="4690" w:author="Zehui Bai" w:date="2022-03-13T14:22:00Z">
                    <w:rPr/>
                  </w:rPrChange>
                </w:rPr>
                <w:t>0.08 – 0.75</w:t>
              </w:r>
            </w:ins>
          </w:p>
        </w:tc>
        <w:tc>
          <w:tcPr>
            <w:tcW w:w="992" w:type="dxa"/>
            <w:vAlign w:val="center"/>
            <w:tcPrChange w:id="4691" w:author="Zehui Bai" w:date="2022-03-13T14:25:00Z">
              <w:tcPr>
                <w:tcW w:w="1134" w:type="dxa"/>
                <w:gridSpan w:val="2"/>
              </w:tcPr>
            </w:tcPrChange>
          </w:tcPr>
          <w:p w14:paraId="1427AE2A" w14:textId="725DED8C" w:rsidR="003B72F1" w:rsidRPr="00E04C1C" w:rsidRDefault="003B72F1">
            <w:pPr>
              <w:spacing w:before="60" w:after="60" w:line="240" w:lineRule="auto"/>
              <w:jc w:val="center"/>
              <w:rPr>
                <w:ins w:id="4692" w:author="Zehui Bai" w:date="2022-03-13T14:16:00Z"/>
                <w:rFonts w:ascii="Arial" w:eastAsia="Calibri" w:hAnsi="Arial" w:cs="Arial"/>
                <w:b/>
                <w:bCs/>
                <w:color w:val="000000" w:themeColor="text1"/>
                <w:kern w:val="24"/>
                <w:sz w:val="20"/>
                <w:szCs w:val="20"/>
                <w:lang w:val="en-US" w:eastAsia="zh-CN"/>
              </w:rPr>
              <w:pPrChange w:id="4693" w:author="Zehui Bai" w:date="2022-03-13T14:25:00Z">
                <w:pPr>
                  <w:spacing w:before="36" w:after="36" w:line="240" w:lineRule="auto"/>
                  <w:jc w:val="center"/>
                </w:pPr>
              </w:pPrChange>
            </w:pPr>
            <w:ins w:id="4694" w:author="Zehui Bai" w:date="2022-03-13T14:20:00Z">
              <w:r w:rsidRPr="00E04C1C">
                <w:rPr>
                  <w:rFonts w:ascii="Arial" w:hAnsi="Arial" w:cs="Arial"/>
                  <w:b/>
                  <w:bCs/>
                  <w:sz w:val="20"/>
                  <w:szCs w:val="20"/>
                  <w:rPrChange w:id="4695" w:author="Zehui Bai" w:date="2022-03-13T14:23:00Z">
                    <w:rPr/>
                  </w:rPrChange>
                </w:rPr>
                <w:t>0.016</w:t>
              </w:r>
            </w:ins>
          </w:p>
        </w:tc>
      </w:tr>
      <w:tr w:rsidR="003B72F1" w:rsidRPr="00067A21" w14:paraId="3327F02A" w14:textId="51514FEF" w:rsidTr="00B91215">
        <w:tblPrEx>
          <w:tblPrExChange w:id="4696" w:author="Zehui Bai" w:date="2022-03-13T14:25:00Z">
            <w:tblPrEx>
              <w:tblW w:w="10060" w:type="dxa"/>
            </w:tblPrEx>
          </w:tblPrExChange>
        </w:tblPrEx>
        <w:trPr>
          <w:trHeight w:val="307"/>
          <w:ins w:id="4697" w:author="Zehui Bai" w:date="2022-03-13T14:16:00Z"/>
          <w:trPrChange w:id="4698"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699" w:author="Zehui Bai" w:date="2022-03-13T14:25:00Z">
              <w:tcPr>
                <w:tcW w:w="3114" w:type="dxa"/>
                <w:shd w:val="clear" w:color="auto" w:fill="auto"/>
                <w:tcMar>
                  <w:top w:w="15" w:type="dxa"/>
                  <w:left w:w="103" w:type="dxa"/>
                  <w:bottom w:w="0" w:type="dxa"/>
                  <w:right w:w="103" w:type="dxa"/>
                </w:tcMar>
              </w:tcPr>
            </w:tcPrChange>
          </w:tcPr>
          <w:p w14:paraId="0C5E70A2" w14:textId="77777777" w:rsidR="003B72F1" w:rsidRPr="00E04C1C" w:rsidRDefault="003B72F1">
            <w:pPr>
              <w:spacing w:before="60" w:after="60" w:line="240" w:lineRule="auto"/>
              <w:rPr>
                <w:ins w:id="4700" w:author="Zehui Bai" w:date="2022-03-13T14:16:00Z"/>
                <w:rFonts w:ascii="Arial" w:eastAsia="Calibri" w:hAnsi="Arial" w:cs="Arial"/>
                <w:b/>
                <w:bCs/>
                <w:color w:val="000000" w:themeColor="text1"/>
                <w:kern w:val="24"/>
                <w:sz w:val="20"/>
                <w:szCs w:val="20"/>
                <w:lang w:val="en-US" w:eastAsia="zh-CN"/>
              </w:rPr>
              <w:pPrChange w:id="4701" w:author="Zehui Bai" w:date="2022-03-13T14:25:00Z">
                <w:pPr>
                  <w:spacing w:before="36" w:after="36" w:line="240" w:lineRule="auto"/>
                </w:pPr>
              </w:pPrChange>
            </w:pPr>
            <w:ins w:id="4702"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University degree</w:t>
              </w:r>
            </w:ins>
          </w:p>
        </w:tc>
        <w:tc>
          <w:tcPr>
            <w:tcW w:w="850" w:type="dxa"/>
            <w:shd w:val="clear" w:color="auto" w:fill="auto"/>
            <w:tcMar>
              <w:top w:w="15" w:type="dxa"/>
              <w:left w:w="103" w:type="dxa"/>
              <w:bottom w:w="0" w:type="dxa"/>
              <w:right w:w="103" w:type="dxa"/>
            </w:tcMar>
            <w:vAlign w:val="center"/>
            <w:tcPrChange w:id="4703" w:author="Zehui Bai" w:date="2022-03-13T14:25:00Z">
              <w:tcPr>
                <w:tcW w:w="850" w:type="dxa"/>
                <w:shd w:val="clear" w:color="auto" w:fill="auto"/>
                <w:tcMar>
                  <w:top w:w="15" w:type="dxa"/>
                  <w:left w:w="103" w:type="dxa"/>
                  <w:bottom w:w="0" w:type="dxa"/>
                  <w:right w:w="103" w:type="dxa"/>
                </w:tcMar>
                <w:vAlign w:val="center"/>
              </w:tcPr>
            </w:tcPrChange>
          </w:tcPr>
          <w:p w14:paraId="1E13B678" w14:textId="19800D40" w:rsidR="003B72F1" w:rsidRPr="00E04C1C" w:rsidRDefault="003B72F1">
            <w:pPr>
              <w:spacing w:before="60" w:after="60" w:line="240" w:lineRule="auto"/>
              <w:jc w:val="center"/>
              <w:rPr>
                <w:ins w:id="4704" w:author="Zehui Bai" w:date="2022-03-13T14:16:00Z"/>
                <w:rFonts w:ascii="Arial" w:eastAsia="Calibri" w:hAnsi="Arial" w:cs="Arial"/>
                <w:color w:val="000000" w:themeColor="text1"/>
                <w:kern w:val="24"/>
                <w:sz w:val="20"/>
                <w:szCs w:val="20"/>
                <w:lang w:val="en-US" w:eastAsia="zh-CN"/>
              </w:rPr>
              <w:pPrChange w:id="4705" w:author="Zehui Bai" w:date="2022-03-13T14:25:00Z">
                <w:pPr>
                  <w:spacing w:before="36" w:after="36" w:line="240" w:lineRule="auto"/>
                  <w:jc w:val="center"/>
                </w:pPr>
              </w:pPrChange>
            </w:pPr>
            <w:ins w:id="4706" w:author="Zehui Bai" w:date="2022-03-13T14:20:00Z">
              <w:r w:rsidRPr="00E04C1C">
                <w:rPr>
                  <w:rFonts w:ascii="Arial" w:hAnsi="Arial" w:cs="Arial"/>
                  <w:sz w:val="20"/>
                  <w:szCs w:val="20"/>
                  <w:rPrChange w:id="4707" w:author="Zehui Bai" w:date="2022-03-13T14:22:00Z">
                    <w:rPr/>
                  </w:rPrChange>
                </w:rPr>
                <w:t>0.68</w:t>
              </w:r>
            </w:ins>
          </w:p>
        </w:tc>
        <w:tc>
          <w:tcPr>
            <w:tcW w:w="1560" w:type="dxa"/>
            <w:shd w:val="clear" w:color="auto" w:fill="auto"/>
            <w:tcMar>
              <w:top w:w="15" w:type="dxa"/>
              <w:left w:w="103" w:type="dxa"/>
              <w:bottom w:w="0" w:type="dxa"/>
              <w:right w:w="103" w:type="dxa"/>
            </w:tcMar>
            <w:vAlign w:val="center"/>
            <w:tcPrChange w:id="4708" w:author="Zehui Bai" w:date="2022-03-13T14:25:00Z">
              <w:tcPr>
                <w:tcW w:w="1560" w:type="dxa"/>
                <w:shd w:val="clear" w:color="auto" w:fill="auto"/>
                <w:tcMar>
                  <w:top w:w="15" w:type="dxa"/>
                  <w:left w:w="103" w:type="dxa"/>
                  <w:bottom w:w="0" w:type="dxa"/>
                  <w:right w:w="103" w:type="dxa"/>
                </w:tcMar>
                <w:vAlign w:val="center"/>
              </w:tcPr>
            </w:tcPrChange>
          </w:tcPr>
          <w:p w14:paraId="754BD53C" w14:textId="04609CBC" w:rsidR="003B72F1" w:rsidRPr="00E04C1C" w:rsidRDefault="003B72F1">
            <w:pPr>
              <w:spacing w:before="60" w:after="60" w:line="240" w:lineRule="auto"/>
              <w:jc w:val="center"/>
              <w:rPr>
                <w:ins w:id="4709" w:author="Zehui Bai" w:date="2022-03-13T14:16:00Z"/>
                <w:rFonts w:ascii="Arial" w:eastAsia="Calibri" w:hAnsi="Arial" w:cs="Arial"/>
                <w:color w:val="000000" w:themeColor="text1"/>
                <w:kern w:val="24"/>
                <w:sz w:val="20"/>
                <w:szCs w:val="20"/>
                <w:lang w:val="en-US" w:eastAsia="zh-CN"/>
              </w:rPr>
              <w:pPrChange w:id="4710" w:author="Zehui Bai" w:date="2022-03-13T14:25:00Z">
                <w:pPr>
                  <w:spacing w:before="36" w:after="36" w:line="240" w:lineRule="auto"/>
                  <w:jc w:val="center"/>
                </w:pPr>
              </w:pPrChange>
            </w:pPr>
            <w:ins w:id="4711" w:author="Zehui Bai" w:date="2022-03-13T14:20:00Z">
              <w:r w:rsidRPr="00E04C1C">
                <w:rPr>
                  <w:rFonts w:ascii="Arial" w:hAnsi="Arial" w:cs="Arial"/>
                  <w:sz w:val="20"/>
                  <w:szCs w:val="20"/>
                  <w:rPrChange w:id="4712" w:author="Zehui Bai" w:date="2022-03-13T14:22:00Z">
                    <w:rPr/>
                  </w:rPrChange>
                </w:rPr>
                <w:t>0.23 – 1.86</w:t>
              </w:r>
            </w:ins>
          </w:p>
        </w:tc>
        <w:tc>
          <w:tcPr>
            <w:tcW w:w="1134" w:type="dxa"/>
            <w:shd w:val="clear" w:color="auto" w:fill="auto"/>
            <w:tcMar>
              <w:top w:w="15" w:type="dxa"/>
              <w:left w:w="103" w:type="dxa"/>
              <w:bottom w:w="0" w:type="dxa"/>
              <w:right w:w="103" w:type="dxa"/>
            </w:tcMar>
            <w:vAlign w:val="center"/>
            <w:tcPrChange w:id="4713" w:author="Zehui Bai" w:date="2022-03-13T14:25:00Z">
              <w:tcPr>
                <w:tcW w:w="1134" w:type="dxa"/>
                <w:shd w:val="clear" w:color="auto" w:fill="auto"/>
                <w:tcMar>
                  <w:top w:w="15" w:type="dxa"/>
                  <w:left w:w="103" w:type="dxa"/>
                  <w:bottom w:w="0" w:type="dxa"/>
                  <w:right w:w="103" w:type="dxa"/>
                </w:tcMar>
                <w:vAlign w:val="center"/>
              </w:tcPr>
            </w:tcPrChange>
          </w:tcPr>
          <w:p w14:paraId="79404F1C" w14:textId="33998048" w:rsidR="003B72F1" w:rsidRPr="00E04C1C" w:rsidDel="00F0016D" w:rsidRDefault="003B72F1">
            <w:pPr>
              <w:spacing w:before="60" w:after="60" w:line="240" w:lineRule="auto"/>
              <w:jc w:val="center"/>
              <w:rPr>
                <w:ins w:id="4714" w:author="Zehui Bai" w:date="2022-03-13T14:16:00Z"/>
                <w:rFonts w:ascii="Arial" w:eastAsia="Calibri" w:hAnsi="Arial" w:cs="Arial"/>
                <w:b/>
                <w:bCs/>
                <w:color w:val="000000" w:themeColor="text1"/>
                <w:kern w:val="24"/>
                <w:sz w:val="20"/>
                <w:szCs w:val="20"/>
                <w:lang w:val="en-US" w:eastAsia="zh-CN"/>
              </w:rPr>
              <w:pPrChange w:id="4715" w:author="Zehui Bai" w:date="2022-03-13T14:25:00Z">
                <w:pPr>
                  <w:spacing w:before="36" w:after="36" w:line="240" w:lineRule="auto"/>
                  <w:jc w:val="center"/>
                </w:pPr>
              </w:pPrChange>
            </w:pPr>
            <w:ins w:id="4716" w:author="Zehui Bai" w:date="2022-03-13T14:20:00Z">
              <w:r w:rsidRPr="00E04C1C">
                <w:rPr>
                  <w:rFonts w:ascii="Arial" w:hAnsi="Arial" w:cs="Arial"/>
                  <w:sz w:val="20"/>
                  <w:szCs w:val="20"/>
                  <w:rPrChange w:id="4717" w:author="Zehui Bai" w:date="2022-03-13T14:22:00Z">
                    <w:rPr/>
                  </w:rPrChange>
                </w:rPr>
                <w:t>0.465</w:t>
              </w:r>
            </w:ins>
          </w:p>
        </w:tc>
        <w:tc>
          <w:tcPr>
            <w:tcW w:w="850" w:type="dxa"/>
            <w:vAlign w:val="center"/>
            <w:tcPrChange w:id="4718" w:author="Zehui Bai" w:date="2022-03-13T14:25:00Z">
              <w:tcPr>
                <w:tcW w:w="1134" w:type="dxa"/>
                <w:gridSpan w:val="2"/>
              </w:tcPr>
            </w:tcPrChange>
          </w:tcPr>
          <w:p w14:paraId="37745306" w14:textId="48EA42DF" w:rsidR="003B72F1" w:rsidRPr="00E04C1C" w:rsidRDefault="003B72F1">
            <w:pPr>
              <w:spacing w:before="60" w:after="60" w:line="240" w:lineRule="auto"/>
              <w:jc w:val="center"/>
              <w:rPr>
                <w:ins w:id="4719" w:author="Zehui Bai" w:date="2022-03-13T14:16:00Z"/>
                <w:rFonts w:ascii="Arial" w:eastAsia="Calibri" w:hAnsi="Arial" w:cs="Arial"/>
                <w:b/>
                <w:bCs/>
                <w:color w:val="000000" w:themeColor="text1"/>
                <w:kern w:val="24"/>
                <w:sz w:val="20"/>
                <w:szCs w:val="20"/>
                <w:lang w:val="en-US" w:eastAsia="zh-CN"/>
              </w:rPr>
              <w:pPrChange w:id="4720" w:author="Zehui Bai" w:date="2022-03-13T14:25:00Z">
                <w:pPr>
                  <w:spacing w:before="36" w:after="36" w:line="240" w:lineRule="auto"/>
                  <w:jc w:val="center"/>
                </w:pPr>
              </w:pPrChange>
            </w:pPr>
            <w:ins w:id="4721" w:author="Zehui Bai" w:date="2022-03-13T14:20:00Z">
              <w:r w:rsidRPr="00E04C1C">
                <w:rPr>
                  <w:rFonts w:ascii="Arial" w:hAnsi="Arial" w:cs="Arial"/>
                  <w:sz w:val="20"/>
                  <w:szCs w:val="20"/>
                  <w:rPrChange w:id="4722" w:author="Zehui Bai" w:date="2022-03-13T14:22:00Z">
                    <w:rPr/>
                  </w:rPrChange>
                </w:rPr>
                <w:t>0.59</w:t>
              </w:r>
            </w:ins>
          </w:p>
        </w:tc>
        <w:tc>
          <w:tcPr>
            <w:tcW w:w="1134" w:type="dxa"/>
            <w:vAlign w:val="center"/>
            <w:tcPrChange w:id="4723" w:author="Zehui Bai" w:date="2022-03-13T14:25:00Z">
              <w:tcPr>
                <w:tcW w:w="1134" w:type="dxa"/>
                <w:gridSpan w:val="2"/>
              </w:tcPr>
            </w:tcPrChange>
          </w:tcPr>
          <w:p w14:paraId="04A1E6CC" w14:textId="4CC6FFD2" w:rsidR="003B72F1" w:rsidRPr="00E04C1C" w:rsidRDefault="003B72F1">
            <w:pPr>
              <w:spacing w:before="60" w:after="60" w:line="240" w:lineRule="auto"/>
              <w:jc w:val="center"/>
              <w:rPr>
                <w:ins w:id="4724" w:author="Zehui Bai" w:date="2022-03-13T14:16:00Z"/>
                <w:rFonts w:ascii="Arial" w:eastAsia="Calibri" w:hAnsi="Arial" w:cs="Arial"/>
                <w:b/>
                <w:bCs/>
                <w:color w:val="000000" w:themeColor="text1"/>
                <w:kern w:val="24"/>
                <w:sz w:val="20"/>
                <w:szCs w:val="20"/>
                <w:lang w:val="en-US" w:eastAsia="zh-CN"/>
              </w:rPr>
              <w:pPrChange w:id="4725" w:author="Zehui Bai" w:date="2022-03-13T14:25:00Z">
                <w:pPr>
                  <w:spacing w:before="36" w:after="36" w:line="240" w:lineRule="auto"/>
                  <w:jc w:val="center"/>
                </w:pPr>
              </w:pPrChange>
            </w:pPr>
            <w:ins w:id="4726" w:author="Zehui Bai" w:date="2022-03-13T14:20:00Z">
              <w:r w:rsidRPr="00E04C1C">
                <w:rPr>
                  <w:rFonts w:ascii="Arial" w:hAnsi="Arial" w:cs="Arial"/>
                  <w:sz w:val="20"/>
                  <w:szCs w:val="20"/>
                  <w:rPrChange w:id="4727" w:author="Zehui Bai" w:date="2022-03-13T14:22:00Z">
                    <w:rPr/>
                  </w:rPrChange>
                </w:rPr>
                <w:t>0.21 – 1.56</w:t>
              </w:r>
            </w:ins>
          </w:p>
        </w:tc>
        <w:tc>
          <w:tcPr>
            <w:tcW w:w="992" w:type="dxa"/>
            <w:vAlign w:val="center"/>
            <w:tcPrChange w:id="4728" w:author="Zehui Bai" w:date="2022-03-13T14:25:00Z">
              <w:tcPr>
                <w:tcW w:w="1134" w:type="dxa"/>
                <w:gridSpan w:val="2"/>
              </w:tcPr>
            </w:tcPrChange>
          </w:tcPr>
          <w:p w14:paraId="521FDCE0" w14:textId="0123ACD0" w:rsidR="003B72F1" w:rsidRPr="00E04C1C" w:rsidRDefault="003B72F1">
            <w:pPr>
              <w:spacing w:before="60" w:after="60" w:line="240" w:lineRule="auto"/>
              <w:jc w:val="center"/>
              <w:rPr>
                <w:ins w:id="4729" w:author="Zehui Bai" w:date="2022-03-13T14:16:00Z"/>
                <w:rFonts w:ascii="Arial" w:eastAsia="Calibri" w:hAnsi="Arial" w:cs="Arial"/>
                <w:b/>
                <w:bCs/>
                <w:color w:val="000000" w:themeColor="text1"/>
                <w:kern w:val="24"/>
                <w:sz w:val="20"/>
                <w:szCs w:val="20"/>
                <w:lang w:val="en-US" w:eastAsia="zh-CN"/>
              </w:rPr>
              <w:pPrChange w:id="4730" w:author="Zehui Bai" w:date="2022-03-13T14:25:00Z">
                <w:pPr>
                  <w:spacing w:before="36" w:after="36" w:line="240" w:lineRule="auto"/>
                  <w:jc w:val="center"/>
                </w:pPr>
              </w:pPrChange>
            </w:pPr>
            <w:ins w:id="4731" w:author="Zehui Bai" w:date="2022-03-13T14:20:00Z">
              <w:r w:rsidRPr="00E04C1C">
                <w:rPr>
                  <w:rFonts w:ascii="Arial" w:hAnsi="Arial" w:cs="Arial"/>
                  <w:sz w:val="20"/>
                  <w:szCs w:val="20"/>
                  <w:rPrChange w:id="4732" w:author="Zehui Bai" w:date="2022-03-13T14:22:00Z">
                    <w:rPr/>
                  </w:rPrChange>
                </w:rPr>
                <w:t>0.309</w:t>
              </w:r>
            </w:ins>
          </w:p>
        </w:tc>
      </w:tr>
      <w:tr w:rsidR="003B72F1" w:rsidRPr="00067A21" w14:paraId="0D2728A6" w14:textId="2B696321" w:rsidTr="00B91215">
        <w:tblPrEx>
          <w:tblPrExChange w:id="4733" w:author="Zehui Bai" w:date="2022-03-13T14:25:00Z">
            <w:tblPrEx>
              <w:tblW w:w="10060" w:type="dxa"/>
            </w:tblPrEx>
          </w:tblPrExChange>
        </w:tblPrEx>
        <w:trPr>
          <w:trHeight w:val="307"/>
          <w:ins w:id="4734" w:author="Zehui Bai" w:date="2022-03-13T14:16:00Z"/>
          <w:trPrChange w:id="4735"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736" w:author="Zehui Bai" w:date="2022-03-13T14:25:00Z">
              <w:tcPr>
                <w:tcW w:w="3114" w:type="dxa"/>
                <w:shd w:val="clear" w:color="auto" w:fill="auto"/>
                <w:tcMar>
                  <w:top w:w="15" w:type="dxa"/>
                  <w:left w:w="103" w:type="dxa"/>
                  <w:bottom w:w="0" w:type="dxa"/>
                  <w:right w:w="103" w:type="dxa"/>
                </w:tcMar>
              </w:tcPr>
            </w:tcPrChange>
          </w:tcPr>
          <w:p w14:paraId="1E355300" w14:textId="77777777" w:rsidR="003B72F1" w:rsidRPr="00E04C1C" w:rsidRDefault="003B72F1">
            <w:pPr>
              <w:spacing w:before="60" w:after="60" w:line="240" w:lineRule="auto"/>
              <w:rPr>
                <w:ins w:id="4737" w:author="Zehui Bai" w:date="2022-03-13T14:16:00Z"/>
                <w:rFonts w:ascii="Arial" w:eastAsia="Calibri" w:hAnsi="Arial" w:cs="Arial"/>
                <w:b/>
                <w:bCs/>
                <w:color w:val="000000" w:themeColor="text1"/>
                <w:kern w:val="24"/>
                <w:sz w:val="20"/>
                <w:szCs w:val="20"/>
                <w:lang w:val="en-US" w:eastAsia="zh-CN"/>
              </w:rPr>
              <w:pPrChange w:id="4738" w:author="Zehui Bai" w:date="2022-03-13T14:25:00Z">
                <w:pPr>
                  <w:spacing w:before="36" w:after="36" w:line="240" w:lineRule="auto"/>
                </w:pPr>
              </w:pPrChange>
            </w:pPr>
            <w:ins w:id="4739"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Others</w:t>
              </w:r>
            </w:ins>
          </w:p>
        </w:tc>
        <w:tc>
          <w:tcPr>
            <w:tcW w:w="850" w:type="dxa"/>
            <w:shd w:val="clear" w:color="auto" w:fill="auto"/>
            <w:tcMar>
              <w:top w:w="15" w:type="dxa"/>
              <w:left w:w="103" w:type="dxa"/>
              <w:bottom w:w="0" w:type="dxa"/>
              <w:right w:w="103" w:type="dxa"/>
            </w:tcMar>
            <w:vAlign w:val="center"/>
            <w:tcPrChange w:id="4740" w:author="Zehui Bai" w:date="2022-03-13T14:25:00Z">
              <w:tcPr>
                <w:tcW w:w="850" w:type="dxa"/>
                <w:shd w:val="clear" w:color="auto" w:fill="auto"/>
                <w:tcMar>
                  <w:top w:w="15" w:type="dxa"/>
                  <w:left w:w="103" w:type="dxa"/>
                  <w:bottom w:w="0" w:type="dxa"/>
                  <w:right w:w="103" w:type="dxa"/>
                </w:tcMar>
                <w:vAlign w:val="center"/>
              </w:tcPr>
            </w:tcPrChange>
          </w:tcPr>
          <w:p w14:paraId="7EBDF55F" w14:textId="143A304B" w:rsidR="003B72F1" w:rsidRPr="00E04C1C" w:rsidRDefault="003B72F1">
            <w:pPr>
              <w:spacing w:before="60" w:after="60" w:line="240" w:lineRule="auto"/>
              <w:jc w:val="center"/>
              <w:rPr>
                <w:ins w:id="4741" w:author="Zehui Bai" w:date="2022-03-13T14:16:00Z"/>
                <w:rFonts w:ascii="Arial" w:eastAsia="Calibri" w:hAnsi="Arial" w:cs="Arial"/>
                <w:color w:val="000000" w:themeColor="text1"/>
                <w:kern w:val="24"/>
                <w:sz w:val="20"/>
                <w:szCs w:val="20"/>
                <w:lang w:val="en-US" w:eastAsia="zh-CN"/>
              </w:rPr>
              <w:pPrChange w:id="4742" w:author="Zehui Bai" w:date="2022-03-13T14:25:00Z">
                <w:pPr>
                  <w:spacing w:before="36" w:after="36" w:line="240" w:lineRule="auto"/>
                  <w:jc w:val="center"/>
                </w:pPr>
              </w:pPrChange>
            </w:pPr>
            <w:ins w:id="4743" w:author="Zehui Bai" w:date="2022-03-13T14:20:00Z">
              <w:r w:rsidRPr="00E04C1C">
                <w:rPr>
                  <w:rFonts w:ascii="Arial" w:hAnsi="Arial" w:cs="Arial"/>
                  <w:sz w:val="20"/>
                  <w:szCs w:val="20"/>
                  <w:rPrChange w:id="4744" w:author="Zehui Bai" w:date="2022-03-13T14:22:00Z">
                    <w:rPr/>
                  </w:rPrChange>
                </w:rPr>
                <w:t>2.60</w:t>
              </w:r>
            </w:ins>
          </w:p>
        </w:tc>
        <w:tc>
          <w:tcPr>
            <w:tcW w:w="1560" w:type="dxa"/>
            <w:shd w:val="clear" w:color="auto" w:fill="auto"/>
            <w:tcMar>
              <w:top w:w="15" w:type="dxa"/>
              <w:left w:w="103" w:type="dxa"/>
              <w:bottom w:w="0" w:type="dxa"/>
              <w:right w:w="103" w:type="dxa"/>
            </w:tcMar>
            <w:vAlign w:val="center"/>
            <w:tcPrChange w:id="4745" w:author="Zehui Bai" w:date="2022-03-13T14:25:00Z">
              <w:tcPr>
                <w:tcW w:w="1560" w:type="dxa"/>
                <w:shd w:val="clear" w:color="auto" w:fill="auto"/>
                <w:tcMar>
                  <w:top w:w="15" w:type="dxa"/>
                  <w:left w:w="103" w:type="dxa"/>
                  <w:bottom w:w="0" w:type="dxa"/>
                  <w:right w:w="103" w:type="dxa"/>
                </w:tcMar>
                <w:vAlign w:val="center"/>
              </w:tcPr>
            </w:tcPrChange>
          </w:tcPr>
          <w:p w14:paraId="587B3D90" w14:textId="719EA361" w:rsidR="003B72F1" w:rsidRPr="00E04C1C" w:rsidRDefault="003B72F1">
            <w:pPr>
              <w:spacing w:before="60" w:after="60" w:line="240" w:lineRule="auto"/>
              <w:jc w:val="center"/>
              <w:rPr>
                <w:ins w:id="4746" w:author="Zehui Bai" w:date="2022-03-13T14:16:00Z"/>
                <w:rFonts w:ascii="Arial" w:eastAsia="Calibri" w:hAnsi="Arial" w:cs="Arial"/>
                <w:color w:val="000000" w:themeColor="text1"/>
                <w:kern w:val="24"/>
                <w:sz w:val="20"/>
                <w:szCs w:val="20"/>
                <w:lang w:val="en-US" w:eastAsia="zh-CN"/>
              </w:rPr>
              <w:pPrChange w:id="4747" w:author="Zehui Bai" w:date="2022-03-13T14:25:00Z">
                <w:pPr>
                  <w:spacing w:before="36" w:after="36" w:line="240" w:lineRule="auto"/>
                  <w:jc w:val="center"/>
                </w:pPr>
              </w:pPrChange>
            </w:pPr>
            <w:ins w:id="4748" w:author="Zehui Bai" w:date="2022-03-13T14:20:00Z">
              <w:r w:rsidRPr="00E04C1C">
                <w:rPr>
                  <w:rFonts w:ascii="Arial" w:hAnsi="Arial" w:cs="Arial"/>
                  <w:sz w:val="20"/>
                  <w:szCs w:val="20"/>
                  <w:rPrChange w:id="4749" w:author="Zehui Bai" w:date="2022-03-13T14:22:00Z">
                    <w:rPr/>
                  </w:rPrChange>
                </w:rPr>
                <w:t>0.23 – 58.86</w:t>
              </w:r>
            </w:ins>
          </w:p>
        </w:tc>
        <w:tc>
          <w:tcPr>
            <w:tcW w:w="1134" w:type="dxa"/>
            <w:shd w:val="clear" w:color="auto" w:fill="auto"/>
            <w:tcMar>
              <w:top w:w="15" w:type="dxa"/>
              <w:left w:w="103" w:type="dxa"/>
              <w:bottom w:w="0" w:type="dxa"/>
              <w:right w:w="103" w:type="dxa"/>
            </w:tcMar>
            <w:vAlign w:val="center"/>
            <w:tcPrChange w:id="4750" w:author="Zehui Bai" w:date="2022-03-13T14:25:00Z">
              <w:tcPr>
                <w:tcW w:w="1134" w:type="dxa"/>
                <w:shd w:val="clear" w:color="auto" w:fill="auto"/>
                <w:tcMar>
                  <w:top w:w="15" w:type="dxa"/>
                  <w:left w:w="103" w:type="dxa"/>
                  <w:bottom w:w="0" w:type="dxa"/>
                  <w:right w:w="103" w:type="dxa"/>
                </w:tcMar>
                <w:vAlign w:val="center"/>
              </w:tcPr>
            </w:tcPrChange>
          </w:tcPr>
          <w:p w14:paraId="0AF5A77D" w14:textId="7BF1D9DD" w:rsidR="003B72F1" w:rsidRPr="00E04C1C" w:rsidDel="00F0016D" w:rsidRDefault="003B72F1">
            <w:pPr>
              <w:spacing w:before="60" w:after="60" w:line="240" w:lineRule="auto"/>
              <w:jc w:val="center"/>
              <w:rPr>
                <w:ins w:id="4751" w:author="Zehui Bai" w:date="2022-03-13T14:16:00Z"/>
                <w:rFonts w:ascii="Arial" w:eastAsia="Calibri" w:hAnsi="Arial" w:cs="Arial"/>
                <w:color w:val="000000" w:themeColor="text1"/>
                <w:kern w:val="24"/>
                <w:sz w:val="20"/>
                <w:szCs w:val="20"/>
                <w:lang w:val="en-US" w:eastAsia="zh-CN"/>
              </w:rPr>
              <w:pPrChange w:id="4752" w:author="Zehui Bai" w:date="2022-03-13T14:25:00Z">
                <w:pPr>
                  <w:spacing w:before="36" w:after="36" w:line="240" w:lineRule="auto"/>
                  <w:jc w:val="center"/>
                </w:pPr>
              </w:pPrChange>
            </w:pPr>
            <w:ins w:id="4753" w:author="Zehui Bai" w:date="2022-03-13T14:20:00Z">
              <w:r w:rsidRPr="00E04C1C">
                <w:rPr>
                  <w:rFonts w:ascii="Arial" w:hAnsi="Arial" w:cs="Arial"/>
                  <w:sz w:val="20"/>
                  <w:szCs w:val="20"/>
                  <w:rPrChange w:id="4754" w:author="Zehui Bai" w:date="2022-03-13T14:22:00Z">
                    <w:rPr/>
                  </w:rPrChange>
                </w:rPr>
                <w:t>0.487</w:t>
              </w:r>
            </w:ins>
          </w:p>
        </w:tc>
        <w:tc>
          <w:tcPr>
            <w:tcW w:w="850" w:type="dxa"/>
            <w:vAlign w:val="center"/>
            <w:tcPrChange w:id="4755" w:author="Zehui Bai" w:date="2022-03-13T14:25:00Z">
              <w:tcPr>
                <w:tcW w:w="1134" w:type="dxa"/>
                <w:gridSpan w:val="2"/>
              </w:tcPr>
            </w:tcPrChange>
          </w:tcPr>
          <w:p w14:paraId="050CB618" w14:textId="1A21C081" w:rsidR="003B72F1" w:rsidRPr="00E04C1C" w:rsidRDefault="003B72F1">
            <w:pPr>
              <w:spacing w:before="60" w:after="60" w:line="240" w:lineRule="auto"/>
              <w:jc w:val="center"/>
              <w:rPr>
                <w:ins w:id="4756" w:author="Zehui Bai" w:date="2022-03-13T14:16:00Z"/>
                <w:rFonts w:ascii="Arial" w:eastAsia="Calibri" w:hAnsi="Arial" w:cs="Arial"/>
                <w:color w:val="000000" w:themeColor="text1"/>
                <w:kern w:val="24"/>
                <w:sz w:val="20"/>
                <w:szCs w:val="20"/>
                <w:lang w:val="en-US" w:eastAsia="zh-CN"/>
              </w:rPr>
              <w:pPrChange w:id="4757" w:author="Zehui Bai" w:date="2022-03-13T14:25:00Z">
                <w:pPr>
                  <w:spacing w:before="36" w:after="36" w:line="240" w:lineRule="auto"/>
                  <w:jc w:val="center"/>
                </w:pPr>
              </w:pPrChange>
            </w:pPr>
            <w:ins w:id="4758" w:author="Zehui Bai" w:date="2022-03-13T14:20:00Z">
              <w:r w:rsidRPr="00E04C1C">
                <w:rPr>
                  <w:rFonts w:ascii="Arial" w:hAnsi="Arial" w:cs="Arial"/>
                  <w:sz w:val="20"/>
                  <w:szCs w:val="20"/>
                  <w:rPrChange w:id="4759" w:author="Zehui Bai" w:date="2022-03-13T14:22:00Z">
                    <w:rPr/>
                  </w:rPrChange>
                </w:rPr>
                <w:t>2.46</w:t>
              </w:r>
            </w:ins>
          </w:p>
        </w:tc>
        <w:tc>
          <w:tcPr>
            <w:tcW w:w="1134" w:type="dxa"/>
            <w:vAlign w:val="center"/>
            <w:tcPrChange w:id="4760" w:author="Zehui Bai" w:date="2022-03-13T14:25:00Z">
              <w:tcPr>
                <w:tcW w:w="1134" w:type="dxa"/>
                <w:gridSpan w:val="2"/>
              </w:tcPr>
            </w:tcPrChange>
          </w:tcPr>
          <w:p w14:paraId="53B266AC" w14:textId="706D9309" w:rsidR="003B72F1" w:rsidRPr="00E04C1C" w:rsidRDefault="003B72F1">
            <w:pPr>
              <w:spacing w:before="60" w:after="60" w:line="240" w:lineRule="auto"/>
              <w:jc w:val="center"/>
              <w:rPr>
                <w:ins w:id="4761" w:author="Zehui Bai" w:date="2022-03-13T14:16:00Z"/>
                <w:rFonts w:ascii="Arial" w:eastAsia="Calibri" w:hAnsi="Arial" w:cs="Arial"/>
                <w:color w:val="000000" w:themeColor="text1"/>
                <w:kern w:val="24"/>
                <w:sz w:val="20"/>
                <w:szCs w:val="20"/>
                <w:lang w:val="en-US" w:eastAsia="zh-CN"/>
              </w:rPr>
              <w:pPrChange w:id="4762" w:author="Zehui Bai" w:date="2022-03-13T14:25:00Z">
                <w:pPr>
                  <w:spacing w:before="36" w:after="36" w:line="240" w:lineRule="auto"/>
                  <w:jc w:val="center"/>
                </w:pPr>
              </w:pPrChange>
            </w:pPr>
            <w:ins w:id="4763" w:author="Zehui Bai" w:date="2022-03-13T14:20:00Z">
              <w:r w:rsidRPr="00E04C1C">
                <w:rPr>
                  <w:rFonts w:ascii="Arial" w:hAnsi="Arial" w:cs="Arial"/>
                  <w:sz w:val="20"/>
                  <w:szCs w:val="20"/>
                  <w:rPrChange w:id="4764" w:author="Zehui Bai" w:date="2022-03-13T14:22:00Z">
                    <w:rPr/>
                  </w:rPrChange>
                </w:rPr>
                <w:t>0.21 – 54.52</w:t>
              </w:r>
            </w:ins>
          </w:p>
        </w:tc>
        <w:tc>
          <w:tcPr>
            <w:tcW w:w="992" w:type="dxa"/>
            <w:vAlign w:val="center"/>
            <w:tcPrChange w:id="4765" w:author="Zehui Bai" w:date="2022-03-13T14:25:00Z">
              <w:tcPr>
                <w:tcW w:w="1134" w:type="dxa"/>
                <w:gridSpan w:val="2"/>
              </w:tcPr>
            </w:tcPrChange>
          </w:tcPr>
          <w:p w14:paraId="7E19B7E9" w14:textId="6890B9E9" w:rsidR="003B72F1" w:rsidRPr="00E04C1C" w:rsidRDefault="003B72F1">
            <w:pPr>
              <w:spacing w:before="60" w:after="60" w:line="240" w:lineRule="auto"/>
              <w:jc w:val="center"/>
              <w:rPr>
                <w:ins w:id="4766" w:author="Zehui Bai" w:date="2022-03-13T14:16:00Z"/>
                <w:rFonts w:ascii="Arial" w:eastAsia="Calibri" w:hAnsi="Arial" w:cs="Arial"/>
                <w:color w:val="000000" w:themeColor="text1"/>
                <w:kern w:val="24"/>
                <w:sz w:val="20"/>
                <w:szCs w:val="20"/>
                <w:lang w:val="en-US" w:eastAsia="zh-CN"/>
              </w:rPr>
              <w:pPrChange w:id="4767" w:author="Zehui Bai" w:date="2022-03-13T14:25:00Z">
                <w:pPr>
                  <w:spacing w:before="36" w:after="36" w:line="240" w:lineRule="auto"/>
                  <w:jc w:val="center"/>
                </w:pPr>
              </w:pPrChange>
            </w:pPr>
            <w:ins w:id="4768" w:author="Zehui Bai" w:date="2022-03-13T14:20:00Z">
              <w:r w:rsidRPr="00E04C1C">
                <w:rPr>
                  <w:rFonts w:ascii="Arial" w:hAnsi="Arial" w:cs="Arial"/>
                  <w:sz w:val="20"/>
                  <w:szCs w:val="20"/>
                  <w:rPrChange w:id="4769" w:author="Zehui Bai" w:date="2022-03-13T14:22:00Z">
                    <w:rPr/>
                  </w:rPrChange>
                </w:rPr>
                <w:t>0.519</w:t>
              </w:r>
            </w:ins>
          </w:p>
        </w:tc>
      </w:tr>
      <w:tr w:rsidR="00544F28" w:rsidRPr="00067A21" w14:paraId="1950CEDB" w14:textId="26B23CCD" w:rsidTr="00B91215">
        <w:tblPrEx>
          <w:tblPrExChange w:id="4770" w:author="Zehui Bai" w:date="2022-03-13T14:25:00Z">
            <w:tblPrEx>
              <w:tblW w:w="10060" w:type="dxa"/>
            </w:tblPrEx>
          </w:tblPrExChange>
        </w:tblPrEx>
        <w:trPr>
          <w:trHeight w:val="307"/>
          <w:ins w:id="4771" w:author="Zehui Bai" w:date="2022-03-13T14:16:00Z"/>
          <w:trPrChange w:id="4772"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773" w:author="Zehui Bai" w:date="2022-03-13T14:25:00Z">
              <w:tcPr>
                <w:tcW w:w="3114" w:type="dxa"/>
                <w:shd w:val="clear" w:color="auto" w:fill="auto"/>
                <w:tcMar>
                  <w:top w:w="15" w:type="dxa"/>
                  <w:left w:w="103" w:type="dxa"/>
                  <w:bottom w:w="0" w:type="dxa"/>
                  <w:right w:w="103" w:type="dxa"/>
                </w:tcMar>
              </w:tcPr>
            </w:tcPrChange>
          </w:tcPr>
          <w:p w14:paraId="78ED671B" w14:textId="77777777" w:rsidR="00544F28" w:rsidRPr="00E04C1C" w:rsidRDefault="00544F28">
            <w:pPr>
              <w:spacing w:before="60" w:after="60" w:line="240" w:lineRule="auto"/>
              <w:rPr>
                <w:ins w:id="4774" w:author="Zehui Bai" w:date="2022-03-13T14:16:00Z"/>
                <w:rFonts w:ascii="Arial" w:eastAsia="Times New Roman" w:hAnsi="Arial" w:cs="Arial"/>
                <w:sz w:val="20"/>
                <w:szCs w:val="20"/>
                <w:lang w:eastAsia="zh-CN"/>
              </w:rPr>
              <w:pPrChange w:id="4775" w:author="Zehui Bai" w:date="2022-03-13T14:25:00Z">
                <w:pPr>
                  <w:spacing w:before="36" w:after="36" w:line="240" w:lineRule="auto"/>
                </w:pPr>
              </w:pPrChange>
            </w:pPr>
            <w:ins w:id="4776" w:author="Zehui Bai" w:date="2022-03-13T14:16:00Z">
              <w:r w:rsidRPr="00E04C1C">
                <w:rPr>
                  <w:rFonts w:ascii="Arial" w:hAnsi="Arial" w:cs="Arial"/>
                  <w:b/>
                  <w:bCs/>
                  <w:sz w:val="20"/>
                  <w:szCs w:val="20"/>
                </w:rPr>
                <w:t>Monthly income (in €)</w:t>
              </w:r>
            </w:ins>
          </w:p>
        </w:tc>
        <w:tc>
          <w:tcPr>
            <w:tcW w:w="850" w:type="dxa"/>
            <w:shd w:val="clear" w:color="auto" w:fill="auto"/>
            <w:tcMar>
              <w:top w:w="15" w:type="dxa"/>
              <w:left w:w="103" w:type="dxa"/>
              <w:bottom w:w="0" w:type="dxa"/>
              <w:right w:w="103" w:type="dxa"/>
            </w:tcMar>
            <w:vAlign w:val="center"/>
            <w:tcPrChange w:id="4777" w:author="Zehui Bai" w:date="2022-03-13T14:25:00Z">
              <w:tcPr>
                <w:tcW w:w="850" w:type="dxa"/>
                <w:shd w:val="clear" w:color="auto" w:fill="auto"/>
                <w:tcMar>
                  <w:top w:w="15" w:type="dxa"/>
                  <w:left w:w="103" w:type="dxa"/>
                  <w:bottom w:w="0" w:type="dxa"/>
                  <w:right w:w="103" w:type="dxa"/>
                </w:tcMar>
                <w:vAlign w:val="center"/>
              </w:tcPr>
            </w:tcPrChange>
          </w:tcPr>
          <w:p w14:paraId="46995EBC" w14:textId="77777777" w:rsidR="00544F28" w:rsidRPr="00E04C1C" w:rsidRDefault="00544F28">
            <w:pPr>
              <w:spacing w:before="60" w:after="60" w:line="240" w:lineRule="auto"/>
              <w:jc w:val="center"/>
              <w:rPr>
                <w:ins w:id="4778" w:author="Zehui Bai" w:date="2022-03-13T14:16:00Z"/>
                <w:rFonts w:ascii="Arial" w:eastAsia="Calibri" w:hAnsi="Arial" w:cs="Arial"/>
                <w:color w:val="000000" w:themeColor="text1"/>
                <w:kern w:val="24"/>
                <w:sz w:val="20"/>
                <w:szCs w:val="20"/>
                <w:lang w:val="en-US" w:eastAsia="zh-CN"/>
              </w:rPr>
              <w:pPrChange w:id="4779"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tcPrChange w:id="4780" w:author="Zehui Bai" w:date="2022-03-13T14:25:00Z">
              <w:tcPr>
                <w:tcW w:w="1560" w:type="dxa"/>
                <w:shd w:val="clear" w:color="auto" w:fill="auto"/>
                <w:tcMar>
                  <w:top w:w="15" w:type="dxa"/>
                  <w:left w:w="103" w:type="dxa"/>
                  <w:bottom w:w="0" w:type="dxa"/>
                  <w:right w:w="103" w:type="dxa"/>
                </w:tcMar>
                <w:vAlign w:val="center"/>
              </w:tcPr>
            </w:tcPrChange>
          </w:tcPr>
          <w:p w14:paraId="04D429BE" w14:textId="77777777" w:rsidR="00544F28" w:rsidRPr="00E04C1C" w:rsidRDefault="00544F28">
            <w:pPr>
              <w:spacing w:before="60" w:after="60" w:line="240" w:lineRule="auto"/>
              <w:jc w:val="center"/>
              <w:rPr>
                <w:ins w:id="4781" w:author="Zehui Bai" w:date="2022-03-13T14:16:00Z"/>
                <w:rFonts w:ascii="Arial" w:eastAsia="Calibri" w:hAnsi="Arial" w:cs="Arial"/>
                <w:color w:val="000000" w:themeColor="text1"/>
                <w:kern w:val="24"/>
                <w:sz w:val="20"/>
                <w:szCs w:val="20"/>
                <w:lang w:val="en-US" w:eastAsia="zh-CN"/>
              </w:rPr>
              <w:pPrChange w:id="4782"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tcPrChange w:id="4783" w:author="Zehui Bai" w:date="2022-03-13T14:25:00Z">
              <w:tcPr>
                <w:tcW w:w="1134" w:type="dxa"/>
                <w:shd w:val="clear" w:color="auto" w:fill="auto"/>
                <w:tcMar>
                  <w:top w:w="15" w:type="dxa"/>
                  <w:left w:w="103" w:type="dxa"/>
                  <w:bottom w:w="0" w:type="dxa"/>
                  <w:right w:w="103" w:type="dxa"/>
                </w:tcMar>
                <w:vAlign w:val="center"/>
              </w:tcPr>
            </w:tcPrChange>
          </w:tcPr>
          <w:p w14:paraId="5A521086" w14:textId="77777777" w:rsidR="00544F28" w:rsidRPr="00E04C1C" w:rsidRDefault="00544F28">
            <w:pPr>
              <w:spacing w:before="60" w:after="60" w:line="240" w:lineRule="auto"/>
              <w:jc w:val="center"/>
              <w:rPr>
                <w:ins w:id="4784" w:author="Zehui Bai" w:date="2022-03-13T14:16:00Z"/>
                <w:rFonts w:ascii="Arial" w:eastAsia="Calibri" w:hAnsi="Arial" w:cs="Arial"/>
                <w:color w:val="000000" w:themeColor="text1"/>
                <w:kern w:val="24"/>
                <w:sz w:val="20"/>
                <w:szCs w:val="20"/>
                <w:lang w:val="en-US" w:eastAsia="zh-CN"/>
              </w:rPr>
              <w:pPrChange w:id="4785" w:author="Zehui Bai" w:date="2022-03-13T14:25:00Z">
                <w:pPr>
                  <w:spacing w:before="36" w:after="36" w:line="240" w:lineRule="auto"/>
                  <w:jc w:val="center"/>
                </w:pPr>
              </w:pPrChange>
            </w:pPr>
          </w:p>
        </w:tc>
        <w:tc>
          <w:tcPr>
            <w:tcW w:w="850" w:type="dxa"/>
            <w:vAlign w:val="center"/>
            <w:tcPrChange w:id="4786" w:author="Zehui Bai" w:date="2022-03-13T14:25:00Z">
              <w:tcPr>
                <w:tcW w:w="1134" w:type="dxa"/>
                <w:gridSpan w:val="2"/>
              </w:tcPr>
            </w:tcPrChange>
          </w:tcPr>
          <w:p w14:paraId="1ED33CD2" w14:textId="77777777" w:rsidR="00544F28" w:rsidRPr="00E04C1C" w:rsidRDefault="00544F28">
            <w:pPr>
              <w:spacing w:before="60" w:after="60" w:line="240" w:lineRule="auto"/>
              <w:jc w:val="center"/>
              <w:rPr>
                <w:ins w:id="4787" w:author="Zehui Bai" w:date="2022-03-13T14:16:00Z"/>
                <w:rFonts w:ascii="Arial" w:eastAsia="Calibri" w:hAnsi="Arial" w:cs="Arial"/>
                <w:color w:val="000000" w:themeColor="text1"/>
                <w:kern w:val="24"/>
                <w:sz w:val="20"/>
                <w:szCs w:val="20"/>
                <w:lang w:val="en-US" w:eastAsia="zh-CN"/>
              </w:rPr>
              <w:pPrChange w:id="4788" w:author="Zehui Bai" w:date="2022-03-13T14:25:00Z">
                <w:pPr>
                  <w:spacing w:before="36" w:after="36" w:line="240" w:lineRule="auto"/>
                  <w:jc w:val="center"/>
                </w:pPr>
              </w:pPrChange>
            </w:pPr>
          </w:p>
        </w:tc>
        <w:tc>
          <w:tcPr>
            <w:tcW w:w="1134" w:type="dxa"/>
            <w:vAlign w:val="center"/>
            <w:tcPrChange w:id="4789" w:author="Zehui Bai" w:date="2022-03-13T14:25:00Z">
              <w:tcPr>
                <w:tcW w:w="1134" w:type="dxa"/>
                <w:gridSpan w:val="2"/>
              </w:tcPr>
            </w:tcPrChange>
          </w:tcPr>
          <w:p w14:paraId="28D10E8B" w14:textId="77777777" w:rsidR="00544F28" w:rsidRPr="00E04C1C" w:rsidRDefault="00544F28">
            <w:pPr>
              <w:spacing w:before="60" w:after="60" w:line="240" w:lineRule="auto"/>
              <w:jc w:val="center"/>
              <w:rPr>
                <w:ins w:id="4790" w:author="Zehui Bai" w:date="2022-03-13T14:16:00Z"/>
                <w:rFonts w:ascii="Arial" w:eastAsia="Calibri" w:hAnsi="Arial" w:cs="Arial"/>
                <w:color w:val="000000" w:themeColor="text1"/>
                <w:kern w:val="24"/>
                <w:sz w:val="20"/>
                <w:szCs w:val="20"/>
                <w:lang w:val="en-US" w:eastAsia="zh-CN"/>
              </w:rPr>
              <w:pPrChange w:id="4791" w:author="Zehui Bai" w:date="2022-03-13T14:25:00Z">
                <w:pPr>
                  <w:spacing w:before="36" w:after="36" w:line="240" w:lineRule="auto"/>
                  <w:jc w:val="center"/>
                </w:pPr>
              </w:pPrChange>
            </w:pPr>
          </w:p>
        </w:tc>
        <w:tc>
          <w:tcPr>
            <w:tcW w:w="992" w:type="dxa"/>
            <w:vAlign w:val="center"/>
            <w:tcPrChange w:id="4792" w:author="Zehui Bai" w:date="2022-03-13T14:25:00Z">
              <w:tcPr>
                <w:tcW w:w="1134" w:type="dxa"/>
                <w:gridSpan w:val="2"/>
              </w:tcPr>
            </w:tcPrChange>
          </w:tcPr>
          <w:p w14:paraId="7727C48F" w14:textId="77777777" w:rsidR="00544F28" w:rsidRPr="00E04C1C" w:rsidRDefault="00544F28">
            <w:pPr>
              <w:spacing w:before="60" w:after="60" w:line="240" w:lineRule="auto"/>
              <w:jc w:val="center"/>
              <w:rPr>
                <w:ins w:id="4793" w:author="Zehui Bai" w:date="2022-03-13T14:16:00Z"/>
                <w:rFonts w:ascii="Arial" w:eastAsia="Calibri" w:hAnsi="Arial" w:cs="Arial"/>
                <w:color w:val="000000" w:themeColor="text1"/>
                <w:kern w:val="24"/>
                <w:sz w:val="20"/>
                <w:szCs w:val="20"/>
                <w:lang w:val="en-US" w:eastAsia="zh-CN"/>
              </w:rPr>
              <w:pPrChange w:id="4794" w:author="Zehui Bai" w:date="2022-03-13T14:25:00Z">
                <w:pPr>
                  <w:spacing w:before="36" w:after="36" w:line="240" w:lineRule="auto"/>
                  <w:jc w:val="center"/>
                </w:pPr>
              </w:pPrChange>
            </w:pPr>
          </w:p>
        </w:tc>
      </w:tr>
      <w:tr w:rsidR="00E04C1C" w:rsidRPr="00067A21" w14:paraId="0386BB8F" w14:textId="4BAC8887" w:rsidTr="00B91215">
        <w:tblPrEx>
          <w:tblPrExChange w:id="4795" w:author="Zehui Bai" w:date="2022-03-13T14:25:00Z">
            <w:tblPrEx>
              <w:tblW w:w="10060" w:type="dxa"/>
            </w:tblPrEx>
          </w:tblPrExChange>
        </w:tblPrEx>
        <w:trPr>
          <w:trHeight w:val="307"/>
          <w:ins w:id="4796" w:author="Zehui Bai" w:date="2022-03-13T14:16:00Z"/>
          <w:trPrChange w:id="4797"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798" w:author="Zehui Bai" w:date="2022-03-13T14:25:00Z">
              <w:tcPr>
                <w:tcW w:w="3114" w:type="dxa"/>
                <w:shd w:val="clear" w:color="auto" w:fill="auto"/>
                <w:tcMar>
                  <w:top w:w="15" w:type="dxa"/>
                  <w:left w:w="103" w:type="dxa"/>
                  <w:bottom w:w="0" w:type="dxa"/>
                  <w:right w:w="103" w:type="dxa"/>
                </w:tcMar>
              </w:tcPr>
            </w:tcPrChange>
          </w:tcPr>
          <w:p w14:paraId="4C1C69CB" w14:textId="77777777" w:rsidR="00E04C1C" w:rsidRPr="00E04C1C" w:rsidRDefault="00E04C1C">
            <w:pPr>
              <w:spacing w:before="60" w:after="60" w:line="240" w:lineRule="auto"/>
              <w:rPr>
                <w:ins w:id="4799" w:author="Zehui Bai" w:date="2022-03-13T14:16:00Z"/>
                <w:rFonts w:ascii="Arial" w:eastAsia="Times New Roman" w:hAnsi="Arial" w:cs="Arial"/>
                <w:sz w:val="20"/>
                <w:szCs w:val="20"/>
                <w:lang w:eastAsia="zh-CN"/>
              </w:rPr>
              <w:pPrChange w:id="4800" w:author="Zehui Bai" w:date="2022-03-13T14:25:00Z">
                <w:pPr>
                  <w:spacing w:before="36" w:after="36" w:line="240" w:lineRule="auto"/>
                </w:pPr>
              </w:pPrChange>
            </w:pPr>
            <w:ins w:id="4801"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&lt;1.000</w:t>
              </w:r>
            </w:ins>
          </w:p>
        </w:tc>
        <w:tc>
          <w:tcPr>
            <w:tcW w:w="850" w:type="dxa"/>
            <w:shd w:val="clear" w:color="auto" w:fill="auto"/>
            <w:tcMar>
              <w:top w:w="15" w:type="dxa"/>
              <w:left w:w="103" w:type="dxa"/>
              <w:bottom w:w="0" w:type="dxa"/>
              <w:right w:w="103" w:type="dxa"/>
            </w:tcMar>
            <w:vAlign w:val="center"/>
            <w:tcPrChange w:id="4802" w:author="Zehui Bai" w:date="2022-03-13T14:25:00Z">
              <w:tcPr>
                <w:tcW w:w="850" w:type="dxa"/>
                <w:shd w:val="clear" w:color="auto" w:fill="auto"/>
                <w:tcMar>
                  <w:top w:w="15" w:type="dxa"/>
                  <w:left w:w="103" w:type="dxa"/>
                  <w:bottom w:w="0" w:type="dxa"/>
                  <w:right w:w="103" w:type="dxa"/>
                </w:tcMar>
                <w:vAlign w:val="center"/>
              </w:tcPr>
            </w:tcPrChange>
          </w:tcPr>
          <w:p w14:paraId="79138076" w14:textId="77777777" w:rsidR="00E04C1C" w:rsidRPr="00E04C1C" w:rsidRDefault="00E04C1C">
            <w:pPr>
              <w:spacing w:before="60" w:after="60" w:line="240" w:lineRule="auto"/>
              <w:jc w:val="center"/>
              <w:rPr>
                <w:ins w:id="4803" w:author="Zehui Bai" w:date="2022-03-13T14:16:00Z"/>
                <w:rFonts w:ascii="Arial" w:eastAsia="Calibri" w:hAnsi="Arial" w:cs="Arial"/>
                <w:color w:val="000000" w:themeColor="text1"/>
                <w:kern w:val="24"/>
                <w:sz w:val="20"/>
                <w:szCs w:val="20"/>
                <w:lang w:val="en-US" w:eastAsia="zh-CN"/>
              </w:rPr>
              <w:pPrChange w:id="4804" w:author="Zehui Bai" w:date="2022-03-13T14:25:00Z">
                <w:pPr>
                  <w:spacing w:before="36" w:after="36" w:line="240" w:lineRule="auto"/>
                  <w:jc w:val="center"/>
                </w:pPr>
              </w:pPrChange>
            </w:pPr>
            <w:ins w:id="4805" w:author="Zehui Bai" w:date="2022-03-13T14:16:00Z">
              <w:r w:rsidRPr="00E04C1C">
                <w:rPr>
                  <w:rFonts w:ascii="Arial" w:eastAsia="Times New Roman" w:hAnsi="Arial" w:cs="Arial"/>
                  <w:sz w:val="20"/>
                  <w:szCs w:val="20"/>
                  <w:lang w:eastAsia="zh-CN"/>
                </w:rPr>
                <w:t>1.00</w:t>
              </w:r>
            </w:ins>
          </w:p>
        </w:tc>
        <w:tc>
          <w:tcPr>
            <w:tcW w:w="1560" w:type="dxa"/>
            <w:shd w:val="clear" w:color="auto" w:fill="auto"/>
            <w:tcMar>
              <w:top w:w="15" w:type="dxa"/>
              <w:left w:w="103" w:type="dxa"/>
              <w:bottom w:w="0" w:type="dxa"/>
              <w:right w:w="103" w:type="dxa"/>
            </w:tcMar>
            <w:vAlign w:val="center"/>
            <w:tcPrChange w:id="4806" w:author="Zehui Bai" w:date="2022-03-13T14:25:00Z">
              <w:tcPr>
                <w:tcW w:w="1560" w:type="dxa"/>
                <w:shd w:val="clear" w:color="auto" w:fill="auto"/>
                <w:tcMar>
                  <w:top w:w="15" w:type="dxa"/>
                  <w:left w:w="103" w:type="dxa"/>
                  <w:bottom w:w="0" w:type="dxa"/>
                  <w:right w:w="103" w:type="dxa"/>
                </w:tcMar>
                <w:vAlign w:val="center"/>
              </w:tcPr>
            </w:tcPrChange>
          </w:tcPr>
          <w:p w14:paraId="7C342866" w14:textId="77777777" w:rsidR="00E04C1C" w:rsidRPr="00E04C1C" w:rsidRDefault="00E04C1C">
            <w:pPr>
              <w:spacing w:before="60" w:after="60" w:line="240" w:lineRule="auto"/>
              <w:jc w:val="center"/>
              <w:rPr>
                <w:ins w:id="4807" w:author="Zehui Bai" w:date="2022-03-13T14:16:00Z"/>
                <w:rFonts w:ascii="Arial" w:eastAsia="Calibri" w:hAnsi="Arial" w:cs="Arial"/>
                <w:color w:val="000000" w:themeColor="text1"/>
                <w:kern w:val="24"/>
                <w:sz w:val="20"/>
                <w:szCs w:val="20"/>
                <w:lang w:val="en-US" w:eastAsia="zh-CN"/>
              </w:rPr>
              <w:pPrChange w:id="4808" w:author="Zehui Bai" w:date="2022-03-13T14:25:00Z">
                <w:pPr>
                  <w:spacing w:before="36" w:after="36" w:line="240" w:lineRule="auto"/>
                  <w:jc w:val="center"/>
                </w:pPr>
              </w:pPrChange>
            </w:pPr>
            <w:ins w:id="4809" w:author="Zehui Bai" w:date="2022-03-13T14:16:00Z">
              <w:r w:rsidRPr="00E04C1C">
                <w:rPr>
                  <w:rFonts w:ascii="Arial" w:eastAsia="Times New Roman" w:hAnsi="Arial" w:cs="Arial"/>
                  <w:sz w:val="20"/>
                  <w:szCs w:val="20"/>
                  <w:lang w:eastAsia="zh-CN"/>
                </w:rPr>
                <w:t>Reference</w:t>
              </w:r>
            </w:ins>
          </w:p>
        </w:tc>
        <w:tc>
          <w:tcPr>
            <w:tcW w:w="1134" w:type="dxa"/>
            <w:shd w:val="clear" w:color="auto" w:fill="auto"/>
            <w:tcMar>
              <w:top w:w="15" w:type="dxa"/>
              <w:left w:w="103" w:type="dxa"/>
              <w:bottom w:w="0" w:type="dxa"/>
              <w:right w:w="103" w:type="dxa"/>
            </w:tcMar>
            <w:vAlign w:val="center"/>
            <w:tcPrChange w:id="4810" w:author="Zehui Bai" w:date="2022-03-13T14:25:00Z">
              <w:tcPr>
                <w:tcW w:w="1134" w:type="dxa"/>
                <w:shd w:val="clear" w:color="auto" w:fill="auto"/>
                <w:tcMar>
                  <w:top w:w="15" w:type="dxa"/>
                  <w:left w:w="103" w:type="dxa"/>
                  <w:bottom w:w="0" w:type="dxa"/>
                  <w:right w:w="103" w:type="dxa"/>
                </w:tcMar>
                <w:vAlign w:val="center"/>
              </w:tcPr>
            </w:tcPrChange>
          </w:tcPr>
          <w:p w14:paraId="77FEC2DE" w14:textId="77777777" w:rsidR="00E04C1C" w:rsidRPr="00E04C1C" w:rsidRDefault="00E04C1C">
            <w:pPr>
              <w:spacing w:before="60" w:after="60" w:line="240" w:lineRule="auto"/>
              <w:jc w:val="center"/>
              <w:rPr>
                <w:ins w:id="4811" w:author="Zehui Bai" w:date="2022-03-13T14:16:00Z"/>
                <w:rFonts w:ascii="Arial" w:eastAsia="Calibri" w:hAnsi="Arial" w:cs="Arial"/>
                <w:color w:val="000000" w:themeColor="text1"/>
                <w:kern w:val="24"/>
                <w:sz w:val="20"/>
                <w:szCs w:val="20"/>
                <w:lang w:val="en-US" w:eastAsia="zh-CN"/>
              </w:rPr>
              <w:pPrChange w:id="4812" w:author="Zehui Bai" w:date="2022-03-13T14:25:00Z">
                <w:pPr>
                  <w:spacing w:before="36" w:after="36" w:line="240" w:lineRule="auto"/>
                  <w:jc w:val="center"/>
                </w:pPr>
              </w:pPrChange>
            </w:pPr>
          </w:p>
        </w:tc>
        <w:tc>
          <w:tcPr>
            <w:tcW w:w="850" w:type="dxa"/>
            <w:vAlign w:val="center"/>
            <w:tcPrChange w:id="4813" w:author="Zehui Bai" w:date="2022-03-13T14:25:00Z">
              <w:tcPr>
                <w:tcW w:w="1134" w:type="dxa"/>
                <w:gridSpan w:val="2"/>
              </w:tcPr>
            </w:tcPrChange>
          </w:tcPr>
          <w:p w14:paraId="34FE7025" w14:textId="66DCF52C" w:rsidR="00E04C1C" w:rsidRPr="00E04C1C" w:rsidRDefault="00E04C1C">
            <w:pPr>
              <w:spacing w:before="60" w:after="60" w:line="240" w:lineRule="auto"/>
              <w:jc w:val="center"/>
              <w:rPr>
                <w:ins w:id="4814" w:author="Zehui Bai" w:date="2022-03-13T14:16:00Z"/>
                <w:rFonts w:ascii="Arial" w:eastAsia="Calibri" w:hAnsi="Arial" w:cs="Arial"/>
                <w:b/>
                <w:bCs/>
                <w:color w:val="000000" w:themeColor="text1"/>
                <w:kern w:val="24"/>
                <w:sz w:val="20"/>
                <w:szCs w:val="20"/>
                <w:lang w:val="en-US" w:eastAsia="zh-CN"/>
                <w:rPrChange w:id="4815" w:author="Zehui Bai" w:date="2022-03-13T14:23:00Z">
                  <w:rPr>
                    <w:ins w:id="4816" w:author="Zehui Bai" w:date="2022-03-13T14:16:00Z"/>
                    <w:rFonts w:ascii="Arial" w:eastAsia="Calibri" w:hAnsi="Arial" w:cs="Arial"/>
                    <w:color w:val="000000" w:themeColor="text1"/>
                    <w:kern w:val="24"/>
                    <w:sz w:val="20"/>
                    <w:szCs w:val="20"/>
                    <w:lang w:val="en-US" w:eastAsia="zh-CN"/>
                  </w:rPr>
                </w:rPrChange>
              </w:rPr>
              <w:pPrChange w:id="4817" w:author="Zehui Bai" w:date="2022-03-13T14:25:00Z">
                <w:pPr>
                  <w:spacing w:before="36" w:after="36" w:line="240" w:lineRule="auto"/>
                  <w:jc w:val="center"/>
                </w:pPr>
              </w:pPrChange>
            </w:pPr>
          </w:p>
        </w:tc>
        <w:tc>
          <w:tcPr>
            <w:tcW w:w="1134" w:type="dxa"/>
            <w:vAlign w:val="center"/>
            <w:tcPrChange w:id="4818" w:author="Zehui Bai" w:date="2022-03-13T14:25:00Z">
              <w:tcPr>
                <w:tcW w:w="1134" w:type="dxa"/>
                <w:gridSpan w:val="2"/>
              </w:tcPr>
            </w:tcPrChange>
          </w:tcPr>
          <w:p w14:paraId="202111C3" w14:textId="45B68A6D" w:rsidR="00E04C1C" w:rsidRPr="00E04C1C" w:rsidRDefault="00E04C1C">
            <w:pPr>
              <w:spacing w:before="60" w:after="60" w:line="240" w:lineRule="auto"/>
              <w:jc w:val="center"/>
              <w:rPr>
                <w:ins w:id="4819" w:author="Zehui Bai" w:date="2022-03-13T14:16:00Z"/>
                <w:rFonts w:ascii="Arial" w:eastAsia="Calibri" w:hAnsi="Arial" w:cs="Arial"/>
                <w:b/>
                <w:bCs/>
                <w:color w:val="000000" w:themeColor="text1"/>
                <w:kern w:val="24"/>
                <w:sz w:val="20"/>
                <w:szCs w:val="20"/>
                <w:lang w:val="en-US" w:eastAsia="zh-CN"/>
                <w:rPrChange w:id="4820" w:author="Zehui Bai" w:date="2022-03-13T14:23:00Z">
                  <w:rPr>
                    <w:ins w:id="4821" w:author="Zehui Bai" w:date="2022-03-13T14:16:00Z"/>
                    <w:rFonts w:ascii="Arial" w:eastAsia="Calibri" w:hAnsi="Arial" w:cs="Arial"/>
                    <w:color w:val="000000" w:themeColor="text1"/>
                    <w:kern w:val="24"/>
                    <w:sz w:val="20"/>
                    <w:szCs w:val="20"/>
                    <w:lang w:val="en-US" w:eastAsia="zh-CN"/>
                  </w:rPr>
                </w:rPrChange>
              </w:rPr>
              <w:pPrChange w:id="4822" w:author="Zehui Bai" w:date="2022-03-13T14:25:00Z">
                <w:pPr>
                  <w:spacing w:before="36" w:after="36" w:line="240" w:lineRule="auto"/>
                  <w:jc w:val="center"/>
                </w:pPr>
              </w:pPrChange>
            </w:pPr>
          </w:p>
        </w:tc>
        <w:tc>
          <w:tcPr>
            <w:tcW w:w="992" w:type="dxa"/>
            <w:vAlign w:val="center"/>
            <w:tcPrChange w:id="4823" w:author="Zehui Bai" w:date="2022-03-13T14:25:00Z">
              <w:tcPr>
                <w:tcW w:w="1134" w:type="dxa"/>
                <w:gridSpan w:val="2"/>
              </w:tcPr>
            </w:tcPrChange>
          </w:tcPr>
          <w:p w14:paraId="2FB322E8" w14:textId="77777777" w:rsidR="00E04C1C" w:rsidRPr="00E04C1C" w:rsidRDefault="00E04C1C">
            <w:pPr>
              <w:spacing w:before="60" w:after="60" w:line="240" w:lineRule="auto"/>
              <w:jc w:val="center"/>
              <w:rPr>
                <w:ins w:id="4824" w:author="Zehui Bai" w:date="2022-03-13T14:16:00Z"/>
                <w:rFonts w:ascii="Arial" w:eastAsia="Calibri" w:hAnsi="Arial" w:cs="Arial"/>
                <w:b/>
                <w:bCs/>
                <w:color w:val="000000" w:themeColor="text1"/>
                <w:kern w:val="24"/>
                <w:sz w:val="20"/>
                <w:szCs w:val="20"/>
                <w:lang w:val="en-US" w:eastAsia="zh-CN"/>
                <w:rPrChange w:id="4825" w:author="Zehui Bai" w:date="2022-03-13T14:23:00Z">
                  <w:rPr>
                    <w:ins w:id="4826" w:author="Zehui Bai" w:date="2022-03-13T14:16:00Z"/>
                    <w:rFonts w:ascii="Arial" w:eastAsia="Calibri" w:hAnsi="Arial" w:cs="Arial"/>
                    <w:color w:val="000000" w:themeColor="text1"/>
                    <w:kern w:val="24"/>
                    <w:sz w:val="20"/>
                    <w:szCs w:val="20"/>
                    <w:lang w:val="en-US" w:eastAsia="zh-CN"/>
                  </w:rPr>
                </w:rPrChange>
              </w:rPr>
              <w:pPrChange w:id="4827" w:author="Zehui Bai" w:date="2022-03-13T14:25:00Z">
                <w:pPr>
                  <w:spacing w:before="36" w:after="36" w:line="240" w:lineRule="auto"/>
                  <w:jc w:val="center"/>
                </w:pPr>
              </w:pPrChange>
            </w:pPr>
          </w:p>
        </w:tc>
      </w:tr>
      <w:tr w:rsidR="00E04C1C" w:rsidRPr="00067A21" w14:paraId="3C7C1450" w14:textId="064EF98C" w:rsidTr="00B91215">
        <w:tblPrEx>
          <w:tblPrExChange w:id="4828" w:author="Zehui Bai" w:date="2022-03-13T14:25:00Z">
            <w:tblPrEx>
              <w:tblW w:w="10060" w:type="dxa"/>
            </w:tblPrEx>
          </w:tblPrExChange>
        </w:tblPrEx>
        <w:trPr>
          <w:trHeight w:val="307"/>
          <w:ins w:id="4829" w:author="Zehui Bai" w:date="2022-03-13T14:16:00Z"/>
          <w:trPrChange w:id="4830"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831" w:author="Zehui Bai" w:date="2022-03-13T14:25:00Z">
              <w:tcPr>
                <w:tcW w:w="3114" w:type="dxa"/>
                <w:shd w:val="clear" w:color="auto" w:fill="auto"/>
                <w:tcMar>
                  <w:top w:w="15" w:type="dxa"/>
                  <w:left w:w="103" w:type="dxa"/>
                  <w:bottom w:w="0" w:type="dxa"/>
                  <w:right w:w="103" w:type="dxa"/>
                </w:tcMar>
              </w:tcPr>
            </w:tcPrChange>
          </w:tcPr>
          <w:p w14:paraId="62D608A1" w14:textId="77777777" w:rsidR="00E04C1C" w:rsidRPr="00E04C1C" w:rsidRDefault="00E04C1C">
            <w:pPr>
              <w:spacing w:before="60" w:after="60" w:line="240" w:lineRule="auto"/>
              <w:rPr>
                <w:ins w:id="4832" w:author="Zehui Bai" w:date="2022-03-13T14:16:00Z"/>
                <w:rFonts w:ascii="Arial" w:eastAsia="Times New Roman" w:hAnsi="Arial" w:cs="Arial"/>
                <w:sz w:val="20"/>
                <w:szCs w:val="20"/>
                <w:lang w:eastAsia="zh-CN"/>
              </w:rPr>
              <w:pPrChange w:id="4833" w:author="Zehui Bai" w:date="2022-03-13T14:25:00Z">
                <w:pPr>
                  <w:spacing w:before="36" w:after="36" w:line="240" w:lineRule="auto"/>
                </w:pPr>
              </w:pPrChange>
            </w:pPr>
            <w:ins w:id="4834"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1.000-2.000</w:t>
              </w:r>
            </w:ins>
          </w:p>
        </w:tc>
        <w:tc>
          <w:tcPr>
            <w:tcW w:w="850" w:type="dxa"/>
            <w:shd w:val="clear" w:color="auto" w:fill="auto"/>
            <w:tcMar>
              <w:top w:w="15" w:type="dxa"/>
              <w:left w:w="103" w:type="dxa"/>
              <w:bottom w:w="0" w:type="dxa"/>
              <w:right w:w="103" w:type="dxa"/>
            </w:tcMar>
            <w:vAlign w:val="center"/>
            <w:tcPrChange w:id="4835" w:author="Zehui Bai" w:date="2022-03-13T14:25:00Z">
              <w:tcPr>
                <w:tcW w:w="850" w:type="dxa"/>
                <w:shd w:val="clear" w:color="auto" w:fill="auto"/>
                <w:tcMar>
                  <w:top w:w="15" w:type="dxa"/>
                  <w:left w:w="103" w:type="dxa"/>
                  <w:bottom w:w="0" w:type="dxa"/>
                  <w:right w:w="103" w:type="dxa"/>
                </w:tcMar>
                <w:vAlign w:val="center"/>
              </w:tcPr>
            </w:tcPrChange>
          </w:tcPr>
          <w:p w14:paraId="481604B8" w14:textId="2F1E386A" w:rsidR="00E04C1C" w:rsidRPr="00E04C1C" w:rsidRDefault="00E04C1C">
            <w:pPr>
              <w:spacing w:before="60" w:after="60" w:line="240" w:lineRule="auto"/>
              <w:jc w:val="center"/>
              <w:rPr>
                <w:ins w:id="4836" w:author="Zehui Bai" w:date="2022-03-13T14:16:00Z"/>
                <w:rFonts w:ascii="Arial" w:eastAsia="Calibri" w:hAnsi="Arial" w:cs="Arial"/>
                <w:color w:val="000000" w:themeColor="text1"/>
                <w:kern w:val="24"/>
                <w:sz w:val="20"/>
                <w:szCs w:val="20"/>
                <w:lang w:val="en-US" w:eastAsia="zh-CN"/>
              </w:rPr>
              <w:pPrChange w:id="4837" w:author="Zehui Bai" w:date="2022-03-13T14:25:00Z">
                <w:pPr>
                  <w:spacing w:before="36" w:after="36" w:line="240" w:lineRule="auto"/>
                  <w:jc w:val="center"/>
                </w:pPr>
              </w:pPrChange>
            </w:pPr>
            <w:ins w:id="4838" w:author="Zehui Bai" w:date="2022-03-13T14:21:00Z">
              <w:r w:rsidRPr="00E04C1C">
                <w:rPr>
                  <w:rFonts w:ascii="Arial" w:hAnsi="Arial" w:cs="Arial"/>
                  <w:sz w:val="20"/>
                  <w:szCs w:val="20"/>
                  <w:rPrChange w:id="4839" w:author="Zehui Bai" w:date="2022-03-13T14:22:00Z">
                    <w:rPr/>
                  </w:rPrChange>
                </w:rPr>
                <w:t>0.42</w:t>
              </w:r>
            </w:ins>
          </w:p>
        </w:tc>
        <w:tc>
          <w:tcPr>
            <w:tcW w:w="1560" w:type="dxa"/>
            <w:shd w:val="clear" w:color="auto" w:fill="auto"/>
            <w:tcMar>
              <w:top w:w="15" w:type="dxa"/>
              <w:left w:w="103" w:type="dxa"/>
              <w:bottom w:w="0" w:type="dxa"/>
              <w:right w:w="103" w:type="dxa"/>
            </w:tcMar>
            <w:vAlign w:val="center"/>
            <w:tcPrChange w:id="4840" w:author="Zehui Bai" w:date="2022-03-13T14:25:00Z">
              <w:tcPr>
                <w:tcW w:w="1560" w:type="dxa"/>
                <w:shd w:val="clear" w:color="auto" w:fill="auto"/>
                <w:tcMar>
                  <w:top w:w="15" w:type="dxa"/>
                  <w:left w:w="103" w:type="dxa"/>
                  <w:bottom w:w="0" w:type="dxa"/>
                  <w:right w:w="103" w:type="dxa"/>
                </w:tcMar>
                <w:vAlign w:val="center"/>
              </w:tcPr>
            </w:tcPrChange>
          </w:tcPr>
          <w:p w14:paraId="0FBFE6D5" w14:textId="4DACD5B4" w:rsidR="00E04C1C" w:rsidRPr="00E04C1C" w:rsidRDefault="00E04C1C">
            <w:pPr>
              <w:spacing w:before="60" w:after="60" w:line="240" w:lineRule="auto"/>
              <w:jc w:val="center"/>
              <w:rPr>
                <w:ins w:id="4841" w:author="Zehui Bai" w:date="2022-03-13T14:16:00Z"/>
                <w:rFonts w:ascii="Arial" w:eastAsia="Calibri" w:hAnsi="Arial" w:cs="Arial"/>
                <w:color w:val="000000" w:themeColor="text1"/>
                <w:kern w:val="24"/>
                <w:sz w:val="20"/>
                <w:szCs w:val="20"/>
                <w:lang w:val="en-US" w:eastAsia="zh-CN"/>
              </w:rPr>
              <w:pPrChange w:id="4842" w:author="Zehui Bai" w:date="2022-03-13T14:25:00Z">
                <w:pPr>
                  <w:spacing w:before="36" w:after="36" w:line="240" w:lineRule="auto"/>
                  <w:jc w:val="center"/>
                </w:pPr>
              </w:pPrChange>
            </w:pPr>
            <w:ins w:id="4843" w:author="Zehui Bai" w:date="2022-03-13T14:21:00Z">
              <w:r w:rsidRPr="00E04C1C">
                <w:rPr>
                  <w:rFonts w:ascii="Arial" w:hAnsi="Arial" w:cs="Arial"/>
                  <w:sz w:val="20"/>
                  <w:szCs w:val="20"/>
                  <w:rPrChange w:id="4844" w:author="Zehui Bai" w:date="2022-03-13T14:22:00Z">
                    <w:rPr/>
                  </w:rPrChange>
                </w:rPr>
                <w:t>0.17 – 0.99</w:t>
              </w:r>
            </w:ins>
          </w:p>
        </w:tc>
        <w:tc>
          <w:tcPr>
            <w:tcW w:w="1134" w:type="dxa"/>
            <w:shd w:val="clear" w:color="auto" w:fill="auto"/>
            <w:tcMar>
              <w:top w:w="15" w:type="dxa"/>
              <w:left w:w="103" w:type="dxa"/>
              <w:bottom w:w="0" w:type="dxa"/>
              <w:right w:w="103" w:type="dxa"/>
            </w:tcMar>
            <w:vAlign w:val="center"/>
            <w:tcPrChange w:id="4845" w:author="Zehui Bai" w:date="2022-03-13T14:25:00Z">
              <w:tcPr>
                <w:tcW w:w="1134" w:type="dxa"/>
                <w:shd w:val="clear" w:color="auto" w:fill="auto"/>
                <w:tcMar>
                  <w:top w:w="15" w:type="dxa"/>
                  <w:left w:w="103" w:type="dxa"/>
                  <w:bottom w:w="0" w:type="dxa"/>
                  <w:right w:w="103" w:type="dxa"/>
                </w:tcMar>
                <w:vAlign w:val="center"/>
              </w:tcPr>
            </w:tcPrChange>
          </w:tcPr>
          <w:p w14:paraId="500720A4" w14:textId="6315AA21" w:rsidR="00E04C1C" w:rsidRPr="00B80832" w:rsidRDefault="00E04C1C">
            <w:pPr>
              <w:spacing w:before="60" w:after="60" w:line="240" w:lineRule="auto"/>
              <w:jc w:val="center"/>
              <w:rPr>
                <w:ins w:id="4846" w:author="Zehui Bai" w:date="2022-03-13T14:16:00Z"/>
                <w:rFonts w:ascii="Arial" w:eastAsia="Calibri" w:hAnsi="Arial" w:cs="Arial"/>
                <w:b/>
                <w:bCs/>
                <w:color w:val="000000" w:themeColor="text1"/>
                <w:kern w:val="24"/>
                <w:sz w:val="20"/>
                <w:szCs w:val="20"/>
                <w:lang w:val="en-US" w:eastAsia="zh-CN"/>
              </w:rPr>
              <w:pPrChange w:id="4847" w:author="Zehui Bai" w:date="2022-03-13T14:25:00Z">
                <w:pPr>
                  <w:spacing w:before="36" w:after="36" w:line="240" w:lineRule="auto"/>
                  <w:jc w:val="center"/>
                </w:pPr>
              </w:pPrChange>
            </w:pPr>
            <w:ins w:id="4848" w:author="Zehui Bai" w:date="2022-03-13T14:21:00Z">
              <w:r w:rsidRPr="00B80832">
                <w:rPr>
                  <w:rFonts w:ascii="Arial" w:hAnsi="Arial" w:cs="Arial"/>
                  <w:b/>
                  <w:bCs/>
                  <w:sz w:val="20"/>
                  <w:szCs w:val="20"/>
                  <w:rPrChange w:id="4849" w:author="Zehui Bai" w:date="2022-03-13T14:23:00Z">
                    <w:rPr/>
                  </w:rPrChange>
                </w:rPr>
                <w:t>0.048</w:t>
              </w:r>
            </w:ins>
          </w:p>
        </w:tc>
        <w:tc>
          <w:tcPr>
            <w:tcW w:w="850" w:type="dxa"/>
            <w:vAlign w:val="center"/>
            <w:tcPrChange w:id="4850" w:author="Zehui Bai" w:date="2022-03-13T14:25:00Z">
              <w:tcPr>
                <w:tcW w:w="1134" w:type="dxa"/>
                <w:gridSpan w:val="2"/>
              </w:tcPr>
            </w:tcPrChange>
          </w:tcPr>
          <w:p w14:paraId="1EC82C7B" w14:textId="06E95197" w:rsidR="00E04C1C" w:rsidRPr="00E04C1C" w:rsidRDefault="00E04C1C">
            <w:pPr>
              <w:spacing w:before="60" w:after="60" w:line="240" w:lineRule="auto"/>
              <w:jc w:val="center"/>
              <w:rPr>
                <w:ins w:id="4851" w:author="Zehui Bai" w:date="2022-03-13T14:16:00Z"/>
                <w:rFonts w:ascii="Arial" w:eastAsia="Calibri" w:hAnsi="Arial" w:cs="Arial"/>
                <w:b/>
                <w:bCs/>
                <w:color w:val="000000" w:themeColor="text1"/>
                <w:kern w:val="24"/>
                <w:sz w:val="20"/>
                <w:szCs w:val="20"/>
                <w:lang w:val="en-US" w:eastAsia="zh-CN"/>
              </w:rPr>
              <w:pPrChange w:id="4852" w:author="Zehui Bai" w:date="2022-03-13T14:25:00Z">
                <w:pPr>
                  <w:spacing w:before="36" w:after="36" w:line="240" w:lineRule="auto"/>
                  <w:jc w:val="center"/>
                </w:pPr>
              </w:pPrChange>
            </w:pPr>
          </w:p>
        </w:tc>
        <w:tc>
          <w:tcPr>
            <w:tcW w:w="1134" w:type="dxa"/>
            <w:vAlign w:val="center"/>
            <w:tcPrChange w:id="4853" w:author="Zehui Bai" w:date="2022-03-13T14:25:00Z">
              <w:tcPr>
                <w:tcW w:w="1134" w:type="dxa"/>
                <w:gridSpan w:val="2"/>
              </w:tcPr>
            </w:tcPrChange>
          </w:tcPr>
          <w:p w14:paraId="005F1C24" w14:textId="3FEBC71A" w:rsidR="00E04C1C" w:rsidRPr="00E04C1C" w:rsidRDefault="00E04C1C">
            <w:pPr>
              <w:spacing w:before="60" w:after="60" w:line="240" w:lineRule="auto"/>
              <w:jc w:val="center"/>
              <w:rPr>
                <w:ins w:id="4854" w:author="Zehui Bai" w:date="2022-03-13T14:16:00Z"/>
                <w:rFonts w:ascii="Arial" w:eastAsia="Calibri" w:hAnsi="Arial" w:cs="Arial"/>
                <w:b/>
                <w:bCs/>
                <w:color w:val="000000" w:themeColor="text1"/>
                <w:kern w:val="24"/>
                <w:sz w:val="20"/>
                <w:szCs w:val="20"/>
                <w:lang w:val="en-US" w:eastAsia="zh-CN"/>
              </w:rPr>
              <w:pPrChange w:id="4855" w:author="Zehui Bai" w:date="2022-03-13T14:25:00Z">
                <w:pPr>
                  <w:spacing w:before="36" w:after="36" w:line="240" w:lineRule="auto"/>
                  <w:jc w:val="center"/>
                </w:pPr>
              </w:pPrChange>
            </w:pPr>
          </w:p>
        </w:tc>
        <w:tc>
          <w:tcPr>
            <w:tcW w:w="992" w:type="dxa"/>
            <w:vAlign w:val="center"/>
            <w:tcPrChange w:id="4856" w:author="Zehui Bai" w:date="2022-03-13T14:25:00Z">
              <w:tcPr>
                <w:tcW w:w="1134" w:type="dxa"/>
                <w:gridSpan w:val="2"/>
              </w:tcPr>
            </w:tcPrChange>
          </w:tcPr>
          <w:p w14:paraId="5BC7400F" w14:textId="53420198" w:rsidR="00E04C1C" w:rsidRPr="00E04C1C" w:rsidRDefault="00E04C1C">
            <w:pPr>
              <w:spacing w:before="60" w:after="60" w:line="240" w:lineRule="auto"/>
              <w:jc w:val="center"/>
              <w:rPr>
                <w:ins w:id="4857" w:author="Zehui Bai" w:date="2022-03-13T14:16:00Z"/>
                <w:rFonts w:ascii="Arial" w:eastAsia="Calibri" w:hAnsi="Arial" w:cs="Arial"/>
                <w:b/>
                <w:bCs/>
                <w:color w:val="000000" w:themeColor="text1"/>
                <w:kern w:val="24"/>
                <w:sz w:val="20"/>
                <w:szCs w:val="20"/>
                <w:lang w:val="en-US" w:eastAsia="zh-CN"/>
              </w:rPr>
              <w:pPrChange w:id="4858" w:author="Zehui Bai" w:date="2022-03-13T14:25:00Z">
                <w:pPr>
                  <w:spacing w:before="36" w:after="36" w:line="240" w:lineRule="auto"/>
                  <w:jc w:val="center"/>
                </w:pPr>
              </w:pPrChange>
            </w:pPr>
          </w:p>
        </w:tc>
      </w:tr>
      <w:tr w:rsidR="00E04C1C" w:rsidRPr="00067A21" w14:paraId="32CF6A59" w14:textId="05F15506" w:rsidTr="00B91215">
        <w:tblPrEx>
          <w:tblPrExChange w:id="4859" w:author="Zehui Bai" w:date="2022-03-13T14:25:00Z">
            <w:tblPrEx>
              <w:tblW w:w="10060" w:type="dxa"/>
            </w:tblPrEx>
          </w:tblPrExChange>
        </w:tblPrEx>
        <w:trPr>
          <w:trHeight w:val="307"/>
          <w:ins w:id="4860" w:author="Zehui Bai" w:date="2022-03-13T14:16:00Z"/>
          <w:trPrChange w:id="4861"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862" w:author="Zehui Bai" w:date="2022-03-13T14:25:00Z">
              <w:tcPr>
                <w:tcW w:w="3114" w:type="dxa"/>
                <w:shd w:val="clear" w:color="auto" w:fill="auto"/>
                <w:tcMar>
                  <w:top w:w="15" w:type="dxa"/>
                  <w:left w:w="103" w:type="dxa"/>
                  <w:bottom w:w="0" w:type="dxa"/>
                  <w:right w:w="103" w:type="dxa"/>
                </w:tcMar>
              </w:tcPr>
            </w:tcPrChange>
          </w:tcPr>
          <w:p w14:paraId="7F2407A4" w14:textId="77777777" w:rsidR="00E04C1C" w:rsidRPr="00E04C1C" w:rsidRDefault="00E04C1C">
            <w:pPr>
              <w:spacing w:before="60" w:after="60" w:line="240" w:lineRule="auto"/>
              <w:rPr>
                <w:ins w:id="4863" w:author="Zehui Bai" w:date="2022-03-13T14:16:00Z"/>
                <w:rFonts w:ascii="Arial" w:eastAsia="Times New Roman" w:hAnsi="Arial" w:cs="Arial"/>
                <w:sz w:val="20"/>
                <w:szCs w:val="20"/>
                <w:lang w:eastAsia="zh-CN"/>
              </w:rPr>
              <w:pPrChange w:id="4864" w:author="Zehui Bai" w:date="2022-03-13T14:25:00Z">
                <w:pPr>
                  <w:spacing w:before="36" w:after="36" w:line="240" w:lineRule="auto"/>
                </w:pPr>
              </w:pPrChange>
            </w:pPr>
            <w:ins w:id="4865"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2.000-4.000</w:t>
              </w:r>
            </w:ins>
          </w:p>
        </w:tc>
        <w:tc>
          <w:tcPr>
            <w:tcW w:w="850" w:type="dxa"/>
            <w:shd w:val="clear" w:color="auto" w:fill="auto"/>
            <w:tcMar>
              <w:top w:w="15" w:type="dxa"/>
              <w:left w:w="103" w:type="dxa"/>
              <w:bottom w:w="0" w:type="dxa"/>
              <w:right w:w="103" w:type="dxa"/>
            </w:tcMar>
            <w:vAlign w:val="center"/>
            <w:tcPrChange w:id="4866" w:author="Zehui Bai" w:date="2022-03-13T14:25:00Z">
              <w:tcPr>
                <w:tcW w:w="850" w:type="dxa"/>
                <w:shd w:val="clear" w:color="auto" w:fill="auto"/>
                <w:tcMar>
                  <w:top w:w="15" w:type="dxa"/>
                  <w:left w:w="103" w:type="dxa"/>
                  <w:bottom w:w="0" w:type="dxa"/>
                  <w:right w:w="103" w:type="dxa"/>
                </w:tcMar>
                <w:vAlign w:val="center"/>
              </w:tcPr>
            </w:tcPrChange>
          </w:tcPr>
          <w:p w14:paraId="244622D4" w14:textId="5C5A3C2A" w:rsidR="00E04C1C" w:rsidRPr="00E04C1C" w:rsidRDefault="00E04C1C">
            <w:pPr>
              <w:spacing w:before="60" w:after="60" w:line="240" w:lineRule="auto"/>
              <w:jc w:val="center"/>
              <w:rPr>
                <w:ins w:id="4867" w:author="Zehui Bai" w:date="2022-03-13T14:16:00Z"/>
                <w:rFonts w:ascii="Arial" w:eastAsia="Calibri" w:hAnsi="Arial" w:cs="Arial"/>
                <w:color w:val="000000" w:themeColor="text1"/>
                <w:kern w:val="24"/>
                <w:sz w:val="20"/>
                <w:szCs w:val="20"/>
                <w:lang w:val="en-US" w:eastAsia="zh-CN"/>
              </w:rPr>
              <w:pPrChange w:id="4868" w:author="Zehui Bai" w:date="2022-03-13T14:25:00Z">
                <w:pPr>
                  <w:spacing w:before="36" w:after="36" w:line="240" w:lineRule="auto"/>
                  <w:jc w:val="center"/>
                </w:pPr>
              </w:pPrChange>
            </w:pPr>
            <w:ins w:id="4869" w:author="Zehui Bai" w:date="2022-03-13T14:21:00Z">
              <w:r w:rsidRPr="00E04C1C">
                <w:rPr>
                  <w:rFonts w:ascii="Arial" w:hAnsi="Arial" w:cs="Arial"/>
                  <w:sz w:val="20"/>
                  <w:szCs w:val="20"/>
                  <w:rPrChange w:id="4870" w:author="Zehui Bai" w:date="2022-03-13T14:22:00Z">
                    <w:rPr/>
                  </w:rPrChange>
                </w:rPr>
                <w:t>0.77</w:t>
              </w:r>
            </w:ins>
          </w:p>
        </w:tc>
        <w:tc>
          <w:tcPr>
            <w:tcW w:w="1560" w:type="dxa"/>
            <w:shd w:val="clear" w:color="auto" w:fill="auto"/>
            <w:tcMar>
              <w:top w:w="15" w:type="dxa"/>
              <w:left w:w="103" w:type="dxa"/>
              <w:bottom w:w="0" w:type="dxa"/>
              <w:right w:w="103" w:type="dxa"/>
            </w:tcMar>
            <w:vAlign w:val="center"/>
            <w:tcPrChange w:id="4871" w:author="Zehui Bai" w:date="2022-03-13T14:25:00Z">
              <w:tcPr>
                <w:tcW w:w="1560" w:type="dxa"/>
                <w:shd w:val="clear" w:color="auto" w:fill="auto"/>
                <w:tcMar>
                  <w:top w:w="15" w:type="dxa"/>
                  <w:left w:w="103" w:type="dxa"/>
                  <w:bottom w:w="0" w:type="dxa"/>
                  <w:right w:w="103" w:type="dxa"/>
                </w:tcMar>
                <w:vAlign w:val="center"/>
              </w:tcPr>
            </w:tcPrChange>
          </w:tcPr>
          <w:p w14:paraId="31B2E96C" w14:textId="2FE9E3C3" w:rsidR="00E04C1C" w:rsidRPr="00E04C1C" w:rsidRDefault="00E04C1C">
            <w:pPr>
              <w:spacing w:before="60" w:after="60" w:line="240" w:lineRule="auto"/>
              <w:jc w:val="center"/>
              <w:rPr>
                <w:ins w:id="4872" w:author="Zehui Bai" w:date="2022-03-13T14:16:00Z"/>
                <w:rFonts w:ascii="Arial" w:eastAsia="Calibri" w:hAnsi="Arial" w:cs="Arial"/>
                <w:color w:val="000000" w:themeColor="text1"/>
                <w:kern w:val="24"/>
                <w:sz w:val="20"/>
                <w:szCs w:val="20"/>
                <w:lang w:val="en-US" w:eastAsia="zh-CN"/>
              </w:rPr>
              <w:pPrChange w:id="4873" w:author="Zehui Bai" w:date="2022-03-13T14:25:00Z">
                <w:pPr>
                  <w:spacing w:before="36" w:after="36" w:line="240" w:lineRule="auto"/>
                  <w:jc w:val="center"/>
                </w:pPr>
              </w:pPrChange>
            </w:pPr>
            <w:ins w:id="4874" w:author="Zehui Bai" w:date="2022-03-13T14:21:00Z">
              <w:r w:rsidRPr="00E04C1C">
                <w:rPr>
                  <w:rFonts w:ascii="Arial" w:hAnsi="Arial" w:cs="Arial"/>
                  <w:sz w:val="20"/>
                  <w:szCs w:val="20"/>
                  <w:rPrChange w:id="4875" w:author="Zehui Bai" w:date="2022-03-13T14:22:00Z">
                    <w:rPr/>
                  </w:rPrChange>
                </w:rPr>
                <w:t>0.30 – 2.00</w:t>
              </w:r>
            </w:ins>
          </w:p>
        </w:tc>
        <w:tc>
          <w:tcPr>
            <w:tcW w:w="1134" w:type="dxa"/>
            <w:shd w:val="clear" w:color="auto" w:fill="auto"/>
            <w:tcMar>
              <w:top w:w="15" w:type="dxa"/>
              <w:left w:w="103" w:type="dxa"/>
              <w:bottom w:w="0" w:type="dxa"/>
              <w:right w:w="103" w:type="dxa"/>
            </w:tcMar>
            <w:vAlign w:val="center"/>
            <w:tcPrChange w:id="4876" w:author="Zehui Bai" w:date="2022-03-13T14:25:00Z">
              <w:tcPr>
                <w:tcW w:w="1134" w:type="dxa"/>
                <w:shd w:val="clear" w:color="auto" w:fill="auto"/>
                <w:tcMar>
                  <w:top w:w="15" w:type="dxa"/>
                  <w:left w:w="103" w:type="dxa"/>
                  <w:bottom w:w="0" w:type="dxa"/>
                  <w:right w:w="103" w:type="dxa"/>
                </w:tcMar>
                <w:vAlign w:val="center"/>
              </w:tcPr>
            </w:tcPrChange>
          </w:tcPr>
          <w:p w14:paraId="37B195DF" w14:textId="5CDD71D8" w:rsidR="00E04C1C" w:rsidRPr="00E04C1C" w:rsidRDefault="00E04C1C">
            <w:pPr>
              <w:spacing w:before="60" w:after="60" w:line="240" w:lineRule="auto"/>
              <w:jc w:val="center"/>
              <w:rPr>
                <w:ins w:id="4877" w:author="Zehui Bai" w:date="2022-03-13T14:16:00Z"/>
                <w:rFonts w:ascii="Arial" w:eastAsia="Calibri" w:hAnsi="Arial" w:cs="Arial"/>
                <w:b/>
                <w:bCs/>
                <w:color w:val="000000" w:themeColor="text1"/>
                <w:kern w:val="24"/>
                <w:sz w:val="20"/>
                <w:szCs w:val="20"/>
                <w:lang w:val="en-US" w:eastAsia="zh-CN"/>
              </w:rPr>
              <w:pPrChange w:id="4878" w:author="Zehui Bai" w:date="2022-03-13T14:25:00Z">
                <w:pPr>
                  <w:spacing w:before="36" w:after="36" w:line="240" w:lineRule="auto"/>
                  <w:jc w:val="center"/>
                </w:pPr>
              </w:pPrChange>
            </w:pPr>
            <w:ins w:id="4879" w:author="Zehui Bai" w:date="2022-03-13T14:21:00Z">
              <w:r w:rsidRPr="00E04C1C">
                <w:rPr>
                  <w:rFonts w:ascii="Arial" w:hAnsi="Arial" w:cs="Arial"/>
                  <w:sz w:val="20"/>
                  <w:szCs w:val="20"/>
                  <w:rPrChange w:id="4880" w:author="Zehui Bai" w:date="2022-03-13T14:22:00Z">
                    <w:rPr/>
                  </w:rPrChange>
                </w:rPr>
                <w:t>0.583</w:t>
              </w:r>
            </w:ins>
          </w:p>
        </w:tc>
        <w:tc>
          <w:tcPr>
            <w:tcW w:w="850" w:type="dxa"/>
            <w:vAlign w:val="center"/>
            <w:tcPrChange w:id="4881" w:author="Zehui Bai" w:date="2022-03-13T14:25:00Z">
              <w:tcPr>
                <w:tcW w:w="1134" w:type="dxa"/>
                <w:gridSpan w:val="2"/>
              </w:tcPr>
            </w:tcPrChange>
          </w:tcPr>
          <w:p w14:paraId="16577351" w14:textId="36654C47" w:rsidR="00E04C1C" w:rsidRPr="00E04C1C" w:rsidRDefault="00E04C1C">
            <w:pPr>
              <w:spacing w:before="60" w:after="60" w:line="240" w:lineRule="auto"/>
              <w:jc w:val="center"/>
              <w:rPr>
                <w:ins w:id="4882" w:author="Zehui Bai" w:date="2022-03-13T14:16:00Z"/>
                <w:rFonts w:ascii="Arial" w:eastAsia="Calibri" w:hAnsi="Arial" w:cs="Arial"/>
                <w:b/>
                <w:bCs/>
                <w:color w:val="000000" w:themeColor="text1"/>
                <w:kern w:val="24"/>
                <w:sz w:val="20"/>
                <w:szCs w:val="20"/>
                <w:lang w:val="en-US" w:eastAsia="zh-CN"/>
              </w:rPr>
              <w:pPrChange w:id="4883" w:author="Zehui Bai" w:date="2022-03-13T14:25:00Z">
                <w:pPr>
                  <w:spacing w:before="36" w:after="36" w:line="240" w:lineRule="auto"/>
                  <w:jc w:val="center"/>
                </w:pPr>
              </w:pPrChange>
            </w:pPr>
          </w:p>
        </w:tc>
        <w:tc>
          <w:tcPr>
            <w:tcW w:w="1134" w:type="dxa"/>
            <w:vAlign w:val="center"/>
            <w:tcPrChange w:id="4884" w:author="Zehui Bai" w:date="2022-03-13T14:25:00Z">
              <w:tcPr>
                <w:tcW w:w="1134" w:type="dxa"/>
                <w:gridSpan w:val="2"/>
              </w:tcPr>
            </w:tcPrChange>
          </w:tcPr>
          <w:p w14:paraId="33EF9D61" w14:textId="672C0D57" w:rsidR="00E04C1C" w:rsidRPr="00E04C1C" w:rsidRDefault="00E04C1C">
            <w:pPr>
              <w:spacing w:before="60" w:after="60" w:line="240" w:lineRule="auto"/>
              <w:jc w:val="center"/>
              <w:rPr>
                <w:ins w:id="4885" w:author="Zehui Bai" w:date="2022-03-13T14:16:00Z"/>
                <w:rFonts w:ascii="Arial" w:eastAsia="Calibri" w:hAnsi="Arial" w:cs="Arial"/>
                <w:b/>
                <w:bCs/>
                <w:color w:val="000000" w:themeColor="text1"/>
                <w:kern w:val="24"/>
                <w:sz w:val="20"/>
                <w:szCs w:val="20"/>
                <w:lang w:val="en-US" w:eastAsia="zh-CN"/>
              </w:rPr>
              <w:pPrChange w:id="4886" w:author="Zehui Bai" w:date="2022-03-13T14:25:00Z">
                <w:pPr>
                  <w:spacing w:before="36" w:after="36" w:line="240" w:lineRule="auto"/>
                  <w:jc w:val="center"/>
                </w:pPr>
              </w:pPrChange>
            </w:pPr>
          </w:p>
        </w:tc>
        <w:tc>
          <w:tcPr>
            <w:tcW w:w="992" w:type="dxa"/>
            <w:vAlign w:val="center"/>
            <w:tcPrChange w:id="4887" w:author="Zehui Bai" w:date="2022-03-13T14:25:00Z">
              <w:tcPr>
                <w:tcW w:w="1134" w:type="dxa"/>
                <w:gridSpan w:val="2"/>
              </w:tcPr>
            </w:tcPrChange>
          </w:tcPr>
          <w:p w14:paraId="0A755980" w14:textId="2008C2BC" w:rsidR="00E04C1C" w:rsidRPr="00E04C1C" w:rsidRDefault="00E04C1C">
            <w:pPr>
              <w:spacing w:before="60" w:after="60" w:line="240" w:lineRule="auto"/>
              <w:jc w:val="center"/>
              <w:rPr>
                <w:ins w:id="4888" w:author="Zehui Bai" w:date="2022-03-13T14:16:00Z"/>
                <w:rFonts w:ascii="Arial" w:eastAsia="Calibri" w:hAnsi="Arial" w:cs="Arial"/>
                <w:b/>
                <w:bCs/>
                <w:color w:val="000000" w:themeColor="text1"/>
                <w:kern w:val="24"/>
                <w:sz w:val="20"/>
                <w:szCs w:val="20"/>
                <w:lang w:val="en-US" w:eastAsia="zh-CN"/>
              </w:rPr>
              <w:pPrChange w:id="4889" w:author="Zehui Bai" w:date="2022-03-13T14:25:00Z">
                <w:pPr>
                  <w:spacing w:before="36" w:after="36" w:line="240" w:lineRule="auto"/>
                  <w:jc w:val="center"/>
                </w:pPr>
              </w:pPrChange>
            </w:pPr>
          </w:p>
        </w:tc>
      </w:tr>
      <w:tr w:rsidR="00F80E9D" w:rsidRPr="00067A21" w14:paraId="424D0636" w14:textId="52F72D02" w:rsidTr="00B91215">
        <w:tblPrEx>
          <w:tblPrExChange w:id="4890" w:author="Zehui Bai" w:date="2022-03-13T14:25:00Z">
            <w:tblPrEx>
              <w:tblW w:w="10060" w:type="dxa"/>
            </w:tblPrEx>
          </w:tblPrExChange>
        </w:tblPrEx>
        <w:trPr>
          <w:trHeight w:val="307"/>
          <w:ins w:id="4891" w:author="Zehui Bai" w:date="2022-03-13T14:16:00Z"/>
          <w:trPrChange w:id="4892"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4893" w:author="Zehui Bai" w:date="2022-03-13T14:25:00Z">
              <w:tcPr>
                <w:tcW w:w="3114" w:type="dxa"/>
                <w:shd w:val="clear" w:color="auto" w:fill="auto"/>
                <w:tcMar>
                  <w:top w:w="15" w:type="dxa"/>
                  <w:left w:w="103" w:type="dxa"/>
                  <w:bottom w:w="0" w:type="dxa"/>
                  <w:right w:w="103" w:type="dxa"/>
                </w:tcMar>
              </w:tcPr>
            </w:tcPrChange>
          </w:tcPr>
          <w:p w14:paraId="5A2FA61B" w14:textId="77777777" w:rsidR="00F80E9D" w:rsidRPr="00E04C1C" w:rsidRDefault="00F80E9D">
            <w:pPr>
              <w:spacing w:before="60" w:after="60" w:line="240" w:lineRule="auto"/>
              <w:rPr>
                <w:ins w:id="4894" w:author="Zehui Bai" w:date="2022-03-13T14:16:00Z"/>
                <w:rFonts w:ascii="Arial" w:eastAsia="Times New Roman" w:hAnsi="Arial" w:cs="Arial"/>
                <w:sz w:val="20"/>
                <w:szCs w:val="20"/>
                <w:lang w:eastAsia="zh-CN"/>
              </w:rPr>
              <w:pPrChange w:id="4895" w:author="Zehui Bai" w:date="2022-03-13T14:25:00Z">
                <w:pPr>
                  <w:spacing w:before="36" w:after="36" w:line="240" w:lineRule="auto"/>
                </w:pPr>
              </w:pPrChange>
            </w:pPr>
            <w:ins w:id="4896" w:author="Zehui Bai" w:date="2022-03-13T14:16:00Z">
              <w:r w:rsidRPr="00E04C1C">
                <w:rPr>
                  <w:rFonts w:ascii="Arial" w:eastAsia="Times New Roman" w:hAnsi="Arial" w:cs="Arial"/>
                  <w:sz w:val="20"/>
                  <w:szCs w:val="20"/>
                  <w:lang w:eastAsia="zh-CN"/>
                </w:rPr>
                <w:t xml:space="preserve">            </w:t>
              </w:r>
              <w:r w:rsidRPr="00E04C1C">
                <w:rPr>
                  <w:rFonts w:ascii="Arial" w:hAnsi="Arial" w:cs="Arial"/>
                  <w:sz w:val="20"/>
                  <w:szCs w:val="20"/>
                </w:rPr>
                <w:t>&gt;4.000</w:t>
              </w:r>
            </w:ins>
          </w:p>
        </w:tc>
        <w:tc>
          <w:tcPr>
            <w:tcW w:w="850" w:type="dxa"/>
            <w:shd w:val="clear" w:color="auto" w:fill="auto"/>
            <w:tcMar>
              <w:top w:w="15" w:type="dxa"/>
              <w:left w:w="103" w:type="dxa"/>
              <w:bottom w:w="0" w:type="dxa"/>
              <w:right w:w="103" w:type="dxa"/>
            </w:tcMar>
            <w:vAlign w:val="center"/>
            <w:tcPrChange w:id="4897" w:author="Zehui Bai" w:date="2022-03-13T14:25:00Z">
              <w:tcPr>
                <w:tcW w:w="850" w:type="dxa"/>
                <w:shd w:val="clear" w:color="auto" w:fill="auto"/>
                <w:tcMar>
                  <w:top w:w="15" w:type="dxa"/>
                  <w:left w:w="103" w:type="dxa"/>
                  <w:bottom w:w="0" w:type="dxa"/>
                  <w:right w:w="103" w:type="dxa"/>
                </w:tcMar>
                <w:vAlign w:val="center"/>
              </w:tcPr>
            </w:tcPrChange>
          </w:tcPr>
          <w:p w14:paraId="7104487A" w14:textId="1C19B871" w:rsidR="00F80E9D" w:rsidRPr="00E04C1C" w:rsidRDefault="00F80E9D">
            <w:pPr>
              <w:spacing w:before="60" w:after="60" w:line="240" w:lineRule="auto"/>
              <w:jc w:val="center"/>
              <w:rPr>
                <w:ins w:id="4898" w:author="Zehui Bai" w:date="2022-03-13T14:16:00Z"/>
                <w:rFonts w:ascii="Arial" w:eastAsia="Calibri" w:hAnsi="Arial" w:cs="Arial"/>
                <w:color w:val="000000" w:themeColor="text1"/>
                <w:kern w:val="24"/>
                <w:sz w:val="20"/>
                <w:szCs w:val="20"/>
                <w:lang w:val="en-US" w:eastAsia="zh-CN"/>
              </w:rPr>
              <w:pPrChange w:id="4899" w:author="Zehui Bai" w:date="2022-03-13T14:25:00Z">
                <w:pPr>
                  <w:spacing w:before="36" w:after="36" w:line="240" w:lineRule="auto"/>
                  <w:jc w:val="center"/>
                </w:pPr>
              </w:pPrChange>
            </w:pPr>
            <w:ins w:id="4900" w:author="Zehui Bai" w:date="2022-03-13T14:21:00Z">
              <w:r w:rsidRPr="00E04C1C">
                <w:rPr>
                  <w:rFonts w:ascii="Arial" w:hAnsi="Arial" w:cs="Arial"/>
                  <w:sz w:val="20"/>
                  <w:szCs w:val="20"/>
                  <w:rPrChange w:id="4901" w:author="Zehui Bai" w:date="2022-03-13T14:22:00Z">
                    <w:rPr/>
                  </w:rPrChange>
                </w:rPr>
                <w:t>0.47</w:t>
              </w:r>
            </w:ins>
          </w:p>
        </w:tc>
        <w:tc>
          <w:tcPr>
            <w:tcW w:w="1560" w:type="dxa"/>
            <w:shd w:val="clear" w:color="auto" w:fill="auto"/>
            <w:tcMar>
              <w:top w:w="15" w:type="dxa"/>
              <w:left w:w="103" w:type="dxa"/>
              <w:bottom w:w="0" w:type="dxa"/>
              <w:right w:w="103" w:type="dxa"/>
            </w:tcMar>
            <w:vAlign w:val="center"/>
            <w:tcPrChange w:id="4902" w:author="Zehui Bai" w:date="2022-03-13T14:25:00Z">
              <w:tcPr>
                <w:tcW w:w="1560" w:type="dxa"/>
                <w:shd w:val="clear" w:color="auto" w:fill="auto"/>
                <w:tcMar>
                  <w:top w:w="15" w:type="dxa"/>
                  <w:left w:w="103" w:type="dxa"/>
                  <w:bottom w:w="0" w:type="dxa"/>
                  <w:right w:w="103" w:type="dxa"/>
                </w:tcMar>
                <w:vAlign w:val="center"/>
              </w:tcPr>
            </w:tcPrChange>
          </w:tcPr>
          <w:p w14:paraId="4C5D5506" w14:textId="2F569197" w:rsidR="00F80E9D" w:rsidRPr="00E04C1C" w:rsidRDefault="00F80E9D">
            <w:pPr>
              <w:spacing w:before="60" w:after="60" w:line="240" w:lineRule="auto"/>
              <w:jc w:val="center"/>
              <w:rPr>
                <w:ins w:id="4903" w:author="Zehui Bai" w:date="2022-03-13T14:16:00Z"/>
                <w:rFonts w:ascii="Arial" w:eastAsia="Calibri" w:hAnsi="Arial" w:cs="Arial"/>
                <w:color w:val="000000" w:themeColor="text1"/>
                <w:kern w:val="24"/>
                <w:sz w:val="20"/>
                <w:szCs w:val="20"/>
                <w:lang w:val="en-US" w:eastAsia="zh-CN"/>
              </w:rPr>
              <w:pPrChange w:id="4904" w:author="Zehui Bai" w:date="2022-03-13T14:25:00Z">
                <w:pPr>
                  <w:spacing w:before="36" w:after="36" w:line="240" w:lineRule="auto"/>
                  <w:jc w:val="center"/>
                </w:pPr>
              </w:pPrChange>
            </w:pPr>
            <w:ins w:id="4905" w:author="Zehui Bai" w:date="2022-03-13T14:21:00Z">
              <w:r w:rsidRPr="00E04C1C">
                <w:rPr>
                  <w:rFonts w:ascii="Arial" w:hAnsi="Arial" w:cs="Arial"/>
                  <w:sz w:val="20"/>
                  <w:szCs w:val="20"/>
                  <w:rPrChange w:id="4906" w:author="Zehui Bai" w:date="2022-03-13T14:22:00Z">
                    <w:rPr/>
                  </w:rPrChange>
                </w:rPr>
                <w:t>0.12 – 1.89</w:t>
              </w:r>
            </w:ins>
          </w:p>
        </w:tc>
        <w:tc>
          <w:tcPr>
            <w:tcW w:w="1134" w:type="dxa"/>
            <w:shd w:val="clear" w:color="auto" w:fill="auto"/>
            <w:tcMar>
              <w:top w:w="15" w:type="dxa"/>
              <w:left w:w="103" w:type="dxa"/>
              <w:bottom w:w="0" w:type="dxa"/>
              <w:right w:w="103" w:type="dxa"/>
            </w:tcMar>
            <w:vAlign w:val="center"/>
            <w:tcPrChange w:id="4907" w:author="Zehui Bai" w:date="2022-03-13T14:25:00Z">
              <w:tcPr>
                <w:tcW w:w="1134" w:type="dxa"/>
                <w:shd w:val="clear" w:color="auto" w:fill="auto"/>
                <w:tcMar>
                  <w:top w:w="15" w:type="dxa"/>
                  <w:left w:w="103" w:type="dxa"/>
                  <w:bottom w:w="0" w:type="dxa"/>
                  <w:right w:w="103" w:type="dxa"/>
                </w:tcMar>
                <w:vAlign w:val="center"/>
              </w:tcPr>
            </w:tcPrChange>
          </w:tcPr>
          <w:p w14:paraId="3393A5D1" w14:textId="7B41BAE5" w:rsidR="00F80E9D" w:rsidRPr="00E04C1C" w:rsidRDefault="00F80E9D">
            <w:pPr>
              <w:spacing w:before="60" w:after="60" w:line="240" w:lineRule="auto"/>
              <w:jc w:val="center"/>
              <w:rPr>
                <w:ins w:id="4908" w:author="Zehui Bai" w:date="2022-03-13T14:16:00Z"/>
                <w:rFonts w:ascii="Arial" w:eastAsia="Calibri" w:hAnsi="Arial" w:cs="Arial"/>
                <w:b/>
                <w:bCs/>
                <w:color w:val="000000" w:themeColor="text1"/>
                <w:kern w:val="24"/>
                <w:sz w:val="20"/>
                <w:szCs w:val="20"/>
                <w:lang w:val="en-US" w:eastAsia="zh-CN"/>
              </w:rPr>
              <w:pPrChange w:id="4909" w:author="Zehui Bai" w:date="2022-03-13T14:25:00Z">
                <w:pPr>
                  <w:spacing w:before="36" w:after="36" w:line="240" w:lineRule="auto"/>
                  <w:jc w:val="center"/>
                </w:pPr>
              </w:pPrChange>
            </w:pPr>
            <w:ins w:id="4910" w:author="Zehui Bai" w:date="2022-03-13T14:21:00Z">
              <w:r w:rsidRPr="00E04C1C">
                <w:rPr>
                  <w:rFonts w:ascii="Arial" w:hAnsi="Arial" w:cs="Arial"/>
                  <w:sz w:val="20"/>
                  <w:szCs w:val="20"/>
                  <w:rPrChange w:id="4911" w:author="Zehui Bai" w:date="2022-03-13T14:22:00Z">
                    <w:rPr/>
                  </w:rPrChange>
                </w:rPr>
                <w:t>0.276</w:t>
              </w:r>
            </w:ins>
          </w:p>
        </w:tc>
        <w:tc>
          <w:tcPr>
            <w:tcW w:w="850" w:type="dxa"/>
            <w:vAlign w:val="center"/>
            <w:tcPrChange w:id="4912" w:author="Zehui Bai" w:date="2022-03-13T14:25:00Z">
              <w:tcPr>
                <w:tcW w:w="1134" w:type="dxa"/>
                <w:gridSpan w:val="2"/>
              </w:tcPr>
            </w:tcPrChange>
          </w:tcPr>
          <w:p w14:paraId="6F8697B1" w14:textId="23ABCB02" w:rsidR="00F80E9D" w:rsidRPr="00E04C1C" w:rsidRDefault="00F80E9D">
            <w:pPr>
              <w:spacing w:before="60" w:after="60" w:line="240" w:lineRule="auto"/>
              <w:jc w:val="center"/>
              <w:rPr>
                <w:ins w:id="4913" w:author="Zehui Bai" w:date="2022-03-13T14:16:00Z"/>
                <w:rFonts w:ascii="Arial" w:eastAsia="Calibri" w:hAnsi="Arial" w:cs="Arial"/>
                <w:b/>
                <w:bCs/>
                <w:color w:val="000000" w:themeColor="text1"/>
                <w:kern w:val="24"/>
                <w:sz w:val="20"/>
                <w:szCs w:val="20"/>
                <w:lang w:val="en-US" w:eastAsia="zh-CN"/>
              </w:rPr>
              <w:pPrChange w:id="4914" w:author="Zehui Bai" w:date="2022-03-13T14:25:00Z">
                <w:pPr>
                  <w:spacing w:before="36" w:after="36" w:line="240" w:lineRule="auto"/>
                  <w:jc w:val="center"/>
                </w:pPr>
              </w:pPrChange>
            </w:pPr>
          </w:p>
        </w:tc>
        <w:tc>
          <w:tcPr>
            <w:tcW w:w="1134" w:type="dxa"/>
            <w:vAlign w:val="center"/>
            <w:tcPrChange w:id="4915" w:author="Zehui Bai" w:date="2022-03-13T14:25:00Z">
              <w:tcPr>
                <w:tcW w:w="1134" w:type="dxa"/>
                <w:gridSpan w:val="2"/>
              </w:tcPr>
            </w:tcPrChange>
          </w:tcPr>
          <w:p w14:paraId="197645B5" w14:textId="1097C580" w:rsidR="00F80E9D" w:rsidRPr="00E04C1C" w:rsidRDefault="00F80E9D">
            <w:pPr>
              <w:spacing w:before="60" w:after="60" w:line="240" w:lineRule="auto"/>
              <w:jc w:val="center"/>
              <w:rPr>
                <w:ins w:id="4916" w:author="Zehui Bai" w:date="2022-03-13T14:16:00Z"/>
                <w:rFonts w:ascii="Arial" w:eastAsia="Calibri" w:hAnsi="Arial" w:cs="Arial"/>
                <w:b/>
                <w:bCs/>
                <w:color w:val="000000" w:themeColor="text1"/>
                <w:kern w:val="24"/>
                <w:sz w:val="20"/>
                <w:szCs w:val="20"/>
                <w:lang w:val="en-US" w:eastAsia="zh-CN"/>
              </w:rPr>
              <w:pPrChange w:id="4917" w:author="Zehui Bai" w:date="2022-03-13T14:25:00Z">
                <w:pPr>
                  <w:spacing w:before="36" w:after="36" w:line="240" w:lineRule="auto"/>
                  <w:jc w:val="center"/>
                </w:pPr>
              </w:pPrChange>
            </w:pPr>
          </w:p>
        </w:tc>
        <w:tc>
          <w:tcPr>
            <w:tcW w:w="992" w:type="dxa"/>
            <w:vAlign w:val="center"/>
            <w:tcPrChange w:id="4918" w:author="Zehui Bai" w:date="2022-03-13T14:25:00Z">
              <w:tcPr>
                <w:tcW w:w="1134" w:type="dxa"/>
                <w:gridSpan w:val="2"/>
              </w:tcPr>
            </w:tcPrChange>
          </w:tcPr>
          <w:p w14:paraId="695CF383" w14:textId="298074B3" w:rsidR="00F80E9D" w:rsidRPr="00E04C1C" w:rsidRDefault="00F80E9D">
            <w:pPr>
              <w:spacing w:before="60" w:after="60" w:line="240" w:lineRule="auto"/>
              <w:jc w:val="center"/>
              <w:rPr>
                <w:ins w:id="4919" w:author="Zehui Bai" w:date="2022-03-13T14:16:00Z"/>
                <w:rFonts w:ascii="Arial" w:eastAsia="Calibri" w:hAnsi="Arial" w:cs="Arial"/>
                <w:b/>
                <w:bCs/>
                <w:color w:val="000000" w:themeColor="text1"/>
                <w:kern w:val="24"/>
                <w:sz w:val="20"/>
                <w:szCs w:val="20"/>
                <w:lang w:val="en-US" w:eastAsia="zh-CN"/>
              </w:rPr>
              <w:pPrChange w:id="4920" w:author="Zehui Bai" w:date="2022-03-13T14:25:00Z">
                <w:pPr>
                  <w:spacing w:before="36" w:after="36" w:line="240" w:lineRule="auto"/>
                  <w:jc w:val="center"/>
                </w:pPr>
              </w:pPrChange>
            </w:pPr>
          </w:p>
        </w:tc>
      </w:tr>
      <w:tr w:rsidR="00544F28" w:rsidRPr="00067A21" w14:paraId="4534FD68" w14:textId="1BA327B9" w:rsidTr="00B91215">
        <w:tblPrEx>
          <w:tblPrExChange w:id="4921" w:author="Zehui Bai" w:date="2022-03-13T14:25:00Z">
            <w:tblPrEx>
              <w:tblW w:w="10060" w:type="dxa"/>
            </w:tblPrEx>
          </w:tblPrExChange>
        </w:tblPrEx>
        <w:trPr>
          <w:trHeight w:val="307"/>
          <w:ins w:id="4922" w:author="Zehui Bai" w:date="2022-03-13T14:16:00Z"/>
          <w:trPrChange w:id="4923"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924" w:author="Zehui Bai" w:date="2022-03-13T14:25:00Z">
              <w:tcPr>
                <w:tcW w:w="3114" w:type="dxa"/>
                <w:shd w:val="clear" w:color="auto" w:fill="auto"/>
                <w:tcMar>
                  <w:top w:w="15" w:type="dxa"/>
                  <w:left w:w="103" w:type="dxa"/>
                  <w:bottom w:w="0" w:type="dxa"/>
                  <w:right w:w="103" w:type="dxa"/>
                </w:tcMar>
                <w:vAlign w:val="center"/>
                <w:hideMark/>
              </w:tcPr>
            </w:tcPrChange>
          </w:tcPr>
          <w:p w14:paraId="1969BC48" w14:textId="77777777" w:rsidR="00544F28" w:rsidRPr="00E04C1C" w:rsidRDefault="00544F28">
            <w:pPr>
              <w:spacing w:before="60" w:after="60" w:line="240" w:lineRule="auto"/>
              <w:rPr>
                <w:ins w:id="4925" w:author="Zehui Bai" w:date="2022-03-13T14:16:00Z"/>
                <w:rFonts w:ascii="Arial" w:eastAsia="Times New Roman" w:hAnsi="Arial" w:cs="Arial"/>
                <w:b/>
                <w:bCs/>
                <w:sz w:val="20"/>
                <w:szCs w:val="20"/>
                <w:lang w:eastAsia="zh-CN"/>
              </w:rPr>
              <w:pPrChange w:id="4926" w:author="Zehui Bai" w:date="2022-03-13T14:25:00Z">
                <w:pPr>
                  <w:spacing w:before="36" w:after="36" w:line="240" w:lineRule="auto"/>
                </w:pPr>
              </w:pPrChange>
            </w:pPr>
            <w:ins w:id="4927" w:author="Zehui Bai" w:date="2022-03-13T14:16:00Z">
              <w:r w:rsidRPr="00E04C1C">
                <w:rPr>
                  <w:rFonts w:ascii="Arial" w:eastAsia="Calibri" w:hAnsi="Arial" w:cs="Arial"/>
                  <w:b/>
                  <w:bCs/>
                  <w:color w:val="000000" w:themeColor="text1"/>
                  <w:kern w:val="24"/>
                  <w:sz w:val="20"/>
                  <w:szCs w:val="20"/>
                  <w:lang w:val="en-US" w:eastAsia="zh-CN"/>
                </w:rPr>
                <w:t>Vaccination history</w:t>
              </w:r>
            </w:ins>
          </w:p>
        </w:tc>
        <w:tc>
          <w:tcPr>
            <w:tcW w:w="850" w:type="dxa"/>
            <w:shd w:val="clear" w:color="auto" w:fill="auto"/>
            <w:tcMar>
              <w:top w:w="15" w:type="dxa"/>
              <w:left w:w="103" w:type="dxa"/>
              <w:bottom w:w="0" w:type="dxa"/>
              <w:right w:w="103" w:type="dxa"/>
            </w:tcMar>
            <w:vAlign w:val="center"/>
            <w:hideMark/>
            <w:tcPrChange w:id="4928" w:author="Zehui Bai" w:date="2022-03-13T14:25:00Z">
              <w:tcPr>
                <w:tcW w:w="850" w:type="dxa"/>
                <w:shd w:val="clear" w:color="auto" w:fill="auto"/>
                <w:tcMar>
                  <w:top w:w="15" w:type="dxa"/>
                  <w:left w:w="103" w:type="dxa"/>
                  <w:bottom w:w="0" w:type="dxa"/>
                  <w:right w:w="103" w:type="dxa"/>
                </w:tcMar>
                <w:vAlign w:val="center"/>
                <w:hideMark/>
              </w:tcPr>
            </w:tcPrChange>
          </w:tcPr>
          <w:p w14:paraId="0868D028" w14:textId="77777777" w:rsidR="00544F28" w:rsidRPr="00E04C1C" w:rsidRDefault="00544F28">
            <w:pPr>
              <w:spacing w:before="60" w:after="60" w:line="240" w:lineRule="auto"/>
              <w:jc w:val="center"/>
              <w:rPr>
                <w:ins w:id="4929" w:author="Zehui Bai" w:date="2022-03-13T14:16:00Z"/>
                <w:rFonts w:ascii="Arial" w:eastAsia="Times New Roman" w:hAnsi="Arial" w:cs="Arial"/>
                <w:sz w:val="20"/>
                <w:szCs w:val="20"/>
                <w:lang w:eastAsia="zh-CN"/>
              </w:rPr>
              <w:pPrChange w:id="4930"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hideMark/>
            <w:tcPrChange w:id="4931" w:author="Zehui Bai" w:date="2022-03-13T14:25:00Z">
              <w:tcPr>
                <w:tcW w:w="1560" w:type="dxa"/>
                <w:shd w:val="clear" w:color="auto" w:fill="auto"/>
                <w:tcMar>
                  <w:top w:w="15" w:type="dxa"/>
                  <w:left w:w="103" w:type="dxa"/>
                  <w:bottom w:w="0" w:type="dxa"/>
                  <w:right w:w="103" w:type="dxa"/>
                </w:tcMar>
                <w:vAlign w:val="center"/>
                <w:hideMark/>
              </w:tcPr>
            </w:tcPrChange>
          </w:tcPr>
          <w:p w14:paraId="38063246" w14:textId="77777777" w:rsidR="00544F28" w:rsidRPr="00E04C1C" w:rsidRDefault="00544F28">
            <w:pPr>
              <w:spacing w:before="60" w:after="60" w:line="240" w:lineRule="auto"/>
              <w:jc w:val="center"/>
              <w:rPr>
                <w:ins w:id="4932" w:author="Zehui Bai" w:date="2022-03-13T14:16:00Z"/>
                <w:rFonts w:ascii="Arial" w:eastAsia="Times New Roman" w:hAnsi="Arial" w:cs="Arial"/>
                <w:sz w:val="20"/>
                <w:szCs w:val="20"/>
                <w:lang w:eastAsia="zh-CN"/>
              </w:rPr>
              <w:pPrChange w:id="4933"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hideMark/>
            <w:tcPrChange w:id="4934" w:author="Zehui Bai" w:date="2022-03-13T14:25:00Z">
              <w:tcPr>
                <w:tcW w:w="1134" w:type="dxa"/>
                <w:shd w:val="clear" w:color="auto" w:fill="auto"/>
                <w:tcMar>
                  <w:top w:w="15" w:type="dxa"/>
                  <w:left w:w="103" w:type="dxa"/>
                  <w:bottom w:w="0" w:type="dxa"/>
                  <w:right w:w="103" w:type="dxa"/>
                </w:tcMar>
                <w:vAlign w:val="center"/>
                <w:hideMark/>
              </w:tcPr>
            </w:tcPrChange>
          </w:tcPr>
          <w:p w14:paraId="60C3738E" w14:textId="77777777" w:rsidR="00544F28" w:rsidRPr="00E04C1C" w:rsidRDefault="00544F28">
            <w:pPr>
              <w:spacing w:before="60" w:after="60" w:line="240" w:lineRule="auto"/>
              <w:jc w:val="center"/>
              <w:rPr>
                <w:ins w:id="4935" w:author="Zehui Bai" w:date="2022-03-13T14:16:00Z"/>
                <w:rFonts w:ascii="Arial" w:eastAsia="Times New Roman" w:hAnsi="Arial" w:cs="Arial"/>
                <w:sz w:val="20"/>
                <w:szCs w:val="20"/>
                <w:lang w:eastAsia="zh-CN"/>
              </w:rPr>
              <w:pPrChange w:id="4936" w:author="Zehui Bai" w:date="2022-03-13T14:25:00Z">
                <w:pPr>
                  <w:spacing w:before="36" w:after="36" w:line="240" w:lineRule="auto"/>
                  <w:jc w:val="center"/>
                </w:pPr>
              </w:pPrChange>
            </w:pPr>
          </w:p>
        </w:tc>
        <w:tc>
          <w:tcPr>
            <w:tcW w:w="850" w:type="dxa"/>
            <w:vAlign w:val="center"/>
            <w:tcPrChange w:id="4937" w:author="Zehui Bai" w:date="2022-03-13T14:25:00Z">
              <w:tcPr>
                <w:tcW w:w="1134" w:type="dxa"/>
                <w:gridSpan w:val="2"/>
              </w:tcPr>
            </w:tcPrChange>
          </w:tcPr>
          <w:p w14:paraId="5D379788" w14:textId="77777777" w:rsidR="00544F28" w:rsidRPr="00E04C1C" w:rsidRDefault="00544F28">
            <w:pPr>
              <w:spacing w:before="60" w:after="60" w:line="240" w:lineRule="auto"/>
              <w:jc w:val="center"/>
              <w:rPr>
                <w:ins w:id="4938" w:author="Zehui Bai" w:date="2022-03-13T14:16:00Z"/>
                <w:rFonts w:ascii="Arial" w:eastAsia="Times New Roman" w:hAnsi="Arial" w:cs="Arial"/>
                <w:sz w:val="20"/>
                <w:szCs w:val="20"/>
                <w:lang w:eastAsia="zh-CN"/>
              </w:rPr>
              <w:pPrChange w:id="4939" w:author="Zehui Bai" w:date="2022-03-13T14:25:00Z">
                <w:pPr>
                  <w:spacing w:before="36" w:after="36" w:line="240" w:lineRule="auto"/>
                  <w:jc w:val="center"/>
                </w:pPr>
              </w:pPrChange>
            </w:pPr>
          </w:p>
        </w:tc>
        <w:tc>
          <w:tcPr>
            <w:tcW w:w="1134" w:type="dxa"/>
            <w:vAlign w:val="center"/>
            <w:tcPrChange w:id="4940" w:author="Zehui Bai" w:date="2022-03-13T14:25:00Z">
              <w:tcPr>
                <w:tcW w:w="1134" w:type="dxa"/>
                <w:gridSpan w:val="2"/>
              </w:tcPr>
            </w:tcPrChange>
          </w:tcPr>
          <w:p w14:paraId="38BD2681" w14:textId="77777777" w:rsidR="00544F28" w:rsidRPr="00E04C1C" w:rsidRDefault="00544F28">
            <w:pPr>
              <w:spacing w:before="60" w:after="60" w:line="240" w:lineRule="auto"/>
              <w:jc w:val="center"/>
              <w:rPr>
                <w:ins w:id="4941" w:author="Zehui Bai" w:date="2022-03-13T14:16:00Z"/>
                <w:rFonts w:ascii="Arial" w:eastAsia="Times New Roman" w:hAnsi="Arial" w:cs="Arial"/>
                <w:sz w:val="20"/>
                <w:szCs w:val="20"/>
                <w:lang w:eastAsia="zh-CN"/>
              </w:rPr>
              <w:pPrChange w:id="4942" w:author="Zehui Bai" w:date="2022-03-13T14:25:00Z">
                <w:pPr>
                  <w:spacing w:before="36" w:after="36" w:line="240" w:lineRule="auto"/>
                  <w:jc w:val="center"/>
                </w:pPr>
              </w:pPrChange>
            </w:pPr>
          </w:p>
        </w:tc>
        <w:tc>
          <w:tcPr>
            <w:tcW w:w="992" w:type="dxa"/>
            <w:vAlign w:val="center"/>
            <w:tcPrChange w:id="4943" w:author="Zehui Bai" w:date="2022-03-13T14:25:00Z">
              <w:tcPr>
                <w:tcW w:w="1134" w:type="dxa"/>
                <w:gridSpan w:val="2"/>
              </w:tcPr>
            </w:tcPrChange>
          </w:tcPr>
          <w:p w14:paraId="4B7B047F" w14:textId="77777777" w:rsidR="00544F28" w:rsidRPr="00E04C1C" w:rsidRDefault="00544F28">
            <w:pPr>
              <w:spacing w:before="60" w:after="60" w:line="240" w:lineRule="auto"/>
              <w:jc w:val="center"/>
              <w:rPr>
                <w:ins w:id="4944" w:author="Zehui Bai" w:date="2022-03-13T14:16:00Z"/>
                <w:rFonts w:ascii="Arial" w:eastAsia="Times New Roman" w:hAnsi="Arial" w:cs="Arial"/>
                <w:sz w:val="20"/>
                <w:szCs w:val="20"/>
                <w:lang w:eastAsia="zh-CN"/>
              </w:rPr>
              <w:pPrChange w:id="4945" w:author="Zehui Bai" w:date="2022-03-13T14:25:00Z">
                <w:pPr>
                  <w:spacing w:before="36" w:after="36" w:line="240" w:lineRule="auto"/>
                  <w:jc w:val="center"/>
                </w:pPr>
              </w:pPrChange>
            </w:pPr>
          </w:p>
        </w:tc>
      </w:tr>
      <w:tr w:rsidR="00A509CB" w:rsidRPr="00067A21" w14:paraId="20F65BB8" w14:textId="4968499D" w:rsidTr="00B91215">
        <w:tblPrEx>
          <w:tblPrExChange w:id="4946" w:author="Zehui Bai" w:date="2022-03-13T14:25:00Z">
            <w:tblPrEx>
              <w:tblW w:w="10060" w:type="dxa"/>
            </w:tblPrEx>
          </w:tblPrExChange>
        </w:tblPrEx>
        <w:trPr>
          <w:trHeight w:val="307"/>
          <w:ins w:id="4947" w:author="Zehui Bai" w:date="2022-03-13T14:16:00Z"/>
          <w:trPrChange w:id="4948"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949" w:author="Zehui Bai" w:date="2022-03-13T14:25:00Z">
              <w:tcPr>
                <w:tcW w:w="3114" w:type="dxa"/>
                <w:shd w:val="clear" w:color="auto" w:fill="auto"/>
                <w:tcMar>
                  <w:top w:w="15" w:type="dxa"/>
                  <w:left w:w="103" w:type="dxa"/>
                  <w:bottom w:w="0" w:type="dxa"/>
                  <w:right w:w="103" w:type="dxa"/>
                </w:tcMar>
                <w:vAlign w:val="center"/>
                <w:hideMark/>
              </w:tcPr>
            </w:tcPrChange>
          </w:tcPr>
          <w:p w14:paraId="1CEA4B10" w14:textId="77777777" w:rsidR="00A509CB" w:rsidRPr="00E04C1C" w:rsidRDefault="00A509CB">
            <w:pPr>
              <w:spacing w:before="60" w:after="60" w:line="240" w:lineRule="auto"/>
              <w:ind w:left="706"/>
              <w:rPr>
                <w:ins w:id="4950" w:author="Zehui Bai" w:date="2022-03-13T14:16:00Z"/>
                <w:rFonts w:ascii="Arial" w:eastAsia="Times New Roman" w:hAnsi="Arial" w:cs="Arial"/>
                <w:sz w:val="20"/>
                <w:szCs w:val="20"/>
                <w:lang w:eastAsia="zh-CN"/>
              </w:rPr>
              <w:pPrChange w:id="4951" w:author="Zehui Bai" w:date="2022-03-13T14:25:00Z">
                <w:pPr>
                  <w:spacing w:before="36" w:after="36" w:line="240" w:lineRule="auto"/>
                  <w:ind w:left="706"/>
                </w:pPr>
              </w:pPrChange>
            </w:pPr>
            <w:ins w:id="4952" w:author="Zehui Bai" w:date="2022-03-13T14:16:00Z">
              <w:r w:rsidRPr="00E04C1C">
                <w:rPr>
                  <w:rFonts w:ascii="Arial" w:eastAsia="Times New Roman" w:hAnsi="Arial" w:cs="Arial"/>
                  <w:sz w:val="20"/>
                  <w:szCs w:val="20"/>
                  <w:lang w:eastAsia="zh-CN"/>
                </w:rPr>
                <w:t>No</w:t>
              </w:r>
            </w:ins>
          </w:p>
        </w:tc>
        <w:tc>
          <w:tcPr>
            <w:tcW w:w="850" w:type="dxa"/>
            <w:shd w:val="clear" w:color="auto" w:fill="auto"/>
            <w:tcMar>
              <w:top w:w="15" w:type="dxa"/>
              <w:left w:w="103" w:type="dxa"/>
              <w:bottom w:w="0" w:type="dxa"/>
              <w:right w:w="103" w:type="dxa"/>
            </w:tcMar>
            <w:vAlign w:val="center"/>
            <w:hideMark/>
            <w:tcPrChange w:id="4953" w:author="Zehui Bai" w:date="2022-03-13T14:25:00Z">
              <w:tcPr>
                <w:tcW w:w="850" w:type="dxa"/>
                <w:shd w:val="clear" w:color="auto" w:fill="auto"/>
                <w:tcMar>
                  <w:top w:w="15" w:type="dxa"/>
                  <w:left w:w="103" w:type="dxa"/>
                  <w:bottom w:w="0" w:type="dxa"/>
                  <w:right w:w="103" w:type="dxa"/>
                </w:tcMar>
                <w:vAlign w:val="center"/>
                <w:hideMark/>
              </w:tcPr>
            </w:tcPrChange>
          </w:tcPr>
          <w:p w14:paraId="634E54D7" w14:textId="77777777" w:rsidR="00A509CB" w:rsidRPr="00E04C1C" w:rsidRDefault="00A509CB">
            <w:pPr>
              <w:spacing w:before="60" w:after="60" w:line="240" w:lineRule="auto"/>
              <w:jc w:val="center"/>
              <w:rPr>
                <w:ins w:id="4954" w:author="Zehui Bai" w:date="2022-03-13T14:16:00Z"/>
                <w:rFonts w:ascii="Arial" w:eastAsia="Times New Roman" w:hAnsi="Arial" w:cs="Arial"/>
                <w:sz w:val="20"/>
                <w:szCs w:val="20"/>
                <w:lang w:eastAsia="zh-CN"/>
              </w:rPr>
              <w:pPrChange w:id="4955" w:author="Zehui Bai" w:date="2022-03-13T14:25:00Z">
                <w:pPr>
                  <w:spacing w:before="36" w:after="36" w:line="240" w:lineRule="auto"/>
                  <w:jc w:val="center"/>
                </w:pPr>
              </w:pPrChange>
            </w:pPr>
            <w:ins w:id="4956" w:author="Zehui Bai" w:date="2022-03-13T14:16:00Z">
              <w:r w:rsidRPr="00E04C1C">
                <w:rPr>
                  <w:rFonts w:ascii="Arial" w:eastAsia="Calibri" w:hAnsi="Arial" w:cs="Arial"/>
                  <w:color w:val="000000" w:themeColor="text1"/>
                  <w:kern w:val="24"/>
                  <w:sz w:val="20"/>
                  <w:szCs w:val="20"/>
                  <w:lang w:val="en-US" w:eastAsia="zh-CN"/>
                </w:rPr>
                <w:t>1.00</w:t>
              </w:r>
            </w:ins>
          </w:p>
        </w:tc>
        <w:tc>
          <w:tcPr>
            <w:tcW w:w="1560" w:type="dxa"/>
            <w:shd w:val="clear" w:color="auto" w:fill="auto"/>
            <w:tcMar>
              <w:top w:w="15" w:type="dxa"/>
              <w:left w:w="103" w:type="dxa"/>
              <w:bottom w:w="0" w:type="dxa"/>
              <w:right w:w="103" w:type="dxa"/>
            </w:tcMar>
            <w:vAlign w:val="center"/>
            <w:hideMark/>
            <w:tcPrChange w:id="4957" w:author="Zehui Bai" w:date="2022-03-13T14:25:00Z">
              <w:tcPr>
                <w:tcW w:w="1560" w:type="dxa"/>
                <w:shd w:val="clear" w:color="auto" w:fill="auto"/>
                <w:tcMar>
                  <w:top w:w="15" w:type="dxa"/>
                  <w:left w:w="103" w:type="dxa"/>
                  <w:bottom w:w="0" w:type="dxa"/>
                  <w:right w:w="103" w:type="dxa"/>
                </w:tcMar>
                <w:vAlign w:val="center"/>
                <w:hideMark/>
              </w:tcPr>
            </w:tcPrChange>
          </w:tcPr>
          <w:p w14:paraId="4F19A681" w14:textId="77777777" w:rsidR="00A509CB" w:rsidRPr="00E04C1C" w:rsidRDefault="00A509CB">
            <w:pPr>
              <w:spacing w:before="60" w:after="60" w:line="240" w:lineRule="auto"/>
              <w:jc w:val="center"/>
              <w:rPr>
                <w:ins w:id="4958" w:author="Zehui Bai" w:date="2022-03-13T14:16:00Z"/>
                <w:rFonts w:ascii="Arial" w:eastAsia="Times New Roman" w:hAnsi="Arial" w:cs="Arial"/>
                <w:sz w:val="20"/>
                <w:szCs w:val="20"/>
                <w:lang w:eastAsia="zh-CN"/>
              </w:rPr>
              <w:pPrChange w:id="4959" w:author="Zehui Bai" w:date="2022-03-13T14:25:00Z">
                <w:pPr>
                  <w:spacing w:before="36" w:after="36" w:line="240" w:lineRule="auto"/>
                  <w:jc w:val="center"/>
                </w:pPr>
              </w:pPrChange>
            </w:pPr>
            <w:ins w:id="4960" w:author="Zehui Bai" w:date="2022-03-13T14:16:00Z">
              <w:r w:rsidRPr="00E04C1C">
                <w:rPr>
                  <w:rFonts w:ascii="Arial" w:eastAsia="Calibri" w:hAnsi="Arial" w:cs="Arial"/>
                  <w:color w:val="000000" w:themeColor="text1"/>
                  <w:kern w:val="24"/>
                  <w:sz w:val="20"/>
                  <w:szCs w:val="20"/>
                  <w:lang w:val="en-US" w:eastAsia="zh-CN"/>
                </w:rPr>
                <w:t>Reference</w:t>
              </w:r>
            </w:ins>
          </w:p>
        </w:tc>
        <w:tc>
          <w:tcPr>
            <w:tcW w:w="1134" w:type="dxa"/>
            <w:shd w:val="clear" w:color="auto" w:fill="auto"/>
            <w:tcMar>
              <w:top w:w="15" w:type="dxa"/>
              <w:left w:w="103" w:type="dxa"/>
              <w:bottom w:w="0" w:type="dxa"/>
              <w:right w:w="103" w:type="dxa"/>
            </w:tcMar>
            <w:vAlign w:val="center"/>
            <w:hideMark/>
            <w:tcPrChange w:id="4961" w:author="Zehui Bai" w:date="2022-03-13T14:25:00Z">
              <w:tcPr>
                <w:tcW w:w="1134" w:type="dxa"/>
                <w:shd w:val="clear" w:color="auto" w:fill="auto"/>
                <w:tcMar>
                  <w:top w:w="15" w:type="dxa"/>
                  <w:left w:w="103" w:type="dxa"/>
                  <w:bottom w:w="0" w:type="dxa"/>
                  <w:right w:w="103" w:type="dxa"/>
                </w:tcMar>
                <w:vAlign w:val="center"/>
                <w:hideMark/>
              </w:tcPr>
            </w:tcPrChange>
          </w:tcPr>
          <w:p w14:paraId="26157A02" w14:textId="77777777" w:rsidR="00A509CB" w:rsidRPr="00E04C1C" w:rsidRDefault="00A509CB">
            <w:pPr>
              <w:spacing w:before="60" w:after="60" w:line="240" w:lineRule="auto"/>
              <w:jc w:val="center"/>
              <w:rPr>
                <w:ins w:id="4962" w:author="Zehui Bai" w:date="2022-03-13T14:16:00Z"/>
                <w:rFonts w:ascii="Arial" w:eastAsia="Times New Roman" w:hAnsi="Arial" w:cs="Arial"/>
                <w:sz w:val="20"/>
                <w:szCs w:val="20"/>
                <w:lang w:eastAsia="zh-CN"/>
              </w:rPr>
              <w:pPrChange w:id="4963" w:author="Zehui Bai" w:date="2022-03-13T14:25:00Z">
                <w:pPr>
                  <w:spacing w:before="36" w:after="36" w:line="240" w:lineRule="auto"/>
                  <w:jc w:val="center"/>
                </w:pPr>
              </w:pPrChange>
            </w:pPr>
          </w:p>
        </w:tc>
        <w:tc>
          <w:tcPr>
            <w:tcW w:w="850" w:type="dxa"/>
            <w:vAlign w:val="center"/>
            <w:tcPrChange w:id="4964" w:author="Zehui Bai" w:date="2022-03-13T14:25:00Z">
              <w:tcPr>
                <w:tcW w:w="1134" w:type="dxa"/>
                <w:gridSpan w:val="2"/>
              </w:tcPr>
            </w:tcPrChange>
          </w:tcPr>
          <w:p w14:paraId="40DCDED5" w14:textId="58D408E7" w:rsidR="00A509CB" w:rsidRPr="00E04C1C" w:rsidRDefault="00A509CB">
            <w:pPr>
              <w:spacing w:before="60" w:after="60" w:line="240" w:lineRule="auto"/>
              <w:jc w:val="center"/>
              <w:rPr>
                <w:ins w:id="4965" w:author="Zehui Bai" w:date="2022-03-13T14:16:00Z"/>
                <w:rFonts w:ascii="Arial" w:eastAsia="Times New Roman" w:hAnsi="Arial" w:cs="Arial"/>
                <w:sz w:val="20"/>
                <w:szCs w:val="20"/>
                <w:lang w:eastAsia="zh-CN"/>
              </w:rPr>
              <w:pPrChange w:id="4966" w:author="Zehui Bai" w:date="2022-03-13T14:25:00Z">
                <w:pPr>
                  <w:spacing w:before="36" w:after="36" w:line="240" w:lineRule="auto"/>
                  <w:jc w:val="center"/>
                </w:pPr>
              </w:pPrChange>
            </w:pPr>
          </w:p>
        </w:tc>
        <w:tc>
          <w:tcPr>
            <w:tcW w:w="1134" w:type="dxa"/>
            <w:vAlign w:val="center"/>
            <w:tcPrChange w:id="4967" w:author="Zehui Bai" w:date="2022-03-13T14:25:00Z">
              <w:tcPr>
                <w:tcW w:w="1134" w:type="dxa"/>
                <w:gridSpan w:val="2"/>
              </w:tcPr>
            </w:tcPrChange>
          </w:tcPr>
          <w:p w14:paraId="745D6033" w14:textId="596667EC" w:rsidR="00A509CB" w:rsidRPr="00E04C1C" w:rsidRDefault="00A509CB">
            <w:pPr>
              <w:spacing w:before="60" w:after="60" w:line="240" w:lineRule="auto"/>
              <w:jc w:val="center"/>
              <w:rPr>
                <w:ins w:id="4968" w:author="Zehui Bai" w:date="2022-03-13T14:16:00Z"/>
                <w:rFonts w:ascii="Arial" w:eastAsia="Times New Roman" w:hAnsi="Arial" w:cs="Arial"/>
                <w:sz w:val="20"/>
                <w:szCs w:val="20"/>
                <w:lang w:eastAsia="zh-CN"/>
              </w:rPr>
              <w:pPrChange w:id="4969" w:author="Zehui Bai" w:date="2022-03-13T14:25:00Z">
                <w:pPr>
                  <w:spacing w:before="36" w:after="36" w:line="240" w:lineRule="auto"/>
                  <w:jc w:val="center"/>
                </w:pPr>
              </w:pPrChange>
            </w:pPr>
          </w:p>
        </w:tc>
        <w:tc>
          <w:tcPr>
            <w:tcW w:w="992" w:type="dxa"/>
            <w:vAlign w:val="center"/>
            <w:tcPrChange w:id="4970" w:author="Zehui Bai" w:date="2022-03-13T14:25:00Z">
              <w:tcPr>
                <w:tcW w:w="1134" w:type="dxa"/>
                <w:gridSpan w:val="2"/>
              </w:tcPr>
            </w:tcPrChange>
          </w:tcPr>
          <w:p w14:paraId="3D408807" w14:textId="77777777" w:rsidR="00A509CB" w:rsidRPr="00E04C1C" w:rsidRDefault="00A509CB">
            <w:pPr>
              <w:spacing w:before="60" w:after="60" w:line="240" w:lineRule="auto"/>
              <w:jc w:val="center"/>
              <w:rPr>
                <w:ins w:id="4971" w:author="Zehui Bai" w:date="2022-03-13T14:16:00Z"/>
                <w:rFonts w:ascii="Arial" w:eastAsia="Times New Roman" w:hAnsi="Arial" w:cs="Arial"/>
                <w:sz w:val="20"/>
                <w:szCs w:val="20"/>
                <w:lang w:eastAsia="zh-CN"/>
              </w:rPr>
              <w:pPrChange w:id="4972" w:author="Zehui Bai" w:date="2022-03-13T14:25:00Z">
                <w:pPr>
                  <w:spacing w:before="36" w:after="36" w:line="240" w:lineRule="auto"/>
                  <w:jc w:val="center"/>
                </w:pPr>
              </w:pPrChange>
            </w:pPr>
          </w:p>
        </w:tc>
      </w:tr>
      <w:tr w:rsidR="00A509CB" w:rsidRPr="00067A21" w14:paraId="43D77043" w14:textId="6FAF45FD" w:rsidTr="00B91215">
        <w:tblPrEx>
          <w:tblPrExChange w:id="4973" w:author="Zehui Bai" w:date="2022-03-13T14:25:00Z">
            <w:tblPrEx>
              <w:tblW w:w="10060" w:type="dxa"/>
            </w:tblPrEx>
          </w:tblPrExChange>
        </w:tblPrEx>
        <w:trPr>
          <w:trHeight w:val="307"/>
          <w:ins w:id="4974" w:author="Zehui Bai" w:date="2022-03-13T14:16:00Z"/>
          <w:trPrChange w:id="4975"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4976" w:author="Zehui Bai" w:date="2022-03-13T14:25:00Z">
              <w:tcPr>
                <w:tcW w:w="3114" w:type="dxa"/>
                <w:shd w:val="clear" w:color="auto" w:fill="auto"/>
                <w:tcMar>
                  <w:top w:w="15" w:type="dxa"/>
                  <w:left w:w="103" w:type="dxa"/>
                  <w:bottom w:w="0" w:type="dxa"/>
                  <w:right w:w="103" w:type="dxa"/>
                </w:tcMar>
                <w:vAlign w:val="center"/>
                <w:hideMark/>
              </w:tcPr>
            </w:tcPrChange>
          </w:tcPr>
          <w:p w14:paraId="26297624" w14:textId="77777777" w:rsidR="00A509CB" w:rsidRPr="00E04C1C" w:rsidRDefault="00A509CB">
            <w:pPr>
              <w:spacing w:before="60" w:after="60" w:line="240" w:lineRule="auto"/>
              <w:rPr>
                <w:ins w:id="4977" w:author="Zehui Bai" w:date="2022-03-13T14:16:00Z"/>
                <w:rFonts w:ascii="Arial" w:eastAsia="Times New Roman" w:hAnsi="Arial" w:cs="Arial"/>
                <w:sz w:val="20"/>
                <w:szCs w:val="20"/>
                <w:lang w:eastAsia="zh-CN"/>
              </w:rPr>
              <w:pPrChange w:id="4978" w:author="Zehui Bai" w:date="2022-03-13T14:25:00Z">
                <w:pPr>
                  <w:spacing w:before="36" w:after="36" w:line="240" w:lineRule="auto"/>
                </w:pPr>
              </w:pPrChange>
            </w:pPr>
            <w:ins w:id="4979" w:author="Zehui Bai" w:date="2022-03-13T14:16:00Z">
              <w:r w:rsidRPr="00E04C1C">
                <w:rPr>
                  <w:rFonts w:ascii="Arial" w:eastAsia="Times New Roman" w:hAnsi="Arial" w:cs="Arial"/>
                  <w:sz w:val="20"/>
                  <w:szCs w:val="20"/>
                  <w:lang w:eastAsia="zh-CN"/>
                </w:rPr>
                <w:t xml:space="preserve">             </w:t>
              </w:r>
              <w:r w:rsidRPr="00E04C1C">
                <w:rPr>
                  <w:rFonts w:ascii="Arial" w:eastAsia="Calibri" w:hAnsi="Arial" w:cs="Arial"/>
                  <w:color w:val="000000" w:themeColor="text1"/>
                  <w:kern w:val="24"/>
                  <w:sz w:val="20"/>
                  <w:szCs w:val="20"/>
                  <w:lang w:val="en-US" w:eastAsia="zh-CN"/>
                </w:rPr>
                <w:t>Yes</w:t>
              </w:r>
            </w:ins>
          </w:p>
        </w:tc>
        <w:tc>
          <w:tcPr>
            <w:tcW w:w="850" w:type="dxa"/>
            <w:shd w:val="clear" w:color="auto" w:fill="auto"/>
            <w:tcMar>
              <w:top w:w="15" w:type="dxa"/>
              <w:left w:w="103" w:type="dxa"/>
              <w:bottom w:w="0" w:type="dxa"/>
              <w:right w:w="103" w:type="dxa"/>
            </w:tcMar>
            <w:vAlign w:val="center"/>
            <w:hideMark/>
            <w:tcPrChange w:id="4980" w:author="Zehui Bai" w:date="2022-03-13T14:25:00Z">
              <w:tcPr>
                <w:tcW w:w="850" w:type="dxa"/>
                <w:shd w:val="clear" w:color="auto" w:fill="auto"/>
                <w:tcMar>
                  <w:top w:w="15" w:type="dxa"/>
                  <w:left w:w="103" w:type="dxa"/>
                  <w:bottom w:w="0" w:type="dxa"/>
                  <w:right w:w="103" w:type="dxa"/>
                </w:tcMar>
                <w:vAlign w:val="center"/>
                <w:hideMark/>
              </w:tcPr>
            </w:tcPrChange>
          </w:tcPr>
          <w:p w14:paraId="1FA603D2" w14:textId="10E9982A" w:rsidR="00A509CB" w:rsidRPr="00E04C1C" w:rsidRDefault="00A509CB">
            <w:pPr>
              <w:spacing w:before="60" w:after="60" w:line="240" w:lineRule="auto"/>
              <w:jc w:val="center"/>
              <w:rPr>
                <w:ins w:id="4981" w:author="Zehui Bai" w:date="2022-03-13T14:16:00Z"/>
                <w:rFonts w:ascii="Arial" w:eastAsia="Times New Roman" w:hAnsi="Arial" w:cs="Arial"/>
                <w:sz w:val="20"/>
                <w:szCs w:val="20"/>
                <w:lang w:eastAsia="zh-CN"/>
              </w:rPr>
              <w:pPrChange w:id="4982" w:author="Zehui Bai" w:date="2022-03-13T14:25:00Z">
                <w:pPr>
                  <w:spacing w:before="36" w:after="36" w:line="240" w:lineRule="auto"/>
                  <w:jc w:val="center"/>
                </w:pPr>
              </w:pPrChange>
            </w:pPr>
            <w:ins w:id="4983" w:author="Zehui Bai" w:date="2022-03-13T14:21:00Z">
              <w:r w:rsidRPr="00E04C1C">
                <w:rPr>
                  <w:rFonts w:ascii="Arial" w:hAnsi="Arial" w:cs="Arial"/>
                  <w:sz w:val="20"/>
                  <w:szCs w:val="20"/>
                  <w:rPrChange w:id="4984" w:author="Zehui Bai" w:date="2022-03-13T14:22:00Z">
                    <w:rPr/>
                  </w:rPrChange>
                </w:rPr>
                <w:t>1.70</w:t>
              </w:r>
            </w:ins>
          </w:p>
        </w:tc>
        <w:tc>
          <w:tcPr>
            <w:tcW w:w="1560" w:type="dxa"/>
            <w:shd w:val="clear" w:color="auto" w:fill="auto"/>
            <w:tcMar>
              <w:top w:w="15" w:type="dxa"/>
              <w:left w:w="103" w:type="dxa"/>
              <w:bottom w:w="0" w:type="dxa"/>
              <w:right w:w="103" w:type="dxa"/>
            </w:tcMar>
            <w:vAlign w:val="center"/>
            <w:hideMark/>
            <w:tcPrChange w:id="4985" w:author="Zehui Bai" w:date="2022-03-13T14:25:00Z">
              <w:tcPr>
                <w:tcW w:w="1560" w:type="dxa"/>
                <w:shd w:val="clear" w:color="auto" w:fill="auto"/>
                <w:tcMar>
                  <w:top w:w="15" w:type="dxa"/>
                  <w:left w:w="103" w:type="dxa"/>
                  <w:bottom w:w="0" w:type="dxa"/>
                  <w:right w:w="103" w:type="dxa"/>
                </w:tcMar>
                <w:vAlign w:val="center"/>
                <w:hideMark/>
              </w:tcPr>
            </w:tcPrChange>
          </w:tcPr>
          <w:p w14:paraId="3EED405E" w14:textId="6A603991" w:rsidR="00A509CB" w:rsidRPr="00E04C1C" w:rsidRDefault="00A509CB">
            <w:pPr>
              <w:spacing w:before="60" w:after="60" w:line="240" w:lineRule="auto"/>
              <w:jc w:val="center"/>
              <w:rPr>
                <w:ins w:id="4986" w:author="Zehui Bai" w:date="2022-03-13T14:16:00Z"/>
                <w:rFonts w:ascii="Arial" w:eastAsia="Times New Roman" w:hAnsi="Arial" w:cs="Arial"/>
                <w:sz w:val="20"/>
                <w:szCs w:val="20"/>
                <w:lang w:eastAsia="zh-CN"/>
              </w:rPr>
              <w:pPrChange w:id="4987" w:author="Zehui Bai" w:date="2022-03-13T14:25:00Z">
                <w:pPr>
                  <w:spacing w:before="36" w:after="36" w:line="240" w:lineRule="auto"/>
                  <w:jc w:val="center"/>
                </w:pPr>
              </w:pPrChange>
            </w:pPr>
            <w:ins w:id="4988" w:author="Zehui Bai" w:date="2022-03-13T14:21:00Z">
              <w:r w:rsidRPr="00E04C1C">
                <w:rPr>
                  <w:rFonts w:ascii="Arial" w:hAnsi="Arial" w:cs="Arial"/>
                  <w:sz w:val="20"/>
                  <w:szCs w:val="20"/>
                  <w:rPrChange w:id="4989" w:author="Zehui Bai" w:date="2022-03-13T14:22:00Z">
                    <w:rPr/>
                  </w:rPrChange>
                </w:rPr>
                <w:t>0.68 – 4.09</w:t>
              </w:r>
            </w:ins>
          </w:p>
        </w:tc>
        <w:tc>
          <w:tcPr>
            <w:tcW w:w="1134" w:type="dxa"/>
            <w:shd w:val="clear" w:color="auto" w:fill="auto"/>
            <w:tcMar>
              <w:top w:w="15" w:type="dxa"/>
              <w:left w:w="103" w:type="dxa"/>
              <w:bottom w:w="0" w:type="dxa"/>
              <w:right w:w="103" w:type="dxa"/>
            </w:tcMar>
            <w:vAlign w:val="center"/>
            <w:hideMark/>
            <w:tcPrChange w:id="4990" w:author="Zehui Bai" w:date="2022-03-13T14:25:00Z">
              <w:tcPr>
                <w:tcW w:w="1134" w:type="dxa"/>
                <w:shd w:val="clear" w:color="auto" w:fill="auto"/>
                <w:tcMar>
                  <w:top w:w="15" w:type="dxa"/>
                  <w:left w:w="103" w:type="dxa"/>
                  <w:bottom w:w="0" w:type="dxa"/>
                  <w:right w:w="103" w:type="dxa"/>
                </w:tcMar>
                <w:vAlign w:val="center"/>
                <w:hideMark/>
              </w:tcPr>
            </w:tcPrChange>
          </w:tcPr>
          <w:p w14:paraId="2ECB2F04" w14:textId="31AB8336" w:rsidR="00A509CB" w:rsidRPr="00E04C1C" w:rsidRDefault="00A509CB">
            <w:pPr>
              <w:spacing w:before="60" w:after="60" w:line="240" w:lineRule="auto"/>
              <w:jc w:val="center"/>
              <w:rPr>
                <w:ins w:id="4991" w:author="Zehui Bai" w:date="2022-03-13T14:16:00Z"/>
                <w:rFonts w:ascii="Arial" w:eastAsia="Times New Roman" w:hAnsi="Arial" w:cs="Arial"/>
                <w:b/>
                <w:bCs/>
                <w:sz w:val="20"/>
                <w:szCs w:val="20"/>
                <w:lang w:eastAsia="zh-CN"/>
              </w:rPr>
              <w:pPrChange w:id="4992" w:author="Zehui Bai" w:date="2022-03-13T14:25:00Z">
                <w:pPr>
                  <w:spacing w:before="36" w:after="36" w:line="240" w:lineRule="auto"/>
                  <w:jc w:val="center"/>
                </w:pPr>
              </w:pPrChange>
            </w:pPr>
            <w:ins w:id="4993" w:author="Zehui Bai" w:date="2022-03-13T14:21:00Z">
              <w:r w:rsidRPr="00E04C1C">
                <w:rPr>
                  <w:rFonts w:ascii="Arial" w:hAnsi="Arial" w:cs="Arial"/>
                  <w:sz w:val="20"/>
                  <w:szCs w:val="20"/>
                  <w:rPrChange w:id="4994" w:author="Zehui Bai" w:date="2022-03-13T14:22:00Z">
                    <w:rPr/>
                  </w:rPrChange>
                </w:rPr>
                <w:t>0.245</w:t>
              </w:r>
            </w:ins>
          </w:p>
        </w:tc>
        <w:tc>
          <w:tcPr>
            <w:tcW w:w="850" w:type="dxa"/>
            <w:vAlign w:val="center"/>
            <w:tcPrChange w:id="4995" w:author="Zehui Bai" w:date="2022-03-13T14:25:00Z">
              <w:tcPr>
                <w:tcW w:w="1134" w:type="dxa"/>
                <w:gridSpan w:val="2"/>
              </w:tcPr>
            </w:tcPrChange>
          </w:tcPr>
          <w:p w14:paraId="321CE5C2" w14:textId="1BD56A56" w:rsidR="00A509CB" w:rsidRPr="00E04C1C" w:rsidRDefault="00A509CB">
            <w:pPr>
              <w:spacing w:before="60" w:after="60" w:line="240" w:lineRule="auto"/>
              <w:jc w:val="center"/>
              <w:rPr>
                <w:ins w:id="4996" w:author="Zehui Bai" w:date="2022-03-13T14:16:00Z"/>
                <w:rFonts w:ascii="Arial" w:eastAsia="Calibri" w:hAnsi="Arial" w:cs="Arial"/>
                <w:b/>
                <w:bCs/>
                <w:color w:val="000000" w:themeColor="text1"/>
                <w:kern w:val="24"/>
                <w:sz w:val="20"/>
                <w:szCs w:val="20"/>
                <w:lang w:val="en-US" w:eastAsia="zh-CN"/>
              </w:rPr>
              <w:pPrChange w:id="4997" w:author="Zehui Bai" w:date="2022-03-13T14:25:00Z">
                <w:pPr>
                  <w:spacing w:before="36" w:after="36" w:line="240" w:lineRule="auto"/>
                  <w:jc w:val="center"/>
                </w:pPr>
              </w:pPrChange>
            </w:pPr>
          </w:p>
        </w:tc>
        <w:tc>
          <w:tcPr>
            <w:tcW w:w="1134" w:type="dxa"/>
            <w:vAlign w:val="center"/>
            <w:tcPrChange w:id="4998" w:author="Zehui Bai" w:date="2022-03-13T14:25:00Z">
              <w:tcPr>
                <w:tcW w:w="1134" w:type="dxa"/>
                <w:gridSpan w:val="2"/>
              </w:tcPr>
            </w:tcPrChange>
          </w:tcPr>
          <w:p w14:paraId="19A71E38" w14:textId="655D362A" w:rsidR="00A509CB" w:rsidRPr="00E04C1C" w:rsidRDefault="00A509CB">
            <w:pPr>
              <w:spacing w:before="60" w:after="60" w:line="240" w:lineRule="auto"/>
              <w:jc w:val="center"/>
              <w:rPr>
                <w:ins w:id="4999" w:author="Zehui Bai" w:date="2022-03-13T14:16:00Z"/>
                <w:rFonts w:ascii="Arial" w:eastAsia="Calibri" w:hAnsi="Arial" w:cs="Arial"/>
                <w:b/>
                <w:bCs/>
                <w:color w:val="000000" w:themeColor="text1"/>
                <w:kern w:val="24"/>
                <w:sz w:val="20"/>
                <w:szCs w:val="20"/>
                <w:lang w:val="en-US" w:eastAsia="zh-CN"/>
              </w:rPr>
              <w:pPrChange w:id="5000" w:author="Zehui Bai" w:date="2022-03-13T14:25:00Z">
                <w:pPr>
                  <w:spacing w:before="36" w:after="36" w:line="240" w:lineRule="auto"/>
                  <w:jc w:val="center"/>
                </w:pPr>
              </w:pPrChange>
            </w:pPr>
          </w:p>
        </w:tc>
        <w:tc>
          <w:tcPr>
            <w:tcW w:w="992" w:type="dxa"/>
            <w:vAlign w:val="center"/>
            <w:tcPrChange w:id="5001" w:author="Zehui Bai" w:date="2022-03-13T14:25:00Z">
              <w:tcPr>
                <w:tcW w:w="1134" w:type="dxa"/>
                <w:gridSpan w:val="2"/>
              </w:tcPr>
            </w:tcPrChange>
          </w:tcPr>
          <w:p w14:paraId="3B3EFC8C" w14:textId="43F3C9B1" w:rsidR="00A509CB" w:rsidRPr="00E04C1C" w:rsidRDefault="00A509CB">
            <w:pPr>
              <w:spacing w:before="60" w:after="60" w:line="240" w:lineRule="auto"/>
              <w:jc w:val="center"/>
              <w:rPr>
                <w:ins w:id="5002" w:author="Zehui Bai" w:date="2022-03-13T14:16:00Z"/>
                <w:rFonts w:ascii="Arial" w:eastAsia="Calibri" w:hAnsi="Arial" w:cs="Arial"/>
                <w:b/>
                <w:bCs/>
                <w:color w:val="000000" w:themeColor="text1"/>
                <w:kern w:val="24"/>
                <w:sz w:val="20"/>
                <w:szCs w:val="20"/>
                <w:lang w:val="en-US" w:eastAsia="zh-CN"/>
              </w:rPr>
              <w:pPrChange w:id="5003" w:author="Zehui Bai" w:date="2022-03-13T14:25:00Z">
                <w:pPr>
                  <w:spacing w:before="36" w:after="36" w:line="240" w:lineRule="auto"/>
                  <w:jc w:val="center"/>
                </w:pPr>
              </w:pPrChange>
            </w:pPr>
          </w:p>
        </w:tc>
      </w:tr>
      <w:tr w:rsidR="00544F28" w:rsidRPr="00507161" w14:paraId="1F0B8606" w14:textId="7A6B5528" w:rsidTr="00B91215">
        <w:tblPrEx>
          <w:tblPrExChange w:id="5004" w:author="Zehui Bai" w:date="2022-03-13T14:25:00Z">
            <w:tblPrEx>
              <w:tblW w:w="10060" w:type="dxa"/>
            </w:tblPrEx>
          </w:tblPrExChange>
        </w:tblPrEx>
        <w:trPr>
          <w:trHeight w:val="521"/>
          <w:ins w:id="5005" w:author="Zehui Bai" w:date="2022-03-13T14:16:00Z"/>
          <w:trPrChange w:id="5006" w:author="Zehui Bai" w:date="2022-03-13T14:25:00Z">
            <w:trPr>
              <w:trHeight w:val="521"/>
            </w:trPr>
          </w:trPrChange>
        </w:trPr>
        <w:tc>
          <w:tcPr>
            <w:tcW w:w="3114" w:type="dxa"/>
            <w:shd w:val="clear" w:color="auto" w:fill="auto"/>
            <w:tcMar>
              <w:top w:w="15" w:type="dxa"/>
              <w:left w:w="103" w:type="dxa"/>
              <w:bottom w:w="0" w:type="dxa"/>
              <w:right w:w="103" w:type="dxa"/>
            </w:tcMar>
            <w:vAlign w:val="center"/>
            <w:hideMark/>
            <w:tcPrChange w:id="5007" w:author="Zehui Bai" w:date="2022-03-13T14:25:00Z">
              <w:tcPr>
                <w:tcW w:w="3114" w:type="dxa"/>
                <w:shd w:val="clear" w:color="auto" w:fill="auto"/>
                <w:tcMar>
                  <w:top w:w="15" w:type="dxa"/>
                  <w:left w:w="103" w:type="dxa"/>
                  <w:bottom w:w="0" w:type="dxa"/>
                  <w:right w:w="103" w:type="dxa"/>
                </w:tcMar>
                <w:vAlign w:val="center"/>
                <w:hideMark/>
              </w:tcPr>
            </w:tcPrChange>
          </w:tcPr>
          <w:p w14:paraId="3AFAA2F1" w14:textId="77777777" w:rsidR="00544F28" w:rsidRPr="00E04C1C" w:rsidRDefault="00544F28">
            <w:pPr>
              <w:spacing w:before="60" w:after="60" w:line="240" w:lineRule="auto"/>
              <w:rPr>
                <w:ins w:id="5008" w:author="Zehui Bai" w:date="2022-03-13T14:16:00Z"/>
                <w:rFonts w:ascii="Arial" w:eastAsia="Times New Roman" w:hAnsi="Arial" w:cs="Arial"/>
                <w:b/>
                <w:bCs/>
                <w:sz w:val="20"/>
                <w:szCs w:val="20"/>
                <w:lang w:val="en-GB" w:eastAsia="zh-CN"/>
              </w:rPr>
              <w:pPrChange w:id="5009" w:author="Zehui Bai" w:date="2022-03-13T14:25:00Z">
                <w:pPr>
                  <w:spacing w:before="36" w:after="36" w:line="240" w:lineRule="auto"/>
                </w:pPr>
              </w:pPrChange>
            </w:pPr>
            <w:ins w:id="5010" w:author="Zehui Bai" w:date="2022-03-13T14:16:00Z">
              <w:r w:rsidRPr="00E04C1C">
                <w:rPr>
                  <w:rFonts w:ascii="Arial" w:eastAsia="Calibri" w:hAnsi="Arial" w:cs="Arial"/>
                  <w:b/>
                  <w:bCs/>
                  <w:color w:val="000000" w:themeColor="text1"/>
                  <w:kern w:val="24"/>
                  <w:sz w:val="20"/>
                  <w:szCs w:val="20"/>
                  <w:lang w:val="en-US" w:eastAsia="zh-CN"/>
                </w:rPr>
                <w:t>Evaluation of the quality of doctor´s treatments</w:t>
              </w:r>
            </w:ins>
          </w:p>
        </w:tc>
        <w:tc>
          <w:tcPr>
            <w:tcW w:w="850" w:type="dxa"/>
            <w:shd w:val="clear" w:color="auto" w:fill="auto"/>
            <w:tcMar>
              <w:top w:w="15" w:type="dxa"/>
              <w:left w:w="103" w:type="dxa"/>
              <w:bottom w:w="0" w:type="dxa"/>
              <w:right w:w="103" w:type="dxa"/>
            </w:tcMar>
            <w:vAlign w:val="center"/>
            <w:hideMark/>
            <w:tcPrChange w:id="5011" w:author="Zehui Bai" w:date="2022-03-13T14:25:00Z">
              <w:tcPr>
                <w:tcW w:w="850" w:type="dxa"/>
                <w:shd w:val="clear" w:color="auto" w:fill="auto"/>
                <w:tcMar>
                  <w:top w:w="15" w:type="dxa"/>
                  <w:left w:w="103" w:type="dxa"/>
                  <w:bottom w:w="0" w:type="dxa"/>
                  <w:right w:w="103" w:type="dxa"/>
                </w:tcMar>
                <w:vAlign w:val="center"/>
                <w:hideMark/>
              </w:tcPr>
            </w:tcPrChange>
          </w:tcPr>
          <w:p w14:paraId="3C49C0E8" w14:textId="77777777" w:rsidR="00544F28" w:rsidRPr="00E04C1C" w:rsidRDefault="00544F28">
            <w:pPr>
              <w:spacing w:before="60" w:after="60" w:line="240" w:lineRule="auto"/>
              <w:jc w:val="center"/>
              <w:rPr>
                <w:ins w:id="5012" w:author="Zehui Bai" w:date="2022-03-13T14:16:00Z"/>
                <w:rFonts w:ascii="Arial" w:eastAsia="Times New Roman" w:hAnsi="Arial" w:cs="Arial"/>
                <w:sz w:val="20"/>
                <w:szCs w:val="20"/>
                <w:lang w:val="en-GB" w:eastAsia="zh-CN"/>
              </w:rPr>
              <w:pPrChange w:id="5013"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hideMark/>
            <w:tcPrChange w:id="5014" w:author="Zehui Bai" w:date="2022-03-13T14:25:00Z">
              <w:tcPr>
                <w:tcW w:w="1560" w:type="dxa"/>
                <w:shd w:val="clear" w:color="auto" w:fill="auto"/>
                <w:tcMar>
                  <w:top w:w="15" w:type="dxa"/>
                  <w:left w:w="103" w:type="dxa"/>
                  <w:bottom w:w="0" w:type="dxa"/>
                  <w:right w:w="103" w:type="dxa"/>
                </w:tcMar>
                <w:vAlign w:val="center"/>
                <w:hideMark/>
              </w:tcPr>
            </w:tcPrChange>
          </w:tcPr>
          <w:p w14:paraId="747A5773" w14:textId="77777777" w:rsidR="00544F28" w:rsidRPr="00E04C1C" w:rsidRDefault="00544F28">
            <w:pPr>
              <w:spacing w:before="60" w:after="60" w:line="240" w:lineRule="auto"/>
              <w:jc w:val="center"/>
              <w:rPr>
                <w:ins w:id="5015" w:author="Zehui Bai" w:date="2022-03-13T14:16:00Z"/>
                <w:rFonts w:ascii="Arial" w:eastAsia="Times New Roman" w:hAnsi="Arial" w:cs="Arial"/>
                <w:sz w:val="20"/>
                <w:szCs w:val="20"/>
                <w:lang w:val="en-GB" w:eastAsia="zh-CN"/>
              </w:rPr>
              <w:pPrChange w:id="5016"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hideMark/>
            <w:tcPrChange w:id="5017" w:author="Zehui Bai" w:date="2022-03-13T14:25:00Z">
              <w:tcPr>
                <w:tcW w:w="1134" w:type="dxa"/>
                <w:shd w:val="clear" w:color="auto" w:fill="auto"/>
                <w:tcMar>
                  <w:top w:w="15" w:type="dxa"/>
                  <w:left w:w="103" w:type="dxa"/>
                  <w:bottom w:w="0" w:type="dxa"/>
                  <w:right w:w="103" w:type="dxa"/>
                </w:tcMar>
                <w:vAlign w:val="center"/>
                <w:hideMark/>
              </w:tcPr>
            </w:tcPrChange>
          </w:tcPr>
          <w:p w14:paraId="1479C872" w14:textId="77777777" w:rsidR="00544F28" w:rsidRPr="00E04C1C" w:rsidRDefault="00544F28">
            <w:pPr>
              <w:spacing w:before="60" w:after="60" w:line="240" w:lineRule="auto"/>
              <w:jc w:val="center"/>
              <w:rPr>
                <w:ins w:id="5018" w:author="Zehui Bai" w:date="2022-03-13T14:16:00Z"/>
                <w:rFonts w:ascii="Arial" w:eastAsia="Times New Roman" w:hAnsi="Arial" w:cs="Arial"/>
                <w:sz w:val="20"/>
                <w:szCs w:val="20"/>
                <w:lang w:val="en-GB" w:eastAsia="zh-CN"/>
              </w:rPr>
              <w:pPrChange w:id="5019" w:author="Zehui Bai" w:date="2022-03-13T14:25:00Z">
                <w:pPr>
                  <w:spacing w:before="36" w:after="36" w:line="240" w:lineRule="auto"/>
                  <w:jc w:val="center"/>
                </w:pPr>
              </w:pPrChange>
            </w:pPr>
          </w:p>
        </w:tc>
        <w:tc>
          <w:tcPr>
            <w:tcW w:w="850" w:type="dxa"/>
            <w:vAlign w:val="center"/>
            <w:tcPrChange w:id="5020" w:author="Zehui Bai" w:date="2022-03-13T14:25:00Z">
              <w:tcPr>
                <w:tcW w:w="1134" w:type="dxa"/>
                <w:gridSpan w:val="2"/>
              </w:tcPr>
            </w:tcPrChange>
          </w:tcPr>
          <w:p w14:paraId="02AED89F" w14:textId="77777777" w:rsidR="00544F28" w:rsidRPr="00E04C1C" w:rsidRDefault="00544F28">
            <w:pPr>
              <w:spacing w:before="60" w:after="60" w:line="240" w:lineRule="auto"/>
              <w:jc w:val="center"/>
              <w:rPr>
                <w:ins w:id="5021" w:author="Zehui Bai" w:date="2022-03-13T14:16:00Z"/>
                <w:rFonts w:ascii="Arial" w:eastAsia="Times New Roman" w:hAnsi="Arial" w:cs="Arial"/>
                <w:sz w:val="20"/>
                <w:szCs w:val="20"/>
                <w:lang w:val="en-GB" w:eastAsia="zh-CN"/>
              </w:rPr>
              <w:pPrChange w:id="5022" w:author="Zehui Bai" w:date="2022-03-13T14:25:00Z">
                <w:pPr>
                  <w:spacing w:before="36" w:after="36" w:line="240" w:lineRule="auto"/>
                  <w:jc w:val="center"/>
                </w:pPr>
              </w:pPrChange>
            </w:pPr>
          </w:p>
        </w:tc>
        <w:tc>
          <w:tcPr>
            <w:tcW w:w="1134" w:type="dxa"/>
            <w:vAlign w:val="center"/>
            <w:tcPrChange w:id="5023" w:author="Zehui Bai" w:date="2022-03-13T14:25:00Z">
              <w:tcPr>
                <w:tcW w:w="1134" w:type="dxa"/>
                <w:gridSpan w:val="2"/>
              </w:tcPr>
            </w:tcPrChange>
          </w:tcPr>
          <w:p w14:paraId="08B8ED42" w14:textId="77777777" w:rsidR="00544F28" w:rsidRPr="00E04C1C" w:rsidRDefault="00544F28">
            <w:pPr>
              <w:spacing w:before="60" w:after="60" w:line="240" w:lineRule="auto"/>
              <w:jc w:val="center"/>
              <w:rPr>
                <w:ins w:id="5024" w:author="Zehui Bai" w:date="2022-03-13T14:16:00Z"/>
                <w:rFonts w:ascii="Arial" w:eastAsia="Times New Roman" w:hAnsi="Arial" w:cs="Arial"/>
                <w:sz w:val="20"/>
                <w:szCs w:val="20"/>
                <w:lang w:val="en-GB" w:eastAsia="zh-CN"/>
              </w:rPr>
              <w:pPrChange w:id="5025" w:author="Zehui Bai" w:date="2022-03-13T14:25:00Z">
                <w:pPr>
                  <w:spacing w:before="36" w:after="36" w:line="240" w:lineRule="auto"/>
                  <w:jc w:val="center"/>
                </w:pPr>
              </w:pPrChange>
            </w:pPr>
          </w:p>
        </w:tc>
        <w:tc>
          <w:tcPr>
            <w:tcW w:w="992" w:type="dxa"/>
            <w:vAlign w:val="center"/>
            <w:tcPrChange w:id="5026" w:author="Zehui Bai" w:date="2022-03-13T14:25:00Z">
              <w:tcPr>
                <w:tcW w:w="1134" w:type="dxa"/>
                <w:gridSpan w:val="2"/>
              </w:tcPr>
            </w:tcPrChange>
          </w:tcPr>
          <w:p w14:paraId="3972B7E0" w14:textId="77777777" w:rsidR="00544F28" w:rsidRPr="00E04C1C" w:rsidRDefault="00544F28">
            <w:pPr>
              <w:spacing w:before="60" w:after="60" w:line="240" w:lineRule="auto"/>
              <w:jc w:val="center"/>
              <w:rPr>
                <w:ins w:id="5027" w:author="Zehui Bai" w:date="2022-03-13T14:16:00Z"/>
                <w:rFonts w:ascii="Arial" w:eastAsia="Times New Roman" w:hAnsi="Arial" w:cs="Arial"/>
                <w:sz w:val="20"/>
                <w:szCs w:val="20"/>
                <w:lang w:val="en-GB" w:eastAsia="zh-CN"/>
              </w:rPr>
              <w:pPrChange w:id="5028" w:author="Zehui Bai" w:date="2022-03-13T14:25:00Z">
                <w:pPr>
                  <w:spacing w:before="36" w:after="36" w:line="240" w:lineRule="auto"/>
                  <w:jc w:val="center"/>
                </w:pPr>
              </w:pPrChange>
            </w:pPr>
          </w:p>
        </w:tc>
      </w:tr>
      <w:tr w:rsidR="00544F28" w:rsidRPr="00067A21" w14:paraId="61789BB3" w14:textId="0104CE02" w:rsidTr="00B91215">
        <w:tblPrEx>
          <w:tblPrExChange w:id="5029" w:author="Zehui Bai" w:date="2022-03-13T14:25:00Z">
            <w:tblPrEx>
              <w:tblW w:w="10060" w:type="dxa"/>
            </w:tblPrEx>
          </w:tblPrExChange>
        </w:tblPrEx>
        <w:trPr>
          <w:trHeight w:val="307"/>
          <w:ins w:id="5030" w:author="Zehui Bai" w:date="2022-03-13T14:16:00Z"/>
          <w:trPrChange w:id="5031"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5032" w:author="Zehui Bai" w:date="2022-03-13T14:25:00Z">
              <w:tcPr>
                <w:tcW w:w="3114" w:type="dxa"/>
                <w:shd w:val="clear" w:color="auto" w:fill="auto"/>
                <w:tcMar>
                  <w:top w:w="15" w:type="dxa"/>
                  <w:left w:w="103" w:type="dxa"/>
                  <w:bottom w:w="0" w:type="dxa"/>
                  <w:right w:w="103" w:type="dxa"/>
                </w:tcMar>
                <w:vAlign w:val="center"/>
              </w:tcPr>
            </w:tcPrChange>
          </w:tcPr>
          <w:p w14:paraId="18214808" w14:textId="77777777" w:rsidR="00544F28" w:rsidRPr="00E04C1C" w:rsidRDefault="00544F28">
            <w:pPr>
              <w:spacing w:before="60" w:after="60" w:line="240" w:lineRule="auto"/>
              <w:ind w:left="706"/>
              <w:rPr>
                <w:ins w:id="5033" w:author="Zehui Bai" w:date="2022-03-13T14:16:00Z"/>
                <w:rFonts w:ascii="Arial" w:eastAsia="Times New Roman" w:hAnsi="Arial" w:cs="Arial"/>
                <w:sz w:val="20"/>
                <w:szCs w:val="20"/>
                <w:lang w:eastAsia="zh-CN"/>
              </w:rPr>
              <w:pPrChange w:id="5034" w:author="Zehui Bai" w:date="2022-03-13T14:25:00Z">
                <w:pPr>
                  <w:spacing w:before="36" w:after="36" w:line="240" w:lineRule="auto"/>
                  <w:ind w:left="706"/>
                </w:pPr>
              </w:pPrChange>
            </w:pPr>
            <w:ins w:id="5035" w:author="Zehui Bai" w:date="2022-03-13T14:16:00Z">
              <w:r w:rsidRPr="00E04C1C">
                <w:rPr>
                  <w:rFonts w:ascii="Arial" w:eastAsia="Calibri" w:hAnsi="Arial" w:cs="Arial"/>
                  <w:color w:val="000000" w:themeColor="text1"/>
                  <w:kern w:val="24"/>
                  <w:sz w:val="20"/>
                  <w:szCs w:val="20"/>
                  <w:lang w:val="en-US" w:eastAsia="zh-CN"/>
                </w:rPr>
                <w:t>Very</w:t>
              </w:r>
              <w:r w:rsidRPr="00E04C1C">
                <w:rPr>
                  <w:rFonts w:ascii="Arial" w:eastAsia="DengXian" w:hAnsi="Arial" w:cs="Arial"/>
                  <w:color w:val="000000" w:themeColor="text1"/>
                  <w:kern w:val="24"/>
                  <w:sz w:val="20"/>
                  <w:szCs w:val="20"/>
                  <w:lang w:eastAsia="zh-CN"/>
                </w:rPr>
                <w:t>/rather</w:t>
              </w:r>
              <w:r w:rsidRPr="00E04C1C">
                <w:rPr>
                  <w:rFonts w:ascii="Arial" w:eastAsia="Calibri" w:hAnsi="Arial" w:cs="Arial"/>
                  <w:color w:val="000000" w:themeColor="text1"/>
                  <w:kern w:val="24"/>
                  <w:sz w:val="20"/>
                  <w:szCs w:val="20"/>
                  <w:lang w:val="en-US" w:eastAsia="zh-CN"/>
                </w:rPr>
                <w:t xml:space="preserve"> low</w:t>
              </w:r>
            </w:ins>
          </w:p>
        </w:tc>
        <w:tc>
          <w:tcPr>
            <w:tcW w:w="850" w:type="dxa"/>
            <w:shd w:val="clear" w:color="auto" w:fill="auto"/>
            <w:tcMar>
              <w:top w:w="15" w:type="dxa"/>
              <w:left w:w="103" w:type="dxa"/>
              <w:bottom w:w="0" w:type="dxa"/>
              <w:right w:w="103" w:type="dxa"/>
            </w:tcMar>
            <w:vAlign w:val="center"/>
            <w:hideMark/>
            <w:tcPrChange w:id="5036" w:author="Zehui Bai" w:date="2022-03-13T14:25:00Z">
              <w:tcPr>
                <w:tcW w:w="850" w:type="dxa"/>
                <w:shd w:val="clear" w:color="auto" w:fill="auto"/>
                <w:tcMar>
                  <w:top w:w="15" w:type="dxa"/>
                  <w:left w:w="103" w:type="dxa"/>
                  <w:bottom w:w="0" w:type="dxa"/>
                  <w:right w:w="103" w:type="dxa"/>
                </w:tcMar>
                <w:vAlign w:val="center"/>
                <w:hideMark/>
              </w:tcPr>
            </w:tcPrChange>
          </w:tcPr>
          <w:p w14:paraId="4FD5290E" w14:textId="77777777" w:rsidR="00544F28" w:rsidRPr="00E04C1C" w:rsidRDefault="00544F28">
            <w:pPr>
              <w:spacing w:before="60" w:after="60" w:line="240" w:lineRule="auto"/>
              <w:jc w:val="center"/>
              <w:rPr>
                <w:ins w:id="5037" w:author="Zehui Bai" w:date="2022-03-13T14:16:00Z"/>
                <w:rFonts w:ascii="Arial" w:eastAsia="Times New Roman" w:hAnsi="Arial" w:cs="Arial"/>
                <w:sz w:val="20"/>
                <w:szCs w:val="20"/>
                <w:lang w:eastAsia="zh-CN"/>
              </w:rPr>
              <w:pPrChange w:id="5038" w:author="Zehui Bai" w:date="2022-03-13T14:25:00Z">
                <w:pPr>
                  <w:spacing w:before="36" w:after="36" w:line="240" w:lineRule="auto"/>
                  <w:jc w:val="center"/>
                </w:pPr>
              </w:pPrChange>
            </w:pPr>
            <w:ins w:id="5039" w:author="Zehui Bai" w:date="2022-03-13T14:16:00Z">
              <w:r w:rsidRPr="00E04C1C">
                <w:rPr>
                  <w:rFonts w:ascii="Arial" w:eastAsia="Calibri" w:hAnsi="Arial" w:cs="Arial"/>
                  <w:color w:val="000000" w:themeColor="text1"/>
                  <w:kern w:val="24"/>
                  <w:sz w:val="20"/>
                  <w:szCs w:val="20"/>
                  <w:lang w:val="en-US" w:eastAsia="zh-CN"/>
                </w:rPr>
                <w:t>1.00</w:t>
              </w:r>
            </w:ins>
          </w:p>
        </w:tc>
        <w:tc>
          <w:tcPr>
            <w:tcW w:w="1560" w:type="dxa"/>
            <w:shd w:val="clear" w:color="auto" w:fill="auto"/>
            <w:tcMar>
              <w:top w:w="15" w:type="dxa"/>
              <w:left w:w="103" w:type="dxa"/>
              <w:bottom w:w="0" w:type="dxa"/>
              <w:right w:w="103" w:type="dxa"/>
            </w:tcMar>
            <w:vAlign w:val="center"/>
            <w:hideMark/>
            <w:tcPrChange w:id="5040" w:author="Zehui Bai" w:date="2022-03-13T14:25:00Z">
              <w:tcPr>
                <w:tcW w:w="1560" w:type="dxa"/>
                <w:shd w:val="clear" w:color="auto" w:fill="auto"/>
                <w:tcMar>
                  <w:top w:w="15" w:type="dxa"/>
                  <w:left w:w="103" w:type="dxa"/>
                  <w:bottom w:w="0" w:type="dxa"/>
                  <w:right w:w="103" w:type="dxa"/>
                </w:tcMar>
                <w:vAlign w:val="center"/>
                <w:hideMark/>
              </w:tcPr>
            </w:tcPrChange>
          </w:tcPr>
          <w:p w14:paraId="3F94E93C" w14:textId="77777777" w:rsidR="00544F28" w:rsidRPr="00E04C1C" w:rsidRDefault="00544F28">
            <w:pPr>
              <w:spacing w:before="60" w:after="60" w:line="240" w:lineRule="auto"/>
              <w:jc w:val="center"/>
              <w:rPr>
                <w:ins w:id="5041" w:author="Zehui Bai" w:date="2022-03-13T14:16:00Z"/>
                <w:rFonts w:ascii="Arial" w:eastAsia="Times New Roman" w:hAnsi="Arial" w:cs="Arial"/>
                <w:sz w:val="20"/>
                <w:szCs w:val="20"/>
                <w:lang w:eastAsia="zh-CN"/>
              </w:rPr>
              <w:pPrChange w:id="5042" w:author="Zehui Bai" w:date="2022-03-13T14:25:00Z">
                <w:pPr>
                  <w:spacing w:before="36" w:after="36" w:line="240" w:lineRule="auto"/>
                  <w:jc w:val="center"/>
                </w:pPr>
              </w:pPrChange>
            </w:pPr>
            <w:ins w:id="5043" w:author="Zehui Bai" w:date="2022-03-13T14:16:00Z">
              <w:r w:rsidRPr="00E04C1C">
                <w:rPr>
                  <w:rFonts w:ascii="Arial" w:eastAsia="Calibri" w:hAnsi="Arial" w:cs="Arial"/>
                  <w:color w:val="000000" w:themeColor="text1"/>
                  <w:kern w:val="24"/>
                  <w:sz w:val="20"/>
                  <w:szCs w:val="20"/>
                  <w:lang w:val="en-US" w:eastAsia="zh-CN"/>
                </w:rPr>
                <w:t>Reference</w:t>
              </w:r>
            </w:ins>
          </w:p>
        </w:tc>
        <w:tc>
          <w:tcPr>
            <w:tcW w:w="1134" w:type="dxa"/>
            <w:shd w:val="clear" w:color="auto" w:fill="auto"/>
            <w:tcMar>
              <w:top w:w="15" w:type="dxa"/>
              <w:left w:w="103" w:type="dxa"/>
              <w:bottom w:w="0" w:type="dxa"/>
              <w:right w:w="103" w:type="dxa"/>
            </w:tcMar>
            <w:vAlign w:val="center"/>
            <w:hideMark/>
            <w:tcPrChange w:id="5044" w:author="Zehui Bai" w:date="2022-03-13T14:25:00Z">
              <w:tcPr>
                <w:tcW w:w="1134" w:type="dxa"/>
                <w:shd w:val="clear" w:color="auto" w:fill="auto"/>
                <w:tcMar>
                  <w:top w:w="15" w:type="dxa"/>
                  <w:left w:w="103" w:type="dxa"/>
                  <w:bottom w:w="0" w:type="dxa"/>
                  <w:right w:w="103" w:type="dxa"/>
                </w:tcMar>
                <w:vAlign w:val="center"/>
                <w:hideMark/>
              </w:tcPr>
            </w:tcPrChange>
          </w:tcPr>
          <w:p w14:paraId="4EC472E5" w14:textId="77777777" w:rsidR="00544F28" w:rsidRPr="00E04C1C" w:rsidRDefault="00544F28">
            <w:pPr>
              <w:spacing w:before="60" w:after="60" w:line="240" w:lineRule="auto"/>
              <w:jc w:val="center"/>
              <w:rPr>
                <w:ins w:id="5045" w:author="Zehui Bai" w:date="2022-03-13T14:16:00Z"/>
                <w:rFonts w:ascii="Arial" w:eastAsia="Times New Roman" w:hAnsi="Arial" w:cs="Arial"/>
                <w:sz w:val="20"/>
                <w:szCs w:val="20"/>
                <w:lang w:eastAsia="zh-CN"/>
              </w:rPr>
              <w:pPrChange w:id="5046" w:author="Zehui Bai" w:date="2022-03-13T14:25:00Z">
                <w:pPr>
                  <w:spacing w:before="36" w:after="36" w:line="240" w:lineRule="auto"/>
                  <w:jc w:val="center"/>
                </w:pPr>
              </w:pPrChange>
            </w:pPr>
          </w:p>
        </w:tc>
        <w:tc>
          <w:tcPr>
            <w:tcW w:w="850" w:type="dxa"/>
            <w:vAlign w:val="center"/>
            <w:tcPrChange w:id="5047" w:author="Zehui Bai" w:date="2022-03-13T14:25:00Z">
              <w:tcPr>
                <w:tcW w:w="1134" w:type="dxa"/>
                <w:gridSpan w:val="2"/>
              </w:tcPr>
            </w:tcPrChange>
          </w:tcPr>
          <w:p w14:paraId="305FCB6A" w14:textId="27D4952C" w:rsidR="00544F28" w:rsidRPr="00E04C1C" w:rsidRDefault="00544F28">
            <w:pPr>
              <w:spacing w:before="60" w:after="60" w:line="240" w:lineRule="auto"/>
              <w:jc w:val="center"/>
              <w:rPr>
                <w:ins w:id="5048" w:author="Zehui Bai" w:date="2022-03-13T14:16:00Z"/>
                <w:rFonts w:ascii="Arial" w:eastAsia="Times New Roman" w:hAnsi="Arial" w:cs="Arial"/>
                <w:sz w:val="20"/>
                <w:szCs w:val="20"/>
                <w:lang w:eastAsia="zh-CN"/>
              </w:rPr>
              <w:pPrChange w:id="5049" w:author="Zehui Bai" w:date="2022-03-13T14:25:00Z">
                <w:pPr>
                  <w:spacing w:before="36" w:after="36" w:line="240" w:lineRule="auto"/>
                  <w:jc w:val="center"/>
                </w:pPr>
              </w:pPrChange>
            </w:pPr>
            <w:ins w:id="5050" w:author="Zehui Bai" w:date="2022-03-13T14:16:00Z">
              <w:r w:rsidRPr="00E04C1C">
                <w:rPr>
                  <w:rFonts w:ascii="Arial" w:eastAsia="Calibri" w:hAnsi="Arial" w:cs="Arial"/>
                  <w:color w:val="000000" w:themeColor="text1"/>
                  <w:kern w:val="24"/>
                  <w:sz w:val="20"/>
                  <w:szCs w:val="20"/>
                  <w:lang w:val="en-US" w:eastAsia="zh-CN"/>
                </w:rPr>
                <w:t>1.00</w:t>
              </w:r>
            </w:ins>
          </w:p>
        </w:tc>
        <w:tc>
          <w:tcPr>
            <w:tcW w:w="1134" w:type="dxa"/>
            <w:vAlign w:val="center"/>
            <w:tcPrChange w:id="5051" w:author="Zehui Bai" w:date="2022-03-13T14:25:00Z">
              <w:tcPr>
                <w:tcW w:w="1134" w:type="dxa"/>
                <w:gridSpan w:val="2"/>
              </w:tcPr>
            </w:tcPrChange>
          </w:tcPr>
          <w:p w14:paraId="660B6D2F" w14:textId="216B79E0" w:rsidR="00544F28" w:rsidRPr="00E04C1C" w:rsidRDefault="00544F28">
            <w:pPr>
              <w:spacing w:before="60" w:after="60" w:line="240" w:lineRule="auto"/>
              <w:jc w:val="center"/>
              <w:rPr>
                <w:ins w:id="5052" w:author="Zehui Bai" w:date="2022-03-13T14:16:00Z"/>
                <w:rFonts w:ascii="Arial" w:eastAsia="Times New Roman" w:hAnsi="Arial" w:cs="Arial"/>
                <w:sz w:val="20"/>
                <w:szCs w:val="20"/>
                <w:lang w:eastAsia="zh-CN"/>
              </w:rPr>
              <w:pPrChange w:id="5053" w:author="Zehui Bai" w:date="2022-03-13T14:25:00Z">
                <w:pPr>
                  <w:spacing w:before="36" w:after="36" w:line="240" w:lineRule="auto"/>
                  <w:jc w:val="center"/>
                </w:pPr>
              </w:pPrChange>
            </w:pPr>
            <w:ins w:id="5054" w:author="Zehui Bai" w:date="2022-03-13T14:16:00Z">
              <w:r w:rsidRPr="00E04C1C">
                <w:rPr>
                  <w:rFonts w:ascii="Arial" w:eastAsia="Calibri" w:hAnsi="Arial" w:cs="Arial"/>
                  <w:color w:val="000000" w:themeColor="text1"/>
                  <w:kern w:val="24"/>
                  <w:sz w:val="20"/>
                  <w:szCs w:val="20"/>
                  <w:lang w:val="en-US" w:eastAsia="zh-CN"/>
                </w:rPr>
                <w:t>Reference</w:t>
              </w:r>
            </w:ins>
          </w:p>
        </w:tc>
        <w:tc>
          <w:tcPr>
            <w:tcW w:w="992" w:type="dxa"/>
            <w:vAlign w:val="center"/>
            <w:tcPrChange w:id="5055" w:author="Zehui Bai" w:date="2022-03-13T14:25:00Z">
              <w:tcPr>
                <w:tcW w:w="1134" w:type="dxa"/>
                <w:gridSpan w:val="2"/>
              </w:tcPr>
            </w:tcPrChange>
          </w:tcPr>
          <w:p w14:paraId="5F689AF2" w14:textId="77777777" w:rsidR="00544F28" w:rsidRPr="00E04C1C" w:rsidRDefault="00544F28">
            <w:pPr>
              <w:spacing w:before="60" w:after="60" w:line="240" w:lineRule="auto"/>
              <w:jc w:val="center"/>
              <w:rPr>
                <w:ins w:id="5056" w:author="Zehui Bai" w:date="2022-03-13T14:16:00Z"/>
                <w:rFonts w:ascii="Arial" w:eastAsia="Times New Roman" w:hAnsi="Arial" w:cs="Arial"/>
                <w:sz w:val="20"/>
                <w:szCs w:val="20"/>
                <w:lang w:eastAsia="zh-CN"/>
              </w:rPr>
              <w:pPrChange w:id="5057" w:author="Zehui Bai" w:date="2022-03-13T14:25:00Z">
                <w:pPr>
                  <w:spacing w:before="36" w:after="36" w:line="240" w:lineRule="auto"/>
                  <w:jc w:val="center"/>
                </w:pPr>
              </w:pPrChange>
            </w:pPr>
          </w:p>
        </w:tc>
      </w:tr>
      <w:tr w:rsidR="00CA2B91" w:rsidRPr="00067A21" w14:paraId="02F9E3DF" w14:textId="4B0D299A" w:rsidTr="00B91215">
        <w:tblPrEx>
          <w:tblPrExChange w:id="5058" w:author="Zehui Bai" w:date="2022-03-13T14:25:00Z">
            <w:tblPrEx>
              <w:tblW w:w="10060" w:type="dxa"/>
            </w:tblPrEx>
          </w:tblPrExChange>
        </w:tblPrEx>
        <w:trPr>
          <w:trHeight w:val="307"/>
          <w:ins w:id="5059" w:author="Zehui Bai" w:date="2022-03-13T14:16:00Z"/>
          <w:trPrChange w:id="5060" w:author="Zehui Bai" w:date="2022-03-13T14:25:00Z">
            <w:trPr>
              <w:trHeight w:val="307"/>
            </w:trPr>
          </w:trPrChange>
        </w:trPr>
        <w:tc>
          <w:tcPr>
            <w:tcW w:w="3114" w:type="dxa"/>
            <w:shd w:val="clear" w:color="auto" w:fill="auto"/>
            <w:tcMar>
              <w:top w:w="15" w:type="dxa"/>
              <w:left w:w="103" w:type="dxa"/>
              <w:bottom w:w="0" w:type="dxa"/>
              <w:right w:w="103" w:type="dxa"/>
            </w:tcMar>
            <w:vAlign w:val="center"/>
            <w:tcPrChange w:id="5061" w:author="Zehui Bai" w:date="2022-03-13T14:25:00Z">
              <w:tcPr>
                <w:tcW w:w="3114" w:type="dxa"/>
                <w:shd w:val="clear" w:color="auto" w:fill="auto"/>
                <w:tcMar>
                  <w:top w:w="15" w:type="dxa"/>
                  <w:left w:w="103" w:type="dxa"/>
                  <w:bottom w:w="0" w:type="dxa"/>
                  <w:right w:w="103" w:type="dxa"/>
                </w:tcMar>
                <w:vAlign w:val="center"/>
              </w:tcPr>
            </w:tcPrChange>
          </w:tcPr>
          <w:p w14:paraId="6AF9FA11" w14:textId="77777777" w:rsidR="00CA2B91" w:rsidRPr="00E04C1C" w:rsidRDefault="00CA2B91">
            <w:pPr>
              <w:spacing w:before="60" w:after="60" w:line="240" w:lineRule="auto"/>
              <w:ind w:left="706"/>
              <w:rPr>
                <w:ins w:id="5062" w:author="Zehui Bai" w:date="2022-03-13T14:16:00Z"/>
                <w:rFonts w:ascii="Arial" w:eastAsia="Times New Roman" w:hAnsi="Arial" w:cs="Arial"/>
                <w:sz w:val="20"/>
                <w:szCs w:val="20"/>
                <w:lang w:eastAsia="zh-CN"/>
              </w:rPr>
              <w:pPrChange w:id="5063" w:author="Zehui Bai" w:date="2022-03-13T14:25:00Z">
                <w:pPr>
                  <w:spacing w:before="36" w:after="36" w:line="240" w:lineRule="auto"/>
                  <w:ind w:left="706"/>
                </w:pPr>
              </w:pPrChange>
            </w:pPr>
            <w:ins w:id="5064" w:author="Zehui Bai" w:date="2022-03-13T14:16:00Z">
              <w:r w:rsidRPr="00E04C1C">
                <w:rPr>
                  <w:rFonts w:ascii="Arial" w:eastAsia="Calibri" w:hAnsi="Arial" w:cs="Arial"/>
                  <w:color w:val="000000" w:themeColor="text1"/>
                  <w:kern w:val="24"/>
                  <w:sz w:val="20"/>
                  <w:szCs w:val="20"/>
                  <w:lang w:val="en-US" w:eastAsia="zh-CN"/>
                </w:rPr>
                <w:t>Rather high</w:t>
              </w:r>
            </w:ins>
          </w:p>
        </w:tc>
        <w:tc>
          <w:tcPr>
            <w:tcW w:w="850" w:type="dxa"/>
            <w:shd w:val="clear" w:color="auto" w:fill="auto"/>
            <w:tcMar>
              <w:top w:w="15" w:type="dxa"/>
              <w:left w:w="103" w:type="dxa"/>
              <w:bottom w:w="0" w:type="dxa"/>
              <w:right w:w="103" w:type="dxa"/>
            </w:tcMar>
            <w:vAlign w:val="center"/>
            <w:hideMark/>
            <w:tcPrChange w:id="5065" w:author="Zehui Bai" w:date="2022-03-13T14:25:00Z">
              <w:tcPr>
                <w:tcW w:w="850" w:type="dxa"/>
                <w:shd w:val="clear" w:color="auto" w:fill="auto"/>
                <w:tcMar>
                  <w:top w:w="15" w:type="dxa"/>
                  <w:left w:w="103" w:type="dxa"/>
                  <w:bottom w:w="0" w:type="dxa"/>
                  <w:right w:w="103" w:type="dxa"/>
                </w:tcMar>
                <w:vAlign w:val="center"/>
                <w:hideMark/>
              </w:tcPr>
            </w:tcPrChange>
          </w:tcPr>
          <w:p w14:paraId="12FB486D" w14:textId="0FCCC014" w:rsidR="00CA2B91" w:rsidRPr="00E04C1C" w:rsidRDefault="00CA2B91">
            <w:pPr>
              <w:spacing w:before="60" w:after="60" w:line="240" w:lineRule="auto"/>
              <w:jc w:val="center"/>
              <w:rPr>
                <w:ins w:id="5066" w:author="Zehui Bai" w:date="2022-03-13T14:16:00Z"/>
                <w:rFonts w:ascii="Arial" w:eastAsia="Times New Roman" w:hAnsi="Arial" w:cs="Arial"/>
                <w:sz w:val="20"/>
                <w:szCs w:val="20"/>
                <w:lang w:eastAsia="zh-CN"/>
              </w:rPr>
              <w:pPrChange w:id="5067" w:author="Zehui Bai" w:date="2022-03-13T14:25:00Z">
                <w:pPr>
                  <w:spacing w:before="36" w:after="36" w:line="240" w:lineRule="auto"/>
                  <w:jc w:val="center"/>
                </w:pPr>
              </w:pPrChange>
            </w:pPr>
            <w:ins w:id="5068" w:author="Zehui Bai" w:date="2022-03-13T14:22:00Z">
              <w:r w:rsidRPr="00E04C1C">
                <w:rPr>
                  <w:rFonts w:ascii="Arial" w:hAnsi="Arial" w:cs="Arial"/>
                  <w:sz w:val="20"/>
                  <w:szCs w:val="20"/>
                  <w:rPrChange w:id="5069" w:author="Zehui Bai" w:date="2022-03-13T14:22:00Z">
                    <w:rPr/>
                  </w:rPrChange>
                </w:rPr>
                <w:t>2.50</w:t>
              </w:r>
            </w:ins>
          </w:p>
        </w:tc>
        <w:tc>
          <w:tcPr>
            <w:tcW w:w="1560" w:type="dxa"/>
            <w:shd w:val="clear" w:color="auto" w:fill="auto"/>
            <w:tcMar>
              <w:top w:w="15" w:type="dxa"/>
              <w:left w:w="103" w:type="dxa"/>
              <w:bottom w:w="0" w:type="dxa"/>
              <w:right w:w="103" w:type="dxa"/>
            </w:tcMar>
            <w:vAlign w:val="center"/>
            <w:hideMark/>
            <w:tcPrChange w:id="5070" w:author="Zehui Bai" w:date="2022-03-13T14:25:00Z">
              <w:tcPr>
                <w:tcW w:w="1560" w:type="dxa"/>
                <w:shd w:val="clear" w:color="auto" w:fill="auto"/>
                <w:tcMar>
                  <w:top w:w="15" w:type="dxa"/>
                  <w:left w:w="103" w:type="dxa"/>
                  <w:bottom w:w="0" w:type="dxa"/>
                  <w:right w:w="103" w:type="dxa"/>
                </w:tcMar>
                <w:vAlign w:val="center"/>
                <w:hideMark/>
              </w:tcPr>
            </w:tcPrChange>
          </w:tcPr>
          <w:p w14:paraId="4D1646F4" w14:textId="156CD8F7" w:rsidR="00CA2B91" w:rsidRPr="00E04C1C" w:rsidRDefault="00CA2B91">
            <w:pPr>
              <w:spacing w:before="60" w:after="60" w:line="240" w:lineRule="auto"/>
              <w:jc w:val="center"/>
              <w:rPr>
                <w:ins w:id="5071" w:author="Zehui Bai" w:date="2022-03-13T14:16:00Z"/>
                <w:rFonts w:ascii="Arial" w:eastAsia="Times New Roman" w:hAnsi="Arial" w:cs="Arial"/>
                <w:sz w:val="20"/>
                <w:szCs w:val="20"/>
                <w:lang w:eastAsia="zh-CN"/>
              </w:rPr>
              <w:pPrChange w:id="5072" w:author="Zehui Bai" w:date="2022-03-13T14:25:00Z">
                <w:pPr>
                  <w:spacing w:before="36" w:after="36" w:line="240" w:lineRule="auto"/>
                  <w:jc w:val="center"/>
                </w:pPr>
              </w:pPrChange>
            </w:pPr>
            <w:ins w:id="5073" w:author="Zehui Bai" w:date="2022-03-13T14:22:00Z">
              <w:r w:rsidRPr="00E04C1C">
                <w:rPr>
                  <w:rFonts w:ascii="Arial" w:hAnsi="Arial" w:cs="Arial"/>
                  <w:sz w:val="20"/>
                  <w:szCs w:val="20"/>
                  <w:rPrChange w:id="5074" w:author="Zehui Bai" w:date="2022-03-13T14:22:00Z">
                    <w:rPr/>
                  </w:rPrChange>
                </w:rPr>
                <w:t>1.03 – 5.95</w:t>
              </w:r>
            </w:ins>
          </w:p>
        </w:tc>
        <w:tc>
          <w:tcPr>
            <w:tcW w:w="1134" w:type="dxa"/>
            <w:shd w:val="clear" w:color="auto" w:fill="auto"/>
            <w:tcMar>
              <w:top w:w="15" w:type="dxa"/>
              <w:left w:w="103" w:type="dxa"/>
              <w:bottom w:w="0" w:type="dxa"/>
              <w:right w:w="103" w:type="dxa"/>
            </w:tcMar>
            <w:vAlign w:val="center"/>
            <w:hideMark/>
            <w:tcPrChange w:id="5075" w:author="Zehui Bai" w:date="2022-03-13T14:25:00Z">
              <w:tcPr>
                <w:tcW w:w="1134" w:type="dxa"/>
                <w:shd w:val="clear" w:color="auto" w:fill="auto"/>
                <w:tcMar>
                  <w:top w:w="15" w:type="dxa"/>
                  <w:left w:w="103" w:type="dxa"/>
                  <w:bottom w:w="0" w:type="dxa"/>
                  <w:right w:w="103" w:type="dxa"/>
                </w:tcMar>
                <w:vAlign w:val="center"/>
                <w:hideMark/>
              </w:tcPr>
            </w:tcPrChange>
          </w:tcPr>
          <w:p w14:paraId="6AACD1CF" w14:textId="364C929F" w:rsidR="00CA2B91" w:rsidRPr="00B80832" w:rsidRDefault="00CA2B91">
            <w:pPr>
              <w:spacing w:before="60" w:after="60" w:line="240" w:lineRule="auto"/>
              <w:jc w:val="center"/>
              <w:rPr>
                <w:ins w:id="5076" w:author="Zehui Bai" w:date="2022-03-13T14:16:00Z"/>
                <w:rFonts w:ascii="Arial" w:eastAsia="Times New Roman" w:hAnsi="Arial" w:cs="Arial"/>
                <w:b/>
                <w:bCs/>
                <w:sz w:val="20"/>
                <w:szCs w:val="20"/>
                <w:lang w:eastAsia="zh-CN"/>
              </w:rPr>
              <w:pPrChange w:id="5077" w:author="Zehui Bai" w:date="2022-03-13T14:25:00Z">
                <w:pPr>
                  <w:spacing w:before="36" w:after="36" w:line="240" w:lineRule="auto"/>
                  <w:jc w:val="center"/>
                </w:pPr>
              </w:pPrChange>
            </w:pPr>
            <w:ins w:id="5078" w:author="Zehui Bai" w:date="2022-03-13T14:22:00Z">
              <w:r w:rsidRPr="00B80832">
                <w:rPr>
                  <w:rFonts w:ascii="Arial" w:hAnsi="Arial" w:cs="Arial"/>
                  <w:b/>
                  <w:bCs/>
                  <w:sz w:val="20"/>
                  <w:szCs w:val="20"/>
                  <w:rPrChange w:id="5079" w:author="Zehui Bai" w:date="2022-03-13T14:23:00Z">
                    <w:rPr/>
                  </w:rPrChange>
                </w:rPr>
                <w:t>0.040</w:t>
              </w:r>
            </w:ins>
          </w:p>
        </w:tc>
        <w:tc>
          <w:tcPr>
            <w:tcW w:w="850" w:type="dxa"/>
            <w:vAlign w:val="center"/>
            <w:tcPrChange w:id="5080" w:author="Zehui Bai" w:date="2022-03-13T14:25:00Z">
              <w:tcPr>
                <w:tcW w:w="1134" w:type="dxa"/>
                <w:gridSpan w:val="2"/>
              </w:tcPr>
            </w:tcPrChange>
          </w:tcPr>
          <w:p w14:paraId="5301E42B" w14:textId="7F1C16FD" w:rsidR="00CA2B91" w:rsidRPr="00E04C1C" w:rsidRDefault="00CA2B91">
            <w:pPr>
              <w:spacing w:before="60" w:after="60" w:line="240" w:lineRule="auto"/>
              <w:jc w:val="center"/>
              <w:rPr>
                <w:ins w:id="5081" w:author="Zehui Bai" w:date="2022-03-13T14:16:00Z"/>
                <w:rFonts w:ascii="Arial" w:eastAsia="Calibri" w:hAnsi="Arial" w:cs="Arial"/>
                <w:b/>
                <w:bCs/>
                <w:color w:val="000000" w:themeColor="text1"/>
                <w:kern w:val="24"/>
                <w:sz w:val="20"/>
                <w:szCs w:val="20"/>
                <w:lang w:val="en-US" w:eastAsia="zh-CN"/>
              </w:rPr>
              <w:pPrChange w:id="5082" w:author="Zehui Bai" w:date="2022-03-13T14:25:00Z">
                <w:pPr>
                  <w:spacing w:before="36" w:after="36" w:line="240" w:lineRule="auto"/>
                  <w:jc w:val="center"/>
                </w:pPr>
              </w:pPrChange>
            </w:pPr>
            <w:ins w:id="5083" w:author="Zehui Bai" w:date="2022-03-13T14:22:00Z">
              <w:r w:rsidRPr="00E04C1C">
                <w:rPr>
                  <w:rFonts w:ascii="Arial" w:hAnsi="Arial" w:cs="Arial"/>
                  <w:sz w:val="20"/>
                  <w:szCs w:val="20"/>
                  <w:rPrChange w:id="5084" w:author="Zehui Bai" w:date="2022-03-13T14:22:00Z">
                    <w:rPr/>
                  </w:rPrChange>
                </w:rPr>
                <w:t>3.05</w:t>
              </w:r>
            </w:ins>
          </w:p>
        </w:tc>
        <w:tc>
          <w:tcPr>
            <w:tcW w:w="1134" w:type="dxa"/>
            <w:vAlign w:val="center"/>
            <w:tcPrChange w:id="5085" w:author="Zehui Bai" w:date="2022-03-13T14:25:00Z">
              <w:tcPr>
                <w:tcW w:w="1134" w:type="dxa"/>
                <w:gridSpan w:val="2"/>
              </w:tcPr>
            </w:tcPrChange>
          </w:tcPr>
          <w:p w14:paraId="0A9B1CB1" w14:textId="7C21EE87" w:rsidR="00CA2B91" w:rsidRPr="00E04C1C" w:rsidRDefault="00CA2B91">
            <w:pPr>
              <w:spacing w:before="60" w:after="60" w:line="240" w:lineRule="auto"/>
              <w:jc w:val="center"/>
              <w:rPr>
                <w:ins w:id="5086" w:author="Zehui Bai" w:date="2022-03-13T14:16:00Z"/>
                <w:rFonts w:ascii="Arial" w:eastAsia="Calibri" w:hAnsi="Arial" w:cs="Arial"/>
                <w:b/>
                <w:bCs/>
                <w:color w:val="000000" w:themeColor="text1"/>
                <w:kern w:val="24"/>
                <w:sz w:val="20"/>
                <w:szCs w:val="20"/>
                <w:lang w:val="en-US" w:eastAsia="zh-CN"/>
              </w:rPr>
              <w:pPrChange w:id="5087" w:author="Zehui Bai" w:date="2022-03-13T14:25:00Z">
                <w:pPr>
                  <w:spacing w:before="36" w:after="36" w:line="240" w:lineRule="auto"/>
                  <w:jc w:val="center"/>
                </w:pPr>
              </w:pPrChange>
            </w:pPr>
            <w:ins w:id="5088" w:author="Zehui Bai" w:date="2022-03-13T14:22:00Z">
              <w:r w:rsidRPr="00E04C1C">
                <w:rPr>
                  <w:rFonts w:ascii="Arial" w:hAnsi="Arial" w:cs="Arial"/>
                  <w:sz w:val="20"/>
                  <w:szCs w:val="20"/>
                  <w:rPrChange w:id="5089" w:author="Zehui Bai" w:date="2022-03-13T14:22:00Z">
                    <w:rPr/>
                  </w:rPrChange>
                </w:rPr>
                <w:t>1.29 – 7.21</w:t>
              </w:r>
            </w:ins>
          </w:p>
        </w:tc>
        <w:tc>
          <w:tcPr>
            <w:tcW w:w="992" w:type="dxa"/>
            <w:vAlign w:val="center"/>
            <w:tcPrChange w:id="5090" w:author="Zehui Bai" w:date="2022-03-13T14:25:00Z">
              <w:tcPr>
                <w:tcW w:w="1134" w:type="dxa"/>
                <w:gridSpan w:val="2"/>
              </w:tcPr>
            </w:tcPrChange>
          </w:tcPr>
          <w:p w14:paraId="7BA86852" w14:textId="777BAFB4" w:rsidR="00CA2B91" w:rsidRPr="00B80832" w:rsidRDefault="00CA2B91">
            <w:pPr>
              <w:spacing w:before="60" w:after="60" w:line="240" w:lineRule="auto"/>
              <w:jc w:val="center"/>
              <w:rPr>
                <w:ins w:id="5091" w:author="Zehui Bai" w:date="2022-03-13T14:16:00Z"/>
                <w:rFonts w:ascii="Arial" w:eastAsia="Calibri" w:hAnsi="Arial" w:cs="Arial"/>
                <w:b/>
                <w:bCs/>
                <w:color w:val="000000" w:themeColor="text1"/>
                <w:kern w:val="24"/>
                <w:sz w:val="20"/>
                <w:szCs w:val="20"/>
                <w:lang w:val="en-US" w:eastAsia="zh-CN"/>
              </w:rPr>
              <w:pPrChange w:id="5092" w:author="Zehui Bai" w:date="2022-03-13T14:25:00Z">
                <w:pPr>
                  <w:spacing w:before="36" w:after="36" w:line="240" w:lineRule="auto"/>
                  <w:jc w:val="center"/>
                </w:pPr>
              </w:pPrChange>
            </w:pPr>
            <w:ins w:id="5093" w:author="Zehui Bai" w:date="2022-03-13T14:22:00Z">
              <w:r w:rsidRPr="00B80832">
                <w:rPr>
                  <w:rFonts w:ascii="Arial" w:hAnsi="Arial" w:cs="Arial"/>
                  <w:b/>
                  <w:bCs/>
                  <w:sz w:val="20"/>
                  <w:szCs w:val="20"/>
                  <w:rPrChange w:id="5094" w:author="Zehui Bai" w:date="2022-03-13T14:23:00Z">
                    <w:rPr/>
                  </w:rPrChange>
                </w:rPr>
                <w:t>0.011</w:t>
              </w:r>
            </w:ins>
          </w:p>
        </w:tc>
      </w:tr>
      <w:tr w:rsidR="00CA2B91" w:rsidRPr="00067A21" w14:paraId="76B95668" w14:textId="06B71092" w:rsidTr="00B91215">
        <w:tblPrEx>
          <w:tblPrExChange w:id="5095" w:author="Zehui Bai" w:date="2022-03-13T14:25:00Z">
            <w:tblPrEx>
              <w:tblW w:w="10060" w:type="dxa"/>
            </w:tblPrEx>
          </w:tblPrExChange>
        </w:tblPrEx>
        <w:trPr>
          <w:trHeight w:val="307"/>
          <w:ins w:id="5096" w:author="Zehui Bai" w:date="2022-03-13T14:16:00Z"/>
          <w:trPrChange w:id="5097"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5098" w:author="Zehui Bai" w:date="2022-03-13T14:25:00Z">
              <w:tcPr>
                <w:tcW w:w="3114" w:type="dxa"/>
                <w:shd w:val="clear" w:color="auto" w:fill="auto"/>
                <w:tcMar>
                  <w:top w:w="15" w:type="dxa"/>
                  <w:left w:w="103" w:type="dxa"/>
                  <w:bottom w:w="0" w:type="dxa"/>
                  <w:right w:w="103" w:type="dxa"/>
                </w:tcMar>
                <w:vAlign w:val="center"/>
                <w:hideMark/>
              </w:tcPr>
            </w:tcPrChange>
          </w:tcPr>
          <w:p w14:paraId="47A7842E" w14:textId="77777777" w:rsidR="00CA2B91" w:rsidRPr="00E04C1C" w:rsidRDefault="00CA2B91">
            <w:pPr>
              <w:spacing w:before="60" w:after="60" w:line="240" w:lineRule="auto"/>
              <w:ind w:left="706"/>
              <w:rPr>
                <w:ins w:id="5099" w:author="Zehui Bai" w:date="2022-03-13T14:16:00Z"/>
                <w:rFonts w:ascii="Arial" w:eastAsia="Times New Roman" w:hAnsi="Arial" w:cs="Arial"/>
                <w:sz w:val="20"/>
                <w:szCs w:val="20"/>
                <w:lang w:eastAsia="zh-CN"/>
              </w:rPr>
              <w:pPrChange w:id="5100" w:author="Zehui Bai" w:date="2022-03-13T14:25:00Z">
                <w:pPr>
                  <w:spacing w:before="36" w:after="36" w:line="240" w:lineRule="auto"/>
                  <w:ind w:left="706"/>
                </w:pPr>
              </w:pPrChange>
            </w:pPr>
            <w:ins w:id="5101" w:author="Zehui Bai" w:date="2022-03-13T14:16:00Z">
              <w:r w:rsidRPr="00E04C1C">
                <w:rPr>
                  <w:rFonts w:ascii="Arial" w:eastAsia="Calibri" w:hAnsi="Arial" w:cs="Arial"/>
                  <w:color w:val="000000" w:themeColor="text1"/>
                  <w:kern w:val="24"/>
                  <w:sz w:val="20"/>
                  <w:szCs w:val="20"/>
                  <w:lang w:val="en-US" w:eastAsia="zh-CN"/>
                </w:rPr>
                <w:lastRenderedPageBreak/>
                <w:t>Very high</w:t>
              </w:r>
            </w:ins>
          </w:p>
        </w:tc>
        <w:tc>
          <w:tcPr>
            <w:tcW w:w="850" w:type="dxa"/>
            <w:shd w:val="clear" w:color="auto" w:fill="auto"/>
            <w:tcMar>
              <w:top w:w="15" w:type="dxa"/>
              <w:left w:w="103" w:type="dxa"/>
              <w:bottom w:w="0" w:type="dxa"/>
              <w:right w:w="103" w:type="dxa"/>
            </w:tcMar>
            <w:vAlign w:val="center"/>
            <w:hideMark/>
            <w:tcPrChange w:id="5102" w:author="Zehui Bai" w:date="2022-03-13T14:25:00Z">
              <w:tcPr>
                <w:tcW w:w="850" w:type="dxa"/>
                <w:shd w:val="clear" w:color="auto" w:fill="auto"/>
                <w:tcMar>
                  <w:top w:w="15" w:type="dxa"/>
                  <w:left w:w="103" w:type="dxa"/>
                  <w:bottom w:w="0" w:type="dxa"/>
                  <w:right w:w="103" w:type="dxa"/>
                </w:tcMar>
                <w:vAlign w:val="center"/>
                <w:hideMark/>
              </w:tcPr>
            </w:tcPrChange>
          </w:tcPr>
          <w:p w14:paraId="0086ABF6" w14:textId="1C8CECE7" w:rsidR="00CA2B91" w:rsidRPr="00E04C1C" w:rsidRDefault="00CA2B91">
            <w:pPr>
              <w:spacing w:before="60" w:after="60" w:line="240" w:lineRule="auto"/>
              <w:jc w:val="center"/>
              <w:rPr>
                <w:ins w:id="5103" w:author="Zehui Bai" w:date="2022-03-13T14:16:00Z"/>
                <w:rFonts w:ascii="Arial" w:eastAsia="Times New Roman" w:hAnsi="Arial" w:cs="Arial"/>
                <w:sz w:val="20"/>
                <w:szCs w:val="20"/>
                <w:lang w:eastAsia="zh-CN"/>
              </w:rPr>
              <w:pPrChange w:id="5104" w:author="Zehui Bai" w:date="2022-03-13T14:25:00Z">
                <w:pPr>
                  <w:spacing w:before="36" w:after="36" w:line="240" w:lineRule="auto"/>
                  <w:jc w:val="center"/>
                </w:pPr>
              </w:pPrChange>
            </w:pPr>
            <w:ins w:id="5105" w:author="Zehui Bai" w:date="2022-03-13T14:22:00Z">
              <w:r w:rsidRPr="00E04C1C">
                <w:rPr>
                  <w:rFonts w:ascii="Arial" w:hAnsi="Arial" w:cs="Arial"/>
                  <w:sz w:val="20"/>
                  <w:szCs w:val="20"/>
                  <w:rPrChange w:id="5106" w:author="Zehui Bai" w:date="2022-03-13T14:22:00Z">
                    <w:rPr/>
                  </w:rPrChange>
                </w:rPr>
                <w:t>2.49</w:t>
              </w:r>
            </w:ins>
          </w:p>
        </w:tc>
        <w:tc>
          <w:tcPr>
            <w:tcW w:w="1560" w:type="dxa"/>
            <w:shd w:val="clear" w:color="auto" w:fill="auto"/>
            <w:tcMar>
              <w:top w:w="15" w:type="dxa"/>
              <w:left w:w="103" w:type="dxa"/>
              <w:bottom w:w="0" w:type="dxa"/>
              <w:right w:w="103" w:type="dxa"/>
            </w:tcMar>
            <w:vAlign w:val="center"/>
            <w:hideMark/>
            <w:tcPrChange w:id="5107" w:author="Zehui Bai" w:date="2022-03-13T14:25:00Z">
              <w:tcPr>
                <w:tcW w:w="1560" w:type="dxa"/>
                <w:shd w:val="clear" w:color="auto" w:fill="auto"/>
                <w:tcMar>
                  <w:top w:w="15" w:type="dxa"/>
                  <w:left w:w="103" w:type="dxa"/>
                  <w:bottom w:w="0" w:type="dxa"/>
                  <w:right w:w="103" w:type="dxa"/>
                </w:tcMar>
                <w:vAlign w:val="center"/>
                <w:hideMark/>
              </w:tcPr>
            </w:tcPrChange>
          </w:tcPr>
          <w:p w14:paraId="497FBF47" w14:textId="0B6A1F66" w:rsidR="00CA2B91" w:rsidRPr="00E04C1C" w:rsidRDefault="00CA2B91">
            <w:pPr>
              <w:spacing w:before="60" w:after="60" w:line="240" w:lineRule="auto"/>
              <w:jc w:val="center"/>
              <w:rPr>
                <w:ins w:id="5108" w:author="Zehui Bai" w:date="2022-03-13T14:16:00Z"/>
                <w:rFonts w:ascii="Arial" w:eastAsia="Times New Roman" w:hAnsi="Arial" w:cs="Arial"/>
                <w:sz w:val="20"/>
                <w:szCs w:val="20"/>
                <w:lang w:eastAsia="zh-CN"/>
              </w:rPr>
              <w:pPrChange w:id="5109" w:author="Zehui Bai" w:date="2022-03-13T14:25:00Z">
                <w:pPr>
                  <w:spacing w:before="36" w:after="36" w:line="240" w:lineRule="auto"/>
                  <w:jc w:val="center"/>
                </w:pPr>
              </w:pPrChange>
            </w:pPr>
            <w:ins w:id="5110" w:author="Zehui Bai" w:date="2022-03-13T14:22:00Z">
              <w:r w:rsidRPr="00E04C1C">
                <w:rPr>
                  <w:rFonts w:ascii="Arial" w:hAnsi="Arial" w:cs="Arial"/>
                  <w:sz w:val="20"/>
                  <w:szCs w:val="20"/>
                  <w:rPrChange w:id="5111" w:author="Zehui Bai" w:date="2022-03-13T14:22:00Z">
                    <w:rPr/>
                  </w:rPrChange>
                </w:rPr>
                <w:t>0.90 – 6.90</w:t>
              </w:r>
            </w:ins>
          </w:p>
        </w:tc>
        <w:tc>
          <w:tcPr>
            <w:tcW w:w="1134" w:type="dxa"/>
            <w:shd w:val="clear" w:color="auto" w:fill="auto"/>
            <w:tcMar>
              <w:top w:w="15" w:type="dxa"/>
              <w:left w:w="103" w:type="dxa"/>
              <w:bottom w:w="0" w:type="dxa"/>
              <w:right w:w="103" w:type="dxa"/>
            </w:tcMar>
            <w:vAlign w:val="center"/>
            <w:hideMark/>
            <w:tcPrChange w:id="5112" w:author="Zehui Bai" w:date="2022-03-13T14:25:00Z">
              <w:tcPr>
                <w:tcW w:w="1134" w:type="dxa"/>
                <w:shd w:val="clear" w:color="auto" w:fill="auto"/>
                <w:tcMar>
                  <w:top w:w="15" w:type="dxa"/>
                  <w:left w:w="103" w:type="dxa"/>
                  <w:bottom w:w="0" w:type="dxa"/>
                  <w:right w:w="103" w:type="dxa"/>
                </w:tcMar>
                <w:vAlign w:val="center"/>
                <w:hideMark/>
              </w:tcPr>
            </w:tcPrChange>
          </w:tcPr>
          <w:p w14:paraId="44D9E880" w14:textId="0E223C7A" w:rsidR="00CA2B91" w:rsidRPr="00E04C1C" w:rsidRDefault="00CA2B91">
            <w:pPr>
              <w:spacing w:before="60" w:after="60" w:line="240" w:lineRule="auto"/>
              <w:jc w:val="center"/>
              <w:rPr>
                <w:ins w:id="5113" w:author="Zehui Bai" w:date="2022-03-13T14:16:00Z"/>
                <w:rFonts w:ascii="Arial" w:eastAsia="Times New Roman" w:hAnsi="Arial" w:cs="Arial"/>
                <w:b/>
                <w:bCs/>
                <w:sz w:val="20"/>
                <w:szCs w:val="20"/>
                <w:lang w:eastAsia="zh-CN"/>
              </w:rPr>
              <w:pPrChange w:id="5114" w:author="Zehui Bai" w:date="2022-03-13T14:25:00Z">
                <w:pPr>
                  <w:spacing w:before="36" w:after="36" w:line="240" w:lineRule="auto"/>
                  <w:jc w:val="center"/>
                </w:pPr>
              </w:pPrChange>
            </w:pPr>
            <w:ins w:id="5115" w:author="Zehui Bai" w:date="2022-03-13T14:22:00Z">
              <w:r w:rsidRPr="00E04C1C">
                <w:rPr>
                  <w:rFonts w:ascii="Arial" w:hAnsi="Arial" w:cs="Arial"/>
                  <w:sz w:val="20"/>
                  <w:szCs w:val="20"/>
                  <w:rPrChange w:id="5116" w:author="Zehui Bai" w:date="2022-03-13T14:22:00Z">
                    <w:rPr/>
                  </w:rPrChange>
                </w:rPr>
                <w:t>0.078</w:t>
              </w:r>
            </w:ins>
          </w:p>
        </w:tc>
        <w:tc>
          <w:tcPr>
            <w:tcW w:w="850" w:type="dxa"/>
            <w:vAlign w:val="center"/>
            <w:tcPrChange w:id="5117" w:author="Zehui Bai" w:date="2022-03-13T14:25:00Z">
              <w:tcPr>
                <w:tcW w:w="1134" w:type="dxa"/>
                <w:gridSpan w:val="2"/>
              </w:tcPr>
            </w:tcPrChange>
          </w:tcPr>
          <w:p w14:paraId="38037167" w14:textId="303DCCE8" w:rsidR="00CA2B91" w:rsidRPr="00E04C1C" w:rsidRDefault="00CA2B91">
            <w:pPr>
              <w:spacing w:before="60" w:after="60" w:line="240" w:lineRule="auto"/>
              <w:jc w:val="center"/>
              <w:rPr>
                <w:ins w:id="5118" w:author="Zehui Bai" w:date="2022-03-13T14:16:00Z"/>
                <w:rFonts w:ascii="Arial" w:eastAsia="Calibri" w:hAnsi="Arial" w:cs="Arial"/>
                <w:b/>
                <w:bCs/>
                <w:color w:val="000000" w:themeColor="text1"/>
                <w:kern w:val="24"/>
                <w:sz w:val="20"/>
                <w:szCs w:val="20"/>
                <w:lang w:val="en-US" w:eastAsia="zh-CN"/>
              </w:rPr>
              <w:pPrChange w:id="5119" w:author="Zehui Bai" w:date="2022-03-13T14:25:00Z">
                <w:pPr>
                  <w:spacing w:before="36" w:after="36" w:line="240" w:lineRule="auto"/>
                  <w:jc w:val="center"/>
                </w:pPr>
              </w:pPrChange>
            </w:pPr>
            <w:ins w:id="5120" w:author="Zehui Bai" w:date="2022-03-13T14:22:00Z">
              <w:r w:rsidRPr="00E04C1C">
                <w:rPr>
                  <w:rFonts w:ascii="Arial" w:hAnsi="Arial" w:cs="Arial"/>
                  <w:sz w:val="20"/>
                  <w:szCs w:val="20"/>
                  <w:rPrChange w:id="5121" w:author="Zehui Bai" w:date="2022-03-13T14:22:00Z">
                    <w:rPr/>
                  </w:rPrChange>
                </w:rPr>
                <w:t>3.71</w:t>
              </w:r>
            </w:ins>
          </w:p>
        </w:tc>
        <w:tc>
          <w:tcPr>
            <w:tcW w:w="1134" w:type="dxa"/>
            <w:vAlign w:val="center"/>
            <w:tcPrChange w:id="5122" w:author="Zehui Bai" w:date="2022-03-13T14:25:00Z">
              <w:tcPr>
                <w:tcW w:w="1134" w:type="dxa"/>
                <w:gridSpan w:val="2"/>
              </w:tcPr>
            </w:tcPrChange>
          </w:tcPr>
          <w:p w14:paraId="77225761" w14:textId="400473AB" w:rsidR="00CA2B91" w:rsidRPr="00E04C1C" w:rsidRDefault="00CA2B91">
            <w:pPr>
              <w:spacing w:before="60" w:after="60" w:line="240" w:lineRule="auto"/>
              <w:jc w:val="center"/>
              <w:rPr>
                <w:ins w:id="5123" w:author="Zehui Bai" w:date="2022-03-13T14:16:00Z"/>
                <w:rFonts w:ascii="Arial" w:eastAsia="Calibri" w:hAnsi="Arial" w:cs="Arial"/>
                <w:b/>
                <w:bCs/>
                <w:color w:val="000000" w:themeColor="text1"/>
                <w:kern w:val="24"/>
                <w:sz w:val="20"/>
                <w:szCs w:val="20"/>
                <w:lang w:val="en-US" w:eastAsia="zh-CN"/>
              </w:rPr>
              <w:pPrChange w:id="5124" w:author="Zehui Bai" w:date="2022-03-13T14:25:00Z">
                <w:pPr>
                  <w:spacing w:before="36" w:after="36" w:line="240" w:lineRule="auto"/>
                  <w:jc w:val="center"/>
                </w:pPr>
              </w:pPrChange>
            </w:pPr>
            <w:ins w:id="5125" w:author="Zehui Bai" w:date="2022-03-13T14:22:00Z">
              <w:r w:rsidRPr="00E04C1C">
                <w:rPr>
                  <w:rFonts w:ascii="Arial" w:hAnsi="Arial" w:cs="Arial"/>
                  <w:sz w:val="20"/>
                  <w:szCs w:val="20"/>
                  <w:rPrChange w:id="5126" w:author="Zehui Bai" w:date="2022-03-13T14:22:00Z">
                    <w:rPr/>
                  </w:rPrChange>
                </w:rPr>
                <w:t>1.39 – 10.14</w:t>
              </w:r>
            </w:ins>
          </w:p>
        </w:tc>
        <w:tc>
          <w:tcPr>
            <w:tcW w:w="992" w:type="dxa"/>
            <w:vAlign w:val="center"/>
            <w:tcPrChange w:id="5127" w:author="Zehui Bai" w:date="2022-03-13T14:25:00Z">
              <w:tcPr>
                <w:tcW w:w="1134" w:type="dxa"/>
                <w:gridSpan w:val="2"/>
              </w:tcPr>
            </w:tcPrChange>
          </w:tcPr>
          <w:p w14:paraId="7B7F11B5" w14:textId="06FA1561" w:rsidR="00CA2B91" w:rsidRPr="00B80832" w:rsidRDefault="00CA2B91">
            <w:pPr>
              <w:spacing w:before="60" w:after="60" w:line="240" w:lineRule="auto"/>
              <w:jc w:val="center"/>
              <w:rPr>
                <w:ins w:id="5128" w:author="Zehui Bai" w:date="2022-03-13T14:16:00Z"/>
                <w:rFonts w:ascii="Arial" w:eastAsia="Calibri" w:hAnsi="Arial" w:cs="Arial"/>
                <w:b/>
                <w:bCs/>
                <w:color w:val="000000" w:themeColor="text1"/>
                <w:kern w:val="24"/>
                <w:sz w:val="20"/>
                <w:szCs w:val="20"/>
                <w:lang w:val="en-US" w:eastAsia="zh-CN"/>
              </w:rPr>
              <w:pPrChange w:id="5129" w:author="Zehui Bai" w:date="2022-03-13T14:25:00Z">
                <w:pPr>
                  <w:spacing w:before="36" w:after="36" w:line="240" w:lineRule="auto"/>
                  <w:jc w:val="center"/>
                </w:pPr>
              </w:pPrChange>
            </w:pPr>
            <w:ins w:id="5130" w:author="Zehui Bai" w:date="2022-03-13T14:22:00Z">
              <w:r w:rsidRPr="00B80832">
                <w:rPr>
                  <w:rFonts w:ascii="Arial" w:hAnsi="Arial" w:cs="Arial"/>
                  <w:b/>
                  <w:bCs/>
                  <w:sz w:val="20"/>
                  <w:szCs w:val="20"/>
                  <w:rPrChange w:id="5131" w:author="Zehui Bai" w:date="2022-03-13T14:23:00Z">
                    <w:rPr/>
                  </w:rPrChange>
                </w:rPr>
                <w:t>0.009</w:t>
              </w:r>
            </w:ins>
          </w:p>
        </w:tc>
      </w:tr>
      <w:tr w:rsidR="00544F28" w:rsidRPr="00507161" w14:paraId="7BB4B52B" w14:textId="54D73521" w:rsidTr="00B91215">
        <w:tblPrEx>
          <w:tblPrExChange w:id="5132" w:author="Zehui Bai" w:date="2022-03-13T14:25:00Z">
            <w:tblPrEx>
              <w:tblW w:w="10060" w:type="dxa"/>
            </w:tblPrEx>
          </w:tblPrExChange>
        </w:tblPrEx>
        <w:trPr>
          <w:trHeight w:val="687"/>
          <w:ins w:id="5133" w:author="Zehui Bai" w:date="2022-03-13T14:16:00Z"/>
          <w:trPrChange w:id="5134" w:author="Zehui Bai" w:date="2022-03-13T14:25:00Z">
            <w:trPr>
              <w:trHeight w:val="687"/>
            </w:trPr>
          </w:trPrChange>
        </w:trPr>
        <w:tc>
          <w:tcPr>
            <w:tcW w:w="3114" w:type="dxa"/>
            <w:shd w:val="clear" w:color="auto" w:fill="auto"/>
            <w:tcMar>
              <w:top w:w="15" w:type="dxa"/>
              <w:left w:w="103" w:type="dxa"/>
              <w:bottom w:w="0" w:type="dxa"/>
              <w:right w:w="103" w:type="dxa"/>
            </w:tcMar>
            <w:vAlign w:val="center"/>
            <w:hideMark/>
            <w:tcPrChange w:id="5135" w:author="Zehui Bai" w:date="2022-03-13T14:25:00Z">
              <w:tcPr>
                <w:tcW w:w="3114" w:type="dxa"/>
                <w:shd w:val="clear" w:color="auto" w:fill="auto"/>
                <w:tcMar>
                  <w:top w:w="15" w:type="dxa"/>
                  <w:left w:w="103" w:type="dxa"/>
                  <w:bottom w:w="0" w:type="dxa"/>
                  <w:right w:w="103" w:type="dxa"/>
                </w:tcMar>
                <w:vAlign w:val="center"/>
                <w:hideMark/>
              </w:tcPr>
            </w:tcPrChange>
          </w:tcPr>
          <w:p w14:paraId="3F34C0CD" w14:textId="77777777" w:rsidR="00544F28" w:rsidRPr="00E04C1C" w:rsidRDefault="00544F28">
            <w:pPr>
              <w:spacing w:before="60" w:after="60" w:line="240" w:lineRule="auto"/>
              <w:rPr>
                <w:ins w:id="5136" w:author="Zehui Bai" w:date="2022-03-13T14:16:00Z"/>
                <w:rFonts w:ascii="Arial" w:eastAsia="Times New Roman" w:hAnsi="Arial" w:cs="Arial"/>
                <w:b/>
                <w:bCs/>
                <w:sz w:val="20"/>
                <w:szCs w:val="20"/>
                <w:lang w:val="en-GB" w:eastAsia="zh-CN"/>
              </w:rPr>
              <w:pPrChange w:id="5137" w:author="Zehui Bai" w:date="2022-03-13T14:25:00Z">
                <w:pPr>
                  <w:spacing w:before="36" w:after="36" w:line="240" w:lineRule="auto"/>
                </w:pPr>
              </w:pPrChange>
            </w:pPr>
            <w:ins w:id="5138" w:author="Zehui Bai" w:date="2022-03-13T14:16:00Z">
              <w:r w:rsidRPr="00E04C1C">
                <w:rPr>
                  <w:rFonts w:ascii="Arial" w:eastAsia="Calibri" w:hAnsi="Arial" w:cs="Arial"/>
                  <w:b/>
                  <w:bCs/>
                  <w:color w:val="000000" w:themeColor="text1"/>
                  <w:kern w:val="24"/>
                  <w:sz w:val="20"/>
                  <w:szCs w:val="20"/>
                  <w:lang w:val="en-US" w:eastAsia="zh-CN"/>
                </w:rPr>
                <w:t>detailed explanation from doctor about Corona vaccine</w:t>
              </w:r>
            </w:ins>
          </w:p>
        </w:tc>
        <w:tc>
          <w:tcPr>
            <w:tcW w:w="850" w:type="dxa"/>
            <w:shd w:val="clear" w:color="auto" w:fill="auto"/>
            <w:tcMar>
              <w:top w:w="15" w:type="dxa"/>
              <w:left w:w="103" w:type="dxa"/>
              <w:bottom w:w="0" w:type="dxa"/>
              <w:right w:w="103" w:type="dxa"/>
            </w:tcMar>
            <w:vAlign w:val="center"/>
            <w:hideMark/>
            <w:tcPrChange w:id="5139" w:author="Zehui Bai" w:date="2022-03-13T14:25:00Z">
              <w:tcPr>
                <w:tcW w:w="850" w:type="dxa"/>
                <w:shd w:val="clear" w:color="auto" w:fill="auto"/>
                <w:tcMar>
                  <w:top w:w="15" w:type="dxa"/>
                  <w:left w:w="103" w:type="dxa"/>
                  <w:bottom w:w="0" w:type="dxa"/>
                  <w:right w:w="103" w:type="dxa"/>
                </w:tcMar>
                <w:vAlign w:val="center"/>
                <w:hideMark/>
              </w:tcPr>
            </w:tcPrChange>
          </w:tcPr>
          <w:p w14:paraId="65D55D66" w14:textId="77777777" w:rsidR="00544F28" w:rsidRPr="00E04C1C" w:rsidRDefault="00544F28">
            <w:pPr>
              <w:spacing w:before="60" w:after="60" w:line="240" w:lineRule="auto"/>
              <w:jc w:val="center"/>
              <w:rPr>
                <w:ins w:id="5140" w:author="Zehui Bai" w:date="2022-03-13T14:16:00Z"/>
                <w:rFonts w:ascii="Arial" w:eastAsia="Times New Roman" w:hAnsi="Arial" w:cs="Arial"/>
                <w:sz w:val="20"/>
                <w:szCs w:val="20"/>
                <w:lang w:val="en-GB" w:eastAsia="zh-CN"/>
              </w:rPr>
              <w:pPrChange w:id="5141" w:author="Zehui Bai" w:date="2022-03-13T14:25:00Z">
                <w:pPr>
                  <w:spacing w:before="36" w:after="36" w:line="240" w:lineRule="auto"/>
                  <w:jc w:val="center"/>
                </w:pPr>
              </w:pPrChange>
            </w:pPr>
          </w:p>
        </w:tc>
        <w:tc>
          <w:tcPr>
            <w:tcW w:w="1560" w:type="dxa"/>
            <w:shd w:val="clear" w:color="auto" w:fill="auto"/>
            <w:tcMar>
              <w:top w:w="15" w:type="dxa"/>
              <w:left w:w="103" w:type="dxa"/>
              <w:bottom w:w="0" w:type="dxa"/>
              <w:right w:w="103" w:type="dxa"/>
            </w:tcMar>
            <w:vAlign w:val="center"/>
            <w:hideMark/>
            <w:tcPrChange w:id="5142" w:author="Zehui Bai" w:date="2022-03-13T14:25:00Z">
              <w:tcPr>
                <w:tcW w:w="1560" w:type="dxa"/>
                <w:shd w:val="clear" w:color="auto" w:fill="auto"/>
                <w:tcMar>
                  <w:top w:w="15" w:type="dxa"/>
                  <w:left w:w="103" w:type="dxa"/>
                  <w:bottom w:w="0" w:type="dxa"/>
                  <w:right w:w="103" w:type="dxa"/>
                </w:tcMar>
                <w:vAlign w:val="center"/>
                <w:hideMark/>
              </w:tcPr>
            </w:tcPrChange>
          </w:tcPr>
          <w:p w14:paraId="456D0598" w14:textId="77777777" w:rsidR="00544F28" w:rsidRPr="00E04C1C" w:rsidRDefault="00544F28">
            <w:pPr>
              <w:spacing w:before="60" w:after="60" w:line="240" w:lineRule="auto"/>
              <w:jc w:val="center"/>
              <w:rPr>
                <w:ins w:id="5143" w:author="Zehui Bai" w:date="2022-03-13T14:16:00Z"/>
                <w:rFonts w:ascii="Arial" w:eastAsia="Times New Roman" w:hAnsi="Arial" w:cs="Arial"/>
                <w:sz w:val="20"/>
                <w:szCs w:val="20"/>
                <w:lang w:val="en-GB" w:eastAsia="zh-CN"/>
              </w:rPr>
              <w:pPrChange w:id="5144" w:author="Zehui Bai" w:date="2022-03-13T14:25:00Z">
                <w:pPr>
                  <w:spacing w:before="36" w:after="36" w:line="240" w:lineRule="auto"/>
                  <w:jc w:val="center"/>
                </w:pPr>
              </w:pPrChange>
            </w:pPr>
          </w:p>
        </w:tc>
        <w:tc>
          <w:tcPr>
            <w:tcW w:w="1134" w:type="dxa"/>
            <w:shd w:val="clear" w:color="auto" w:fill="auto"/>
            <w:tcMar>
              <w:top w:w="15" w:type="dxa"/>
              <w:left w:w="103" w:type="dxa"/>
              <w:bottom w:w="0" w:type="dxa"/>
              <w:right w:w="103" w:type="dxa"/>
            </w:tcMar>
            <w:vAlign w:val="center"/>
            <w:hideMark/>
            <w:tcPrChange w:id="5145" w:author="Zehui Bai" w:date="2022-03-13T14:25:00Z">
              <w:tcPr>
                <w:tcW w:w="1134" w:type="dxa"/>
                <w:shd w:val="clear" w:color="auto" w:fill="auto"/>
                <w:tcMar>
                  <w:top w:w="15" w:type="dxa"/>
                  <w:left w:w="103" w:type="dxa"/>
                  <w:bottom w:w="0" w:type="dxa"/>
                  <w:right w:w="103" w:type="dxa"/>
                </w:tcMar>
                <w:vAlign w:val="center"/>
                <w:hideMark/>
              </w:tcPr>
            </w:tcPrChange>
          </w:tcPr>
          <w:p w14:paraId="027C7582" w14:textId="77777777" w:rsidR="00544F28" w:rsidRPr="00E04C1C" w:rsidRDefault="00544F28">
            <w:pPr>
              <w:spacing w:before="60" w:after="60" w:line="240" w:lineRule="auto"/>
              <w:jc w:val="center"/>
              <w:rPr>
                <w:ins w:id="5146" w:author="Zehui Bai" w:date="2022-03-13T14:16:00Z"/>
                <w:rFonts w:ascii="Arial" w:eastAsia="Times New Roman" w:hAnsi="Arial" w:cs="Arial"/>
                <w:sz w:val="20"/>
                <w:szCs w:val="20"/>
                <w:lang w:val="en-GB" w:eastAsia="zh-CN"/>
              </w:rPr>
              <w:pPrChange w:id="5147" w:author="Zehui Bai" w:date="2022-03-13T14:25:00Z">
                <w:pPr>
                  <w:spacing w:before="36" w:after="36" w:line="240" w:lineRule="auto"/>
                  <w:jc w:val="center"/>
                </w:pPr>
              </w:pPrChange>
            </w:pPr>
          </w:p>
        </w:tc>
        <w:tc>
          <w:tcPr>
            <w:tcW w:w="850" w:type="dxa"/>
            <w:vAlign w:val="center"/>
            <w:tcPrChange w:id="5148" w:author="Zehui Bai" w:date="2022-03-13T14:25:00Z">
              <w:tcPr>
                <w:tcW w:w="1134" w:type="dxa"/>
                <w:gridSpan w:val="2"/>
              </w:tcPr>
            </w:tcPrChange>
          </w:tcPr>
          <w:p w14:paraId="5F1E0DE0" w14:textId="77777777" w:rsidR="00544F28" w:rsidRPr="00E04C1C" w:rsidRDefault="00544F28">
            <w:pPr>
              <w:spacing w:before="60" w:after="60" w:line="240" w:lineRule="auto"/>
              <w:jc w:val="center"/>
              <w:rPr>
                <w:ins w:id="5149" w:author="Zehui Bai" w:date="2022-03-13T14:16:00Z"/>
                <w:rFonts w:ascii="Arial" w:eastAsia="Times New Roman" w:hAnsi="Arial" w:cs="Arial"/>
                <w:sz w:val="20"/>
                <w:szCs w:val="20"/>
                <w:lang w:val="en-GB" w:eastAsia="zh-CN"/>
              </w:rPr>
              <w:pPrChange w:id="5150" w:author="Zehui Bai" w:date="2022-03-13T14:25:00Z">
                <w:pPr>
                  <w:spacing w:before="36" w:after="36" w:line="240" w:lineRule="auto"/>
                  <w:jc w:val="center"/>
                </w:pPr>
              </w:pPrChange>
            </w:pPr>
          </w:p>
        </w:tc>
        <w:tc>
          <w:tcPr>
            <w:tcW w:w="1134" w:type="dxa"/>
            <w:vAlign w:val="center"/>
            <w:tcPrChange w:id="5151" w:author="Zehui Bai" w:date="2022-03-13T14:25:00Z">
              <w:tcPr>
                <w:tcW w:w="1134" w:type="dxa"/>
                <w:gridSpan w:val="2"/>
              </w:tcPr>
            </w:tcPrChange>
          </w:tcPr>
          <w:p w14:paraId="1F0730E1" w14:textId="77777777" w:rsidR="00544F28" w:rsidRPr="00E04C1C" w:rsidRDefault="00544F28">
            <w:pPr>
              <w:spacing w:before="60" w:after="60" w:line="240" w:lineRule="auto"/>
              <w:jc w:val="center"/>
              <w:rPr>
                <w:ins w:id="5152" w:author="Zehui Bai" w:date="2022-03-13T14:16:00Z"/>
                <w:rFonts w:ascii="Arial" w:eastAsia="Times New Roman" w:hAnsi="Arial" w:cs="Arial"/>
                <w:sz w:val="20"/>
                <w:szCs w:val="20"/>
                <w:lang w:val="en-GB" w:eastAsia="zh-CN"/>
              </w:rPr>
              <w:pPrChange w:id="5153" w:author="Zehui Bai" w:date="2022-03-13T14:25:00Z">
                <w:pPr>
                  <w:spacing w:before="36" w:after="36" w:line="240" w:lineRule="auto"/>
                  <w:jc w:val="center"/>
                </w:pPr>
              </w:pPrChange>
            </w:pPr>
          </w:p>
        </w:tc>
        <w:tc>
          <w:tcPr>
            <w:tcW w:w="992" w:type="dxa"/>
            <w:vAlign w:val="center"/>
            <w:tcPrChange w:id="5154" w:author="Zehui Bai" w:date="2022-03-13T14:25:00Z">
              <w:tcPr>
                <w:tcW w:w="1134" w:type="dxa"/>
                <w:gridSpan w:val="2"/>
              </w:tcPr>
            </w:tcPrChange>
          </w:tcPr>
          <w:p w14:paraId="71EAEDCB" w14:textId="77777777" w:rsidR="00544F28" w:rsidRPr="00E04C1C" w:rsidRDefault="00544F28">
            <w:pPr>
              <w:spacing w:before="60" w:after="60" w:line="240" w:lineRule="auto"/>
              <w:jc w:val="center"/>
              <w:rPr>
                <w:ins w:id="5155" w:author="Zehui Bai" w:date="2022-03-13T14:16:00Z"/>
                <w:rFonts w:ascii="Arial" w:eastAsia="Times New Roman" w:hAnsi="Arial" w:cs="Arial"/>
                <w:sz w:val="20"/>
                <w:szCs w:val="20"/>
                <w:lang w:val="en-GB" w:eastAsia="zh-CN"/>
              </w:rPr>
              <w:pPrChange w:id="5156" w:author="Zehui Bai" w:date="2022-03-13T14:25:00Z">
                <w:pPr>
                  <w:spacing w:before="36" w:after="36" w:line="240" w:lineRule="auto"/>
                  <w:jc w:val="center"/>
                </w:pPr>
              </w:pPrChange>
            </w:pPr>
          </w:p>
        </w:tc>
      </w:tr>
      <w:tr w:rsidR="00544F28" w:rsidRPr="00067A21" w14:paraId="4EB01110" w14:textId="5CB17E94" w:rsidTr="00B91215">
        <w:tblPrEx>
          <w:tblPrExChange w:id="5157" w:author="Zehui Bai" w:date="2022-03-13T14:25:00Z">
            <w:tblPrEx>
              <w:tblW w:w="10060" w:type="dxa"/>
            </w:tblPrEx>
          </w:tblPrExChange>
        </w:tblPrEx>
        <w:trPr>
          <w:trHeight w:val="283"/>
          <w:ins w:id="5158" w:author="Zehui Bai" w:date="2022-03-13T14:16:00Z"/>
          <w:trPrChange w:id="5159" w:author="Zehui Bai" w:date="2022-03-13T14:25:00Z">
            <w:trPr>
              <w:trHeight w:val="283"/>
            </w:trPr>
          </w:trPrChange>
        </w:trPr>
        <w:tc>
          <w:tcPr>
            <w:tcW w:w="3114" w:type="dxa"/>
            <w:shd w:val="clear" w:color="auto" w:fill="auto"/>
            <w:tcMar>
              <w:top w:w="15" w:type="dxa"/>
              <w:left w:w="103" w:type="dxa"/>
              <w:bottom w:w="0" w:type="dxa"/>
              <w:right w:w="103" w:type="dxa"/>
            </w:tcMar>
            <w:vAlign w:val="center"/>
            <w:hideMark/>
            <w:tcPrChange w:id="5160" w:author="Zehui Bai" w:date="2022-03-13T14:25:00Z">
              <w:tcPr>
                <w:tcW w:w="3114" w:type="dxa"/>
                <w:shd w:val="clear" w:color="auto" w:fill="auto"/>
                <w:tcMar>
                  <w:top w:w="15" w:type="dxa"/>
                  <w:left w:w="103" w:type="dxa"/>
                  <w:bottom w:w="0" w:type="dxa"/>
                  <w:right w:w="103" w:type="dxa"/>
                </w:tcMar>
                <w:vAlign w:val="center"/>
                <w:hideMark/>
              </w:tcPr>
            </w:tcPrChange>
          </w:tcPr>
          <w:p w14:paraId="5E97349F" w14:textId="77777777" w:rsidR="00544F28" w:rsidRPr="00E04C1C" w:rsidRDefault="00544F28">
            <w:pPr>
              <w:spacing w:before="60" w:after="60" w:line="240" w:lineRule="auto"/>
              <w:ind w:left="706"/>
              <w:rPr>
                <w:ins w:id="5161" w:author="Zehui Bai" w:date="2022-03-13T14:16:00Z"/>
                <w:rFonts w:ascii="Arial" w:eastAsia="Calibri" w:hAnsi="Arial" w:cs="Arial"/>
                <w:color w:val="000000" w:themeColor="text1"/>
                <w:kern w:val="24"/>
                <w:sz w:val="20"/>
                <w:szCs w:val="20"/>
                <w:lang w:val="en-US" w:eastAsia="zh-CN"/>
              </w:rPr>
              <w:pPrChange w:id="5162" w:author="Zehui Bai" w:date="2022-03-13T14:25:00Z">
                <w:pPr>
                  <w:spacing w:before="36" w:after="36" w:line="240" w:lineRule="auto"/>
                  <w:ind w:left="706"/>
                </w:pPr>
              </w:pPrChange>
            </w:pPr>
            <w:ins w:id="5163" w:author="Zehui Bai" w:date="2022-03-13T14:16:00Z">
              <w:r w:rsidRPr="00E04C1C">
                <w:rPr>
                  <w:rFonts w:ascii="Arial" w:eastAsia="Times New Roman" w:hAnsi="Arial" w:cs="Arial"/>
                  <w:sz w:val="20"/>
                  <w:szCs w:val="20"/>
                  <w:lang w:eastAsia="zh-CN"/>
                </w:rPr>
                <w:t>No</w:t>
              </w:r>
            </w:ins>
          </w:p>
        </w:tc>
        <w:tc>
          <w:tcPr>
            <w:tcW w:w="850" w:type="dxa"/>
            <w:shd w:val="clear" w:color="auto" w:fill="auto"/>
            <w:tcMar>
              <w:top w:w="15" w:type="dxa"/>
              <w:left w:w="103" w:type="dxa"/>
              <w:bottom w:w="0" w:type="dxa"/>
              <w:right w:w="103" w:type="dxa"/>
            </w:tcMar>
            <w:vAlign w:val="center"/>
            <w:hideMark/>
            <w:tcPrChange w:id="5164" w:author="Zehui Bai" w:date="2022-03-13T14:25:00Z">
              <w:tcPr>
                <w:tcW w:w="850" w:type="dxa"/>
                <w:shd w:val="clear" w:color="auto" w:fill="auto"/>
                <w:tcMar>
                  <w:top w:w="15" w:type="dxa"/>
                  <w:left w:w="103" w:type="dxa"/>
                  <w:bottom w:w="0" w:type="dxa"/>
                  <w:right w:w="103" w:type="dxa"/>
                </w:tcMar>
                <w:vAlign w:val="center"/>
                <w:hideMark/>
              </w:tcPr>
            </w:tcPrChange>
          </w:tcPr>
          <w:p w14:paraId="69CAAE39" w14:textId="77777777" w:rsidR="00544F28" w:rsidRPr="00E04C1C" w:rsidRDefault="00544F28">
            <w:pPr>
              <w:spacing w:before="60" w:after="60" w:line="240" w:lineRule="auto"/>
              <w:jc w:val="center"/>
              <w:rPr>
                <w:ins w:id="5165" w:author="Zehui Bai" w:date="2022-03-13T14:16:00Z"/>
                <w:rFonts w:ascii="Arial" w:eastAsia="Calibri" w:hAnsi="Arial" w:cs="Arial"/>
                <w:color w:val="000000" w:themeColor="text1"/>
                <w:kern w:val="24"/>
                <w:sz w:val="20"/>
                <w:szCs w:val="20"/>
                <w:lang w:val="en-US" w:eastAsia="zh-CN"/>
              </w:rPr>
              <w:pPrChange w:id="5166" w:author="Zehui Bai" w:date="2022-03-13T14:25:00Z">
                <w:pPr>
                  <w:spacing w:before="36" w:after="36" w:line="240" w:lineRule="auto"/>
                  <w:jc w:val="center"/>
                </w:pPr>
              </w:pPrChange>
            </w:pPr>
            <w:ins w:id="5167" w:author="Zehui Bai" w:date="2022-03-13T14:16:00Z">
              <w:r w:rsidRPr="00E04C1C">
                <w:rPr>
                  <w:rFonts w:ascii="Arial" w:eastAsia="Calibri" w:hAnsi="Arial" w:cs="Arial"/>
                  <w:color w:val="000000" w:themeColor="text1"/>
                  <w:kern w:val="24"/>
                  <w:sz w:val="20"/>
                  <w:szCs w:val="20"/>
                  <w:lang w:val="en-US" w:eastAsia="zh-CN"/>
                </w:rPr>
                <w:t>1.00</w:t>
              </w:r>
            </w:ins>
          </w:p>
        </w:tc>
        <w:tc>
          <w:tcPr>
            <w:tcW w:w="1560" w:type="dxa"/>
            <w:shd w:val="clear" w:color="auto" w:fill="auto"/>
            <w:tcMar>
              <w:top w:w="15" w:type="dxa"/>
              <w:left w:w="103" w:type="dxa"/>
              <w:bottom w:w="0" w:type="dxa"/>
              <w:right w:w="103" w:type="dxa"/>
            </w:tcMar>
            <w:vAlign w:val="center"/>
            <w:hideMark/>
            <w:tcPrChange w:id="5168" w:author="Zehui Bai" w:date="2022-03-13T14:25:00Z">
              <w:tcPr>
                <w:tcW w:w="1560" w:type="dxa"/>
                <w:shd w:val="clear" w:color="auto" w:fill="auto"/>
                <w:tcMar>
                  <w:top w:w="15" w:type="dxa"/>
                  <w:left w:w="103" w:type="dxa"/>
                  <w:bottom w:w="0" w:type="dxa"/>
                  <w:right w:w="103" w:type="dxa"/>
                </w:tcMar>
                <w:vAlign w:val="center"/>
                <w:hideMark/>
              </w:tcPr>
            </w:tcPrChange>
          </w:tcPr>
          <w:p w14:paraId="1F8AA138" w14:textId="77777777" w:rsidR="00544F28" w:rsidRPr="00E04C1C" w:rsidRDefault="00544F28">
            <w:pPr>
              <w:spacing w:before="60" w:after="60" w:line="240" w:lineRule="auto"/>
              <w:jc w:val="center"/>
              <w:rPr>
                <w:ins w:id="5169" w:author="Zehui Bai" w:date="2022-03-13T14:16:00Z"/>
                <w:rFonts w:ascii="Arial" w:eastAsia="Calibri" w:hAnsi="Arial" w:cs="Arial"/>
                <w:color w:val="000000" w:themeColor="text1"/>
                <w:kern w:val="24"/>
                <w:sz w:val="20"/>
                <w:szCs w:val="20"/>
                <w:lang w:val="en-US" w:eastAsia="zh-CN"/>
              </w:rPr>
              <w:pPrChange w:id="5170" w:author="Zehui Bai" w:date="2022-03-13T14:25:00Z">
                <w:pPr>
                  <w:spacing w:before="36" w:after="36" w:line="240" w:lineRule="auto"/>
                  <w:jc w:val="center"/>
                </w:pPr>
              </w:pPrChange>
            </w:pPr>
            <w:ins w:id="5171" w:author="Zehui Bai" w:date="2022-03-13T14:16:00Z">
              <w:r w:rsidRPr="00E04C1C">
                <w:rPr>
                  <w:rFonts w:ascii="Arial" w:eastAsia="Calibri" w:hAnsi="Arial" w:cs="Arial"/>
                  <w:color w:val="000000" w:themeColor="text1"/>
                  <w:kern w:val="24"/>
                  <w:sz w:val="20"/>
                  <w:szCs w:val="20"/>
                  <w:lang w:val="en-US" w:eastAsia="zh-CN"/>
                </w:rPr>
                <w:t>Reference</w:t>
              </w:r>
            </w:ins>
          </w:p>
        </w:tc>
        <w:tc>
          <w:tcPr>
            <w:tcW w:w="1134" w:type="dxa"/>
            <w:shd w:val="clear" w:color="auto" w:fill="auto"/>
            <w:tcMar>
              <w:top w:w="15" w:type="dxa"/>
              <w:left w:w="103" w:type="dxa"/>
              <w:bottom w:w="0" w:type="dxa"/>
              <w:right w:w="103" w:type="dxa"/>
            </w:tcMar>
            <w:vAlign w:val="center"/>
            <w:hideMark/>
            <w:tcPrChange w:id="5172" w:author="Zehui Bai" w:date="2022-03-13T14:25:00Z">
              <w:tcPr>
                <w:tcW w:w="1134" w:type="dxa"/>
                <w:shd w:val="clear" w:color="auto" w:fill="auto"/>
                <w:tcMar>
                  <w:top w:w="15" w:type="dxa"/>
                  <w:left w:w="103" w:type="dxa"/>
                  <w:bottom w:w="0" w:type="dxa"/>
                  <w:right w:w="103" w:type="dxa"/>
                </w:tcMar>
                <w:vAlign w:val="center"/>
                <w:hideMark/>
              </w:tcPr>
            </w:tcPrChange>
          </w:tcPr>
          <w:p w14:paraId="24579306" w14:textId="77777777" w:rsidR="00544F28" w:rsidRPr="00E04C1C" w:rsidRDefault="00544F28">
            <w:pPr>
              <w:spacing w:before="60" w:after="60" w:line="240" w:lineRule="auto"/>
              <w:jc w:val="center"/>
              <w:rPr>
                <w:ins w:id="5173" w:author="Zehui Bai" w:date="2022-03-13T14:16:00Z"/>
                <w:rFonts w:ascii="Arial" w:eastAsia="Calibri" w:hAnsi="Arial" w:cs="Arial"/>
                <w:color w:val="000000" w:themeColor="text1"/>
                <w:kern w:val="24"/>
                <w:sz w:val="20"/>
                <w:szCs w:val="20"/>
                <w:lang w:val="en-US" w:eastAsia="zh-CN"/>
              </w:rPr>
              <w:pPrChange w:id="5174" w:author="Zehui Bai" w:date="2022-03-13T14:25:00Z">
                <w:pPr>
                  <w:spacing w:before="36" w:after="36" w:line="240" w:lineRule="auto"/>
                  <w:jc w:val="center"/>
                </w:pPr>
              </w:pPrChange>
            </w:pPr>
          </w:p>
        </w:tc>
        <w:tc>
          <w:tcPr>
            <w:tcW w:w="850" w:type="dxa"/>
            <w:vAlign w:val="center"/>
            <w:tcPrChange w:id="5175" w:author="Zehui Bai" w:date="2022-03-13T14:25:00Z">
              <w:tcPr>
                <w:tcW w:w="1134" w:type="dxa"/>
                <w:gridSpan w:val="2"/>
              </w:tcPr>
            </w:tcPrChange>
          </w:tcPr>
          <w:p w14:paraId="2051DB18" w14:textId="5B2E6652" w:rsidR="00544F28" w:rsidRPr="00E04C1C" w:rsidRDefault="00544F28">
            <w:pPr>
              <w:spacing w:before="60" w:after="60" w:line="240" w:lineRule="auto"/>
              <w:jc w:val="center"/>
              <w:rPr>
                <w:ins w:id="5176" w:author="Zehui Bai" w:date="2022-03-13T14:16:00Z"/>
                <w:rFonts w:ascii="Arial" w:eastAsia="Calibri" w:hAnsi="Arial" w:cs="Arial"/>
                <w:color w:val="000000" w:themeColor="text1"/>
                <w:kern w:val="24"/>
                <w:sz w:val="20"/>
                <w:szCs w:val="20"/>
                <w:lang w:val="en-US" w:eastAsia="zh-CN"/>
              </w:rPr>
              <w:pPrChange w:id="5177" w:author="Zehui Bai" w:date="2022-03-13T14:25:00Z">
                <w:pPr>
                  <w:spacing w:before="36" w:after="36" w:line="240" w:lineRule="auto"/>
                  <w:jc w:val="center"/>
                </w:pPr>
              </w:pPrChange>
            </w:pPr>
            <w:ins w:id="5178" w:author="Zehui Bai" w:date="2022-03-13T14:16:00Z">
              <w:r w:rsidRPr="00E04C1C">
                <w:rPr>
                  <w:rFonts w:ascii="Arial" w:eastAsia="Calibri" w:hAnsi="Arial" w:cs="Arial"/>
                  <w:color w:val="000000" w:themeColor="text1"/>
                  <w:kern w:val="24"/>
                  <w:sz w:val="20"/>
                  <w:szCs w:val="20"/>
                  <w:lang w:val="en-US" w:eastAsia="zh-CN"/>
                </w:rPr>
                <w:t>1.00</w:t>
              </w:r>
            </w:ins>
          </w:p>
        </w:tc>
        <w:tc>
          <w:tcPr>
            <w:tcW w:w="1134" w:type="dxa"/>
            <w:vAlign w:val="center"/>
            <w:tcPrChange w:id="5179" w:author="Zehui Bai" w:date="2022-03-13T14:25:00Z">
              <w:tcPr>
                <w:tcW w:w="1134" w:type="dxa"/>
                <w:gridSpan w:val="2"/>
              </w:tcPr>
            </w:tcPrChange>
          </w:tcPr>
          <w:p w14:paraId="7F4EEDB3" w14:textId="1E183873" w:rsidR="00544F28" w:rsidRPr="00E04C1C" w:rsidRDefault="00544F28">
            <w:pPr>
              <w:spacing w:before="60" w:after="60" w:line="240" w:lineRule="auto"/>
              <w:jc w:val="center"/>
              <w:rPr>
                <w:ins w:id="5180" w:author="Zehui Bai" w:date="2022-03-13T14:16:00Z"/>
                <w:rFonts w:ascii="Arial" w:eastAsia="Calibri" w:hAnsi="Arial" w:cs="Arial"/>
                <w:color w:val="000000" w:themeColor="text1"/>
                <w:kern w:val="24"/>
                <w:sz w:val="20"/>
                <w:szCs w:val="20"/>
                <w:lang w:val="en-US" w:eastAsia="zh-CN"/>
              </w:rPr>
              <w:pPrChange w:id="5181" w:author="Zehui Bai" w:date="2022-03-13T14:25:00Z">
                <w:pPr>
                  <w:spacing w:before="36" w:after="36" w:line="240" w:lineRule="auto"/>
                  <w:jc w:val="center"/>
                </w:pPr>
              </w:pPrChange>
            </w:pPr>
            <w:ins w:id="5182" w:author="Zehui Bai" w:date="2022-03-13T14:16:00Z">
              <w:r w:rsidRPr="00E04C1C">
                <w:rPr>
                  <w:rFonts w:ascii="Arial" w:eastAsia="Calibri" w:hAnsi="Arial" w:cs="Arial"/>
                  <w:color w:val="000000" w:themeColor="text1"/>
                  <w:kern w:val="24"/>
                  <w:sz w:val="20"/>
                  <w:szCs w:val="20"/>
                  <w:lang w:val="en-US" w:eastAsia="zh-CN"/>
                </w:rPr>
                <w:t>Reference</w:t>
              </w:r>
            </w:ins>
          </w:p>
        </w:tc>
        <w:tc>
          <w:tcPr>
            <w:tcW w:w="992" w:type="dxa"/>
            <w:vAlign w:val="center"/>
            <w:tcPrChange w:id="5183" w:author="Zehui Bai" w:date="2022-03-13T14:25:00Z">
              <w:tcPr>
                <w:tcW w:w="1134" w:type="dxa"/>
                <w:gridSpan w:val="2"/>
              </w:tcPr>
            </w:tcPrChange>
          </w:tcPr>
          <w:p w14:paraId="1201DEE5" w14:textId="77777777" w:rsidR="00544F28" w:rsidRPr="00E04C1C" w:rsidRDefault="00544F28">
            <w:pPr>
              <w:spacing w:before="60" w:after="60" w:line="240" w:lineRule="auto"/>
              <w:jc w:val="center"/>
              <w:rPr>
                <w:ins w:id="5184" w:author="Zehui Bai" w:date="2022-03-13T14:16:00Z"/>
                <w:rFonts w:ascii="Arial" w:eastAsia="Calibri" w:hAnsi="Arial" w:cs="Arial"/>
                <w:color w:val="000000" w:themeColor="text1"/>
                <w:kern w:val="24"/>
                <w:sz w:val="20"/>
                <w:szCs w:val="20"/>
                <w:lang w:val="en-US" w:eastAsia="zh-CN"/>
              </w:rPr>
              <w:pPrChange w:id="5185" w:author="Zehui Bai" w:date="2022-03-13T14:25:00Z">
                <w:pPr>
                  <w:spacing w:before="36" w:after="36" w:line="240" w:lineRule="auto"/>
                  <w:jc w:val="center"/>
                </w:pPr>
              </w:pPrChange>
            </w:pPr>
          </w:p>
        </w:tc>
      </w:tr>
      <w:tr w:rsidR="00CA2B91" w:rsidRPr="00067A21" w14:paraId="00732D0D" w14:textId="6CD0BC33" w:rsidTr="00B91215">
        <w:tblPrEx>
          <w:tblPrExChange w:id="5186" w:author="Zehui Bai" w:date="2022-03-13T14:25:00Z">
            <w:tblPrEx>
              <w:tblW w:w="10060" w:type="dxa"/>
            </w:tblPrEx>
          </w:tblPrExChange>
        </w:tblPrEx>
        <w:trPr>
          <w:trHeight w:val="307"/>
          <w:ins w:id="5187" w:author="Zehui Bai" w:date="2022-03-13T14:16:00Z"/>
          <w:trPrChange w:id="5188" w:author="Zehui Bai" w:date="2022-03-13T14:25:00Z">
            <w:trPr>
              <w:trHeight w:val="307"/>
            </w:trPr>
          </w:trPrChange>
        </w:trPr>
        <w:tc>
          <w:tcPr>
            <w:tcW w:w="3114" w:type="dxa"/>
            <w:shd w:val="clear" w:color="auto" w:fill="auto"/>
            <w:tcMar>
              <w:top w:w="15" w:type="dxa"/>
              <w:left w:w="103" w:type="dxa"/>
              <w:bottom w:w="0" w:type="dxa"/>
              <w:right w:w="103" w:type="dxa"/>
            </w:tcMar>
            <w:vAlign w:val="center"/>
            <w:hideMark/>
            <w:tcPrChange w:id="5189" w:author="Zehui Bai" w:date="2022-03-13T14:25:00Z">
              <w:tcPr>
                <w:tcW w:w="3114" w:type="dxa"/>
                <w:shd w:val="clear" w:color="auto" w:fill="auto"/>
                <w:tcMar>
                  <w:top w:w="15" w:type="dxa"/>
                  <w:left w:w="103" w:type="dxa"/>
                  <w:bottom w:w="0" w:type="dxa"/>
                  <w:right w:w="103" w:type="dxa"/>
                </w:tcMar>
                <w:vAlign w:val="center"/>
                <w:hideMark/>
              </w:tcPr>
            </w:tcPrChange>
          </w:tcPr>
          <w:p w14:paraId="538B8261" w14:textId="77777777" w:rsidR="00CA2B91" w:rsidRPr="00E04C1C" w:rsidRDefault="00CA2B91">
            <w:pPr>
              <w:spacing w:before="60" w:after="60" w:line="240" w:lineRule="auto"/>
              <w:ind w:left="706"/>
              <w:rPr>
                <w:ins w:id="5190" w:author="Zehui Bai" w:date="2022-03-13T14:16:00Z"/>
                <w:rFonts w:ascii="Arial" w:eastAsia="Times New Roman" w:hAnsi="Arial" w:cs="Arial"/>
                <w:sz w:val="20"/>
                <w:szCs w:val="20"/>
                <w:lang w:eastAsia="zh-CN"/>
              </w:rPr>
              <w:pPrChange w:id="5191" w:author="Zehui Bai" w:date="2022-03-13T14:25:00Z">
                <w:pPr>
                  <w:spacing w:before="36" w:after="36" w:line="240" w:lineRule="auto"/>
                  <w:ind w:left="706"/>
                </w:pPr>
              </w:pPrChange>
            </w:pPr>
            <w:ins w:id="5192" w:author="Zehui Bai" w:date="2022-03-13T14:16:00Z">
              <w:r w:rsidRPr="00E04C1C">
                <w:rPr>
                  <w:rFonts w:ascii="Arial" w:eastAsia="Calibri" w:hAnsi="Arial" w:cs="Arial"/>
                  <w:color w:val="000000" w:themeColor="text1"/>
                  <w:kern w:val="24"/>
                  <w:sz w:val="20"/>
                  <w:szCs w:val="20"/>
                  <w:lang w:val="en-US" w:eastAsia="zh-CN"/>
                </w:rPr>
                <w:t>Yes</w:t>
              </w:r>
            </w:ins>
          </w:p>
        </w:tc>
        <w:tc>
          <w:tcPr>
            <w:tcW w:w="850" w:type="dxa"/>
            <w:shd w:val="clear" w:color="auto" w:fill="auto"/>
            <w:tcMar>
              <w:top w:w="15" w:type="dxa"/>
              <w:left w:w="103" w:type="dxa"/>
              <w:bottom w:w="0" w:type="dxa"/>
              <w:right w:w="103" w:type="dxa"/>
            </w:tcMar>
            <w:vAlign w:val="center"/>
            <w:hideMark/>
            <w:tcPrChange w:id="5193" w:author="Zehui Bai" w:date="2022-03-13T14:25:00Z">
              <w:tcPr>
                <w:tcW w:w="850" w:type="dxa"/>
                <w:shd w:val="clear" w:color="auto" w:fill="auto"/>
                <w:tcMar>
                  <w:top w:w="15" w:type="dxa"/>
                  <w:left w:w="103" w:type="dxa"/>
                  <w:bottom w:w="0" w:type="dxa"/>
                  <w:right w:w="103" w:type="dxa"/>
                </w:tcMar>
                <w:vAlign w:val="center"/>
                <w:hideMark/>
              </w:tcPr>
            </w:tcPrChange>
          </w:tcPr>
          <w:p w14:paraId="2A15AED6" w14:textId="6DADFDA2" w:rsidR="00CA2B91" w:rsidRPr="00E04C1C" w:rsidRDefault="00CA2B91">
            <w:pPr>
              <w:spacing w:before="60" w:after="60" w:line="240" w:lineRule="auto"/>
              <w:jc w:val="center"/>
              <w:rPr>
                <w:ins w:id="5194" w:author="Zehui Bai" w:date="2022-03-13T14:16:00Z"/>
                <w:rFonts w:ascii="Arial" w:eastAsia="Times New Roman" w:hAnsi="Arial" w:cs="Arial"/>
                <w:sz w:val="20"/>
                <w:szCs w:val="20"/>
                <w:lang w:eastAsia="zh-CN"/>
              </w:rPr>
              <w:pPrChange w:id="5195" w:author="Zehui Bai" w:date="2022-03-13T14:25:00Z">
                <w:pPr>
                  <w:spacing w:before="36" w:after="36" w:line="240" w:lineRule="auto"/>
                  <w:jc w:val="center"/>
                </w:pPr>
              </w:pPrChange>
            </w:pPr>
            <w:ins w:id="5196" w:author="Zehui Bai" w:date="2022-03-13T14:22:00Z">
              <w:r w:rsidRPr="00E04C1C">
                <w:rPr>
                  <w:rFonts w:ascii="Arial" w:hAnsi="Arial" w:cs="Arial"/>
                  <w:sz w:val="20"/>
                  <w:szCs w:val="20"/>
                  <w:rPrChange w:id="5197" w:author="Zehui Bai" w:date="2022-03-13T14:22:00Z">
                    <w:rPr/>
                  </w:rPrChange>
                </w:rPr>
                <w:t>3.96</w:t>
              </w:r>
            </w:ins>
          </w:p>
        </w:tc>
        <w:tc>
          <w:tcPr>
            <w:tcW w:w="1560" w:type="dxa"/>
            <w:shd w:val="clear" w:color="auto" w:fill="auto"/>
            <w:tcMar>
              <w:top w:w="15" w:type="dxa"/>
              <w:left w:w="103" w:type="dxa"/>
              <w:bottom w:w="0" w:type="dxa"/>
              <w:right w:w="103" w:type="dxa"/>
            </w:tcMar>
            <w:vAlign w:val="center"/>
            <w:hideMark/>
            <w:tcPrChange w:id="5198" w:author="Zehui Bai" w:date="2022-03-13T14:25:00Z">
              <w:tcPr>
                <w:tcW w:w="1560" w:type="dxa"/>
                <w:shd w:val="clear" w:color="auto" w:fill="auto"/>
                <w:tcMar>
                  <w:top w:w="15" w:type="dxa"/>
                  <w:left w:w="103" w:type="dxa"/>
                  <w:bottom w:w="0" w:type="dxa"/>
                  <w:right w:w="103" w:type="dxa"/>
                </w:tcMar>
                <w:vAlign w:val="center"/>
                <w:hideMark/>
              </w:tcPr>
            </w:tcPrChange>
          </w:tcPr>
          <w:p w14:paraId="1CE11B4A" w14:textId="51637F0B" w:rsidR="00CA2B91" w:rsidRPr="00E04C1C" w:rsidRDefault="00CA2B91">
            <w:pPr>
              <w:spacing w:before="60" w:after="60" w:line="240" w:lineRule="auto"/>
              <w:jc w:val="center"/>
              <w:rPr>
                <w:ins w:id="5199" w:author="Zehui Bai" w:date="2022-03-13T14:16:00Z"/>
                <w:rFonts w:ascii="Arial" w:eastAsia="Times New Roman" w:hAnsi="Arial" w:cs="Arial"/>
                <w:sz w:val="20"/>
                <w:szCs w:val="20"/>
                <w:lang w:eastAsia="zh-CN"/>
              </w:rPr>
              <w:pPrChange w:id="5200" w:author="Zehui Bai" w:date="2022-03-13T14:25:00Z">
                <w:pPr>
                  <w:spacing w:before="36" w:after="36" w:line="240" w:lineRule="auto"/>
                  <w:jc w:val="center"/>
                </w:pPr>
              </w:pPrChange>
            </w:pPr>
            <w:ins w:id="5201" w:author="Zehui Bai" w:date="2022-03-13T14:22:00Z">
              <w:r w:rsidRPr="00E04C1C">
                <w:rPr>
                  <w:rFonts w:ascii="Arial" w:hAnsi="Arial" w:cs="Arial"/>
                  <w:sz w:val="20"/>
                  <w:szCs w:val="20"/>
                  <w:rPrChange w:id="5202" w:author="Zehui Bai" w:date="2022-03-13T14:22:00Z">
                    <w:rPr/>
                  </w:rPrChange>
                </w:rPr>
                <w:t>2.01 – 8.04</w:t>
              </w:r>
            </w:ins>
          </w:p>
        </w:tc>
        <w:tc>
          <w:tcPr>
            <w:tcW w:w="1134" w:type="dxa"/>
            <w:shd w:val="clear" w:color="auto" w:fill="auto"/>
            <w:tcMar>
              <w:top w:w="15" w:type="dxa"/>
              <w:left w:w="103" w:type="dxa"/>
              <w:bottom w:w="0" w:type="dxa"/>
              <w:right w:w="103" w:type="dxa"/>
            </w:tcMar>
            <w:vAlign w:val="center"/>
            <w:hideMark/>
            <w:tcPrChange w:id="5203" w:author="Zehui Bai" w:date="2022-03-13T14:25:00Z">
              <w:tcPr>
                <w:tcW w:w="1134" w:type="dxa"/>
                <w:shd w:val="clear" w:color="auto" w:fill="auto"/>
                <w:tcMar>
                  <w:top w:w="15" w:type="dxa"/>
                  <w:left w:w="103" w:type="dxa"/>
                  <w:bottom w:w="0" w:type="dxa"/>
                  <w:right w:w="103" w:type="dxa"/>
                </w:tcMar>
                <w:vAlign w:val="center"/>
                <w:hideMark/>
              </w:tcPr>
            </w:tcPrChange>
          </w:tcPr>
          <w:p w14:paraId="02E0ADAB" w14:textId="3499CCFE" w:rsidR="00CA2B91" w:rsidRPr="00B80832" w:rsidRDefault="00CA2B91">
            <w:pPr>
              <w:spacing w:before="60" w:after="60" w:line="240" w:lineRule="auto"/>
              <w:jc w:val="center"/>
              <w:rPr>
                <w:ins w:id="5204" w:author="Zehui Bai" w:date="2022-03-13T14:16:00Z"/>
                <w:rFonts w:ascii="Arial" w:eastAsia="Times New Roman" w:hAnsi="Arial" w:cs="Arial"/>
                <w:b/>
                <w:bCs/>
                <w:sz w:val="20"/>
                <w:szCs w:val="20"/>
                <w:lang w:eastAsia="zh-CN"/>
              </w:rPr>
              <w:pPrChange w:id="5205" w:author="Zehui Bai" w:date="2022-03-13T14:25:00Z">
                <w:pPr>
                  <w:spacing w:before="36" w:after="36" w:line="240" w:lineRule="auto"/>
                  <w:jc w:val="center"/>
                </w:pPr>
              </w:pPrChange>
            </w:pPr>
            <w:ins w:id="5206" w:author="Zehui Bai" w:date="2022-03-13T14:22:00Z">
              <w:r w:rsidRPr="00B80832">
                <w:rPr>
                  <w:rFonts w:ascii="Arial" w:hAnsi="Arial" w:cs="Arial"/>
                  <w:b/>
                  <w:bCs/>
                  <w:sz w:val="20"/>
                  <w:szCs w:val="20"/>
                  <w:rPrChange w:id="5207" w:author="Zehui Bai" w:date="2022-03-13T14:23:00Z">
                    <w:rPr/>
                  </w:rPrChange>
                </w:rPr>
                <w:t>&lt;0.001</w:t>
              </w:r>
            </w:ins>
          </w:p>
        </w:tc>
        <w:tc>
          <w:tcPr>
            <w:tcW w:w="850" w:type="dxa"/>
            <w:vAlign w:val="center"/>
            <w:tcPrChange w:id="5208" w:author="Zehui Bai" w:date="2022-03-13T14:25:00Z">
              <w:tcPr>
                <w:tcW w:w="1134" w:type="dxa"/>
                <w:gridSpan w:val="2"/>
              </w:tcPr>
            </w:tcPrChange>
          </w:tcPr>
          <w:p w14:paraId="1ED0D588" w14:textId="13E94368" w:rsidR="00CA2B91" w:rsidRPr="00E04C1C" w:rsidRDefault="00CA2B91">
            <w:pPr>
              <w:spacing w:before="60" w:after="60" w:line="240" w:lineRule="auto"/>
              <w:jc w:val="center"/>
              <w:rPr>
                <w:ins w:id="5209" w:author="Zehui Bai" w:date="2022-03-13T14:16:00Z"/>
                <w:rFonts w:ascii="Arial" w:eastAsia="Calibri" w:hAnsi="Arial" w:cs="Arial"/>
                <w:b/>
                <w:bCs/>
                <w:color w:val="000000" w:themeColor="text1"/>
                <w:kern w:val="24"/>
                <w:sz w:val="20"/>
                <w:szCs w:val="20"/>
                <w:lang w:val="en-US" w:eastAsia="zh-CN"/>
              </w:rPr>
              <w:pPrChange w:id="5210" w:author="Zehui Bai" w:date="2022-03-13T14:25:00Z">
                <w:pPr>
                  <w:spacing w:before="36" w:after="36" w:line="240" w:lineRule="auto"/>
                  <w:jc w:val="center"/>
                </w:pPr>
              </w:pPrChange>
            </w:pPr>
            <w:ins w:id="5211" w:author="Zehui Bai" w:date="2022-03-13T14:22:00Z">
              <w:r w:rsidRPr="00E04C1C">
                <w:rPr>
                  <w:rFonts w:ascii="Arial" w:hAnsi="Arial" w:cs="Arial"/>
                  <w:sz w:val="20"/>
                  <w:szCs w:val="20"/>
                  <w:rPrChange w:id="5212" w:author="Zehui Bai" w:date="2022-03-13T14:22:00Z">
                    <w:rPr/>
                  </w:rPrChange>
                </w:rPr>
                <w:t>3.50</w:t>
              </w:r>
            </w:ins>
          </w:p>
        </w:tc>
        <w:tc>
          <w:tcPr>
            <w:tcW w:w="1134" w:type="dxa"/>
            <w:vAlign w:val="center"/>
            <w:tcPrChange w:id="5213" w:author="Zehui Bai" w:date="2022-03-13T14:25:00Z">
              <w:tcPr>
                <w:tcW w:w="1134" w:type="dxa"/>
                <w:gridSpan w:val="2"/>
              </w:tcPr>
            </w:tcPrChange>
          </w:tcPr>
          <w:p w14:paraId="4C9C968D" w14:textId="7C0C5E70" w:rsidR="00CA2B91" w:rsidRPr="00E04C1C" w:rsidRDefault="00CA2B91">
            <w:pPr>
              <w:spacing w:before="60" w:after="60" w:line="240" w:lineRule="auto"/>
              <w:jc w:val="center"/>
              <w:rPr>
                <w:ins w:id="5214" w:author="Zehui Bai" w:date="2022-03-13T14:16:00Z"/>
                <w:rFonts w:ascii="Arial" w:eastAsia="Calibri" w:hAnsi="Arial" w:cs="Arial"/>
                <w:b/>
                <w:bCs/>
                <w:color w:val="000000" w:themeColor="text1"/>
                <w:kern w:val="24"/>
                <w:sz w:val="20"/>
                <w:szCs w:val="20"/>
                <w:lang w:val="en-US" w:eastAsia="zh-CN"/>
              </w:rPr>
              <w:pPrChange w:id="5215" w:author="Zehui Bai" w:date="2022-03-13T14:25:00Z">
                <w:pPr>
                  <w:spacing w:before="36" w:after="36" w:line="240" w:lineRule="auto"/>
                  <w:jc w:val="center"/>
                </w:pPr>
              </w:pPrChange>
            </w:pPr>
            <w:ins w:id="5216" w:author="Zehui Bai" w:date="2022-03-13T14:22:00Z">
              <w:r w:rsidRPr="00E04C1C">
                <w:rPr>
                  <w:rFonts w:ascii="Arial" w:hAnsi="Arial" w:cs="Arial"/>
                  <w:sz w:val="20"/>
                  <w:szCs w:val="20"/>
                  <w:rPrChange w:id="5217" w:author="Zehui Bai" w:date="2022-03-13T14:22:00Z">
                    <w:rPr/>
                  </w:rPrChange>
                </w:rPr>
                <w:t>1.79 – 7.02</w:t>
              </w:r>
            </w:ins>
          </w:p>
        </w:tc>
        <w:tc>
          <w:tcPr>
            <w:tcW w:w="992" w:type="dxa"/>
            <w:vAlign w:val="center"/>
            <w:tcPrChange w:id="5218" w:author="Zehui Bai" w:date="2022-03-13T14:25:00Z">
              <w:tcPr>
                <w:tcW w:w="1134" w:type="dxa"/>
                <w:gridSpan w:val="2"/>
              </w:tcPr>
            </w:tcPrChange>
          </w:tcPr>
          <w:p w14:paraId="2E487864" w14:textId="0B815EEC" w:rsidR="00CA2B91" w:rsidRPr="00B80832" w:rsidRDefault="00CA2B91">
            <w:pPr>
              <w:spacing w:before="60" w:after="60" w:line="240" w:lineRule="auto"/>
              <w:jc w:val="center"/>
              <w:rPr>
                <w:ins w:id="5219" w:author="Zehui Bai" w:date="2022-03-13T14:16:00Z"/>
                <w:rFonts w:ascii="Arial" w:eastAsia="Calibri" w:hAnsi="Arial" w:cs="Arial"/>
                <w:b/>
                <w:bCs/>
                <w:color w:val="000000" w:themeColor="text1"/>
                <w:kern w:val="24"/>
                <w:sz w:val="20"/>
                <w:szCs w:val="20"/>
                <w:lang w:val="en-US" w:eastAsia="zh-CN"/>
              </w:rPr>
              <w:pPrChange w:id="5220" w:author="Zehui Bai" w:date="2022-03-13T14:25:00Z">
                <w:pPr>
                  <w:spacing w:before="36" w:after="36" w:line="240" w:lineRule="auto"/>
                  <w:jc w:val="center"/>
                </w:pPr>
              </w:pPrChange>
            </w:pPr>
            <w:ins w:id="5221" w:author="Zehui Bai" w:date="2022-03-13T14:22:00Z">
              <w:r w:rsidRPr="00B80832">
                <w:rPr>
                  <w:rFonts w:ascii="Arial" w:hAnsi="Arial" w:cs="Arial"/>
                  <w:b/>
                  <w:bCs/>
                  <w:sz w:val="20"/>
                  <w:szCs w:val="20"/>
                  <w:rPrChange w:id="5222" w:author="Zehui Bai" w:date="2022-03-13T14:23:00Z">
                    <w:rPr/>
                  </w:rPrChange>
                </w:rPr>
                <w:t>&lt;0.001</w:t>
              </w:r>
            </w:ins>
          </w:p>
        </w:tc>
      </w:tr>
      <w:tr w:rsidR="00CA2B91" w:rsidRPr="00067A21" w14:paraId="43DBB490" w14:textId="718D7B95" w:rsidTr="00B91215">
        <w:tblPrEx>
          <w:tblPrExChange w:id="5223" w:author="Zehui Bai" w:date="2022-03-13T14:25:00Z">
            <w:tblPrEx>
              <w:tblW w:w="10060" w:type="dxa"/>
            </w:tblPrEx>
          </w:tblPrExChange>
        </w:tblPrEx>
        <w:trPr>
          <w:trHeight w:val="457"/>
          <w:ins w:id="5224" w:author="Zehui Bai" w:date="2022-03-13T14:16:00Z"/>
          <w:trPrChange w:id="5225" w:author="Zehui Bai" w:date="2022-03-13T14:25:00Z">
            <w:trPr>
              <w:trHeight w:val="457"/>
            </w:trPr>
          </w:trPrChange>
        </w:trPr>
        <w:tc>
          <w:tcPr>
            <w:tcW w:w="3114" w:type="dxa"/>
            <w:shd w:val="clear" w:color="auto" w:fill="auto"/>
            <w:tcMar>
              <w:top w:w="15" w:type="dxa"/>
              <w:left w:w="103" w:type="dxa"/>
              <w:bottom w:w="0" w:type="dxa"/>
              <w:right w:w="103" w:type="dxa"/>
            </w:tcMar>
            <w:vAlign w:val="center"/>
            <w:tcPrChange w:id="5226" w:author="Zehui Bai" w:date="2022-03-13T14:25:00Z">
              <w:tcPr>
                <w:tcW w:w="3114" w:type="dxa"/>
                <w:shd w:val="clear" w:color="auto" w:fill="auto"/>
                <w:tcMar>
                  <w:top w:w="15" w:type="dxa"/>
                  <w:left w:w="103" w:type="dxa"/>
                  <w:bottom w:w="0" w:type="dxa"/>
                  <w:right w:w="103" w:type="dxa"/>
                </w:tcMar>
                <w:vAlign w:val="center"/>
              </w:tcPr>
            </w:tcPrChange>
          </w:tcPr>
          <w:p w14:paraId="35F83003" w14:textId="77777777" w:rsidR="00CA2B91" w:rsidRPr="00E04C1C" w:rsidRDefault="00CA2B91">
            <w:pPr>
              <w:spacing w:before="60" w:after="60" w:line="240" w:lineRule="auto"/>
              <w:rPr>
                <w:ins w:id="5227" w:author="Zehui Bai" w:date="2022-03-13T14:16:00Z"/>
                <w:rFonts w:ascii="Arial" w:eastAsia="Times New Roman" w:hAnsi="Arial" w:cs="Arial"/>
                <w:sz w:val="20"/>
                <w:szCs w:val="20"/>
                <w:lang w:val="en-GB" w:eastAsia="zh-CN"/>
              </w:rPr>
              <w:pPrChange w:id="5228" w:author="Zehui Bai" w:date="2022-03-13T14:25:00Z">
                <w:pPr>
                  <w:spacing w:before="36" w:after="36" w:line="240" w:lineRule="auto"/>
                </w:pPr>
              </w:pPrChange>
            </w:pPr>
            <w:ins w:id="5229" w:author="Zehui Bai" w:date="2022-03-13T14:16:00Z">
              <w:r w:rsidRPr="00E04C1C">
                <w:rPr>
                  <w:rFonts w:ascii="Arial" w:eastAsia="Calibri" w:hAnsi="Arial" w:cs="Arial"/>
                  <w:b/>
                  <w:bCs/>
                  <w:color w:val="000000" w:themeColor="text1"/>
                  <w:kern w:val="24"/>
                  <w:sz w:val="20"/>
                  <w:szCs w:val="20"/>
                  <w:lang w:val="en-US" w:eastAsia="zh-CN"/>
                </w:rPr>
                <w:t>Satisfaction scores of national and official agencies</w:t>
              </w:r>
            </w:ins>
          </w:p>
        </w:tc>
        <w:tc>
          <w:tcPr>
            <w:tcW w:w="850" w:type="dxa"/>
            <w:shd w:val="clear" w:color="auto" w:fill="auto"/>
            <w:tcMar>
              <w:top w:w="15" w:type="dxa"/>
              <w:left w:w="103" w:type="dxa"/>
              <w:bottom w:w="0" w:type="dxa"/>
              <w:right w:w="103" w:type="dxa"/>
            </w:tcMar>
            <w:vAlign w:val="center"/>
            <w:tcPrChange w:id="5230" w:author="Zehui Bai" w:date="2022-03-13T14:25:00Z">
              <w:tcPr>
                <w:tcW w:w="850" w:type="dxa"/>
                <w:shd w:val="clear" w:color="auto" w:fill="auto"/>
                <w:tcMar>
                  <w:top w:w="15" w:type="dxa"/>
                  <w:left w:w="103" w:type="dxa"/>
                  <w:bottom w:w="0" w:type="dxa"/>
                  <w:right w:w="103" w:type="dxa"/>
                </w:tcMar>
                <w:vAlign w:val="center"/>
              </w:tcPr>
            </w:tcPrChange>
          </w:tcPr>
          <w:p w14:paraId="0D56C001" w14:textId="25769CA0" w:rsidR="00CA2B91" w:rsidRPr="00E04C1C" w:rsidRDefault="00CA2B91">
            <w:pPr>
              <w:spacing w:before="60" w:after="60" w:line="240" w:lineRule="auto"/>
              <w:jc w:val="center"/>
              <w:rPr>
                <w:ins w:id="5231" w:author="Zehui Bai" w:date="2022-03-13T14:16:00Z"/>
                <w:rFonts w:ascii="Arial" w:eastAsia="Calibri" w:hAnsi="Arial" w:cs="Arial"/>
                <w:color w:val="000000" w:themeColor="text1"/>
                <w:kern w:val="24"/>
                <w:sz w:val="20"/>
                <w:szCs w:val="20"/>
                <w:lang w:val="en-US" w:eastAsia="zh-CN"/>
              </w:rPr>
              <w:pPrChange w:id="5232" w:author="Zehui Bai" w:date="2022-03-13T14:25:00Z">
                <w:pPr>
                  <w:spacing w:before="36" w:after="36" w:line="240" w:lineRule="auto"/>
                  <w:jc w:val="center"/>
                </w:pPr>
              </w:pPrChange>
            </w:pPr>
            <w:ins w:id="5233" w:author="Zehui Bai" w:date="2022-03-13T14:22:00Z">
              <w:r w:rsidRPr="00E04C1C">
                <w:rPr>
                  <w:rFonts w:ascii="Arial" w:hAnsi="Arial" w:cs="Arial"/>
                  <w:sz w:val="20"/>
                  <w:szCs w:val="20"/>
                  <w:rPrChange w:id="5234" w:author="Zehui Bai" w:date="2022-03-13T14:22:00Z">
                    <w:rPr/>
                  </w:rPrChange>
                </w:rPr>
                <w:t>1.10</w:t>
              </w:r>
            </w:ins>
          </w:p>
        </w:tc>
        <w:tc>
          <w:tcPr>
            <w:tcW w:w="1560" w:type="dxa"/>
            <w:shd w:val="clear" w:color="auto" w:fill="auto"/>
            <w:tcMar>
              <w:top w:w="15" w:type="dxa"/>
              <w:left w:w="103" w:type="dxa"/>
              <w:bottom w:w="0" w:type="dxa"/>
              <w:right w:w="103" w:type="dxa"/>
            </w:tcMar>
            <w:vAlign w:val="center"/>
            <w:tcPrChange w:id="5235" w:author="Zehui Bai" w:date="2022-03-13T14:25:00Z">
              <w:tcPr>
                <w:tcW w:w="1560" w:type="dxa"/>
                <w:shd w:val="clear" w:color="auto" w:fill="auto"/>
                <w:tcMar>
                  <w:top w:w="15" w:type="dxa"/>
                  <w:left w:w="103" w:type="dxa"/>
                  <w:bottom w:w="0" w:type="dxa"/>
                  <w:right w:w="103" w:type="dxa"/>
                </w:tcMar>
                <w:vAlign w:val="center"/>
              </w:tcPr>
            </w:tcPrChange>
          </w:tcPr>
          <w:p w14:paraId="5410A2D4" w14:textId="4C456E84" w:rsidR="00CA2B91" w:rsidRPr="00E04C1C" w:rsidRDefault="00CA2B91">
            <w:pPr>
              <w:spacing w:before="60" w:after="60" w:line="240" w:lineRule="auto"/>
              <w:jc w:val="center"/>
              <w:rPr>
                <w:ins w:id="5236" w:author="Zehui Bai" w:date="2022-03-13T14:16:00Z"/>
                <w:rFonts w:ascii="Arial" w:eastAsia="Calibri" w:hAnsi="Arial" w:cs="Arial"/>
                <w:color w:val="000000" w:themeColor="text1"/>
                <w:kern w:val="24"/>
                <w:sz w:val="20"/>
                <w:szCs w:val="20"/>
                <w:lang w:val="en-US" w:eastAsia="zh-CN"/>
              </w:rPr>
              <w:pPrChange w:id="5237" w:author="Zehui Bai" w:date="2022-03-13T14:25:00Z">
                <w:pPr>
                  <w:spacing w:before="36" w:after="36" w:line="240" w:lineRule="auto"/>
                  <w:jc w:val="center"/>
                </w:pPr>
              </w:pPrChange>
            </w:pPr>
            <w:ins w:id="5238" w:author="Zehui Bai" w:date="2022-03-13T14:22:00Z">
              <w:r w:rsidRPr="00E04C1C">
                <w:rPr>
                  <w:rFonts w:ascii="Arial" w:hAnsi="Arial" w:cs="Arial"/>
                  <w:sz w:val="20"/>
                  <w:szCs w:val="20"/>
                  <w:rPrChange w:id="5239" w:author="Zehui Bai" w:date="2022-03-13T14:22:00Z">
                    <w:rPr/>
                  </w:rPrChange>
                </w:rPr>
                <w:t>1.08 – 1.12</w:t>
              </w:r>
            </w:ins>
          </w:p>
        </w:tc>
        <w:tc>
          <w:tcPr>
            <w:tcW w:w="1134" w:type="dxa"/>
            <w:shd w:val="clear" w:color="auto" w:fill="auto"/>
            <w:tcMar>
              <w:top w:w="15" w:type="dxa"/>
              <w:left w:w="103" w:type="dxa"/>
              <w:bottom w:w="0" w:type="dxa"/>
              <w:right w:w="103" w:type="dxa"/>
            </w:tcMar>
            <w:vAlign w:val="center"/>
            <w:tcPrChange w:id="5240" w:author="Zehui Bai" w:date="2022-03-13T14:25:00Z">
              <w:tcPr>
                <w:tcW w:w="1134" w:type="dxa"/>
                <w:shd w:val="clear" w:color="auto" w:fill="auto"/>
                <w:tcMar>
                  <w:top w:w="15" w:type="dxa"/>
                  <w:left w:w="103" w:type="dxa"/>
                  <w:bottom w:w="0" w:type="dxa"/>
                  <w:right w:w="103" w:type="dxa"/>
                </w:tcMar>
                <w:vAlign w:val="center"/>
              </w:tcPr>
            </w:tcPrChange>
          </w:tcPr>
          <w:p w14:paraId="1D438F43" w14:textId="06B320C1" w:rsidR="00CA2B91" w:rsidRPr="00B80832" w:rsidRDefault="00CA2B91">
            <w:pPr>
              <w:spacing w:before="60" w:after="60" w:line="240" w:lineRule="auto"/>
              <w:jc w:val="center"/>
              <w:rPr>
                <w:ins w:id="5241" w:author="Zehui Bai" w:date="2022-03-13T14:16:00Z"/>
                <w:rFonts w:ascii="Arial" w:eastAsia="Calibri" w:hAnsi="Arial" w:cs="Arial"/>
                <w:b/>
                <w:bCs/>
                <w:color w:val="000000" w:themeColor="text1"/>
                <w:kern w:val="24"/>
                <w:sz w:val="20"/>
                <w:szCs w:val="20"/>
                <w:lang w:val="en-US" w:eastAsia="zh-CN"/>
              </w:rPr>
              <w:pPrChange w:id="5242" w:author="Zehui Bai" w:date="2022-03-13T14:25:00Z">
                <w:pPr>
                  <w:spacing w:before="36" w:after="36" w:line="240" w:lineRule="auto"/>
                  <w:jc w:val="center"/>
                </w:pPr>
              </w:pPrChange>
            </w:pPr>
            <w:ins w:id="5243" w:author="Zehui Bai" w:date="2022-03-13T14:22:00Z">
              <w:r w:rsidRPr="00B80832">
                <w:rPr>
                  <w:rFonts w:ascii="Arial" w:hAnsi="Arial" w:cs="Arial"/>
                  <w:b/>
                  <w:bCs/>
                  <w:sz w:val="20"/>
                  <w:szCs w:val="20"/>
                  <w:rPrChange w:id="5244" w:author="Zehui Bai" w:date="2022-03-13T14:23:00Z">
                    <w:rPr/>
                  </w:rPrChange>
                </w:rPr>
                <w:t>&lt;0.001</w:t>
              </w:r>
            </w:ins>
          </w:p>
        </w:tc>
        <w:tc>
          <w:tcPr>
            <w:tcW w:w="850" w:type="dxa"/>
            <w:vAlign w:val="center"/>
            <w:tcPrChange w:id="5245" w:author="Zehui Bai" w:date="2022-03-13T14:25:00Z">
              <w:tcPr>
                <w:tcW w:w="1134" w:type="dxa"/>
                <w:gridSpan w:val="2"/>
              </w:tcPr>
            </w:tcPrChange>
          </w:tcPr>
          <w:p w14:paraId="5BCB0A86" w14:textId="0A061FAD" w:rsidR="00CA2B91" w:rsidRPr="00E04C1C" w:rsidRDefault="00CA2B91">
            <w:pPr>
              <w:spacing w:before="60" w:after="60" w:line="240" w:lineRule="auto"/>
              <w:jc w:val="center"/>
              <w:rPr>
                <w:ins w:id="5246" w:author="Zehui Bai" w:date="2022-03-13T14:16:00Z"/>
                <w:rFonts w:ascii="Arial" w:eastAsia="Calibri" w:hAnsi="Arial" w:cs="Arial"/>
                <w:b/>
                <w:bCs/>
                <w:color w:val="000000" w:themeColor="text1"/>
                <w:kern w:val="24"/>
                <w:sz w:val="20"/>
                <w:szCs w:val="20"/>
                <w:lang w:val="en-US" w:eastAsia="zh-CN"/>
              </w:rPr>
              <w:pPrChange w:id="5247" w:author="Zehui Bai" w:date="2022-03-13T14:25:00Z">
                <w:pPr>
                  <w:spacing w:before="36" w:after="36" w:line="240" w:lineRule="auto"/>
                  <w:jc w:val="center"/>
                </w:pPr>
              </w:pPrChange>
            </w:pPr>
            <w:ins w:id="5248" w:author="Zehui Bai" w:date="2022-03-13T14:22:00Z">
              <w:r w:rsidRPr="00E04C1C">
                <w:rPr>
                  <w:rFonts w:ascii="Arial" w:hAnsi="Arial" w:cs="Arial"/>
                  <w:sz w:val="20"/>
                  <w:szCs w:val="20"/>
                  <w:rPrChange w:id="5249" w:author="Zehui Bai" w:date="2022-03-13T14:22:00Z">
                    <w:rPr/>
                  </w:rPrChange>
                </w:rPr>
                <w:t>1.09</w:t>
              </w:r>
            </w:ins>
          </w:p>
        </w:tc>
        <w:tc>
          <w:tcPr>
            <w:tcW w:w="1134" w:type="dxa"/>
            <w:vAlign w:val="center"/>
            <w:tcPrChange w:id="5250" w:author="Zehui Bai" w:date="2022-03-13T14:25:00Z">
              <w:tcPr>
                <w:tcW w:w="1134" w:type="dxa"/>
                <w:gridSpan w:val="2"/>
              </w:tcPr>
            </w:tcPrChange>
          </w:tcPr>
          <w:p w14:paraId="175F9937" w14:textId="379E63D1" w:rsidR="00CA2B91" w:rsidRPr="00E04C1C" w:rsidRDefault="00CA2B91">
            <w:pPr>
              <w:spacing w:before="60" w:after="60" w:line="240" w:lineRule="auto"/>
              <w:jc w:val="center"/>
              <w:rPr>
                <w:ins w:id="5251" w:author="Zehui Bai" w:date="2022-03-13T14:16:00Z"/>
                <w:rFonts w:ascii="Arial" w:eastAsia="Calibri" w:hAnsi="Arial" w:cs="Arial"/>
                <w:b/>
                <w:bCs/>
                <w:color w:val="000000" w:themeColor="text1"/>
                <w:kern w:val="24"/>
                <w:sz w:val="20"/>
                <w:szCs w:val="20"/>
                <w:lang w:val="en-US" w:eastAsia="zh-CN"/>
              </w:rPr>
              <w:pPrChange w:id="5252" w:author="Zehui Bai" w:date="2022-03-13T14:25:00Z">
                <w:pPr>
                  <w:spacing w:before="36" w:after="36" w:line="240" w:lineRule="auto"/>
                  <w:jc w:val="center"/>
                </w:pPr>
              </w:pPrChange>
            </w:pPr>
            <w:ins w:id="5253" w:author="Zehui Bai" w:date="2022-03-13T14:22:00Z">
              <w:r w:rsidRPr="00E04C1C">
                <w:rPr>
                  <w:rFonts w:ascii="Arial" w:hAnsi="Arial" w:cs="Arial"/>
                  <w:sz w:val="20"/>
                  <w:szCs w:val="20"/>
                  <w:rPrChange w:id="5254" w:author="Zehui Bai" w:date="2022-03-13T14:22:00Z">
                    <w:rPr/>
                  </w:rPrChange>
                </w:rPr>
                <w:t>1.08 – 1.12</w:t>
              </w:r>
            </w:ins>
          </w:p>
        </w:tc>
        <w:tc>
          <w:tcPr>
            <w:tcW w:w="992" w:type="dxa"/>
            <w:vAlign w:val="center"/>
            <w:tcPrChange w:id="5255" w:author="Zehui Bai" w:date="2022-03-13T14:25:00Z">
              <w:tcPr>
                <w:tcW w:w="1134" w:type="dxa"/>
                <w:gridSpan w:val="2"/>
              </w:tcPr>
            </w:tcPrChange>
          </w:tcPr>
          <w:p w14:paraId="498580FC" w14:textId="00B9E2FE" w:rsidR="00CA2B91" w:rsidRPr="00B80832" w:rsidRDefault="00CA2B91">
            <w:pPr>
              <w:spacing w:before="60" w:after="60" w:line="240" w:lineRule="auto"/>
              <w:jc w:val="center"/>
              <w:rPr>
                <w:ins w:id="5256" w:author="Zehui Bai" w:date="2022-03-13T14:16:00Z"/>
                <w:rFonts w:ascii="Arial" w:eastAsia="Calibri" w:hAnsi="Arial" w:cs="Arial"/>
                <w:b/>
                <w:bCs/>
                <w:color w:val="000000" w:themeColor="text1"/>
                <w:kern w:val="24"/>
                <w:sz w:val="20"/>
                <w:szCs w:val="20"/>
                <w:lang w:val="en-US" w:eastAsia="zh-CN"/>
              </w:rPr>
              <w:pPrChange w:id="5257" w:author="Zehui Bai" w:date="2022-03-13T14:25:00Z">
                <w:pPr>
                  <w:spacing w:before="36" w:after="36" w:line="240" w:lineRule="auto"/>
                  <w:jc w:val="center"/>
                </w:pPr>
              </w:pPrChange>
            </w:pPr>
            <w:ins w:id="5258" w:author="Zehui Bai" w:date="2022-03-13T14:22:00Z">
              <w:r w:rsidRPr="00B80832">
                <w:rPr>
                  <w:rFonts w:ascii="Arial" w:hAnsi="Arial" w:cs="Arial"/>
                  <w:b/>
                  <w:bCs/>
                  <w:sz w:val="20"/>
                  <w:szCs w:val="20"/>
                  <w:rPrChange w:id="5259" w:author="Zehui Bai" w:date="2022-03-13T14:23:00Z">
                    <w:rPr/>
                  </w:rPrChange>
                </w:rPr>
                <w:t>&lt;0.001</w:t>
              </w:r>
            </w:ins>
          </w:p>
        </w:tc>
      </w:tr>
    </w:tbl>
    <w:p w14:paraId="1569D6A3" w14:textId="77777777" w:rsidR="00544F28" w:rsidRDefault="00544F28" w:rsidP="003E11EA">
      <w:pPr>
        <w:spacing w:before="120" w:after="240" w:line="240" w:lineRule="auto"/>
        <w:rPr>
          <w:ins w:id="5260" w:author="Zehui Bai" w:date="2022-03-12T16:39:00Z"/>
          <w:rFonts w:ascii="Arial" w:hAnsi="Arial" w:cs="Arial"/>
          <w:lang w:val="en-US"/>
        </w:rPr>
      </w:pPr>
    </w:p>
    <w:p w14:paraId="5CAA4F86" w14:textId="55FFA5CD" w:rsidR="009F1597" w:rsidRPr="009F1597" w:rsidRDefault="009F1597">
      <w:pPr>
        <w:pStyle w:val="Heading3"/>
        <w:rPr>
          <w:ins w:id="5261" w:author="Zehui Bai" w:date="2022-03-12T16:39:00Z"/>
          <w:rFonts w:ascii="Arial" w:hAnsi="Arial" w:cs="Arial"/>
          <w:b/>
          <w:bCs/>
          <w:lang w:val="en-US"/>
          <w:rPrChange w:id="5262" w:author="Zehui Bai" w:date="2022-03-12T16:40:00Z">
            <w:rPr>
              <w:ins w:id="5263" w:author="Zehui Bai" w:date="2022-03-12T16:39:00Z"/>
              <w:lang w:val="en-US"/>
            </w:rPr>
          </w:rPrChange>
        </w:rPr>
        <w:pPrChange w:id="5264" w:author="Zehui Bai" w:date="2022-03-12T16:40:00Z">
          <w:pPr>
            <w:spacing w:before="120" w:after="240" w:line="240" w:lineRule="auto"/>
          </w:pPr>
        </w:pPrChange>
      </w:pPr>
      <w:ins w:id="5265" w:author="Zehui Bai" w:date="2022-03-12T16:39:00Z">
        <w:r w:rsidRPr="009F1597">
          <w:rPr>
            <w:rFonts w:ascii="Arial" w:hAnsi="Arial" w:cs="Arial"/>
            <w:b/>
            <w:bCs/>
            <w:lang w:val="en-US"/>
            <w:rPrChange w:id="5266" w:author="Zehui Bai" w:date="2022-03-12T16:40:00Z">
              <w:rPr>
                <w:lang w:val="en-US"/>
              </w:rPr>
            </w:rPrChange>
          </w:rPr>
          <w:t>Sensitivity Anal</w:t>
        </w:r>
      </w:ins>
      <w:ins w:id="5267" w:author="Zehui Bai" w:date="2022-03-12T16:40:00Z">
        <w:r w:rsidRPr="009F1597">
          <w:rPr>
            <w:rFonts w:ascii="Arial" w:hAnsi="Arial" w:cs="Arial"/>
            <w:b/>
            <w:bCs/>
            <w:lang w:val="en-US"/>
            <w:rPrChange w:id="5268" w:author="Zehui Bai" w:date="2022-03-12T16:40:00Z">
              <w:rPr>
                <w:lang w:val="en-US"/>
              </w:rPr>
            </w:rPrChange>
          </w:rPr>
          <w:t>ysis</w:t>
        </w:r>
      </w:ins>
    </w:p>
    <w:p w14:paraId="515173C4" w14:textId="24B198C4" w:rsidR="009F1597" w:rsidRDefault="009F1597" w:rsidP="003E11EA">
      <w:pPr>
        <w:spacing w:before="120" w:after="240" w:line="240" w:lineRule="auto"/>
        <w:rPr>
          <w:ins w:id="5269" w:author="Zehui Bai" w:date="2022-03-12T16:41:00Z"/>
          <w:rFonts w:ascii="Arial" w:hAnsi="Arial" w:cs="Arial"/>
          <w:lang w:val="en-US"/>
        </w:rPr>
      </w:pPr>
    </w:p>
    <w:p w14:paraId="4C3E4B47" w14:textId="0E85E11E" w:rsidR="00EF3262" w:rsidRDefault="00EF3262" w:rsidP="003E11EA">
      <w:pPr>
        <w:spacing w:before="120" w:after="240" w:line="240" w:lineRule="auto"/>
        <w:rPr>
          <w:ins w:id="5270" w:author="Zehui Bai" w:date="2022-03-12T16:41:00Z"/>
          <w:rFonts w:ascii="Arial" w:hAnsi="Arial" w:cs="Arial"/>
          <w:lang w:val="en-US"/>
        </w:rPr>
      </w:pPr>
    </w:p>
    <w:p w14:paraId="4119F7C4" w14:textId="2F434623" w:rsidR="00EF3262" w:rsidRDefault="00EF3262" w:rsidP="003E11EA">
      <w:pPr>
        <w:spacing w:before="120" w:after="240" w:line="240" w:lineRule="auto"/>
        <w:rPr>
          <w:ins w:id="5271" w:author="Zehui Bai" w:date="2022-03-12T16:41:00Z"/>
          <w:rFonts w:ascii="Arial" w:hAnsi="Arial" w:cs="Arial"/>
          <w:lang w:val="en-US"/>
        </w:rPr>
      </w:pPr>
    </w:p>
    <w:p w14:paraId="42E6801C" w14:textId="77777777" w:rsidR="00EF3262" w:rsidRPr="00067A21" w:rsidRDefault="00EF3262" w:rsidP="003E11EA">
      <w:pPr>
        <w:spacing w:before="120" w:after="240" w:line="240" w:lineRule="auto"/>
        <w:rPr>
          <w:rFonts w:ascii="Arial" w:hAnsi="Arial" w:cs="Arial"/>
          <w:lang w:val="en-US"/>
          <w:rPrChange w:id="5272" w:author="Zehui Bai" w:date="2022-03-11T15:16:00Z">
            <w:rPr>
              <w:lang w:val="en-US"/>
            </w:rPr>
          </w:rPrChange>
        </w:rPr>
      </w:pPr>
    </w:p>
    <w:p w14:paraId="00540355" w14:textId="6216AC76" w:rsidR="5652EB46" w:rsidRPr="00067A21" w:rsidRDefault="5652EB46">
      <w:pPr>
        <w:pStyle w:val="Heading1"/>
        <w:rPr>
          <w:rFonts w:ascii="Arial" w:hAnsi="Arial" w:cs="Arial"/>
          <w:b/>
          <w:bCs/>
          <w:rPrChange w:id="5273" w:author="Zehui Bai" w:date="2022-03-11T15:16:00Z">
            <w:rPr>
              <w:rFonts w:ascii="Times New Roman" w:eastAsia="Cambria" w:hAnsi="Times New Roman" w:cs="Times New Roman"/>
              <w:b/>
              <w:color w:val="auto"/>
              <w:sz w:val="24"/>
              <w:szCs w:val="24"/>
              <w:lang w:val="en-US"/>
            </w:rPr>
          </w:rPrChange>
        </w:rPr>
        <w:pPrChange w:id="5274" w:author="Zehui Bai" w:date="2022-03-11T13:58:00Z">
          <w:pPr>
            <w:pStyle w:val="Heading1"/>
            <w:keepNext w:val="0"/>
            <w:keepLines w:val="0"/>
            <w:tabs>
              <w:tab w:val="num" w:pos="567"/>
            </w:tabs>
            <w:spacing w:after="240" w:line="240" w:lineRule="auto"/>
            <w:ind w:left="567" w:hanging="567"/>
          </w:pPr>
        </w:pPrChange>
      </w:pPr>
      <w:bookmarkStart w:id="5275" w:name="_Toc96935524"/>
      <w:commentRangeStart w:id="5276"/>
      <w:r w:rsidRPr="00067A21">
        <w:rPr>
          <w:rFonts w:ascii="Arial" w:hAnsi="Arial" w:cs="Arial"/>
          <w:b/>
          <w:bCs/>
          <w:rPrChange w:id="5277" w:author="Zehui Bai" w:date="2022-03-11T15:16:00Z">
            <w:rPr>
              <w:rFonts w:ascii="Times New Roman" w:eastAsia="Cambria" w:hAnsi="Times New Roman" w:cs="Times New Roman"/>
              <w:b/>
              <w:color w:val="auto"/>
              <w:sz w:val="24"/>
              <w:szCs w:val="24"/>
              <w:lang w:val="en-US"/>
            </w:rPr>
          </w:rPrChange>
        </w:rPr>
        <w:t xml:space="preserve">Discussion </w:t>
      </w:r>
      <w:commentRangeEnd w:id="5276"/>
      <w:r w:rsidR="00E136F9" w:rsidRPr="00067A21">
        <w:rPr>
          <w:rStyle w:val="CommentReference"/>
          <w:rFonts w:ascii="Arial" w:hAnsi="Arial" w:cs="Arial"/>
          <w:b/>
          <w:bCs/>
          <w:sz w:val="32"/>
          <w:szCs w:val="32"/>
          <w:rPrChange w:id="5278" w:author="Zehui Bai" w:date="2022-03-11T15:16:00Z">
            <w:rPr>
              <w:rStyle w:val="CommentReference"/>
              <w:rFonts w:asciiTheme="minorHAnsi" w:eastAsia="SimSun" w:hAnsiTheme="minorHAnsi" w:cstheme="minorBidi"/>
              <w:color w:val="auto"/>
            </w:rPr>
          </w:rPrChange>
        </w:rPr>
        <w:commentReference w:id="5276"/>
      </w:r>
      <w:bookmarkEnd w:id="5275"/>
    </w:p>
    <w:p w14:paraId="44067A50" w14:textId="1F784636" w:rsidR="008E09CA" w:rsidRPr="00067A21" w:rsidRDefault="008E09CA" w:rsidP="00A307A2">
      <w:pPr>
        <w:spacing w:before="120" w:after="240" w:line="240" w:lineRule="auto"/>
        <w:rPr>
          <w:rFonts w:ascii="Arial" w:hAnsi="Arial" w:cs="Arial"/>
          <w:sz w:val="24"/>
          <w:szCs w:val="24"/>
          <w:lang w:val="en-US"/>
          <w:rPrChange w:id="5279"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280" w:author="Zehui Bai" w:date="2022-03-11T15:16:00Z">
            <w:rPr>
              <w:rFonts w:ascii="Times New Roman" w:hAnsi="Times New Roman" w:cs="Times New Roman"/>
              <w:sz w:val="24"/>
              <w:szCs w:val="24"/>
              <w:lang w:val="en-US"/>
            </w:rPr>
          </w:rPrChange>
        </w:rPr>
        <w:t xml:space="preserve">In this study, high evaluation of doctor's treatment and detailed information on vaccines from the doctor were associated with high </w:t>
      </w:r>
      <w:r w:rsidR="00573BCD" w:rsidRPr="00067A21">
        <w:rPr>
          <w:rFonts w:ascii="Arial" w:hAnsi="Arial" w:cs="Arial"/>
          <w:sz w:val="24"/>
          <w:szCs w:val="24"/>
          <w:lang w:val="en-US"/>
          <w:rPrChange w:id="5281" w:author="Zehui Bai" w:date="2022-03-11T15:16:00Z">
            <w:rPr>
              <w:rFonts w:ascii="Times New Roman" w:hAnsi="Times New Roman" w:cs="Times New Roman"/>
              <w:sz w:val="24"/>
              <w:szCs w:val="24"/>
              <w:lang w:val="en-US"/>
            </w:rPr>
          </w:rPrChange>
        </w:rPr>
        <w:t>COVID</w:t>
      </w:r>
      <w:r w:rsidR="00F0658F" w:rsidRPr="00067A21">
        <w:rPr>
          <w:rFonts w:ascii="Arial" w:hAnsi="Arial" w:cs="Arial"/>
          <w:sz w:val="24"/>
          <w:szCs w:val="24"/>
          <w:lang w:val="en-US"/>
          <w:rPrChange w:id="5282" w:author="Zehui Bai" w:date="2022-03-11T15:16:00Z">
            <w:rPr>
              <w:rFonts w:ascii="Times New Roman" w:hAnsi="Times New Roman" w:cs="Times New Roman"/>
              <w:sz w:val="24"/>
              <w:szCs w:val="24"/>
              <w:lang w:val="en-US"/>
            </w:rPr>
          </w:rPrChange>
        </w:rPr>
        <w:t>-19</w:t>
      </w:r>
      <w:r w:rsidRPr="00067A21">
        <w:rPr>
          <w:rFonts w:ascii="Arial" w:hAnsi="Arial" w:cs="Arial"/>
          <w:sz w:val="24"/>
          <w:szCs w:val="24"/>
          <w:lang w:val="en-US"/>
          <w:rPrChange w:id="5283" w:author="Zehui Bai" w:date="2022-03-11T15:16:00Z">
            <w:rPr>
              <w:rFonts w:ascii="Times New Roman" w:hAnsi="Times New Roman" w:cs="Times New Roman"/>
              <w:sz w:val="24"/>
              <w:szCs w:val="24"/>
              <w:lang w:val="en-US"/>
            </w:rPr>
          </w:rPrChange>
        </w:rPr>
        <w:t xml:space="preserve"> vaccine</w:t>
      </w:r>
      <w:r w:rsidR="00F0658F" w:rsidRPr="00067A21">
        <w:rPr>
          <w:rFonts w:ascii="Arial" w:hAnsi="Arial" w:cs="Arial"/>
          <w:sz w:val="24"/>
          <w:szCs w:val="24"/>
          <w:lang w:val="en-US"/>
          <w:rPrChange w:id="5284" w:author="Zehui Bai" w:date="2022-03-11T15:16:00Z">
            <w:rPr>
              <w:rFonts w:ascii="Times New Roman" w:hAnsi="Times New Roman" w:cs="Times New Roman"/>
              <w:sz w:val="24"/>
              <w:szCs w:val="24"/>
              <w:lang w:val="en-US"/>
            </w:rPr>
          </w:rPrChange>
        </w:rPr>
        <w:t>s</w:t>
      </w:r>
      <w:r w:rsidRPr="00067A21">
        <w:rPr>
          <w:rFonts w:ascii="Arial" w:hAnsi="Arial" w:cs="Arial"/>
          <w:sz w:val="24"/>
          <w:szCs w:val="24"/>
          <w:lang w:val="en-US"/>
          <w:rPrChange w:id="5285" w:author="Zehui Bai" w:date="2022-03-11T15:16:00Z">
            <w:rPr>
              <w:rFonts w:ascii="Times New Roman" w:hAnsi="Times New Roman" w:cs="Times New Roman"/>
              <w:sz w:val="24"/>
              <w:szCs w:val="24"/>
              <w:lang w:val="en-US"/>
            </w:rPr>
          </w:rPrChange>
        </w:rPr>
        <w:t xml:space="preserve"> acceptance. The observed association are consistent with many previous vaccine studies, a high level of trust and compliance in HCPs can play a key role in promoting patients' vaccine decision-making process.</w:t>
      </w:r>
    </w:p>
    <w:p w14:paraId="38AF0DA8" w14:textId="478F36D7" w:rsidR="5652EB46" w:rsidRPr="00067A21" w:rsidRDefault="008E09CA" w:rsidP="00A307A2">
      <w:pPr>
        <w:spacing w:before="120" w:after="240" w:line="240" w:lineRule="auto"/>
        <w:rPr>
          <w:rFonts w:ascii="Arial" w:hAnsi="Arial" w:cs="Arial"/>
          <w:sz w:val="24"/>
          <w:szCs w:val="24"/>
          <w:lang w:val="en-US"/>
          <w:rPrChange w:id="5286"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287" w:author="Zehui Bai" w:date="2022-03-11T15:16:00Z">
            <w:rPr>
              <w:rFonts w:ascii="Times New Roman" w:hAnsi="Times New Roman" w:cs="Times New Roman"/>
              <w:sz w:val="24"/>
              <w:szCs w:val="24"/>
              <w:lang w:val="en-US"/>
            </w:rPr>
          </w:rPrChange>
        </w:rPr>
        <w:t>Outreach strategies by general practitioner and specialist are critical to building trust in COVID-19 vaccination. These strategies can include communications sent to patients and time allocated during office visits to discuss COVID-19 vaccination. This is important not only for the current COVID-19 vaccination, but also for booster vaccinations.</w:t>
      </w:r>
    </w:p>
    <w:p w14:paraId="61804142" w14:textId="12AEFBC0" w:rsidR="00004B83" w:rsidRPr="00067A21" w:rsidRDefault="00004B83" w:rsidP="00A307A2">
      <w:pPr>
        <w:spacing w:before="120" w:after="240" w:line="240" w:lineRule="auto"/>
        <w:rPr>
          <w:rFonts w:ascii="Arial" w:hAnsi="Arial" w:cs="Arial"/>
          <w:sz w:val="24"/>
          <w:szCs w:val="24"/>
          <w:lang w:val="en-US"/>
          <w:rPrChange w:id="5288"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289" w:author="Zehui Bai" w:date="2022-03-11T15:16:00Z">
            <w:rPr>
              <w:rFonts w:ascii="Times New Roman" w:hAnsi="Times New Roman" w:cs="Times New Roman"/>
              <w:sz w:val="24"/>
              <w:szCs w:val="24"/>
              <w:lang w:val="en-US"/>
            </w:rPr>
          </w:rPrChange>
        </w:rPr>
        <w:t xml:space="preserve">However, it is not enough for </w:t>
      </w:r>
      <w:r w:rsidR="003D4F0E" w:rsidRPr="00067A21">
        <w:rPr>
          <w:rFonts w:ascii="Arial" w:hAnsi="Arial" w:cs="Arial"/>
          <w:sz w:val="24"/>
          <w:szCs w:val="24"/>
          <w:lang w:val="en-US"/>
          <w:rPrChange w:id="5290" w:author="Zehui Bai" w:date="2022-03-11T15:16:00Z">
            <w:rPr>
              <w:rFonts w:ascii="Times New Roman" w:hAnsi="Times New Roman" w:cs="Times New Roman"/>
              <w:sz w:val="24"/>
              <w:szCs w:val="24"/>
              <w:lang w:val="en-US"/>
            </w:rPr>
          </w:rPrChange>
        </w:rPr>
        <w:t>HCPs</w:t>
      </w:r>
      <w:r w:rsidRPr="00067A21">
        <w:rPr>
          <w:rFonts w:ascii="Arial" w:hAnsi="Arial" w:cs="Arial"/>
          <w:sz w:val="24"/>
          <w:szCs w:val="24"/>
          <w:lang w:val="en-US"/>
          <w:rPrChange w:id="5291" w:author="Zehui Bai" w:date="2022-03-11T15:16:00Z">
            <w:rPr>
              <w:rFonts w:ascii="Times New Roman" w:hAnsi="Times New Roman" w:cs="Times New Roman"/>
              <w:sz w:val="24"/>
              <w:szCs w:val="24"/>
              <w:lang w:val="en-US"/>
            </w:rPr>
          </w:rPrChange>
        </w:rPr>
        <w:t xml:space="preserve"> to act as vaccin</w:t>
      </w:r>
      <w:r w:rsidR="003D4F0E" w:rsidRPr="00067A21">
        <w:rPr>
          <w:rFonts w:ascii="Arial" w:hAnsi="Arial" w:cs="Arial"/>
          <w:sz w:val="24"/>
          <w:szCs w:val="24"/>
          <w:lang w:val="en-US"/>
          <w:rPrChange w:id="5292" w:author="Zehui Bai" w:date="2022-03-11T15:16:00Z">
            <w:rPr>
              <w:rFonts w:ascii="Times New Roman" w:hAnsi="Times New Roman" w:cs="Times New Roman"/>
              <w:sz w:val="24"/>
              <w:szCs w:val="24"/>
              <w:lang w:val="en-US"/>
            </w:rPr>
          </w:rPrChange>
        </w:rPr>
        <w:t>ation</w:t>
      </w:r>
      <w:r w:rsidRPr="00067A21">
        <w:rPr>
          <w:rFonts w:ascii="Arial" w:hAnsi="Arial" w:cs="Arial"/>
          <w:sz w:val="24"/>
          <w:szCs w:val="24"/>
          <w:lang w:val="en-US"/>
          <w:rPrChange w:id="5293" w:author="Zehui Bai" w:date="2022-03-11T15:16:00Z">
            <w:rPr>
              <w:rFonts w:ascii="Times New Roman" w:hAnsi="Times New Roman" w:cs="Times New Roman"/>
              <w:sz w:val="24"/>
              <w:szCs w:val="24"/>
              <w:lang w:val="en-US"/>
            </w:rPr>
          </w:rPrChange>
        </w:rPr>
        <w:t xml:space="preserve"> messengers; current research also shows that high levels of satisfaction and trust in various official institutions, including government, may be a particularly important factor in influencing people's willingness to be vaccinated. Federal and local governments and health system leaders should therefore work to develop messaging strategies to effectively combat vaccine hesitancy. In addition, local health care providers, mass media and political leaders play an important role in increasing confidence in COVID-19 vaccination. Local vaccine program directors should consider collaborating with multiple partners to develop strong communication and promotion activities on a range of vaccin</w:t>
      </w:r>
      <w:r w:rsidR="003D4F0E" w:rsidRPr="00067A21">
        <w:rPr>
          <w:rFonts w:ascii="Arial" w:hAnsi="Arial" w:cs="Arial"/>
          <w:sz w:val="24"/>
          <w:szCs w:val="24"/>
          <w:lang w:val="en-US"/>
          <w:rPrChange w:id="5294" w:author="Zehui Bai" w:date="2022-03-11T15:16:00Z">
            <w:rPr>
              <w:rFonts w:ascii="Times New Roman" w:hAnsi="Times New Roman" w:cs="Times New Roman"/>
              <w:sz w:val="24"/>
              <w:szCs w:val="24"/>
              <w:lang w:val="en-US"/>
            </w:rPr>
          </w:rPrChange>
        </w:rPr>
        <w:t>ation</w:t>
      </w:r>
      <w:r w:rsidRPr="00067A21">
        <w:rPr>
          <w:rFonts w:ascii="Arial" w:hAnsi="Arial" w:cs="Arial"/>
          <w:sz w:val="24"/>
          <w:szCs w:val="24"/>
          <w:lang w:val="en-US"/>
          <w:rPrChange w:id="5295" w:author="Zehui Bai" w:date="2022-03-11T15:16:00Z">
            <w:rPr>
              <w:rFonts w:ascii="Times New Roman" w:hAnsi="Times New Roman" w:cs="Times New Roman"/>
              <w:sz w:val="24"/>
              <w:szCs w:val="24"/>
              <w:lang w:val="en-US"/>
            </w:rPr>
          </w:rPrChange>
        </w:rPr>
        <w:t xml:space="preserve"> messages.</w:t>
      </w:r>
    </w:p>
    <w:p w14:paraId="3FCE870C" w14:textId="1F34A75E" w:rsidR="00AE6CAE" w:rsidRPr="00067A21" w:rsidRDefault="00AE6CAE" w:rsidP="00A307A2">
      <w:pPr>
        <w:spacing w:before="120" w:after="240" w:line="240" w:lineRule="auto"/>
        <w:rPr>
          <w:rFonts w:ascii="Arial" w:hAnsi="Arial" w:cs="Arial"/>
          <w:sz w:val="24"/>
          <w:szCs w:val="24"/>
          <w:lang w:val="en-US"/>
          <w:rPrChange w:id="5296"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297" w:author="Zehui Bai" w:date="2022-03-11T15:16:00Z">
            <w:rPr>
              <w:rFonts w:ascii="Times New Roman" w:hAnsi="Times New Roman" w:cs="Times New Roman"/>
              <w:sz w:val="24"/>
              <w:szCs w:val="24"/>
              <w:lang w:val="en-US"/>
            </w:rPr>
          </w:rPrChange>
        </w:rPr>
        <w:t xml:space="preserve">The current study lacked </w:t>
      </w:r>
      <w:r w:rsidR="00A03272" w:rsidRPr="00067A21">
        <w:rPr>
          <w:rFonts w:ascii="Arial" w:hAnsi="Arial" w:cs="Arial"/>
          <w:sz w:val="24"/>
          <w:szCs w:val="24"/>
          <w:lang w:val="en-US"/>
          <w:rPrChange w:id="5298" w:author="Zehui Bai" w:date="2022-03-11T15:16:00Z">
            <w:rPr>
              <w:rFonts w:ascii="Times New Roman" w:hAnsi="Times New Roman" w:cs="Times New Roman"/>
              <w:sz w:val="24"/>
              <w:szCs w:val="24"/>
              <w:lang w:val="en-US"/>
            </w:rPr>
          </w:rPrChange>
        </w:rPr>
        <w:t>detailed specific</w:t>
      </w:r>
      <w:r w:rsidRPr="00067A21">
        <w:rPr>
          <w:rFonts w:ascii="Arial" w:hAnsi="Arial" w:cs="Arial"/>
          <w:sz w:val="24"/>
          <w:szCs w:val="24"/>
          <w:lang w:val="en-US"/>
          <w:rPrChange w:id="5299" w:author="Zehui Bai" w:date="2022-03-11T15:16:00Z">
            <w:rPr>
              <w:rFonts w:ascii="Times New Roman" w:hAnsi="Times New Roman" w:cs="Times New Roman"/>
              <w:sz w:val="24"/>
              <w:szCs w:val="24"/>
              <w:lang w:val="en-US"/>
            </w:rPr>
          </w:rPrChange>
        </w:rPr>
        <w:t xml:space="preserve"> information on the socio-demographic and socio-economic characteristics of </w:t>
      </w:r>
      <w:r w:rsidR="007E5E3A" w:rsidRPr="00067A21">
        <w:rPr>
          <w:rFonts w:ascii="Arial" w:hAnsi="Arial" w:cs="Arial"/>
          <w:sz w:val="24"/>
          <w:szCs w:val="24"/>
          <w:lang w:val="en-US"/>
          <w:rPrChange w:id="5300" w:author="Zehui Bai" w:date="2022-03-11T15:16:00Z">
            <w:rPr>
              <w:rFonts w:ascii="Times New Roman" w:hAnsi="Times New Roman" w:cs="Times New Roman"/>
              <w:sz w:val="24"/>
              <w:szCs w:val="24"/>
              <w:lang w:val="en-US"/>
            </w:rPr>
          </w:rPrChange>
        </w:rPr>
        <w:t>population</w:t>
      </w:r>
      <w:r w:rsidRPr="00067A21">
        <w:rPr>
          <w:rFonts w:ascii="Arial" w:hAnsi="Arial" w:cs="Arial"/>
          <w:sz w:val="24"/>
          <w:szCs w:val="24"/>
          <w:lang w:val="en-US"/>
          <w:rPrChange w:id="5301" w:author="Zehui Bai" w:date="2022-03-11T15:16:00Z">
            <w:rPr>
              <w:rFonts w:ascii="Times New Roman" w:hAnsi="Times New Roman" w:cs="Times New Roman"/>
              <w:sz w:val="24"/>
              <w:szCs w:val="24"/>
              <w:lang w:val="en-US"/>
            </w:rPr>
          </w:rPrChange>
        </w:rPr>
        <w:t xml:space="preserve">. Evidence from previous studies on the effect of age and gender on vaccine uptake is equivocal, and the current study has only slight evidence to suggest that older age groups are more likely to be vaccine hesitant. Because our sample population was young, with an average age of 29 years for the total sample, there was a serious lack of older samples. Although </w:t>
      </w:r>
      <w:r w:rsidRPr="00067A21">
        <w:rPr>
          <w:rFonts w:ascii="Arial" w:hAnsi="Arial" w:cs="Arial"/>
          <w:sz w:val="24"/>
          <w:szCs w:val="24"/>
          <w:lang w:val="en-US"/>
          <w:rPrChange w:id="5302" w:author="Zehui Bai" w:date="2022-03-11T15:16:00Z">
            <w:rPr>
              <w:rFonts w:ascii="Times New Roman" w:hAnsi="Times New Roman" w:cs="Times New Roman"/>
              <w:sz w:val="24"/>
              <w:szCs w:val="24"/>
              <w:lang w:val="en-US"/>
            </w:rPr>
          </w:rPrChange>
        </w:rPr>
        <w:lastRenderedPageBreak/>
        <w:t>marginally significant results were obtained, they are not sufficient to suggest that there is an association between age and vaccine intention.</w:t>
      </w:r>
    </w:p>
    <w:p w14:paraId="3583E617" w14:textId="42CB941F" w:rsidR="00412CA6" w:rsidRPr="00067A21" w:rsidRDefault="0068650E" w:rsidP="00A307A2">
      <w:pPr>
        <w:spacing w:before="120" w:after="240" w:line="240" w:lineRule="auto"/>
        <w:rPr>
          <w:rFonts w:ascii="Arial" w:hAnsi="Arial" w:cs="Arial"/>
          <w:sz w:val="24"/>
          <w:szCs w:val="24"/>
          <w:lang w:val="en-US"/>
          <w:rPrChange w:id="5303"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304" w:author="Zehui Bai" w:date="2022-03-11T15:16:00Z">
            <w:rPr>
              <w:rFonts w:ascii="Times New Roman" w:hAnsi="Times New Roman" w:cs="Times New Roman"/>
              <w:sz w:val="24"/>
              <w:szCs w:val="24"/>
              <w:lang w:val="en-US"/>
            </w:rPr>
          </w:rPrChange>
        </w:rPr>
        <w:t>T</w:t>
      </w:r>
      <w:r w:rsidR="00412CA6" w:rsidRPr="00067A21">
        <w:rPr>
          <w:rFonts w:ascii="Arial" w:hAnsi="Arial" w:cs="Arial"/>
          <w:sz w:val="24"/>
          <w:szCs w:val="24"/>
          <w:lang w:val="en-US"/>
          <w:rPrChange w:id="5305" w:author="Zehui Bai" w:date="2022-03-11T15:16:00Z">
            <w:rPr>
              <w:rFonts w:ascii="Times New Roman" w:hAnsi="Times New Roman" w:cs="Times New Roman"/>
              <w:sz w:val="24"/>
              <w:szCs w:val="24"/>
              <w:lang w:val="en-US"/>
            </w:rPr>
          </w:rPrChange>
        </w:rPr>
        <w:t>he number of male participants in this study was less than one third of the total number of participants, the difference between the number of male and female participants was too large to draw conclusions about the effect of gender on vaccine uptake.</w:t>
      </w:r>
    </w:p>
    <w:p w14:paraId="43B16A15" w14:textId="405458AC" w:rsidR="004B2D6E" w:rsidRPr="00067A21" w:rsidRDefault="00F2461C" w:rsidP="00A307A2">
      <w:pPr>
        <w:spacing w:before="120" w:after="240" w:line="240" w:lineRule="auto"/>
        <w:rPr>
          <w:rFonts w:ascii="Arial" w:hAnsi="Arial" w:cs="Arial"/>
          <w:sz w:val="24"/>
          <w:szCs w:val="24"/>
          <w:lang w:val="en-US"/>
          <w:rPrChange w:id="5306"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307" w:author="Zehui Bai" w:date="2022-03-11T15:16:00Z">
            <w:rPr>
              <w:rFonts w:ascii="Times New Roman" w:hAnsi="Times New Roman" w:cs="Times New Roman"/>
              <w:sz w:val="24"/>
              <w:szCs w:val="24"/>
              <w:lang w:val="en-US"/>
            </w:rPr>
          </w:rPrChange>
        </w:rPr>
        <w:t xml:space="preserve">With the exception of the age factor, there was no association between high school diploma and previous vaccine history and </w:t>
      </w:r>
      <w:r w:rsidR="0068650E" w:rsidRPr="00067A21">
        <w:rPr>
          <w:rFonts w:ascii="Arial" w:hAnsi="Arial" w:cs="Arial"/>
          <w:sz w:val="24"/>
          <w:szCs w:val="24"/>
          <w:lang w:val="en-US"/>
          <w:rPrChange w:id="5308" w:author="Zehui Bai" w:date="2022-03-11T15:16:00Z">
            <w:rPr>
              <w:rFonts w:ascii="Times New Roman" w:hAnsi="Times New Roman" w:cs="Times New Roman"/>
              <w:sz w:val="24"/>
              <w:szCs w:val="24"/>
              <w:lang w:val="en-US"/>
            </w:rPr>
          </w:rPrChange>
        </w:rPr>
        <w:t>COVID-</w:t>
      </w:r>
      <w:r w:rsidRPr="00067A21">
        <w:rPr>
          <w:rFonts w:ascii="Arial" w:hAnsi="Arial" w:cs="Arial"/>
          <w:sz w:val="24"/>
          <w:szCs w:val="24"/>
          <w:lang w:val="en-US"/>
          <w:rPrChange w:id="5309" w:author="Zehui Bai" w:date="2022-03-11T15:16:00Z">
            <w:rPr>
              <w:rFonts w:ascii="Times New Roman" w:hAnsi="Times New Roman" w:cs="Times New Roman"/>
              <w:sz w:val="24"/>
              <w:szCs w:val="24"/>
              <w:lang w:val="en-US"/>
            </w:rPr>
          </w:rPrChange>
        </w:rPr>
        <w:t>19 vaccine uptake.</w:t>
      </w:r>
      <w:r w:rsidR="0068650E" w:rsidRPr="00067A21">
        <w:rPr>
          <w:rFonts w:ascii="Arial" w:hAnsi="Arial" w:cs="Arial"/>
          <w:sz w:val="24"/>
          <w:szCs w:val="24"/>
          <w:lang w:val="en-US"/>
          <w:rPrChange w:id="5310" w:author="Zehui Bai" w:date="2022-03-11T15:16:00Z">
            <w:rPr>
              <w:rFonts w:ascii="Times New Roman" w:hAnsi="Times New Roman" w:cs="Times New Roman"/>
              <w:sz w:val="24"/>
              <w:szCs w:val="24"/>
              <w:lang w:val="en-US"/>
            </w:rPr>
          </w:rPrChange>
        </w:rPr>
        <w:t xml:space="preserve"> </w:t>
      </w:r>
      <w:r w:rsidR="004B2D6E" w:rsidRPr="00067A21">
        <w:rPr>
          <w:rFonts w:ascii="Arial" w:hAnsi="Arial" w:cs="Arial"/>
          <w:sz w:val="24"/>
          <w:szCs w:val="24"/>
          <w:lang w:val="en-US"/>
          <w:rPrChange w:id="5311" w:author="Zehui Bai" w:date="2022-03-11T15:16:00Z">
            <w:rPr>
              <w:rFonts w:ascii="Times New Roman" w:hAnsi="Times New Roman" w:cs="Times New Roman"/>
              <w:sz w:val="24"/>
              <w:szCs w:val="24"/>
              <w:lang w:val="en-US"/>
            </w:rPr>
          </w:rPrChange>
        </w:rPr>
        <w:t xml:space="preserve">As most of the actual participants in this study were students, nearly 90% of the respondents had taken the Abitur exam, the sample lacked generalisability, there was a lack of variation in socio-economic characteristics, and half of the respondents reported having a university degree or higher. </w:t>
      </w:r>
    </w:p>
    <w:p w14:paraId="594EEB9A" w14:textId="5EB24230" w:rsidR="004B2D6E" w:rsidRPr="00067A21" w:rsidRDefault="004B2D6E" w:rsidP="00A307A2">
      <w:pPr>
        <w:spacing w:before="120" w:after="240" w:line="240" w:lineRule="auto"/>
        <w:rPr>
          <w:rFonts w:ascii="Arial" w:hAnsi="Arial" w:cs="Arial"/>
          <w:sz w:val="24"/>
          <w:szCs w:val="24"/>
          <w:lang w:val="en-US"/>
          <w:rPrChange w:id="5312" w:author="Zehui Bai" w:date="2022-03-11T15:16:00Z">
            <w:rPr>
              <w:rFonts w:ascii="Times New Roman" w:hAnsi="Times New Roman" w:cs="Times New Roman"/>
              <w:sz w:val="24"/>
              <w:szCs w:val="24"/>
              <w:lang w:val="en-US"/>
            </w:rPr>
          </w:rPrChange>
        </w:rPr>
      </w:pPr>
      <w:r w:rsidRPr="00067A21">
        <w:rPr>
          <w:rFonts w:ascii="Arial" w:hAnsi="Arial" w:cs="Arial"/>
          <w:sz w:val="24"/>
          <w:szCs w:val="24"/>
          <w:lang w:val="en-US"/>
          <w:rPrChange w:id="5313" w:author="Zehui Bai" w:date="2022-03-11T15:16:00Z">
            <w:rPr>
              <w:rFonts w:ascii="Times New Roman" w:hAnsi="Times New Roman" w:cs="Times New Roman"/>
              <w:sz w:val="24"/>
              <w:szCs w:val="24"/>
              <w:lang w:val="en-US"/>
            </w:rPr>
          </w:rPrChange>
        </w:rPr>
        <w:t xml:space="preserve">These socio-demographic and socio-economic characteristics measured in this study are therefore not really representative of the German population in general, and there is a significant lack of information on the occupational training population and industry. In order to determine the relevant factors, studies with more </w:t>
      </w:r>
      <w:bookmarkStart w:id="5314" w:name="OLE_LINK11"/>
      <w:r w:rsidRPr="00067A21">
        <w:rPr>
          <w:rFonts w:ascii="Arial" w:hAnsi="Arial" w:cs="Arial"/>
          <w:sz w:val="24"/>
          <w:szCs w:val="24"/>
          <w:lang w:val="en-US"/>
          <w:rPrChange w:id="5315" w:author="Zehui Bai" w:date="2022-03-11T15:16:00Z">
            <w:rPr>
              <w:rFonts w:ascii="Times New Roman" w:hAnsi="Times New Roman" w:cs="Times New Roman"/>
              <w:sz w:val="24"/>
              <w:szCs w:val="24"/>
              <w:lang w:val="en-US"/>
            </w:rPr>
          </w:rPrChange>
        </w:rPr>
        <w:t>heterogeneous populations may be needed.</w:t>
      </w:r>
      <w:bookmarkEnd w:id="5314"/>
    </w:p>
    <w:p w14:paraId="01D95B4B" w14:textId="1D3677AA" w:rsidR="00B46E36" w:rsidRPr="00067A21" w:rsidRDefault="00B46E36" w:rsidP="00A307A2">
      <w:pPr>
        <w:spacing w:before="120" w:after="240" w:line="240" w:lineRule="auto"/>
        <w:rPr>
          <w:rFonts w:ascii="Arial" w:hAnsi="Arial" w:cs="Arial"/>
          <w:b/>
          <w:bCs/>
          <w:sz w:val="24"/>
          <w:szCs w:val="24"/>
          <w:lang w:val="en-US"/>
          <w:rPrChange w:id="5316" w:author="Zehui Bai" w:date="2022-03-11T15:16:00Z">
            <w:rPr>
              <w:rFonts w:ascii="Times New Roman" w:hAnsi="Times New Roman" w:cs="Times New Roman"/>
              <w:b/>
              <w:bCs/>
              <w:sz w:val="24"/>
              <w:szCs w:val="24"/>
              <w:lang w:val="en-US"/>
            </w:rPr>
          </w:rPrChange>
        </w:rPr>
      </w:pPr>
      <w:r w:rsidRPr="00067A21">
        <w:rPr>
          <w:rFonts w:ascii="Arial" w:hAnsi="Arial" w:cs="Arial"/>
          <w:b/>
          <w:bCs/>
          <w:sz w:val="24"/>
          <w:szCs w:val="24"/>
          <w:lang w:val="en-US"/>
          <w:rPrChange w:id="5317" w:author="Zehui Bai" w:date="2022-03-11T15:16:00Z">
            <w:rPr>
              <w:rFonts w:ascii="Times New Roman" w:hAnsi="Times New Roman" w:cs="Times New Roman"/>
              <w:b/>
              <w:bCs/>
              <w:sz w:val="24"/>
              <w:szCs w:val="24"/>
              <w:lang w:val="en-US"/>
            </w:rPr>
          </w:rPrChange>
        </w:rPr>
        <w:t>Bias</w:t>
      </w:r>
    </w:p>
    <w:p w14:paraId="110CD9CD" w14:textId="607159A0" w:rsidR="00B46E36" w:rsidRPr="00067A21" w:rsidRDefault="00B46E36" w:rsidP="00A307A2">
      <w:pPr>
        <w:spacing w:before="120" w:after="240" w:line="240" w:lineRule="auto"/>
        <w:rPr>
          <w:rFonts w:ascii="Arial" w:hAnsi="Arial" w:cs="Arial"/>
          <w:b/>
          <w:bCs/>
          <w:sz w:val="24"/>
          <w:szCs w:val="24"/>
          <w:lang w:val="en-US"/>
          <w:rPrChange w:id="5318" w:author="Zehui Bai" w:date="2022-03-11T15:16:00Z">
            <w:rPr>
              <w:rFonts w:ascii="Times New Roman" w:hAnsi="Times New Roman" w:cs="Times New Roman"/>
              <w:b/>
              <w:bCs/>
              <w:sz w:val="24"/>
              <w:szCs w:val="24"/>
              <w:lang w:val="en-US"/>
            </w:rPr>
          </w:rPrChange>
        </w:rPr>
      </w:pPr>
      <w:r w:rsidRPr="00067A21">
        <w:rPr>
          <w:rFonts w:ascii="Arial" w:hAnsi="Arial" w:cs="Arial"/>
          <w:b/>
          <w:bCs/>
          <w:sz w:val="24"/>
          <w:szCs w:val="24"/>
          <w:lang w:val="en-US"/>
          <w:rPrChange w:id="5319" w:author="Zehui Bai" w:date="2022-03-11T15:16:00Z">
            <w:rPr>
              <w:rFonts w:ascii="Times New Roman" w:hAnsi="Times New Roman" w:cs="Times New Roman"/>
              <w:b/>
              <w:bCs/>
              <w:sz w:val="24"/>
              <w:szCs w:val="24"/>
              <w:lang w:val="en-US"/>
            </w:rPr>
          </w:rPrChange>
        </w:rPr>
        <w:t>Limitation</w:t>
      </w:r>
    </w:p>
    <w:p w14:paraId="1BECF5C9" w14:textId="28DBDAA1" w:rsidR="5652EB46" w:rsidRPr="007A262C" w:rsidRDefault="5652EB46">
      <w:pPr>
        <w:pStyle w:val="Heading1"/>
        <w:rPr>
          <w:rFonts w:ascii="Arial" w:hAnsi="Arial" w:cs="Arial"/>
          <w:b/>
          <w:bCs/>
          <w:lang w:val="en-GB"/>
          <w:rPrChange w:id="5320" w:author="Zehui Bai" w:date="2022-03-13T20:25:00Z">
            <w:rPr>
              <w:rFonts w:ascii="Times New Roman" w:eastAsia="Cambria" w:hAnsi="Times New Roman" w:cs="Times New Roman"/>
              <w:b/>
              <w:color w:val="auto"/>
              <w:sz w:val="24"/>
              <w:szCs w:val="24"/>
              <w:lang w:val="en-US"/>
            </w:rPr>
          </w:rPrChange>
        </w:rPr>
        <w:pPrChange w:id="5321" w:author="Zehui Bai" w:date="2022-03-11T13:58:00Z">
          <w:pPr>
            <w:pStyle w:val="Heading1"/>
            <w:keepNext w:val="0"/>
            <w:keepLines w:val="0"/>
            <w:tabs>
              <w:tab w:val="num" w:pos="567"/>
            </w:tabs>
            <w:spacing w:after="240" w:line="240" w:lineRule="auto"/>
            <w:ind w:left="567" w:hanging="567"/>
          </w:pPr>
        </w:pPrChange>
      </w:pPr>
      <w:bookmarkStart w:id="5322" w:name="_Toc96935525"/>
      <w:commentRangeStart w:id="5323"/>
      <w:r w:rsidRPr="007A262C">
        <w:rPr>
          <w:rFonts w:ascii="Arial" w:hAnsi="Arial" w:cs="Arial"/>
          <w:b/>
          <w:bCs/>
          <w:lang w:val="en-GB"/>
          <w:rPrChange w:id="5324" w:author="Zehui Bai" w:date="2022-03-13T20:25:00Z">
            <w:rPr>
              <w:rFonts w:ascii="Times New Roman" w:eastAsia="Cambria" w:hAnsi="Times New Roman" w:cs="Times New Roman"/>
              <w:b/>
              <w:color w:val="auto"/>
              <w:sz w:val="24"/>
              <w:szCs w:val="24"/>
              <w:lang w:val="en-US"/>
            </w:rPr>
          </w:rPrChange>
        </w:rPr>
        <w:t>Conclusion</w:t>
      </w:r>
      <w:bookmarkEnd w:id="5322"/>
      <w:r w:rsidRPr="007A262C">
        <w:rPr>
          <w:rFonts w:ascii="Arial" w:hAnsi="Arial" w:cs="Arial"/>
          <w:b/>
          <w:bCs/>
          <w:lang w:val="en-GB"/>
          <w:rPrChange w:id="5325" w:author="Zehui Bai" w:date="2022-03-13T20:25:00Z">
            <w:rPr>
              <w:rFonts w:ascii="Times New Roman" w:eastAsia="Cambria" w:hAnsi="Times New Roman" w:cs="Times New Roman"/>
              <w:b/>
              <w:color w:val="auto"/>
              <w:sz w:val="24"/>
              <w:szCs w:val="24"/>
              <w:lang w:val="en-US"/>
            </w:rPr>
          </w:rPrChange>
        </w:rPr>
        <w:t xml:space="preserve"> </w:t>
      </w:r>
      <w:commentRangeEnd w:id="5323"/>
      <w:r w:rsidR="0000199F" w:rsidRPr="00067A21">
        <w:rPr>
          <w:rStyle w:val="CommentReference"/>
          <w:rFonts w:ascii="Arial" w:hAnsi="Arial" w:cs="Arial"/>
          <w:b/>
          <w:bCs/>
          <w:sz w:val="32"/>
          <w:szCs w:val="32"/>
          <w:rPrChange w:id="5326" w:author="Zehui Bai" w:date="2022-03-11T15:16:00Z">
            <w:rPr>
              <w:rStyle w:val="CommentReference"/>
              <w:rFonts w:asciiTheme="minorHAnsi" w:eastAsia="SimSun" w:hAnsiTheme="minorHAnsi" w:cstheme="minorBidi"/>
              <w:color w:val="auto"/>
            </w:rPr>
          </w:rPrChange>
        </w:rPr>
        <w:commentReference w:id="5323"/>
      </w:r>
    </w:p>
    <w:p w14:paraId="152E0D0F" w14:textId="77777777" w:rsidR="00FA3060" w:rsidRPr="00067A21" w:rsidRDefault="00FA3060" w:rsidP="00FA3060">
      <w:pPr>
        <w:spacing w:before="120" w:after="240" w:line="240" w:lineRule="auto"/>
        <w:rPr>
          <w:rFonts w:ascii="Arial" w:hAnsi="Arial" w:cs="Arial"/>
          <w:sz w:val="24"/>
          <w:szCs w:val="24"/>
          <w:lang w:val="en-US"/>
          <w:rPrChange w:id="5327" w:author="Zehui Bai" w:date="2022-03-11T15:16:00Z">
            <w:rPr>
              <w:rFonts w:ascii="Times New Roman" w:hAnsi="Times New Roman" w:cs="Times New Roman"/>
              <w:sz w:val="24"/>
              <w:szCs w:val="24"/>
              <w:lang w:val="en-US"/>
            </w:rPr>
          </w:rPrChange>
        </w:rPr>
      </w:pPr>
      <w:bookmarkStart w:id="5328" w:name="_Toc83762645"/>
      <w:bookmarkStart w:id="5329" w:name="_Toc83828834"/>
      <w:r w:rsidRPr="00067A21">
        <w:rPr>
          <w:rFonts w:ascii="Arial" w:hAnsi="Arial" w:cs="Arial"/>
          <w:color w:val="A6A6A6" w:themeColor="background1" w:themeShade="A6"/>
          <w:sz w:val="24"/>
          <w:szCs w:val="24"/>
          <w:lang w:val="en-US"/>
          <w:rPrChange w:id="5330" w:author="Zehui Bai" w:date="2022-03-11T15:16:00Z">
            <w:rPr>
              <w:rFonts w:ascii="Times New Roman" w:hAnsi="Times New Roman" w:cs="Times New Roman"/>
              <w:color w:val="A6A6A6" w:themeColor="background1" w:themeShade="A6"/>
              <w:sz w:val="24"/>
              <w:szCs w:val="24"/>
              <w:lang w:val="en-US"/>
            </w:rPr>
          </w:rPrChange>
        </w:rPr>
        <w:t>Acceptance of the COVID-19 vaccine in Indonesia is influenced  by the effectiveness of the vaccine. Acceptance is relatively  high when the vaccine has a very high effectiveness, but it  reduced to only 67.0% when the vaccine efficacy is 50%. If the  COVID-19 vaccine has lower efficacy, governments will have  to introduce more strategies to persuade their population to  become vaccinated. In addition, since acceptance is associated  with perceived risk for COVID-19, it is also important to increase  the perceived risk in communities.</w:t>
      </w:r>
    </w:p>
    <w:p w14:paraId="71C7344E" w14:textId="3A1A11EA" w:rsidR="27DE84DE" w:rsidRPr="00586436" w:rsidRDefault="23C6C3AF">
      <w:pPr>
        <w:pStyle w:val="Heading1"/>
        <w:rPr>
          <w:rFonts w:ascii="Arial" w:hAnsi="Arial" w:cs="Arial"/>
          <w:b/>
          <w:bCs/>
          <w:lang w:val="en-GB"/>
          <w:rPrChange w:id="5331" w:author="Zehui Bai" w:date="2022-03-12T15:48:00Z">
            <w:rPr>
              <w:rFonts w:ascii="Times New Roman" w:eastAsia="Cambria" w:hAnsi="Times New Roman" w:cs="Times New Roman"/>
              <w:b/>
              <w:color w:val="auto"/>
              <w:sz w:val="24"/>
              <w:szCs w:val="24"/>
              <w:lang w:val="en-US"/>
            </w:rPr>
          </w:rPrChange>
        </w:rPr>
        <w:pPrChange w:id="5332" w:author="Zehui Bai" w:date="2022-03-11T13:58:00Z">
          <w:pPr>
            <w:pStyle w:val="Heading1"/>
            <w:keepNext w:val="0"/>
            <w:keepLines w:val="0"/>
            <w:tabs>
              <w:tab w:val="num" w:pos="567"/>
            </w:tabs>
            <w:spacing w:after="240" w:line="240" w:lineRule="auto"/>
            <w:ind w:left="567" w:hanging="567"/>
          </w:pPr>
        </w:pPrChange>
      </w:pPr>
      <w:bookmarkStart w:id="5333" w:name="_Toc96935526"/>
      <w:r w:rsidRPr="00586436">
        <w:rPr>
          <w:rFonts w:ascii="Arial" w:hAnsi="Arial" w:cs="Arial"/>
          <w:b/>
          <w:bCs/>
          <w:lang w:val="en-GB"/>
          <w:rPrChange w:id="5334" w:author="Zehui Bai" w:date="2022-03-12T15:48:00Z">
            <w:rPr>
              <w:rFonts w:ascii="Times New Roman" w:eastAsia="Cambria" w:hAnsi="Times New Roman" w:cs="Times New Roman"/>
              <w:b/>
              <w:color w:val="auto"/>
              <w:sz w:val="24"/>
              <w:szCs w:val="24"/>
              <w:lang w:val="en-US"/>
            </w:rPr>
          </w:rPrChange>
        </w:rPr>
        <w:t>Conflict of Interest</w:t>
      </w:r>
      <w:bookmarkEnd w:id="5328"/>
      <w:bookmarkEnd w:id="5329"/>
      <w:bookmarkEnd w:id="5333"/>
    </w:p>
    <w:p w14:paraId="71AD25DB" w14:textId="0E49A862" w:rsidR="27DE84DE" w:rsidRPr="00067A21" w:rsidRDefault="23C6C3AF" w:rsidP="00CA4403">
      <w:pPr>
        <w:spacing w:before="120" w:after="240" w:line="240" w:lineRule="auto"/>
        <w:rPr>
          <w:rFonts w:ascii="Arial" w:hAnsi="Arial" w:cs="Arial"/>
          <w:sz w:val="24"/>
          <w:szCs w:val="24"/>
          <w:lang w:val="en-GB"/>
          <w:rPrChange w:id="5335" w:author="Zehui Bai" w:date="2022-03-11T15:16:00Z">
            <w:rPr>
              <w:rFonts w:ascii="Times New Roman" w:hAnsi="Times New Roman" w:cs="Times New Roman"/>
              <w:sz w:val="24"/>
              <w:szCs w:val="24"/>
              <w:lang w:val="en-GB"/>
            </w:rPr>
          </w:rPrChange>
        </w:rPr>
      </w:pPr>
      <w:r w:rsidRPr="00067A21">
        <w:rPr>
          <w:rFonts w:ascii="Arial" w:hAnsi="Arial" w:cs="Arial"/>
          <w:sz w:val="24"/>
          <w:szCs w:val="24"/>
          <w:lang w:val="en-GB"/>
          <w:rPrChange w:id="5336" w:author="Zehui Bai" w:date="2022-03-11T15:16:00Z">
            <w:rPr>
              <w:rFonts w:ascii="Times New Roman" w:hAnsi="Times New Roman" w:cs="Times New Roman"/>
              <w:sz w:val="24"/>
              <w:szCs w:val="24"/>
              <w:lang w:val="en-GB"/>
            </w:rPr>
          </w:rPrChange>
        </w:rPr>
        <w:t>The authors declare that the research was conducted in the absence of any commercial or financial relationships that could be construed as a potential conflict of interest.</w:t>
      </w:r>
    </w:p>
    <w:p w14:paraId="161C0C22" w14:textId="41E6B2CC" w:rsidR="27DE84DE" w:rsidRPr="00067A21" w:rsidRDefault="27DE84DE" w:rsidP="23C6C3AF">
      <w:pPr>
        <w:spacing w:after="0" w:line="360" w:lineRule="auto"/>
        <w:jc w:val="both"/>
        <w:rPr>
          <w:rFonts w:ascii="Arial" w:eastAsia="Calibri" w:hAnsi="Arial" w:cs="Arial"/>
          <w:b/>
          <w:bCs/>
          <w:lang w:val="en-US"/>
          <w:rPrChange w:id="5337" w:author="Zehui Bai" w:date="2022-03-11T15:16:00Z">
            <w:rPr>
              <w:rFonts w:ascii="Calibri" w:eastAsia="Calibri" w:hAnsi="Calibri" w:cs="Calibri"/>
              <w:b/>
              <w:bCs/>
              <w:lang w:val="en-US"/>
            </w:rPr>
          </w:rPrChange>
        </w:rPr>
      </w:pPr>
    </w:p>
    <w:p w14:paraId="2E00D3D3" w14:textId="77777777" w:rsidR="00A30722" w:rsidRPr="00067A21" w:rsidRDefault="00A30722" w:rsidP="23C6C3AF">
      <w:pPr>
        <w:spacing w:after="0" w:line="360" w:lineRule="auto"/>
        <w:jc w:val="both"/>
        <w:rPr>
          <w:rFonts w:ascii="Arial" w:eastAsia="Calibri" w:hAnsi="Arial" w:cs="Arial"/>
          <w:b/>
          <w:bCs/>
          <w:lang w:val="en-US"/>
          <w:rPrChange w:id="5338" w:author="Zehui Bai" w:date="2022-03-11T15:16:00Z">
            <w:rPr>
              <w:rFonts w:ascii="Calibri" w:eastAsia="Calibri" w:hAnsi="Calibri" w:cs="Calibri"/>
              <w:b/>
              <w:bCs/>
              <w:lang w:val="en-US"/>
            </w:rPr>
          </w:rPrChange>
        </w:rPr>
      </w:pPr>
    </w:p>
    <w:p w14:paraId="3908B307" w14:textId="77777777" w:rsidR="00A30722" w:rsidRPr="00067A21" w:rsidRDefault="00A30722" w:rsidP="23C6C3AF">
      <w:pPr>
        <w:spacing w:after="0" w:line="360" w:lineRule="auto"/>
        <w:jc w:val="both"/>
        <w:rPr>
          <w:rFonts w:ascii="Arial" w:eastAsia="Calibri" w:hAnsi="Arial" w:cs="Arial"/>
          <w:b/>
          <w:bCs/>
          <w:lang w:val="en-US"/>
          <w:rPrChange w:id="5339" w:author="Zehui Bai" w:date="2022-03-11T15:16:00Z">
            <w:rPr>
              <w:rFonts w:ascii="Calibri" w:eastAsia="Calibri" w:hAnsi="Calibri" w:cs="Calibri"/>
              <w:b/>
              <w:bCs/>
              <w:lang w:val="en-US"/>
            </w:rPr>
          </w:rPrChange>
        </w:rPr>
      </w:pPr>
    </w:p>
    <w:p w14:paraId="5D313288" w14:textId="77777777" w:rsidR="00A30722" w:rsidRPr="00067A21" w:rsidRDefault="00A30722" w:rsidP="23C6C3AF">
      <w:pPr>
        <w:spacing w:after="0" w:line="360" w:lineRule="auto"/>
        <w:jc w:val="both"/>
        <w:rPr>
          <w:rFonts w:ascii="Arial" w:eastAsia="Calibri" w:hAnsi="Arial" w:cs="Arial"/>
          <w:b/>
          <w:bCs/>
          <w:lang w:val="en-US"/>
          <w:rPrChange w:id="5340" w:author="Zehui Bai" w:date="2022-03-11T15:16:00Z">
            <w:rPr>
              <w:rFonts w:ascii="Calibri" w:eastAsia="Calibri" w:hAnsi="Calibri" w:cs="Calibri"/>
              <w:b/>
              <w:bCs/>
              <w:lang w:val="en-US"/>
            </w:rPr>
          </w:rPrChange>
        </w:rPr>
      </w:pPr>
    </w:p>
    <w:p w14:paraId="3939AD0F" w14:textId="77777777" w:rsidR="00A30722" w:rsidRPr="00067A21" w:rsidRDefault="00A30722" w:rsidP="23C6C3AF">
      <w:pPr>
        <w:spacing w:after="0" w:line="360" w:lineRule="auto"/>
        <w:jc w:val="both"/>
        <w:rPr>
          <w:rFonts w:ascii="Arial" w:eastAsia="Calibri" w:hAnsi="Arial" w:cs="Arial"/>
          <w:b/>
          <w:bCs/>
          <w:lang w:val="en-US"/>
          <w:rPrChange w:id="5341" w:author="Zehui Bai" w:date="2022-03-11T15:16:00Z">
            <w:rPr>
              <w:rFonts w:ascii="Calibri" w:eastAsia="Calibri" w:hAnsi="Calibri" w:cs="Calibri"/>
              <w:b/>
              <w:bCs/>
              <w:lang w:val="en-US"/>
            </w:rPr>
          </w:rPrChange>
        </w:rPr>
      </w:pPr>
    </w:p>
    <w:p w14:paraId="03FD1665" w14:textId="64A854C7" w:rsidR="27DE84DE" w:rsidRPr="00586436" w:rsidRDefault="00FB49F8">
      <w:pPr>
        <w:pStyle w:val="Heading1"/>
        <w:rPr>
          <w:rFonts w:ascii="Arial" w:hAnsi="Arial" w:cs="Arial"/>
          <w:b/>
          <w:bCs/>
          <w:lang w:val="en-GB"/>
          <w:rPrChange w:id="5342" w:author="Zehui Bai" w:date="2022-03-12T15:48:00Z">
            <w:rPr>
              <w:lang w:val="en-US"/>
            </w:rPr>
          </w:rPrChange>
        </w:rPr>
        <w:pPrChange w:id="5343" w:author="Zehui Bai" w:date="2022-03-11T13:58:00Z">
          <w:pPr>
            <w:pStyle w:val="Heading1"/>
            <w:keepNext w:val="0"/>
            <w:keepLines w:val="0"/>
            <w:tabs>
              <w:tab w:val="num" w:pos="567"/>
            </w:tabs>
            <w:spacing w:after="240" w:line="240" w:lineRule="auto"/>
            <w:ind w:left="567" w:hanging="567"/>
          </w:pPr>
        </w:pPrChange>
      </w:pPr>
      <w:r w:rsidRPr="00067A21">
        <w:rPr>
          <w:rFonts w:ascii="Arial" w:eastAsia="Calibri" w:hAnsi="Arial" w:cs="Arial"/>
          <w:bCs/>
          <w:lang w:val="en-US"/>
          <w:rPrChange w:id="5344" w:author="Zehui Bai" w:date="2022-03-11T15:16:00Z">
            <w:rPr>
              <w:rFonts w:ascii="Calibri" w:eastAsia="Calibri" w:hAnsi="Calibri" w:cs="Calibri"/>
              <w:b/>
              <w:bCs/>
              <w:lang w:val="en-US"/>
            </w:rPr>
          </w:rPrChange>
        </w:rPr>
        <w:br w:type="page"/>
      </w:r>
      <w:bookmarkStart w:id="5345" w:name="_Toc96935527"/>
      <w:r w:rsidR="00CE186C" w:rsidRPr="00586436">
        <w:rPr>
          <w:rFonts w:ascii="Arial" w:hAnsi="Arial" w:cs="Arial"/>
          <w:b/>
          <w:bCs/>
          <w:lang w:val="en-GB"/>
          <w:rPrChange w:id="5346" w:author="Zehui Bai" w:date="2022-03-12T15:48:00Z">
            <w:rPr>
              <w:rFonts w:ascii="Times New Roman" w:eastAsia="Cambria" w:hAnsi="Times New Roman" w:cs="Times New Roman"/>
              <w:b/>
              <w:color w:val="auto"/>
              <w:sz w:val="24"/>
              <w:szCs w:val="24"/>
              <w:lang w:val="en-US"/>
            </w:rPr>
          </w:rPrChange>
        </w:rPr>
        <w:lastRenderedPageBreak/>
        <w:t>References</w:t>
      </w:r>
      <w:bookmarkEnd w:id="5345"/>
    </w:p>
    <w:p w14:paraId="7A81FCE7" w14:textId="77777777" w:rsidR="0084080E" w:rsidRPr="00067A21" w:rsidRDefault="00D300AE" w:rsidP="0084080E">
      <w:pPr>
        <w:pStyle w:val="EndNoteBibliography"/>
        <w:spacing w:after="0"/>
        <w:rPr>
          <w:rFonts w:ascii="Arial" w:hAnsi="Arial" w:cs="Arial"/>
          <w:rPrChange w:id="5347" w:author="Zehui Bai" w:date="2022-03-11T15:16:00Z">
            <w:rPr/>
          </w:rPrChange>
        </w:rPr>
      </w:pPr>
      <w:r w:rsidRPr="00067A21">
        <w:rPr>
          <w:rFonts w:ascii="Arial" w:hAnsi="Arial" w:cs="Arial"/>
          <w:lang w:val="de-DE"/>
          <w:rPrChange w:id="5348" w:author="Zehui Bai" w:date="2022-03-11T15:16:00Z">
            <w:rPr>
              <w:lang w:val="de-DE"/>
            </w:rPr>
          </w:rPrChange>
        </w:rPr>
        <w:fldChar w:fldCharType="begin"/>
      </w:r>
      <w:r w:rsidRPr="00067A21">
        <w:rPr>
          <w:rFonts w:ascii="Arial" w:hAnsi="Arial" w:cs="Arial"/>
          <w:lang w:val="en-GB"/>
          <w:rPrChange w:id="5349" w:author="Zehui Bai" w:date="2022-03-11T15:16:00Z">
            <w:rPr>
              <w:lang w:val="en-GB"/>
            </w:rPr>
          </w:rPrChange>
        </w:rPr>
        <w:instrText xml:space="preserve"> ADDIN EN.REFLIST </w:instrText>
      </w:r>
      <w:r w:rsidRPr="00067A21">
        <w:rPr>
          <w:rFonts w:ascii="Arial" w:hAnsi="Arial" w:cs="Arial"/>
          <w:rPrChange w:id="5350" w:author="Zehui Bai" w:date="2022-03-11T15:16:00Z">
            <w:rPr>
              <w:rFonts w:asciiTheme="minorHAnsi" w:hAnsiTheme="minorHAnsi" w:cstheme="minorBidi"/>
              <w:noProof w:val="0"/>
            </w:rPr>
          </w:rPrChange>
        </w:rPr>
        <w:fldChar w:fldCharType="separate"/>
      </w:r>
      <w:r w:rsidR="0084080E" w:rsidRPr="00067A21">
        <w:rPr>
          <w:rFonts w:ascii="Arial" w:hAnsi="Arial" w:cs="Arial"/>
          <w:rPrChange w:id="5351" w:author="Zehui Bai" w:date="2022-03-11T15:16:00Z">
            <w:rPr/>
          </w:rPrChange>
        </w:rPr>
        <w:t>1.</w:t>
      </w:r>
      <w:r w:rsidR="0084080E" w:rsidRPr="00067A21">
        <w:rPr>
          <w:rFonts w:ascii="Arial" w:hAnsi="Arial" w:cs="Arial"/>
          <w:rPrChange w:id="5352" w:author="Zehui Bai" w:date="2022-03-11T15:16:00Z">
            <w:rPr/>
          </w:rPrChange>
        </w:rPr>
        <w:tab/>
        <w:t>Al-Mohaithef M, Padhi BK, Ennaceur S. Socio-Demographics Correlate of COVID-19 Vaccine Hesitancy During the Second Wave of COVID-19 Pandemic: A Cross-Sectional Web-Based Survey in Saudi Arabia. Front Public Health. 2021;9:698106.</w:t>
      </w:r>
    </w:p>
    <w:p w14:paraId="3D32B144" w14:textId="77777777" w:rsidR="0084080E" w:rsidRPr="00067A21" w:rsidRDefault="0084080E" w:rsidP="0084080E">
      <w:pPr>
        <w:pStyle w:val="EndNoteBibliography"/>
        <w:spacing w:after="0"/>
        <w:rPr>
          <w:rFonts w:ascii="Arial" w:hAnsi="Arial" w:cs="Arial"/>
          <w:rPrChange w:id="5353" w:author="Zehui Bai" w:date="2022-03-11T15:16:00Z">
            <w:rPr/>
          </w:rPrChange>
        </w:rPr>
      </w:pPr>
      <w:r w:rsidRPr="00067A21">
        <w:rPr>
          <w:rFonts w:ascii="Arial" w:hAnsi="Arial" w:cs="Arial"/>
          <w:rPrChange w:id="5354" w:author="Zehui Bai" w:date="2022-03-11T15:16:00Z">
            <w:rPr/>
          </w:rPrChange>
        </w:rPr>
        <w:t>2.</w:t>
      </w:r>
      <w:r w:rsidRPr="00067A21">
        <w:rPr>
          <w:rFonts w:ascii="Arial" w:hAnsi="Arial" w:cs="Arial"/>
          <w:rPrChange w:id="5355" w:author="Zehui Bai" w:date="2022-03-11T15:16:00Z">
            <w:rPr/>
          </w:rPrChange>
        </w:rPr>
        <w:tab/>
        <w:t>Lazarus JV, Ratzan SC, Palayew A, Gostin LO, Larson HJ, Rabin K, et al. A global survey of potential acceptance of a COVID-19 vaccine. Nature medicine. 2021;27(2):225-8.</w:t>
      </w:r>
    </w:p>
    <w:p w14:paraId="6A0526E8" w14:textId="77777777" w:rsidR="0084080E" w:rsidRPr="00067A21" w:rsidRDefault="0084080E" w:rsidP="0084080E">
      <w:pPr>
        <w:pStyle w:val="EndNoteBibliography"/>
        <w:spacing w:after="0"/>
        <w:rPr>
          <w:rFonts w:ascii="Arial" w:hAnsi="Arial" w:cs="Arial"/>
          <w:lang w:val="de-DE"/>
          <w:rPrChange w:id="5356" w:author="Zehui Bai" w:date="2022-03-11T15:16:00Z">
            <w:rPr>
              <w:lang w:val="de-DE"/>
            </w:rPr>
          </w:rPrChange>
        </w:rPr>
      </w:pPr>
      <w:r w:rsidRPr="00067A21">
        <w:rPr>
          <w:rFonts w:ascii="Arial" w:hAnsi="Arial" w:cs="Arial"/>
          <w:rPrChange w:id="5357" w:author="Zehui Bai" w:date="2022-03-11T15:16:00Z">
            <w:rPr/>
          </w:rPrChange>
        </w:rPr>
        <w:t>3.</w:t>
      </w:r>
      <w:r w:rsidRPr="00067A21">
        <w:rPr>
          <w:rFonts w:ascii="Arial" w:hAnsi="Arial" w:cs="Arial"/>
          <w:rPrChange w:id="5358" w:author="Zehui Bai" w:date="2022-03-11T15:16:00Z">
            <w:rPr/>
          </w:rPrChange>
        </w:rPr>
        <w:tab/>
        <w:t xml:space="preserve">Harapan H, Wagner AL, Yufika A, Winardi W, Anwar S, Gan AK, et al. Acceptance of a COVID-19 Vaccine in Southeast Asia: A Cross-Sectional Study in Indonesia. </w:t>
      </w:r>
      <w:r w:rsidRPr="00067A21">
        <w:rPr>
          <w:rFonts w:ascii="Arial" w:hAnsi="Arial" w:cs="Arial"/>
          <w:lang w:val="de-DE"/>
          <w:rPrChange w:id="5359" w:author="Zehui Bai" w:date="2022-03-11T15:16:00Z">
            <w:rPr>
              <w:lang w:val="de-DE"/>
            </w:rPr>
          </w:rPrChange>
        </w:rPr>
        <w:t>Frontiers in Public Health. 2020;8.</w:t>
      </w:r>
    </w:p>
    <w:p w14:paraId="5F67C9B4" w14:textId="51861EF3" w:rsidR="0084080E" w:rsidRPr="00067A21" w:rsidRDefault="0084080E" w:rsidP="0084080E">
      <w:pPr>
        <w:pStyle w:val="EndNoteBibliography"/>
        <w:spacing w:after="0"/>
        <w:rPr>
          <w:rFonts w:ascii="Arial" w:hAnsi="Arial" w:cs="Arial"/>
          <w:lang w:val="de-DE"/>
          <w:rPrChange w:id="5360" w:author="Zehui Bai" w:date="2022-03-11T15:16:00Z">
            <w:rPr>
              <w:lang w:val="de-DE"/>
            </w:rPr>
          </w:rPrChange>
        </w:rPr>
      </w:pPr>
      <w:r w:rsidRPr="00067A21">
        <w:rPr>
          <w:rFonts w:ascii="Arial" w:hAnsi="Arial" w:cs="Arial"/>
          <w:lang w:val="de-DE"/>
          <w:rPrChange w:id="5361" w:author="Zehui Bai" w:date="2022-03-11T15:16:00Z">
            <w:rPr>
              <w:lang w:val="de-DE"/>
            </w:rPr>
          </w:rPrChange>
        </w:rPr>
        <w:t>4.</w:t>
      </w:r>
      <w:r w:rsidRPr="00067A21">
        <w:rPr>
          <w:rFonts w:ascii="Arial" w:hAnsi="Arial" w:cs="Arial"/>
          <w:lang w:val="de-DE"/>
          <w:rPrChange w:id="5362" w:author="Zehui Bai" w:date="2022-03-11T15:16:00Z">
            <w:rPr>
              <w:lang w:val="de-DE"/>
            </w:rPr>
          </w:rPrChange>
        </w:rPr>
        <w:tab/>
        <w:t xml:space="preserve">Deutscher Ethikrat, Besondere Regeln für Geimpfte? Ad-Hoc-Empfehlung. 4. Februar 2021. p. </w:t>
      </w:r>
      <w:r w:rsidR="00F85C1B" w:rsidRPr="00067A21">
        <w:rPr>
          <w:rFonts w:ascii="Arial" w:hAnsi="Arial" w:cs="Arial"/>
          <w:rPrChange w:id="5363" w:author="Zehui Bai" w:date="2022-03-11T15:16:00Z">
            <w:rPr/>
          </w:rPrChange>
        </w:rPr>
        <w:fldChar w:fldCharType="begin"/>
      </w:r>
      <w:r w:rsidR="00F85C1B" w:rsidRPr="00067A21">
        <w:rPr>
          <w:rFonts w:ascii="Arial" w:hAnsi="Arial" w:cs="Arial"/>
          <w:lang w:val="de-DE"/>
          <w:rPrChange w:id="5364" w:author="Zehui Bai" w:date="2022-03-11T15:16:00Z">
            <w:rPr>
              <w:lang w:val="de-DE"/>
            </w:rPr>
          </w:rPrChange>
        </w:rPr>
        <w:instrText xml:space="preserve"> HYPERLINK "https://www.ethikrat.org/fileadmin/Publikationen/Ad-hoc-Empfehlungen/deutsch/ad-hoc-empfehlung-besondere-regeln-fuer-geimpfte.pdf" </w:instrText>
      </w:r>
      <w:r w:rsidR="00F85C1B" w:rsidRPr="00067A21">
        <w:rPr>
          <w:rFonts w:ascii="Arial" w:hAnsi="Arial" w:cs="Arial"/>
          <w:rPrChange w:id="5365" w:author="Zehui Bai" w:date="2022-03-11T15:16:00Z">
            <w:rPr>
              <w:rStyle w:val="Hyperlink"/>
            </w:rPr>
          </w:rPrChange>
        </w:rPr>
        <w:fldChar w:fldCharType="separate"/>
      </w:r>
      <w:r w:rsidRPr="00067A21">
        <w:rPr>
          <w:rStyle w:val="Hyperlink"/>
          <w:rFonts w:ascii="Arial" w:hAnsi="Arial" w:cs="Arial"/>
          <w:lang w:val="de-DE"/>
          <w:rPrChange w:id="5366" w:author="Zehui Bai" w:date="2022-03-11T15:16:00Z">
            <w:rPr>
              <w:rStyle w:val="Hyperlink"/>
              <w:lang w:val="de-DE"/>
            </w:rPr>
          </w:rPrChange>
        </w:rPr>
        <w:t>https://www.ethikrat.org/fileadmin/Publikationen/Ad-hoc-Empfehlungen/deutsch/ad-hoc-empfehlung-besondere-regeln-fuer-geimpfte.pdf</w:t>
      </w:r>
      <w:r w:rsidR="00F85C1B" w:rsidRPr="00067A21">
        <w:rPr>
          <w:rStyle w:val="Hyperlink"/>
          <w:rFonts w:ascii="Arial" w:hAnsi="Arial" w:cs="Arial"/>
          <w:rPrChange w:id="5367" w:author="Zehui Bai" w:date="2022-03-11T15:16:00Z">
            <w:rPr>
              <w:rStyle w:val="Hyperlink"/>
            </w:rPr>
          </w:rPrChange>
        </w:rPr>
        <w:fldChar w:fldCharType="end"/>
      </w:r>
      <w:r w:rsidRPr="00067A21">
        <w:rPr>
          <w:rFonts w:ascii="Arial" w:hAnsi="Arial" w:cs="Arial"/>
          <w:lang w:val="de-DE"/>
          <w:rPrChange w:id="5368" w:author="Zehui Bai" w:date="2022-03-11T15:16:00Z">
            <w:rPr>
              <w:lang w:val="de-DE"/>
            </w:rPr>
          </w:rPrChange>
        </w:rPr>
        <w:t>.</w:t>
      </w:r>
    </w:p>
    <w:p w14:paraId="61BE15B9" w14:textId="0A8FA229" w:rsidR="0084080E" w:rsidRPr="00067A21" w:rsidRDefault="0084080E" w:rsidP="0084080E">
      <w:pPr>
        <w:pStyle w:val="EndNoteBibliography"/>
        <w:spacing w:after="0"/>
        <w:rPr>
          <w:rFonts w:ascii="Arial" w:hAnsi="Arial" w:cs="Arial"/>
          <w:lang w:val="de-DE"/>
          <w:rPrChange w:id="5369" w:author="Zehui Bai" w:date="2022-03-11T15:16:00Z">
            <w:rPr>
              <w:lang w:val="de-DE"/>
            </w:rPr>
          </w:rPrChange>
        </w:rPr>
      </w:pPr>
      <w:r w:rsidRPr="00067A21">
        <w:rPr>
          <w:rFonts w:ascii="Arial" w:hAnsi="Arial" w:cs="Arial"/>
          <w:lang w:val="de-DE"/>
          <w:rPrChange w:id="5370" w:author="Zehui Bai" w:date="2022-03-11T15:16:00Z">
            <w:rPr>
              <w:lang w:val="de-DE"/>
            </w:rPr>
          </w:rPrChange>
        </w:rPr>
        <w:t>5.</w:t>
      </w:r>
      <w:r w:rsidRPr="00067A21">
        <w:rPr>
          <w:rFonts w:ascii="Arial" w:hAnsi="Arial" w:cs="Arial"/>
          <w:lang w:val="de-DE"/>
          <w:rPrChange w:id="5371" w:author="Zehui Bai" w:date="2022-03-11T15:16:00Z">
            <w:rPr>
              <w:lang w:val="de-DE"/>
            </w:rPr>
          </w:rPrChange>
        </w:rPr>
        <w:tab/>
        <w:t xml:space="preserve">Zusammen gegen Corona [Internet]. Bundeszentrale für gesundheitliche Aufklärung. 2021. Available from: </w:t>
      </w:r>
      <w:r w:rsidR="00F85C1B" w:rsidRPr="00067A21">
        <w:rPr>
          <w:rFonts w:ascii="Arial" w:hAnsi="Arial" w:cs="Arial"/>
          <w:rPrChange w:id="5372" w:author="Zehui Bai" w:date="2022-03-11T15:16:00Z">
            <w:rPr/>
          </w:rPrChange>
        </w:rPr>
        <w:fldChar w:fldCharType="begin"/>
      </w:r>
      <w:r w:rsidR="00F85C1B" w:rsidRPr="00067A21">
        <w:rPr>
          <w:rFonts w:ascii="Arial" w:hAnsi="Arial" w:cs="Arial"/>
          <w:lang w:val="de-DE"/>
          <w:rPrChange w:id="5373" w:author="Zehui Bai" w:date="2022-03-11T15:16:00Z">
            <w:rPr>
              <w:lang w:val="de-DE"/>
            </w:rPr>
          </w:rPrChange>
        </w:rPr>
        <w:instrText xml:space="preserve"> HYPERLINK "https://impfdashboard.de/" </w:instrText>
      </w:r>
      <w:r w:rsidR="00F85C1B" w:rsidRPr="00067A21">
        <w:rPr>
          <w:rFonts w:ascii="Arial" w:hAnsi="Arial" w:cs="Arial"/>
          <w:rPrChange w:id="5374" w:author="Zehui Bai" w:date="2022-03-11T15:16:00Z">
            <w:rPr>
              <w:rStyle w:val="Hyperlink"/>
            </w:rPr>
          </w:rPrChange>
        </w:rPr>
        <w:fldChar w:fldCharType="separate"/>
      </w:r>
      <w:r w:rsidRPr="00067A21">
        <w:rPr>
          <w:rStyle w:val="Hyperlink"/>
          <w:rFonts w:ascii="Arial" w:hAnsi="Arial" w:cs="Arial"/>
          <w:lang w:val="de-DE"/>
          <w:rPrChange w:id="5375" w:author="Zehui Bai" w:date="2022-03-11T15:16:00Z">
            <w:rPr>
              <w:rStyle w:val="Hyperlink"/>
              <w:lang w:val="de-DE"/>
            </w:rPr>
          </w:rPrChange>
        </w:rPr>
        <w:t>https://impfdashboard.de/</w:t>
      </w:r>
      <w:r w:rsidR="00F85C1B" w:rsidRPr="00067A21">
        <w:rPr>
          <w:rStyle w:val="Hyperlink"/>
          <w:rFonts w:ascii="Arial" w:hAnsi="Arial" w:cs="Arial"/>
          <w:rPrChange w:id="5376" w:author="Zehui Bai" w:date="2022-03-11T15:16:00Z">
            <w:rPr>
              <w:rStyle w:val="Hyperlink"/>
            </w:rPr>
          </w:rPrChange>
        </w:rPr>
        <w:fldChar w:fldCharType="end"/>
      </w:r>
      <w:r w:rsidRPr="00067A21">
        <w:rPr>
          <w:rFonts w:ascii="Arial" w:hAnsi="Arial" w:cs="Arial"/>
          <w:lang w:val="de-DE"/>
          <w:rPrChange w:id="5377" w:author="Zehui Bai" w:date="2022-03-11T15:16:00Z">
            <w:rPr>
              <w:lang w:val="de-DE"/>
            </w:rPr>
          </w:rPrChange>
        </w:rPr>
        <w:t>.</w:t>
      </w:r>
    </w:p>
    <w:p w14:paraId="4EAF9C56" w14:textId="77777777" w:rsidR="0084080E" w:rsidRPr="00067A21" w:rsidRDefault="0084080E" w:rsidP="0084080E">
      <w:pPr>
        <w:pStyle w:val="EndNoteBibliography"/>
        <w:spacing w:after="0"/>
        <w:rPr>
          <w:rFonts w:ascii="Arial" w:hAnsi="Arial" w:cs="Arial"/>
          <w:rPrChange w:id="5378" w:author="Zehui Bai" w:date="2022-03-11T15:16:00Z">
            <w:rPr/>
          </w:rPrChange>
        </w:rPr>
      </w:pPr>
      <w:r w:rsidRPr="00067A21">
        <w:rPr>
          <w:rFonts w:ascii="Arial" w:hAnsi="Arial" w:cs="Arial"/>
          <w:lang w:val="de-DE"/>
          <w:rPrChange w:id="5379" w:author="Zehui Bai" w:date="2022-03-11T15:16:00Z">
            <w:rPr>
              <w:lang w:val="de-DE"/>
            </w:rPr>
          </w:rPrChange>
        </w:rPr>
        <w:t>6.</w:t>
      </w:r>
      <w:r w:rsidRPr="00067A21">
        <w:rPr>
          <w:rFonts w:ascii="Arial" w:hAnsi="Arial" w:cs="Arial"/>
          <w:lang w:val="de-DE"/>
          <w:rPrChange w:id="5380" w:author="Zehui Bai" w:date="2022-03-11T15:16:00Z">
            <w:rPr>
              <w:lang w:val="de-DE"/>
            </w:rPr>
          </w:rPrChange>
        </w:rPr>
        <w:tab/>
        <w:t xml:space="preserve">Winkle JSM. COVID-19-Zielimpfquote | STIKO: 8.Aktualisierung der COVID-19-Impfempfehlung |VRE-Jahresbericht. </w:t>
      </w:r>
      <w:r w:rsidRPr="00067A21">
        <w:rPr>
          <w:rFonts w:ascii="Arial" w:hAnsi="Arial" w:cs="Arial"/>
          <w:rPrChange w:id="5381" w:author="Zehui Bai" w:date="2022-03-11T15:16:00Z">
            <w:rPr/>
          </w:rPrChange>
        </w:rPr>
        <w:t>Epidemiologisches Bulletin. 2021.</w:t>
      </w:r>
    </w:p>
    <w:p w14:paraId="19AA239A" w14:textId="77777777" w:rsidR="0084080E" w:rsidRPr="00067A21" w:rsidRDefault="0084080E" w:rsidP="0084080E">
      <w:pPr>
        <w:pStyle w:val="EndNoteBibliography"/>
        <w:spacing w:after="0"/>
        <w:rPr>
          <w:rFonts w:ascii="Arial" w:hAnsi="Arial" w:cs="Arial"/>
          <w:rPrChange w:id="5382" w:author="Zehui Bai" w:date="2022-03-11T15:16:00Z">
            <w:rPr/>
          </w:rPrChange>
        </w:rPr>
      </w:pPr>
      <w:r w:rsidRPr="00067A21">
        <w:rPr>
          <w:rFonts w:ascii="Arial" w:hAnsi="Arial" w:cs="Arial"/>
          <w:rPrChange w:id="5383" w:author="Zehui Bai" w:date="2022-03-11T15:16:00Z">
            <w:rPr/>
          </w:rPrChange>
        </w:rPr>
        <w:t>7.</w:t>
      </w:r>
      <w:r w:rsidRPr="00067A21">
        <w:rPr>
          <w:rFonts w:ascii="Arial" w:hAnsi="Arial" w:cs="Arial"/>
          <w:rPrChange w:id="5384" w:author="Zehui Bai" w:date="2022-03-11T15:16:00Z">
            <w:rPr/>
          </w:rPrChange>
        </w:rPr>
        <w:tab/>
        <w:t>Bish A, Yardley L, Nicoll A, Michie S. Factors associated with uptake of vaccination against pandemic influenza: a systematic review. Vaccine. 2011;29(38):6472–84.</w:t>
      </w:r>
    </w:p>
    <w:p w14:paraId="09AF3B53" w14:textId="77777777" w:rsidR="0084080E" w:rsidRPr="00067A21" w:rsidRDefault="0084080E" w:rsidP="0084080E">
      <w:pPr>
        <w:pStyle w:val="EndNoteBibliography"/>
        <w:spacing w:after="0"/>
        <w:rPr>
          <w:rFonts w:ascii="Arial" w:hAnsi="Arial" w:cs="Arial"/>
          <w:rPrChange w:id="5385" w:author="Zehui Bai" w:date="2022-03-11T15:16:00Z">
            <w:rPr/>
          </w:rPrChange>
        </w:rPr>
      </w:pPr>
      <w:r w:rsidRPr="00067A21">
        <w:rPr>
          <w:rFonts w:ascii="Arial" w:hAnsi="Arial" w:cs="Arial"/>
          <w:rPrChange w:id="5386" w:author="Zehui Bai" w:date="2022-03-11T15:16:00Z">
            <w:rPr/>
          </w:rPrChange>
        </w:rPr>
        <w:t>8.</w:t>
      </w:r>
      <w:r w:rsidRPr="00067A21">
        <w:rPr>
          <w:rFonts w:ascii="Arial" w:hAnsi="Arial" w:cs="Arial"/>
          <w:rPrChange w:id="5387" w:author="Zehui Bai" w:date="2022-03-11T15:16:00Z">
            <w:rPr/>
          </w:rPrChange>
        </w:rPr>
        <w:tab/>
        <w:t>Bock J-O, Hajek A, König H-H. Psychological determinants of influenza vaccination. BMC Geriatrics. 2017;17(1):194.</w:t>
      </w:r>
    </w:p>
    <w:p w14:paraId="50A94B71" w14:textId="77777777" w:rsidR="0084080E" w:rsidRPr="00067A21" w:rsidRDefault="0084080E" w:rsidP="0084080E">
      <w:pPr>
        <w:pStyle w:val="EndNoteBibliography"/>
        <w:spacing w:after="0"/>
        <w:rPr>
          <w:rFonts w:ascii="Arial" w:hAnsi="Arial" w:cs="Arial"/>
          <w:lang w:val="de-DE"/>
          <w:rPrChange w:id="5388" w:author="Zehui Bai" w:date="2022-03-11T15:16:00Z">
            <w:rPr>
              <w:lang w:val="de-DE"/>
            </w:rPr>
          </w:rPrChange>
        </w:rPr>
      </w:pPr>
      <w:r w:rsidRPr="00067A21">
        <w:rPr>
          <w:rFonts w:ascii="Arial" w:hAnsi="Arial" w:cs="Arial"/>
          <w:rPrChange w:id="5389" w:author="Zehui Bai" w:date="2022-03-11T15:16:00Z">
            <w:rPr/>
          </w:rPrChange>
        </w:rPr>
        <w:t>9.</w:t>
      </w:r>
      <w:r w:rsidRPr="00067A21">
        <w:rPr>
          <w:rFonts w:ascii="Arial" w:hAnsi="Arial" w:cs="Arial"/>
          <w:rPrChange w:id="5390" w:author="Zehui Bai" w:date="2022-03-11T15:16:00Z">
            <w:rPr/>
          </w:rPrChange>
        </w:rPr>
        <w:tab/>
        <w:t xml:space="preserve">Lau JTF, Kim JH, Choi KC, Tsui HY, Yang X. Changes in prevalence of influenza vaccination and strength of association of factors predicting influenza vaccination over time--results of two population-based surveys. </w:t>
      </w:r>
      <w:r w:rsidRPr="00067A21">
        <w:rPr>
          <w:rFonts w:ascii="Arial" w:hAnsi="Arial" w:cs="Arial"/>
          <w:lang w:val="de-DE"/>
          <w:rPrChange w:id="5391" w:author="Zehui Bai" w:date="2022-03-11T15:16:00Z">
            <w:rPr>
              <w:lang w:val="de-DE"/>
            </w:rPr>
          </w:rPrChange>
        </w:rPr>
        <w:t>Vaccine. 2007;25(49):8279–89.</w:t>
      </w:r>
    </w:p>
    <w:p w14:paraId="26B3AABC" w14:textId="77777777" w:rsidR="0084080E" w:rsidRPr="00067A21" w:rsidRDefault="0084080E" w:rsidP="0084080E">
      <w:pPr>
        <w:pStyle w:val="EndNoteBibliography"/>
        <w:spacing w:after="0"/>
        <w:rPr>
          <w:rFonts w:ascii="Arial" w:hAnsi="Arial" w:cs="Arial"/>
          <w:lang w:val="de-DE"/>
          <w:rPrChange w:id="5392" w:author="Zehui Bai" w:date="2022-03-11T15:16:00Z">
            <w:rPr>
              <w:lang w:val="de-DE"/>
            </w:rPr>
          </w:rPrChange>
        </w:rPr>
      </w:pPr>
      <w:r w:rsidRPr="00067A21">
        <w:rPr>
          <w:rFonts w:ascii="Arial" w:hAnsi="Arial" w:cs="Arial"/>
          <w:lang w:val="de-DE"/>
          <w:rPrChange w:id="5393" w:author="Zehui Bai" w:date="2022-03-11T15:16:00Z">
            <w:rPr>
              <w:lang w:val="de-DE"/>
            </w:rPr>
          </w:rPrChange>
        </w:rPr>
        <w:t>10.</w:t>
      </w:r>
      <w:r w:rsidRPr="00067A21">
        <w:rPr>
          <w:rFonts w:ascii="Arial" w:hAnsi="Arial" w:cs="Arial"/>
          <w:lang w:val="de-DE"/>
          <w:rPrChange w:id="5394" w:author="Zehui Bai" w:date="2022-03-11T15:16:00Z">
            <w:rPr>
              <w:lang w:val="de-DE"/>
            </w:rPr>
          </w:rPrChange>
        </w:rPr>
        <w:tab/>
        <w:t>Univ.-Prof. Dr. med. Philipp Wild MS. Gutenberg COVID-19 Studie2021.</w:t>
      </w:r>
    </w:p>
    <w:p w14:paraId="18EA2A93" w14:textId="2544552E" w:rsidR="0084080E" w:rsidRPr="00067A21" w:rsidRDefault="0084080E" w:rsidP="0084080E">
      <w:pPr>
        <w:pStyle w:val="EndNoteBibliography"/>
        <w:spacing w:after="0"/>
        <w:rPr>
          <w:rFonts w:ascii="Arial" w:hAnsi="Arial" w:cs="Arial"/>
          <w:rPrChange w:id="5395" w:author="Zehui Bai" w:date="2022-03-11T15:16:00Z">
            <w:rPr/>
          </w:rPrChange>
        </w:rPr>
      </w:pPr>
      <w:r w:rsidRPr="00067A21">
        <w:rPr>
          <w:rFonts w:ascii="Arial" w:hAnsi="Arial" w:cs="Arial"/>
          <w:lang w:val="de-DE"/>
          <w:rPrChange w:id="5396" w:author="Zehui Bai" w:date="2022-03-11T15:16:00Z">
            <w:rPr>
              <w:lang w:val="de-DE"/>
            </w:rPr>
          </w:rPrChange>
        </w:rPr>
        <w:t>11.</w:t>
      </w:r>
      <w:r w:rsidRPr="00067A21">
        <w:rPr>
          <w:rFonts w:ascii="Arial" w:hAnsi="Arial" w:cs="Arial"/>
          <w:lang w:val="de-DE"/>
          <w:rPrChange w:id="5397" w:author="Zehui Bai" w:date="2022-03-11T15:16:00Z">
            <w:rPr>
              <w:lang w:val="de-DE"/>
            </w:rPr>
          </w:rPrChange>
        </w:rPr>
        <w:tab/>
        <w:t xml:space="preserve">Impfungen [Internet]. Universität Erfurt (UE), Robert Koch-Institut (RKI), Bundeszentrale für gesundheitliche Aufklärung (BZgA), Leibniz-Institut für Psychologie (ZPID), Science Media Center (SMC), Bernhard-Nocht-Institut für Tropenmedizin (BNITM), Yale Institute for Global Health (YIGH). </w:t>
      </w:r>
      <w:r w:rsidRPr="00067A21">
        <w:rPr>
          <w:rFonts w:ascii="Arial" w:hAnsi="Arial" w:cs="Arial"/>
          <w:rPrChange w:id="5398" w:author="Zehui Bai" w:date="2022-03-11T15:16:00Z">
            <w:rPr/>
          </w:rPrChange>
        </w:rPr>
        <w:t xml:space="preserve">2021. Available from: </w:t>
      </w:r>
      <w:r w:rsidR="00047349" w:rsidRPr="00067A21">
        <w:rPr>
          <w:rFonts w:ascii="Arial" w:hAnsi="Arial" w:cs="Arial"/>
          <w:rPrChange w:id="5399" w:author="Zehui Bai" w:date="2022-03-11T15:16:00Z">
            <w:rPr/>
          </w:rPrChange>
        </w:rPr>
        <w:fldChar w:fldCharType="begin"/>
      </w:r>
      <w:r w:rsidR="00047349" w:rsidRPr="00067A21">
        <w:rPr>
          <w:rFonts w:ascii="Arial" w:hAnsi="Arial" w:cs="Arial"/>
          <w:rPrChange w:id="5400" w:author="Zehui Bai" w:date="2022-03-11T15:16:00Z">
            <w:rPr/>
          </w:rPrChange>
        </w:rPr>
        <w:instrText xml:space="preserve"> HYPERLINK "https://projekte.uni-erfurt.de/cosmo2020/web/topic/impfung/10-impfungen/" \l "impfschutz-und-schutzverhalten" </w:instrText>
      </w:r>
      <w:r w:rsidR="00047349" w:rsidRPr="00067A21">
        <w:rPr>
          <w:rFonts w:ascii="Arial" w:hAnsi="Arial" w:cs="Arial"/>
          <w:rPrChange w:id="5401" w:author="Zehui Bai" w:date="2022-03-11T15:16:00Z">
            <w:rPr>
              <w:rStyle w:val="Hyperlink"/>
            </w:rPr>
          </w:rPrChange>
        </w:rPr>
        <w:fldChar w:fldCharType="separate"/>
      </w:r>
      <w:r w:rsidRPr="00067A21">
        <w:rPr>
          <w:rStyle w:val="Hyperlink"/>
          <w:rFonts w:ascii="Arial" w:hAnsi="Arial" w:cs="Arial"/>
          <w:rPrChange w:id="5402" w:author="Zehui Bai" w:date="2022-03-11T15:16:00Z">
            <w:rPr>
              <w:rStyle w:val="Hyperlink"/>
            </w:rPr>
          </w:rPrChange>
        </w:rPr>
        <w:t>https://projekte.uni-erfurt.de/cosmo2020/web/topic/impfung/10-impfungen/#impfschutz-und-schutzverhalten</w:t>
      </w:r>
      <w:r w:rsidR="00047349" w:rsidRPr="00067A21">
        <w:rPr>
          <w:rStyle w:val="Hyperlink"/>
          <w:rFonts w:ascii="Arial" w:hAnsi="Arial" w:cs="Arial"/>
          <w:rPrChange w:id="5403" w:author="Zehui Bai" w:date="2022-03-11T15:16:00Z">
            <w:rPr>
              <w:rStyle w:val="Hyperlink"/>
            </w:rPr>
          </w:rPrChange>
        </w:rPr>
        <w:fldChar w:fldCharType="end"/>
      </w:r>
      <w:r w:rsidRPr="00067A21">
        <w:rPr>
          <w:rFonts w:ascii="Arial" w:hAnsi="Arial" w:cs="Arial"/>
          <w:rPrChange w:id="5404" w:author="Zehui Bai" w:date="2022-03-11T15:16:00Z">
            <w:rPr/>
          </w:rPrChange>
        </w:rPr>
        <w:t>.</w:t>
      </w:r>
    </w:p>
    <w:p w14:paraId="19B4C293" w14:textId="77777777" w:rsidR="0084080E" w:rsidRPr="00067A21" w:rsidRDefault="0084080E" w:rsidP="0084080E">
      <w:pPr>
        <w:pStyle w:val="EndNoteBibliography"/>
        <w:spacing w:after="0"/>
        <w:rPr>
          <w:rFonts w:ascii="Arial" w:hAnsi="Arial" w:cs="Arial"/>
          <w:rPrChange w:id="5405" w:author="Zehui Bai" w:date="2022-03-11T15:16:00Z">
            <w:rPr/>
          </w:rPrChange>
        </w:rPr>
      </w:pPr>
      <w:r w:rsidRPr="00067A21">
        <w:rPr>
          <w:rFonts w:ascii="Arial" w:hAnsi="Arial" w:cs="Arial"/>
          <w:rPrChange w:id="5406" w:author="Zehui Bai" w:date="2022-03-11T15:16:00Z">
            <w:rPr/>
          </w:rPrChange>
        </w:rPr>
        <w:t>12.</w:t>
      </w:r>
      <w:r w:rsidRPr="00067A21">
        <w:rPr>
          <w:rFonts w:ascii="Arial" w:hAnsi="Arial" w:cs="Arial"/>
          <w:rPrChange w:id="5407" w:author="Zehui Bai" w:date="2022-03-11T15:16:00Z">
            <w:rPr/>
          </w:rPrChange>
        </w:rPr>
        <w:tab/>
        <w:t>Honkanen PO, Keistinen T, Kivela S-L. Factors associated with influenza vaccination coverage among the elderly:role of health care personnel. Public Health. 1996;110(3):163–8.</w:t>
      </w:r>
    </w:p>
    <w:p w14:paraId="0090F644" w14:textId="77777777" w:rsidR="0084080E" w:rsidRPr="00067A21" w:rsidRDefault="0084080E" w:rsidP="0084080E">
      <w:pPr>
        <w:pStyle w:val="EndNoteBibliography"/>
        <w:spacing w:after="0"/>
        <w:rPr>
          <w:rFonts w:ascii="Arial" w:hAnsi="Arial" w:cs="Arial"/>
          <w:rPrChange w:id="5408" w:author="Zehui Bai" w:date="2022-03-11T15:16:00Z">
            <w:rPr/>
          </w:rPrChange>
        </w:rPr>
      </w:pPr>
      <w:r w:rsidRPr="00067A21">
        <w:rPr>
          <w:rFonts w:ascii="Arial" w:hAnsi="Arial" w:cs="Arial"/>
          <w:rPrChange w:id="5409" w:author="Zehui Bai" w:date="2022-03-11T15:16:00Z">
            <w:rPr/>
          </w:rPrChange>
        </w:rPr>
        <w:t>13.</w:t>
      </w:r>
      <w:r w:rsidRPr="00067A21">
        <w:rPr>
          <w:rFonts w:ascii="Arial" w:hAnsi="Arial" w:cs="Arial"/>
          <w:rPrChange w:id="5410" w:author="Zehui Bai" w:date="2022-03-11T15:16:00Z">
            <w:rPr/>
          </w:rPrChange>
        </w:rPr>
        <w:tab/>
        <w:t>Seale H, Heywood AE, McLaws M-L, Ward KF, Lowbridge CP, Van D, et al. Why do I need it? I am not at risk! Public perceptions towards the pandemic (H1N1) 2009 vaccine. BMC Infectious Diseases. 2010;10(1):99.</w:t>
      </w:r>
    </w:p>
    <w:p w14:paraId="2EC5A3E8" w14:textId="77777777" w:rsidR="0084080E" w:rsidRPr="00067A21" w:rsidRDefault="0084080E" w:rsidP="0084080E">
      <w:pPr>
        <w:pStyle w:val="EndNoteBibliography"/>
        <w:spacing w:after="0"/>
        <w:rPr>
          <w:rFonts w:ascii="Arial" w:hAnsi="Arial" w:cs="Arial"/>
          <w:rPrChange w:id="5411" w:author="Zehui Bai" w:date="2022-03-11T15:16:00Z">
            <w:rPr/>
          </w:rPrChange>
        </w:rPr>
      </w:pPr>
      <w:r w:rsidRPr="00067A21">
        <w:rPr>
          <w:rFonts w:ascii="Arial" w:hAnsi="Arial" w:cs="Arial"/>
          <w:rPrChange w:id="5412" w:author="Zehui Bai" w:date="2022-03-11T15:16:00Z">
            <w:rPr/>
          </w:rPrChange>
        </w:rPr>
        <w:t>14.</w:t>
      </w:r>
      <w:r w:rsidRPr="00067A21">
        <w:rPr>
          <w:rFonts w:ascii="Arial" w:hAnsi="Arial" w:cs="Arial"/>
          <w:rPrChange w:id="5413" w:author="Zehui Bai" w:date="2022-03-11T15:16:00Z">
            <w:rPr/>
          </w:rPrChange>
        </w:rPr>
        <w:tab/>
        <w:t>Zijtregtop EAM, Wilschut J, Koelma N, van Delden JJM, Stolk RP, van Steenbergen J, et al. Which factors are important in adults' uptake of a (pre)pandemic influenza vaccine? Vaccine. 2009;28(1):207–27.</w:t>
      </w:r>
    </w:p>
    <w:p w14:paraId="59E4CB32" w14:textId="77777777" w:rsidR="0084080E" w:rsidRPr="00067A21" w:rsidRDefault="0084080E" w:rsidP="0084080E">
      <w:pPr>
        <w:pStyle w:val="EndNoteBibliography"/>
        <w:spacing w:after="0"/>
        <w:rPr>
          <w:rFonts w:ascii="Arial" w:hAnsi="Arial" w:cs="Arial"/>
          <w:rPrChange w:id="5414" w:author="Zehui Bai" w:date="2022-03-11T15:16:00Z">
            <w:rPr/>
          </w:rPrChange>
        </w:rPr>
      </w:pPr>
      <w:r w:rsidRPr="00067A21">
        <w:rPr>
          <w:rFonts w:ascii="Arial" w:hAnsi="Arial" w:cs="Arial"/>
          <w:rPrChange w:id="5415" w:author="Zehui Bai" w:date="2022-03-11T15:16:00Z">
            <w:rPr/>
          </w:rPrChange>
        </w:rPr>
        <w:t>15.</w:t>
      </w:r>
      <w:r w:rsidRPr="00067A21">
        <w:rPr>
          <w:rFonts w:ascii="Arial" w:hAnsi="Arial" w:cs="Arial"/>
          <w:rPrChange w:id="5416" w:author="Zehui Bai" w:date="2022-03-11T15:16:00Z">
            <w:rPr/>
          </w:rPrChange>
        </w:rPr>
        <w:tab/>
        <w:t>Horney JA, Moore Z, Davis M, MacDonald PDM. Intent to receive pandemic influenza A (H1N1) vaccine, compliance with social distancing and sources of information in NC, 2009. PloS one. 2010;5(6):e11226.</w:t>
      </w:r>
    </w:p>
    <w:p w14:paraId="76DDF20E" w14:textId="77777777" w:rsidR="0084080E" w:rsidRPr="00067A21" w:rsidRDefault="0084080E" w:rsidP="0084080E">
      <w:pPr>
        <w:pStyle w:val="EndNoteBibliography"/>
        <w:spacing w:after="0"/>
        <w:rPr>
          <w:rFonts w:ascii="Arial" w:hAnsi="Arial" w:cs="Arial"/>
          <w:rPrChange w:id="5417" w:author="Zehui Bai" w:date="2022-03-11T15:16:00Z">
            <w:rPr/>
          </w:rPrChange>
        </w:rPr>
      </w:pPr>
      <w:r w:rsidRPr="00067A21">
        <w:rPr>
          <w:rFonts w:ascii="Arial" w:hAnsi="Arial" w:cs="Arial"/>
          <w:rPrChange w:id="5418" w:author="Zehui Bai" w:date="2022-03-11T15:16:00Z">
            <w:rPr/>
          </w:rPrChange>
        </w:rPr>
        <w:t>16.</w:t>
      </w:r>
      <w:r w:rsidRPr="00067A21">
        <w:rPr>
          <w:rFonts w:ascii="Arial" w:hAnsi="Arial" w:cs="Arial"/>
          <w:rPrChange w:id="5419" w:author="Zehui Bai" w:date="2022-03-11T15:16:00Z">
            <w:rPr/>
          </w:rPrChange>
        </w:rPr>
        <w:tab/>
        <w:t>Rubin GJ, Potts HWW, Michie S. The impact of communications about swine flu (influenza A H1N1v) on public responses to the outbreak: results from 36 national telephone surveys in the UK. Health technology assessment (Winchester, England). 2010;14(34):183–266.</w:t>
      </w:r>
    </w:p>
    <w:p w14:paraId="79A7C484" w14:textId="77777777" w:rsidR="0084080E" w:rsidRPr="00067A21" w:rsidRDefault="0084080E" w:rsidP="0084080E">
      <w:pPr>
        <w:pStyle w:val="EndNoteBibliography"/>
        <w:spacing w:after="0"/>
        <w:rPr>
          <w:rFonts w:ascii="Arial" w:hAnsi="Arial" w:cs="Arial"/>
          <w:rPrChange w:id="5420" w:author="Zehui Bai" w:date="2022-03-11T15:16:00Z">
            <w:rPr/>
          </w:rPrChange>
        </w:rPr>
      </w:pPr>
      <w:r w:rsidRPr="00067A21">
        <w:rPr>
          <w:rFonts w:ascii="Arial" w:hAnsi="Arial" w:cs="Arial"/>
          <w:rPrChange w:id="5421" w:author="Zehui Bai" w:date="2022-03-11T15:16:00Z">
            <w:rPr/>
          </w:rPrChange>
        </w:rPr>
        <w:t>17.</w:t>
      </w:r>
      <w:r w:rsidRPr="00067A21">
        <w:rPr>
          <w:rFonts w:ascii="Arial" w:hAnsi="Arial" w:cs="Arial"/>
          <w:rPrChange w:id="5422" w:author="Zehui Bai" w:date="2022-03-11T15:16:00Z">
            <w:rPr/>
          </w:rPrChange>
        </w:rPr>
        <w:tab/>
        <w:t>Gaygısız Ü, Gaygısız E, Özkan T, Lajunen T. Why were Turks unwilling to accept the A/H1N1 influenza-pandemic vaccination? People's beliefs and perceptions about the swine flu outbreak and vaccine in the later stage of the epidemic. Vaccine. 2010;29(2):329–33.</w:t>
      </w:r>
    </w:p>
    <w:p w14:paraId="778BD68E" w14:textId="77777777" w:rsidR="0084080E" w:rsidRPr="00067A21" w:rsidRDefault="0084080E" w:rsidP="0084080E">
      <w:pPr>
        <w:pStyle w:val="EndNoteBibliography"/>
        <w:spacing w:after="0"/>
        <w:rPr>
          <w:rFonts w:ascii="Arial" w:hAnsi="Arial" w:cs="Arial"/>
          <w:rPrChange w:id="5423" w:author="Zehui Bai" w:date="2022-03-11T15:16:00Z">
            <w:rPr/>
          </w:rPrChange>
        </w:rPr>
      </w:pPr>
      <w:r w:rsidRPr="00067A21">
        <w:rPr>
          <w:rFonts w:ascii="Arial" w:hAnsi="Arial" w:cs="Arial"/>
          <w:rPrChange w:id="5424" w:author="Zehui Bai" w:date="2022-03-11T15:16:00Z">
            <w:rPr/>
          </w:rPrChange>
        </w:rPr>
        <w:t>18.</w:t>
      </w:r>
      <w:r w:rsidRPr="00067A21">
        <w:rPr>
          <w:rFonts w:ascii="Arial" w:hAnsi="Arial" w:cs="Arial"/>
          <w:rPrChange w:id="5425" w:author="Zehui Bai" w:date="2022-03-11T15:16:00Z">
            <w:rPr/>
          </w:rPrChange>
        </w:rPr>
        <w:tab/>
        <w:t>Nexøe J, Kragstrup J, Søgaard J. Decision on influenza vaccination among the elderly. A questionnaire study based on the Health Belief Model and the Multidimensional Locus of Control Theory. Scandinavian journal of primary health care. 1999;17(2):105–10.</w:t>
      </w:r>
    </w:p>
    <w:p w14:paraId="135EBD56" w14:textId="77777777" w:rsidR="0084080E" w:rsidRPr="00067A21" w:rsidRDefault="0084080E" w:rsidP="0084080E">
      <w:pPr>
        <w:pStyle w:val="EndNoteBibliography"/>
        <w:spacing w:after="0"/>
        <w:rPr>
          <w:rFonts w:ascii="Arial" w:hAnsi="Arial" w:cs="Arial"/>
          <w:rPrChange w:id="5426" w:author="Zehui Bai" w:date="2022-03-11T15:16:00Z">
            <w:rPr/>
          </w:rPrChange>
        </w:rPr>
      </w:pPr>
      <w:r w:rsidRPr="00067A21">
        <w:rPr>
          <w:rFonts w:ascii="Arial" w:hAnsi="Arial" w:cs="Arial"/>
          <w:rPrChange w:id="5427" w:author="Zehui Bai" w:date="2022-03-11T15:16:00Z">
            <w:rPr/>
          </w:rPrChange>
        </w:rPr>
        <w:t>19.</w:t>
      </w:r>
      <w:r w:rsidRPr="00067A21">
        <w:rPr>
          <w:rFonts w:ascii="Arial" w:hAnsi="Arial" w:cs="Arial"/>
          <w:rPrChange w:id="5428" w:author="Zehui Bai" w:date="2022-03-11T15:16:00Z">
            <w:rPr/>
          </w:rPrChange>
        </w:rPr>
        <w:tab/>
        <w:t>Gottvall M, Grandahl M, Höglund AT, Larsson M, Stenhammar C, Andrae B, et al. Trust versus concerns-how parents reason when they accept HPV vaccination for their young daughter. Upsala journal of medical sciences. 2013;118(4):263–70.</w:t>
      </w:r>
    </w:p>
    <w:p w14:paraId="3D71DE52" w14:textId="77777777" w:rsidR="0084080E" w:rsidRPr="00067A21" w:rsidRDefault="0084080E" w:rsidP="0084080E">
      <w:pPr>
        <w:pStyle w:val="EndNoteBibliography"/>
        <w:spacing w:after="0"/>
        <w:rPr>
          <w:rFonts w:ascii="Arial" w:hAnsi="Arial" w:cs="Arial"/>
          <w:rPrChange w:id="5429" w:author="Zehui Bai" w:date="2022-03-11T15:16:00Z">
            <w:rPr/>
          </w:rPrChange>
        </w:rPr>
      </w:pPr>
      <w:r w:rsidRPr="00067A21">
        <w:rPr>
          <w:rFonts w:ascii="Arial" w:hAnsi="Arial" w:cs="Arial"/>
          <w:rPrChange w:id="5430" w:author="Zehui Bai" w:date="2022-03-11T15:16:00Z">
            <w:rPr/>
          </w:rPrChange>
        </w:rPr>
        <w:lastRenderedPageBreak/>
        <w:t>20.</w:t>
      </w:r>
      <w:r w:rsidRPr="00067A21">
        <w:rPr>
          <w:rFonts w:ascii="Arial" w:hAnsi="Arial" w:cs="Arial"/>
          <w:rPrChange w:id="5431" w:author="Zehui Bai" w:date="2022-03-11T15:16:00Z">
            <w:rPr/>
          </w:rPrChange>
        </w:rPr>
        <w:tab/>
        <w:t>Karafillakis E, Larson HJ. The benefit of the doubt or doubts over benefits? A systematic literature review of perceived risks of vaccines in European populations. Vaccine. 2017;35(37):4840–50.</w:t>
      </w:r>
    </w:p>
    <w:p w14:paraId="33F4AFF9" w14:textId="77777777" w:rsidR="0084080E" w:rsidRPr="00067A21" w:rsidRDefault="0084080E" w:rsidP="0084080E">
      <w:pPr>
        <w:pStyle w:val="EndNoteBibliography"/>
        <w:spacing w:after="0"/>
        <w:rPr>
          <w:rFonts w:ascii="Arial" w:hAnsi="Arial" w:cs="Arial"/>
          <w:rPrChange w:id="5432" w:author="Zehui Bai" w:date="2022-03-11T15:16:00Z">
            <w:rPr/>
          </w:rPrChange>
        </w:rPr>
      </w:pPr>
      <w:r w:rsidRPr="00067A21">
        <w:rPr>
          <w:rFonts w:ascii="Arial" w:hAnsi="Arial" w:cs="Arial"/>
          <w:rPrChange w:id="5433" w:author="Zehui Bai" w:date="2022-03-11T15:16:00Z">
            <w:rPr/>
          </w:rPrChange>
        </w:rPr>
        <w:t>21.</w:t>
      </w:r>
      <w:r w:rsidRPr="00067A21">
        <w:rPr>
          <w:rFonts w:ascii="Arial" w:hAnsi="Arial" w:cs="Arial"/>
          <w:rPrChange w:id="5434" w:author="Zehui Bai" w:date="2022-03-11T15:16:00Z">
            <w:rPr/>
          </w:rPrChange>
        </w:rPr>
        <w:tab/>
        <w:t>Bond L, Nolan T, Lester R. Immunisation uptake, services required and government incentives for users of formal day care. Australian and New Zealand Journal of Public Health. 1999;23(4):368–76.</w:t>
      </w:r>
    </w:p>
    <w:p w14:paraId="4183FDEF" w14:textId="77777777" w:rsidR="0084080E" w:rsidRPr="00067A21" w:rsidRDefault="0084080E" w:rsidP="0084080E">
      <w:pPr>
        <w:pStyle w:val="EndNoteBibliography"/>
        <w:spacing w:after="0"/>
        <w:rPr>
          <w:rFonts w:ascii="Arial" w:hAnsi="Arial" w:cs="Arial"/>
          <w:rPrChange w:id="5435" w:author="Zehui Bai" w:date="2022-03-11T15:16:00Z">
            <w:rPr/>
          </w:rPrChange>
        </w:rPr>
      </w:pPr>
      <w:r w:rsidRPr="00067A21">
        <w:rPr>
          <w:rFonts w:ascii="Arial" w:hAnsi="Arial" w:cs="Arial"/>
          <w:rPrChange w:id="5436" w:author="Zehui Bai" w:date="2022-03-11T15:16:00Z">
            <w:rPr/>
          </w:rPrChange>
        </w:rPr>
        <w:t>22.</w:t>
      </w:r>
      <w:r w:rsidRPr="00067A21">
        <w:rPr>
          <w:rFonts w:ascii="Arial" w:hAnsi="Arial" w:cs="Arial"/>
          <w:rPrChange w:id="5437" w:author="Zehui Bai" w:date="2022-03-11T15:16:00Z">
            <w:rPr/>
          </w:rPrChange>
        </w:rPr>
        <w:tab/>
        <w:t>MacDonald SE, Schopflocher DP, Vaudry W. Parental concern about vaccine safety in Canadian children partially immunized at age 2: a multivariable model including system level factors. Human Vaccines &amp; Immunotherapeutics. 2014;10(9):2603–11.</w:t>
      </w:r>
    </w:p>
    <w:p w14:paraId="592D416E" w14:textId="77777777" w:rsidR="0084080E" w:rsidRPr="00067A21" w:rsidRDefault="0084080E" w:rsidP="0084080E">
      <w:pPr>
        <w:pStyle w:val="EndNoteBibliography"/>
        <w:spacing w:after="0"/>
        <w:rPr>
          <w:rFonts w:ascii="Arial" w:hAnsi="Arial" w:cs="Arial"/>
          <w:rPrChange w:id="5438" w:author="Zehui Bai" w:date="2022-03-11T15:16:00Z">
            <w:rPr/>
          </w:rPrChange>
        </w:rPr>
      </w:pPr>
      <w:r w:rsidRPr="00067A21">
        <w:rPr>
          <w:rFonts w:ascii="Arial" w:hAnsi="Arial" w:cs="Arial"/>
          <w:rPrChange w:id="5439" w:author="Zehui Bai" w:date="2022-03-11T15:16:00Z">
            <w:rPr/>
          </w:rPrChange>
        </w:rPr>
        <w:t>23.</w:t>
      </w:r>
      <w:r w:rsidRPr="00067A21">
        <w:rPr>
          <w:rFonts w:ascii="Arial" w:hAnsi="Arial" w:cs="Arial"/>
          <w:rPrChange w:id="5440" w:author="Zehui Bai" w:date="2022-03-11T15:16:00Z">
            <w:rPr/>
          </w:rPrChange>
        </w:rPr>
        <w:tab/>
        <w:t>Allred NJ, Shaw KM, Santibanez TA, Rickert DL, Santoli JM. Parental vaccine safety concerns: results from the National Immunization Survey, 2001-2002. American journal of preventive medicine. 2005;28(2):221–4.</w:t>
      </w:r>
    </w:p>
    <w:p w14:paraId="68A27F76" w14:textId="77777777" w:rsidR="0084080E" w:rsidRPr="00067A21" w:rsidRDefault="0084080E" w:rsidP="0084080E">
      <w:pPr>
        <w:pStyle w:val="EndNoteBibliography"/>
        <w:spacing w:after="0"/>
        <w:rPr>
          <w:rFonts w:ascii="Arial" w:hAnsi="Arial" w:cs="Arial"/>
          <w:rPrChange w:id="5441" w:author="Zehui Bai" w:date="2022-03-11T15:16:00Z">
            <w:rPr/>
          </w:rPrChange>
        </w:rPr>
      </w:pPr>
      <w:r w:rsidRPr="00067A21">
        <w:rPr>
          <w:rFonts w:ascii="Arial" w:hAnsi="Arial" w:cs="Arial"/>
          <w:rPrChange w:id="5442" w:author="Zehui Bai" w:date="2022-03-11T15:16:00Z">
            <w:rPr/>
          </w:rPrChange>
        </w:rPr>
        <w:t>24.</w:t>
      </w:r>
      <w:r w:rsidRPr="00067A21">
        <w:rPr>
          <w:rFonts w:ascii="Arial" w:hAnsi="Arial" w:cs="Arial"/>
          <w:rPrChange w:id="5443" w:author="Zehui Bai" w:date="2022-03-11T15:16:00Z">
            <w:rPr/>
          </w:rPrChange>
        </w:rPr>
        <w:tab/>
        <w:t>Savas E, Tanriverdi D. Knowledge, attitudes and anxiety towards influenza A/H1N1 vaccination of healthcare workers in Turkey. BMC Infectious Diseases. 2010;10(1):281.</w:t>
      </w:r>
    </w:p>
    <w:p w14:paraId="3CC4EB16" w14:textId="77777777" w:rsidR="0084080E" w:rsidRPr="00067A21" w:rsidRDefault="0084080E" w:rsidP="0084080E">
      <w:pPr>
        <w:pStyle w:val="EndNoteBibliography"/>
        <w:spacing w:after="0"/>
        <w:rPr>
          <w:rFonts w:ascii="Arial" w:hAnsi="Arial" w:cs="Arial"/>
          <w:rPrChange w:id="5444" w:author="Zehui Bai" w:date="2022-03-11T15:16:00Z">
            <w:rPr/>
          </w:rPrChange>
        </w:rPr>
      </w:pPr>
      <w:r w:rsidRPr="00067A21">
        <w:rPr>
          <w:rFonts w:ascii="Arial" w:hAnsi="Arial" w:cs="Arial"/>
          <w:rPrChange w:id="5445" w:author="Zehui Bai" w:date="2022-03-11T15:16:00Z">
            <w:rPr/>
          </w:rPrChange>
        </w:rPr>
        <w:t>25.</w:t>
      </w:r>
      <w:r w:rsidRPr="00067A21">
        <w:rPr>
          <w:rFonts w:ascii="Arial" w:hAnsi="Arial" w:cs="Arial"/>
          <w:rPrChange w:id="5446" w:author="Zehui Bai" w:date="2022-03-11T15:16:00Z">
            <w:rPr/>
          </w:rPrChange>
        </w:rPr>
        <w:tab/>
        <w:t>Schmid P, Rauber D, Betsch C, Lidolt G, Denker M-L. Barriers of Influenza Vaccination Intention and Behavior - A Systematic Review of Influenza Vaccine Hesitancy, 2005 - 2016. PloS one. 2017;12(1):e0170550.</w:t>
      </w:r>
    </w:p>
    <w:p w14:paraId="6C08B072" w14:textId="77777777" w:rsidR="0084080E" w:rsidRPr="00067A21" w:rsidRDefault="0084080E" w:rsidP="0084080E">
      <w:pPr>
        <w:pStyle w:val="EndNoteBibliography"/>
        <w:spacing w:after="0"/>
        <w:rPr>
          <w:rFonts w:ascii="Arial" w:hAnsi="Arial" w:cs="Arial"/>
          <w:rPrChange w:id="5447" w:author="Zehui Bai" w:date="2022-03-11T15:16:00Z">
            <w:rPr/>
          </w:rPrChange>
        </w:rPr>
      </w:pPr>
      <w:r w:rsidRPr="00067A21">
        <w:rPr>
          <w:rFonts w:ascii="Arial" w:hAnsi="Arial" w:cs="Arial"/>
          <w:rPrChange w:id="5448" w:author="Zehui Bai" w:date="2022-03-11T15:16:00Z">
            <w:rPr/>
          </w:rPrChange>
        </w:rPr>
        <w:t>26.</w:t>
      </w:r>
      <w:r w:rsidRPr="00067A21">
        <w:rPr>
          <w:rFonts w:ascii="Arial" w:hAnsi="Arial" w:cs="Arial"/>
          <w:rPrChange w:id="5449" w:author="Zehui Bai" w:date="2022-03-11T15:16:00Z">
            <w:rPr/>
          </w:rPrChange>
        </w:rPr>
        <w:tab/>
        <w:t>Kwong EW-y, Lam IO-y, Chan TM-F. What factors affect influenza vaccine uptake among community-dwelling older Chinese people in Hong Kong general outpatient clinics? Journal of clinical nursing. 2009;18(7):960–71.</w:t>
      </w:r>
    </w:p>
    <w:p w14:paraId="74AB217E" w14:textId="77777777" w:rsidR="0084080E" w:rsidRPr="00067A21" w:rsidRDefault="0084080E" w:rsidP="0084080E">
      <w:pPr>
        <w:pStyle w:val="EndNoteBibliography"/>
        <w:spacing w:after="0"/>
        <w:rPr>
          <w:rFonts w:ascii="Arial" w:hAnsi="Arial" w:cs="Arial"/>
          <w:rPrChange w:id="5450" w:author="Zehui Bai" w:date="2022-03-11T15:16:00Z">
            <w:rPr/>
          </w:rPrChange>
        </w:rPr>
      </w:pPr>
      <w:r w:rsidRPr="00067A21">
        <w:rPr>
          <w:rFonts w:ascii="Arial" w:hAnsi="Arial" w:cs="Arial"/>
          <w:rPrChange w:id="5451" w:author="Zehui Bai" w:date="2022-03-11T15:16:00Z">
            <w:rPr/>
          </w:rPrChange>
        </w:rPr>
        <w:t>27.</w:t>
      </w:r>
      <w:r w:rsidRPr="00067A21">
        <w:rPr>
          <w:rFonts w:ascii="Arial" w:hAnsi="Arial" w:cs="Arial"/>
          <w:rPrChange w:id="5452" w:author="Zehui Bai" w:date="2022-03-11T15:16:00Z">
            <w:rPr/>
          </w:rPrChange>
        </w:rPr>
        <w:tab/>
        <w:t>Armstrong K. Barriers to influenza immunization in a low-income urban population. American journal of preventive medicine. 2001;20(1):21–5.</w:t>
      </w:r>
    </w:p>
    <w:p w14:paraId="5FDF4F3F" w14:textId="77777777" w:rsidR="0084080E" w:rsidRPr="00067A21" w:rsidRDefault="0084080E" w:rsidP="0084080E">
      <w:pPr>
        <w:pStyle w:val="EndNoteBibliography"/>
        <w:spacing w:after="0"/>
        <w:rPr>
          <w:rFonts w:ascii="Arial" w:hAnsi="Arial" w:cs="Arial"/>
          <w:rPrChange w:id="5453" w:author="Zehui Bai" w:date="2022-03-11T15:16:00Z">
            <w:rPr/>
          </w:rPrChange>
        </w:rPr>
      </w:pPr>
      <w:r w:rsidRPr="00067A21">
        <w:rPr>
          <w:rFonts w:ascii="Arial" w:hAnsi="Arial" w:cs="Arial"/>
          <w:rPrChange w:id="5454" w:author="Zehui Bai" w:date="2022-03-11T15:16:00Z">
            <w:rPr/>
          </w:rPrChange>
        </w:rPr>
        <w:t>28.</w:t>
      </w:r>
      <w:r w:rsidRPr="00067A21">
        <w:rPr>
          <w:rFonts w:ascii="Arial" w:hAnsi="Arial" w:cs="Arial"/>
          <w:rPrChange w:id="5455" w:author="Zehui Bai" w:date="2022-03-11T15:16:00Z">
            <w:rPr/>
          </w:rPrChange>
        </w:rPr>
        <w:tab/>
        <w:t>Betsch C, Böhm R, Chapman GB. Using Behavioral Insights to Increase Vaccination Policy Effectiveness. Policy Insights from the Behavioral and Brain Sciences. 2015;2(1):61–73.</w:t>
      </w:r>
    </w:p>
    <w:p w14:paraId="3C2138B6" w14:textId="77777777" w:rsidR="0084080E" w:rsidRPr="00067A21" w:rsidRDefault="0084080E" w:rsidP="0084080E">
      <w:pPr>
        <w:pStyle w:val="EndNoteBibliography"/>
        <w:spacing w:after="0"/>
        <w:rPr>
          <w:rFonts w:ascii="Arial" w:hAnsi="Arial" w:cs="Arial"/>
          <w:lang w:val="de-DE"/>
          <w:rPrChange w:id="5456" w:author="Zehui Bai" w:date="2022-03-11T15:16:00Z">
            <w:rPr>
              <w:lang w:val="de-DE"/>
            </w:rPr>
          </w:rPrChange>
        </w:rPr>
      </w:pPr>
      <w:r w:rsidRPr="00067A21">
        <w:rPr>
          <w:rFonts w:ascii="Arial" w:hAnsi="Arial" w:cs="Arial"/>
          <w:rPrChange w:id="5457" w:author="Zehui Bai" w:date="2022-03-11T15:16:00Z">
            <w:rPr/>
          </w:rPrChange>
        </w:rPr>
        <w:t>29.</w:t>
      </w:r>
      <w:r w:rsidRPr="00067A21">
        <w:rPr>
          <w:rFonts w:ascii="Arial" w:hAnsi="Arial" w:cs="Arial"/>
          <w:rPrChange w:id="5458" w:author="Zehui Bai" w:date="2022-03-11T15:16:00Z">
            <w:rPr/>
          </w:rPrChange>
        </w:rPr>
        <w:tab/>
        <w:t xml:space="preserve">Betsch C, Schmid P, Korn L, Steinmeyer L, Heinemeier D, Eitze S, et al. </w:t>
      </w:r>
      <w:r w:rsidRPr="00067A21">
        <w:rPr>
          <w:rFonts w:ascii="Arial" w:hAnsi="Arial" w:cs="Arial"/>
          <w:lang w:val="de-DE"/>
          <w:rPrChange w:id="5459" w:author="Zehui Bai" w:date="2022-03-11T15:16:00Z">
            <w:rPr>
              <w:lang w:val="de-DE"/>
            </w:rPr>
          </w:rPrChange>
        </w:rPr>
        <w:t>Impfverhalten psychologisch erklären, messen und verändern. Bundesgesundheitsblatt - Gesundheitsforschung - Gesundheitsschutz. 2019;62(4):400–9.</w:t>
      </w:r>
    </w:p>
    <w:p w14:paraId="700C0E18" w14:textId="77777777" w:rsidR="0084080E" w:rsidRPr="00067A21" w:rsidRDefault="0084080E" w:rsidP="0084080E">
      <w:pPr>
        <w:pStyle w:val="EndNoteBibliography"/>
        <w:spacing w:after="0"/>
        <w:rPr>
          <w:rFonts w:ascii="Arial" w:hAnsi="Arial" w:cs="Arial"/>
          <w:rPrChange w:id="5460" w:author="Zehui Bai" w:date="2022-03-11T15:16:00Z">
            <w:rPr/>
          </w:rPrChange>
        </w:rPr>
      </w:pPr>
      <w:r w:rsidRPr="00067A21">
        <w:rPr>
          <w:rFonts w:ascii="Arial" w:hAnsi="Arial" w:cs="Arial"/>
          <w:lang w:val="de-DE"/>
          <w:rPrChange w:id="5461" w:author="Zehui Bai" w:date="2022-03-11T15:16:00Z">
            <w:rPr>
              <w:lang w:val="de-DE"/>
            </w:rPr>
          </w:rPrChange>
        </w:rPr>
        <w:t>30.</w:t>
      </w:r>
      <w:r w:rsidRPr="00067A21">
        <w:rPr>
          <w:rFonts w:ascii="Arial" w:hAnsi="Arial" w:cs="Arial"/>
          <w:lang w:val="de-DE"/>
          <w:rPrChange w:id="5462" w:author="Zehui Bai" w:date="2022-03-11T15:16:00Z">
            <w:rPr>
              <w:lang w:val="de-DE"/>
            </w:rPr>
          </w:rPrChange>
        </w:rPr>
        <w:tab/>
        <w:t xml:space="preserve">Godin G, Vézina-Im L-A, Naccache H. Determinants of influenza vaccination among healthcare workers. </w:t>
      </w:r>
      <w:r w:rsidRPr="00067A21">
        <w:rPr>
          <w:rFonts w:ascii="Arial" w:hAnsi="Arial" w:cs="Arial"/>
          <w:rPrChange w:id="5463" w:author="Zehui Bai" w:date="2022-03-11T15:16:00Z">
            <w:rPr/>
          </w:rPrChange>
        </w:rPr>
        <w:t>Infection control and hospital epidemiology. 2010;31(7):689–93.</w:t>
      </w:r>
    </w:p>
    <w:p w14:paraId="397A5B23" w14:textId="77777777" w:rsidR="0084080E" w:rsidRPr="00067A21" w:rsidRDefault="0084080E" w:rsidP="0084080E">
      <w:pPr>
        <w:pStyle w:val="EndNoteBibliography"/>
        <w:spacing w:after="0"/>
        <w:rPr>
          <w:rFonts w:ascii="Arial" w:hAnsi="Arial" w:cs="Arial"/>
          <w:rPrChange w:id="5464" w:author="Zehui Bai" w:date="2022-03-11T15:16:00Z">
            <w:rPr/>
          </w:rPrChange>
        </w:rPr>
      </w:pPr>
      <w:r w:rsidRPr="00067A21">
        <w:rPr>
          <w:rFonts w:ascii="Arial" w:hAnsi="Arial" w:cs="Arial"/>
          <w:rPrChange w:id="5465" w:author="Zehui Bai" w:date="2022-03-11T15:16:00Z">
            <w:rPr/>
          </w:rPrChange>
        </w:rPr>
        <w:t>31.</w:t>
      </w:r>
      <w:r w:rsidRPr="00067A21">
        <w:rPr>
          <w:rFonts w:ascii="Arial" w:hAnsi="Arial" w:cs="Arial"/>
          <w:rPrChange w:id="5466" w:author="Zehui Bai" w:date="2022-03-11T15:16:00Z">
            <w:rPr/>
          </w:rPrChange>
        </w:rPr>
        <w:tab/>
        <w:t>Schwarzinger M, Flicoteaux R, Cortarenoda S, Obadia Y, Moatti J-P. Low acceptability of A/H1N1 pandemic vaccination in French adult population: did public health policy fuel public dissonance? PLoS One. 2010;5(4):e10199.</w:t>
      </w:r>
    </w:p>
    <w:p w14:paraId="2191F560" w14:textId="77777777" w:rsidR="0084080E" w:rsidRPr="00067A21" w:rsidRDefault="0084080E" w:rsidP="0084080E">
      <w:pPr>
        <w:pStyle w:val="EndNoteBibliography"/>
        <w:spacing w:after="0"/>
        <w:rPr>
          <w:rFonts w:ascii="Arial" w:hAnsi="Arial" w:cs="Arial"/>
          <w:rPrChange w:id="5467" w:author="Zehui Bai" w:date="2022-03-11T15:16:00Z">
            <w:rPr/>
          </w:rPrChange>
        </w:rPr>
      </w:pPr>
      <w:r w:rsidRPr="00067A21">
        <w:rPr>
          <w:rFonts w:ascii="Arial" w:hAnsi="Arial" w:cs="Arial"/>
          <w:rPrChange w:id="5468" w:author="Zehui Bai" w:date="2022-03-11T15:16:00Z">
            <w:rPr/>
          </w:rPrChange>
        </w:rPr>
        <w:t>32.</w:t>
      </w:r>
      <w:r w:rsidRPr="00067A21">
        <w:rPr>
          <w:rFonts w:ascii="Arial" w:hAnsi="Arial" w:cs="Arial"/>
          <w:rPrChange w:id="5469" w:author="Zehui Bai" w:date="2022-03-11T15:16:00Z">
            <w:rPr/>
          </w:rPrChange>
        </w:rPr>
        <w:tab/>
        <w:t>Sypsa V, Livanios T, Psichogiou M, Malliori M, Tsiodras S, Nikolakopoulos I, et al. Public perceptions in relation to intention to receive pandemic influenza vaccination in a random population sample: evidence from a cross-sectional telephone survey. Eurosurveillance. 2009;14(49).</w:t>
      </w:r>
    </w:p>
    <w:p w14:paraId="64DD24C4" w14:textId="77777777" w:rsidR="0084080E" w:rsidRPr="00067A21" w:rsidRDefault="0084080E" w:rsidP="0084080E">
      <w:pPr>
        <w:pStyle w:val="EndNoteBibliography"/>
        <w:spacing w:after="0"/>
        <w:rPr>
          <w:rFonts w:ascii="Arial" w:hAnsi="Arial" w:cs="Arial"/>
          <w:rPrChange w:id="5470" w:author="Zehui Bai" w:date="2022-03-11T15:16:00Z">
            <w:rPr/>
          </w:rPrChange>
        </w:rPr>
      </w:pPr>
      <w:r w:rsidRPr="00067A21">
        <w:rPr>
          <w:rFonts w:ascii="Arial" w:hAnsi="Arial" w:cs="Arial"/>
          <w:rPrChange w:id="5471" w:author="Zehui Bai" w:date="2022-03-11T15:16:00Z">
            <w:rPr/>
          </w:rPrChange>
        </w:rPr>
        <w:t>33.</w:t>
      </w:r>
      <w:r w:rsidRPr="00067A21">
        <w:rPr>
          <w:rFonts w:ascii="Arial" w:hAnsi="Arial" w:cs="Arial"/>
          <w:rPrChange w:id="5472" w:author="Zehui Bai" w:date="2022-03-11T15:16:00Z">
            <w:rPr/>
          </w:rPrChange>
        </w:rPr>
        <w:tab/>
        <w:t>Velan B, Boyko V, Lerner-Geva L, Ziv A, Yagar Y, Kaplan G. Individualism, acceptance and differentiation as attitude traits in the public's response to vaccination. Human Vaccines &amp; Immunotherapeutics. 2012;8(9):1272–82.</w:t>
      </w:r>
    </w:p>
    <w:p w14:paraId="1BD0147E" w14:textId="77777777" w:rsidR="0084080E" w:rsidRPr="00067A21" w:rsidRDefault="0084080E" w:rsidP="0084080E">
      <w:pPr>
        <w:pStyle w:val="EndNoteBibliography"/>
        <w:spacing w:after="0"/>
        <w:rPr>
          <w:rFonts w:ascii="Arial" w:hAnsi="Arial" w:cs="Arial"/>
          <w:rPrChange w:id="5473" w:author="Zehui Bai" w:date="2022-03-11T15:16:00Z">
            <w:rPr/>
          </w:rPrChange>
        </w:rPr>
      </w:pPr>
      <w:r w:rsidRPr="00067A21">
        <w:rPr>
          <w:rFonts w:ascii="Arial" w:hAnsi="Arial" w:cs="Arial"/>
          <w:rPrChange w:id="5474" w:author="Zehui Bai" w:date="2022-03-11T15:16:00Z">
            <w:rPr/>
          </w:rPrChange>
        </w:rPr>
        <w:t>34.</w:t>
      </w:r>
      <w:r w:rsidRPr="00067A21">
        <w:rPr>
          <w:rFonts w:ascii="Arial" w:hAnsi="Arial" w:cs="Arial"/>
          <w:rPrChange w:id="5475" w:author="Zehui Bai" w:date="2022-03-11T15:16:00Z">
            <w:rPr/>
          </w:rPrChange>
        </w:rPr>
        <w:tab/>
        <w:t>van Essen GA, Kuyvenhoven MM, Melker RAd. Why do healthy elderly people fail to comply with influenza vaccination? Age and ageing. 1997;26(4):275–9.</w:t>
      </w:r>
    </w:p>
    <w:p w14:paraId="394C49EF" w14:textId="77777777" w:rsidR="0084080E" w:rsidRPr="00067A21" w:rsidRDefault="0084080E" w:rsidP="0084080E">
      <w:pPr>
        <w:pStyle w:val="EndNoteBibliography"/>
        <w:spacing w:after="0"/>
        <w:rPr>
          <w:rFonts w:ascii="Arial" w:hAnsi="Arial" w:cs="Arial"/>
          <w:rPrChange w:id="5476" w:author="Zehui Bai" w:date="2022-03-11T15:16:00Z">
            <w:rPr/>
          </w:rPrChange>
        </w:rPr>
      </w:pPr>
      <w:r w:rsidRPr="00067A21">
        <w:rPr>
          <w:rFonts w:ascii="Arial" w:hAnsi="Arial" w:cs="Arial"/>
          <w:rPrChange w:id="5477" w:author="Zehui Bai" w:date="2022-03-11T15:16:00Z">
            <w:rPr/>
          </w:rPrChange>
        </w:rPr>
        <w:t>35.</w:t>
      </w:r>
      <w:r w:rsidRPr="00067A21">
        <w:rPr>
          <w:rFonts w:ascii="Arial" w:hAnsi="Arial" w:cs="Arial"/>
          <w:rPrChange w:id="5478" w:author="Zehui Bai" w:date="2022-03-11T15:16:00Z">
            <w:rPr/>
          </w:rPrChange>
        </w:rPr>
        <w:tab/>
        <w:t>Myers LB, Goodwin R. Determinants of adults' intention to vaccinate against pandemic swine flu. BMC Public Health. 2011;11(1):15.</w:t>
      </w:r>
    </w:p>
    <w:p w14:paraId="7A72E315" w14:textId="77777777" w:rsidR="0084080E" w:rsidRPr="00067A21" w:rsidRDefault="0084080E" w:rsidP="0084080E">
      <w:pPr>
        <w:pStyle w:val="EndNoteBibliography"/>
        <w:spacing w:after="0"/>
        <w:rPr>
          <w:rFonts w:ascii="Arial" w:hAnsi="Arial" w:cs="Arial"/>
          <w:rPrChange w:id="5479" w:author="Zehui Bai" w:date="2022-03-11T15:16:00Z">
            <w:rPr/>
          </w:rPrChange>
        </w:rPr>
      </w:pPr>
      <w:r w:rsidRPr="00067A21">
        <w:rPr>
          <w:rFonts w:ascii="Arial" w:hAnsi="Arial" w:cs="Arial"/>
          <w:rPrChange w:id="5480" w:author="Zehui Bai" w:date="2022-03-11T15:16:00Z">
            <w:rPr/>
          </w:rPrChange>
        </w:rPr>
        <w:t>36.</w:t>
      </w:r>
      <w:r w:rsidRPr="00067A21">
        <w:rPr>
          <w:rFonts w:ascii="Arial" w:hAnsi="Arial" w:cs="Arial"/>
          <w:rPrChange w:id="5481" w:author="Zehui Bai" w:date="2022-03-11T15:16:00Z">
            <w:rPr/>
          </w:rPrChange>
        </w:rPr>
        <w:tab/>
        <w:t>Maurer J, Harris KM, Parker A, Lurie N. Does receipt of seasonal influenza vaccine predict intention to receive novel H1N1 vaccine: evidence from a nationally representative survey of U.S. adults. Vaccine. 2009;27(42):5732–4.</w:t>
      </w:r>
    </w:p>
    <w:p w14:paraId="429A3513" w14:textId="77777777" w:rsidR="0084080E" w:rsidRPr="00067A21" w:rsidRDefault="0084080E" w:rsidP="0084080E">
      <w:pPr>
        <w:pStyle w:val="EndNoteBibliography"/>
        <w:spacing w:after="0"/>
        <w:rPr>
          <w:rFonts w:ascii="Arial" w:hAnsi="Arial" w:cs="Arial"/>
          <w:lang w:val="de-DE"/>
          <w:rPrChange w:id="5482" w:author="Zehui Bai" w:date="2022-03-11T15:16:00Z">
            <w:rPr>
              <w:lang w:val="de-DE"/>
            </w:rPr>
          </w:rPrChange>
        </w:rPr>
      </w:pPr>
      <w:r w:rsidRPr="00067A21">
        <w:rPr>
          <w:rFonts w:ascii="Arial" w:hAnsi="Arial" w:cs="Arial"/>
          <w:rPrChange w:id="5483" w:author="Zehui Bai" w:date="2022-03-11T15:16:00Z">
            <w:rPr/>
          </w:rPrChange>
        </w:rPr>
        <w:t>37.</w:t>
      </w:r>
      <w:r w:rsidRPr="00067A21">
        <w:rPr>
          <w:rFonts w:ascii="Arial" w:hAnsi="Arial" w:cs="Arial"/>
          <w:rPrChange w:id="5484" w:author="Zehui Bai" w:date="2022-03-11T15:16:00Z">
            <w:rPr/>
          </w:rPrChange>
        </w:rPr>
        <w:tab/>
        <w:t xml:space="preserve">Lau L, Lau Y, Lau YH. Prevalence and correlates of influenza vaccination among non-institutionalized elderly people: an exploratory cross-sectional survey. </w:t>
      </w:r>
      <w:r w:rsidRPr="00067A21">
        <w:rPr>
          <w:rFonts w:ascii="Arial" w:hAnsi="Arial" w:cs="Arial"/>
          <w:lang w:val="de-DE"/>
          <w:rPrChange w:id="5485" w:author="Zehui Bai" w:date="2022-03-11T15:16:00Z">
            <w:rPr>
              <w:lang w:val="de-DE"/>
            </w:rPr>
          </w:rPrChange>
        </w:rPr>
        <w:t>International journal of nursing studies. 2009;46(6):768–77.</w:t>
      </w:r>
    </w:p>
    <w:p w14:paraId="6897127C" w14:textId="77777777" w:rsidR="0084080E" w:rsidRPr="00067A21" w:rsidRDefault="0084080E" w:rsidP="0084080E">
      <w:pPr>
        <w:pStyle w:val="EndNoteBibliography"/>
        <w:spacing w:after="0"/>
        <w:rPr>
          <w:rFonts w:ascii="Arial" w:hAnsi="Arial" w:cs="Arial"/>
          <w:rPrChange w:id="5486" w:author="Zehui Bai" w:date="2022-03-11T15:16:00Z">
            <w:rPr/>
          </w:rPrChange>
        </w:rPr>
      </w:pPr>
      <w:r w:rsidRPr="00067A21">
        <w:rPr>
          <w:rFonts w:ascii="Arial" w:hAnsi="Arial" w:cs="Arial"/>
          <w:lang w:val="de-DE"/>
          <w:rPrChange w:id="5487" w:author="Zehui Bai" w:date="2022-03-11T15:16:00Z">
            <w:rPr>
              <w:lang w:val="de-DE"/>
            </w:rPr>
          </w:rPrChange>
        </w:rPr>
        <w:t>38.</w:t>
      </w:r>
      <w:r w:rsidRPr="00067A21">
        <w:rPr>
          <w:rFonts w:ascii="Arial" w:hAnsi="Arial" w:cs="Arial"/>
          <w:lang w:val="de-DE"/>
          <w:rPrChange w:id="5488" w:author="Zehui Bai" w:date="2022-03-11T15:16:00Z">
            <w:rPr>
              <w:lang w:val="de-DE"/>
            </w:rPr>
          </w:rPrChange>
        </w:rPr>
        <w:tab/>
        <w:t xml:space="preserve">Rossmann C, Lampert C, Stehr P, Grimm M. Nutzung und Verbreitung von Gesundheitsinformationen. </w:t>
      </w:r>
      <w:r w:rsidRPr="00067A21">
        <w:rPr>
          <w:rFonts w:ascii="Arial" w:hAnsi="Arial" w:cs="Arial"/>
          <w:rPrChange w:id="5489" w:author="Zehui Bai" w:date="2022-03-11T15:16:00Z">
            <w:rPr/>
          </w:rPrChange>
        </w:rPr>
        <w:t>2018.</w:t>
      </w:r>
    </w:p>
    <w:p w14:paraId="3AC86998" w14:textId="77777777" w:rsidR="0084080E" w:rsidRPr="00067A21" w:rsidRDefault="0084080E" w:rsidP="0084080E">
      <w:pPr>
        <w:pStyle w:val="EndNoteBibliography"/>
        <w:spacing w:after="0"/>
        <w:rPr>
          <w:rFonts w:ascii="Arial" w:hAnsi="Arial" w:cs="Arial"/>
          <w:rPrChange w:id="5490" w:author="Zehui Bai" w:date="2022-03-11T15:16:00Z">
            <w:rPr/>
          </w:rPrChange>
        </w:rPr>
      </w:pPr>
      <w:r w:rsidRPr="00067A21">
        <w:rPr>
          <w:rFonts w:ascii="Arial" w:hAnsi="Arial" w:cs="Arial"/>
          <w:rPrChange w:id="5491" w:author="Zehui Bai" w:date="2022-03-11T15:16:00Z">
            <w:rPr/>
          </w:rPrChange>
        </w:rPr>
        <w:t>39.</w:t>
      </w:r>
      <w:r w:rsidRPr="00067A21">
        <w:rPr>
          <w:rFonts w:ascii="Arial" w:hAnsi="Arial" w:cs="Arial"/>
          <w:rPrChange w:id="5492" w:author="Zehui Bai" w:date="2022-03-11T15:16:00Z">
            <w:rPr/>
          </w:rPrChange>
        </w:rPr>
        <w:tab/>
        <w:t>Ramanadhan S, Viswanath K. Health and the information nonseeker: a profile. Health communication. 2006;20(2):131–9.</w:t>
      </w:r>
    </w:p>
    <w:p w14:paraId="3A8CB697" w14:textId="77777777" w:rsidR="0084080E" w:rsidRPr="00067A21" w:rsidRDefault="0084080E" w:rsidP="0084080E">
      <w:pPr>
        <w:pStyle w:val="EndNoteBibliography"/>
        <w:spacing w:after="0"/>
        <w:rPr>
          <w:rFonts w:ascii="Arial" w:hAnsi="Arial" w:cs="Arial"/>
          <w:rPrChange w:id="5493" w:author="Zehui Bai" w:date="2022-03-11T15:16:00Z">
            <w:rPr/>
          </w:rPrChange>
        </w:rPr>
      </w:pPr>
      <w:r w:rsidRPr="00067A21">
        <w:rPr>
          <w:rFonts w:ascii="Arial" w:hAnsi="Arial" w:cs="Arial"/>
          <w:rPrChange w:id="5494" w:author="Zehui Bai" w:date="2022-03-11T15:16:00Z">
            <w:rPr/>
          </w:rPrChange>
        </w:rPr>
        <w:lastRenderedPageBreak/>
        <w:t>40.</w:t>
      </w:r>
      <w:r w:rsidRPr="00067A21">
        <w:rPr>
          <w:rFonts w:ascii="Arial" w:hAnsi="Arial" w:cs="Arial"/>
          <w:rPrChange w:id="5495" w:author="Zehui Bai" w:date="2022-03-11T15:16:00Z">
            <w:rPr/>
          </w:rPrChange>
        </w:rPr>
        <w:tab/>
        <w:t>Stahl J-P, Cohen R, Denis F, Gaudelus J, Martinot A, Lery T, et al. The impact of the web and social networks on vaccination. New challenges and opportunities offered to fight against vaccine hesitancy. Medecine et maladies infectieuses. 2016;46(3):117–22.</w:t>
      </w:r>
    </w:p>
    <w:p w14:paraId="79E2A645" w14:textId="77777777" w:rsidR="0084080E" w:rsidRPr="00067A21" w:rsidRDefault="0084080E" w:rsidP="0084080E">
      <w:pPr>
        <w:pStyle w:val="EndNoteBibliography"/>
        <w:spacing w:after="0"/>
        <w:rPr>
          <w:rFonts w:ascii="Arial" w:hAnsi="Arial" w:cs="Arial"/>
          <w:rPrChange w:id="5496" w:author="Zehui Bai" w:date="2022-03-11T15:16:00Z">
            <w:rPr/>
          </w:rPrChange>
        </w:rPr>
      </w:pPr>
      <w:r w:rsidRPr="00067A21">
        <w:rPr>
          <w:rFonts w:ascii="Arial" w:hAnsi="Arial" w:cs="Arial"/>
          <w:rPrChange w:id="5497" w:author="Zehui Bai" w:date="2022-03-11T15:16:00Z">
            <w:rPr/>
          </w:rPrChange>
        </w:rPr>
        <w:t>41.</w:t>
      </w:r>
      <w:r w:rsidRPr="00067A21">
        <w:rPr>
          <w:rFonts w:ascii="Arial" w:hAnsi="Arial" w:cs="Arial"/>
          <w:rPrChange w:id="5498" w:author="Zehui Bai" w:date="2022-03-11T15:16:00Z">
            <w:rPr/>
          </w:rPrChange>
        </w:rPr>
        <w:tab/>
        <w:t>Petrovic M, Roberts RJ, Ramsay M, Charlett A. Parents' attitude towards the second dose of measles, mumps and rubella vaccine: a case-control study. Communicable disease and public health. 2003;6(4):325–9.</w:t>
      </w:r>
    </w:p>
    <w:p w14:paraId="7DEDFE10" w14:textId="77777777" w:rsidR="0084080E" w:rsidRPr="00067A21" w:rsidRDefault="0084080E" w:rsidP="0084080E">
      <w:pPr>
        <w:pStyle w:val="EndNoteBibliography"/>
        <w:spacing w:after="0"/>
        <w:rPr>
          <w:rFonts w:ascii="Arial" w:hAnsi="Arial" w:cs="Arial"/>
          <w:rPrChange w:id="5499" w:author="Zehui Bai" w:date="2022-03-11T15:16:00Z">
            <w:rPr/>
          </w:rPrChange>
        </w:rPr>
      </w:pPr>
      <w:r w:rsidRPr="00067A21">
        <w:rPr>
          <w:rFonts w:ascii="Arial" w:hAnsi="Arial" w:cs="Arial"/>
          <w:rPrChange w:id="5500" w:author="Zehui Bai" w:date="2022-03-11T15:16:00Z">
            <w:rPr/>
          </w:rPrChange>
        </w:rPr>
        <w:t>42.</w:t>
      </w:r>
      <w:r w:rsidRPr="00067A21">
        <w:rPr>
          <w:rFonts w:ascii="Arial" w:hAnsi="Arial" w:cs="Arial"/>
          <w:rPrChange w:id="5501" w:author="Zehui Bai" w:date="2022-03-11T15:16:00Z">
            <w:rPr/>
          </w:rPrChange>
        </w:rPr>
        <w:tab/>
        <w:t>Flynn M, Ogden J. Predicting uptake of MMR vaccination: a prospective questionnaire study. British Journal of General Practice. 2004;54(504):526–30.</w:t>
      </w:r>
    </w:p>
    <w:p w14:paraId="5125D070" w14:textId="77777777" w:rsidR="0084080E" w:rsidRPr="00067A21" w:rsidRDefault="0084080E" w:rsidP="0084080E">
      <w:pPr>
        <w:pStyle w:val="EndNoteBibliography"/>
        <w:spacing w:after="0"/>
        <w:rPr>
          <w:rFonts w:ascii="Arial" w:hAnsi="Arial" w:cs="Arial"/>
          <w:rPrChange w:id="5502" w:author="Zehui Bai" w:date="2022-03-11T15:16:00Z">
            <w:rPr/>
          </w:rPrChange>
        </w:rPr>
      </w:pPr>
      <w:r w:rsidRPr="00067A21">
        <w:rPr>
          <w:rFonts w:ascii="Arial" w:hAnsi="Arial" w:cs="Arial"/>
          <w:rPrChange w:id="5503" w:author="Zehui Bai" w:date="2022-03-11T15:16:00Z">
            <w:rPr/>
          </w:rPrChange>
        </w:rPr>
        <w:t>43.</w:t>
      </w:r>
      <w:r w:rsidRPr="00067A21">
        <w:rPr>
          <w:rFonts w:ascii="Arial" w:hAnsi="Arial" w:cs="Arial"/>
          <w:rPrChange w:id="5504" w:author="Zehui Bai" w:date="2022-03-11T15:16:00Z">
            <w:rPr/>
          </w:rPrChange>
        </w:rPr>
        <w:tab/>
        <w:t>WALSH S, Thomas DR, MASON BW, EVANS MR. The impact of the media on the decision of parents in South Wales to accept measles-mumps-rubella (MMR) immunization. Epidemiology and Infection. 2015;143(3):550–60.</w:t>
      </w:r>
    </w:p>
    <w:p w14:paraId="1E2EBB1D" w14:textId="77777777" w:rsidR="0084080E" w:rsidRPr="00067A21" w:rsidRDefault="0084080E" w:rsidP="0084080E">
      <w:pPr>
        <w:pStyle w:val="EndNoteBibliography"/>
        <w:spacing w:after="0"/>
        <w:rPr>
          <w:rFonts w:ascii="Arial" w:hAnsi="Arial" w:cs="Arial"/>
          <w:rPrChange w:id="5505" w:author="Zehui Bai" w:date="2022-03-11T15:16:00Z">
            <w:rPr/>
          </w:rPrChange>
        </w:rPr>
      </w:pPr>
      <w:r w:rsidRPr="00067A21">
        <w:rPr>
          <w:rFonts w:ascii="Arial" w:hAnsi="Arial" w:cs="Arial"/>
          <w:rPrChange w:id="5506" w:author="Zehui Bai" w:date="2022-03-11T15:16:00Z">
            <w:rPr/>
          </w:rPrChange>
        </w:rPr>
        <w:t>44.</w:t>
      </w:r>
      <w:r w:rsidRPr="00067A21">
        <w:rPr>
          <w:rFonts w:ascii="Arial" w:hAnsi="Arial" w:cs="Arial"/>
          <w:rPrChange w:id="5507" w:author="Zehui Bai" w:date="2022-03-11T15:16:00Z">
            <w:rPr/>
          </w:rPrChange>
        </w:rPr>
        <w:tab/>
        <w:t>Maurer J, Uscher-Pines L, Harris KM. Perceived seriousness of seasonal and A(H1N1) influenzas, attitudes toward vaccination, and vaccine uptake among U.S. adults: does the source of information matter? Preventive medicine. 2010;51(2):185–7.</w:t>
      </w:r>
    </w:p>
    <w:p w14:paraId="5D87285B" w14:textId="77777777" w:rsidR="0084080E" w:rsidRPr="00067A21" w:rsidRDefault="0084080E" w:rsidP="0084080E">
      <w:pPr>
        <w:pStyle w:val="EndNoteBibliography"/>
        <w:spacing w:after="0"/>
        <w:rPr>
          <w:rFonts w:ascii="Arial" w:hAnsi="Arial" w:cs="Arial"/>
          <w:rPrChange w:id="5508" w:author="Zehui Bai" w:date="2022-03-11T15:16:00Z">
            <w:rPr/>
          </w:rPrChange>
        </w:rPr>
      </w:pPr>
      <w:r w:rsidRPr="00067A21">
        <w:rPr>
          <w:rFonts w:ascii="Arial" w:hAnsi="Arial" w:cs="Arial"/>
          <w:rPrChange w:id="5509" w:author="Zehui Bai" w:date="2022-03-11T15:16:00Z">
            <w:rPr/>
          </w:rPrChange>
        </w:rPr>
        <w:t>45.</w:t>
      </w:r>
      <w:r w:rsidRPr="00067A21">
        <w:rPr>
          <w:rFonts w:ascii="Arial" w:hAnsi="Arial" w:cs="Arial"/>
          <w:rPrChange w:id="5510" w:author="Zehui Bai" w:date="2022-03-11T15:16:00Z">
            <w:rPr/>
          </w:rPrChange>
        </w:rPr>
        <w:tab/>
        <w:t>Logan J, Nederhoff D, Koch B, Griffith B, Wolfson J, Awan FA, et al. 'What have you HEARD about the HERD?' Does education about local influenza vaccination coverage and herd immunity affect willingness to vaccinate? Vaccine. 2018;36(28):4118–25.</w:t>
      </w:r>
    </w:p>
    <w:p w14:paraId="71239E77" w14:textId="77777777" w:rsidR="0084080E" w:rsidRPr="00067A21" w:rsidRDefault="0084080E" w:rsidP="0084080E">
      <w:pPr>
        <w:pStyle w:val="EndNoteBibliography"/>
        <w:spacing w:after="0"/>
        <w:rPr>
          <w:rFonts w:ascii="Arial" w:hAnsi="Arial" w:cs="Arial"/>
          <w:rPrChange w:id="5511" w:author="Zehui Bai" w:date="2022-03-11T15:16:00Z">
            <w:rPr/>
          </w:rPrChange>
        </w:rPr>
      </w:pPr>
      <w:r w:rsidRPr="00067A21">
        <w:rPr>
          <w:rFonts w:ascii="Arial" w:hAnsi="Arial" w:cs="Arial"/>
          <w:rPrChange w:id="5512" w:author="Zehui Bai" w:date="2022-03-11T15:16:00Z">
            <w:rPr/>
          </w:rPrChange>
        </w:rPr>
        <w:t>46.</w:t>
      </w:r>
      <w:r w:rsidRPr="00067A21">
        <w:rPr>
          <w:rFonts w:ascii="Arial" w:hAnsi="Arial" w:cs="Arial"/>
          <w:rPrChange w:id="5513" w:author="Zehui Bai" w:date="2022-03-11T15:16:00Z">
            <w:rPr/>
          </w:rPrChange>
        </w:rPr>
        <w:tab/>
        <w:t>Kohlhammer Y, Schnoor M, Schwartz M, Raspe H, Schäfer T. Determinants of influenza and pneumococcal vaccination in elderly people: a systematic review. Public Health. 2007;121(10):742–51.</w:t>
      </w:r>
    </w:p>
    <w:p w14:paraId="289CDDCF" w14:textId="77777777" w:rsidR="0084080E" w:rsidRPr="00067A21" w:rsidRDefault="0084080E" w:rsidP="0084080E">
      <w:pPr>
        <w:pStyle w:val="EndNoteBibliography"/>
        <w:spacing w:after="0"/>
        <w:rPr>
          <w:rFonts w:ascii="Arial" w:hAnsi="Arial" w:cs="Arial"/>
          <w:lang w:val="de-DE"/>
          <w:rPrChange w:id="5514" w:author="Zehui Bai" w:date="2022-03-11T15:16:00Z">
            <w:rPr>
              <w:lang w:val="de-DE"/>
            </w:rPr>
          </w:rPrChange>
        </w:rPr>
      </w:pPr>
      <w:r w:rsidRPr="00067A21">
        <w:rPr>
          <w:rFonts w:ascii="Arial" w:hAnsi="Arial" w:cs="Arial"/>
          <w:rPrChange w:id="5515" w:author="Zehui Bai" w:date="2022-03-11T15:16:00Z">
            <w:rPr/>
          </w:rPrChange>
        </w:rPr>
        <w:t>47.</w:t>
      </w:r>
      <w:r w:rsidRPr="00067A21">
        <w:rPr>
          <w:rFonts w:ascii="Arial" w:hAnsi="Arial" w:cs="Arial"/>
          <w:rPrChange w:id="5516" w:author="Zehui Bai" w:date="2022-03-11T15:16:00Z">
            <w:rPr/>
          </w:rPrChange>
        </w:rPr>
        <w:tab/>
        <w:t xml:space="preserve">Bults M, Beaujean DJMA, Richardus JH, van Steenbergen JE, Voeten HACM. Pandemic influenza A (H1N1) vaccination in The Netherlands: parental reasoning underlying child vaccination choices. </w:t>
      </w:r>
      <w:r w:rsidRPr="00067A21">
        <w:rPr>
          <w:rFonts w:ascii="Arial" w:hAnsi="Arial" w:cs="Arial"/>
          <w:lang w:val="de-DE"/>
          <w:rPrChange w:id="5517" w:author="Zehui Bai" w:date="2022-03-11T15:16:00Z">
            <w:rPr>
              <w:lang w:val="de-DE"/>
            </w:rPr>
          </w:rPrChange>
        </w:rPr>
        <w:t>Vaccine. 2011;29(37):6226–35.</w:t>
      </w:r>
    </w:p>
    <w:p w14:paraId="53C9ACBC" w14:textId="77777777" w:rsidR="0084080E" w:rsidRPr="00067A21" w:rsidRDefault="0084080E" w:rsidP="0084080E">
      <w:pPr>
        <w:pStyle w:val="EndNoteBibliography"/>
        <w:rPr>
          <w:rFonts w:ascii="Arial" w:hAnsi="Arial" w:cs="Arial"/>
          <w:lang w:val="de-DE"/>
          <w:rPrChange w:id="5518" w:author="Zehui Bai" w:date="2022-03-11T15:16:00Z">
            <w:rPr>
              <w:lang w:val="de-DE"/>
            </w:rPr>
          </w:rPrChange>
        </w:rPr>
      </w:pPr>
      <w:r w:rsidRPr="00067A21">
        <w:rPr>
          <w:rFonts w:ascii="Arial" w:hAnsi="Arial" w:cs="Arial"/>
          <w:lang w:val="de-DE"/>
          <w:rPrChange w:id="5519" w:author="Zehui Bai" w:date="2022-03-11T15:16:00Z">
            <w:rPr>
              <w:lang w:val="de-DE"/>
            </w:rPr>
          </w:rPrChange>
        </w:rPr>
        <w:t>48.</w:t>
      </w:r>
      <w:r w:rsidRPr="00067A21">
        <w:rPr>
          <w:rFonts w:ascii="Arial" w:hAnsi="Arial" w:cs="Arial"/>
          <w:lang w:val="de-DE"/>
          <w:rPrChange w:id="5520" w:author="Zehui Bai" w:date="2022-03-11T15:16:00Z">
            <w:rPr>
              <w:lang w:val="de-DE"/>
            </w:rPr>
          </w:rPrChange>
        </w:rPr>
        <w:tab/>
        <w:t>Schmid-Küpke NK. COVID-19 Impfquoten-Monitoring in Deutschland (COVIMO). Robert Koch-Institut: Robert Koch-Institut; 2021.</w:t>
      </w:r>
    </w:p>
    <w:p w14:paraId="6A875D78" w14:textId="105CD0F9" w:rsidR="00A31DE5" w:rsidRPr="00067A21" w:rsidRDefault="00D300AE" w:rsidP="00560E5A">
      <w:pPr>
        <w:jc w:val="both"/>
        <w:rPr>
          <w:rFonts w:ascii="Arial" w:hAnsi="Arial" w:cs="Arial"/>
          <w:rPrChange w:id="5521" w:author="Zehui Bai" w:date="2022-03-11T15:16:00Z">
            <w:rPr/>
          </w:rPrChange>
        </w:rPr>
        <w:sectPr w:rsidR="00A31DE5" w:rsidRPr="00067A21" w:rsidSect="00CE186C">
          <w:footerReference w:type="default" r:id="rId19"/>
          <w:pgSz w:w="11906" w:h="16838"/>
          <w:pgMar w:top="1417" w:right="1417" w:bottom="1134" w:left="1417" w:header="708" w:footer="708" w:gutter="0"/>
          <w:cols w:space="708"/>
          <w:docGrid w:linePitch="360"/>
        </w:sectPr>
      </w:pPr>
      <w:r w:rsidRPr="00067A21">
        <w:rPr>
          <w:rFonts w:ascii="Arial" w:hAnsi="Arial" w:cs="Arial"/>
          <w:lang w:val="en-US"/>
          <w:rPrChange w:id="5522" w:author="Zehui Bai" w:date="2022-03-11T15:16:00Z">
            <w:rPr>
              <w:lang w:val="en-US"/>
            </w:rPr>
          </w:rPrChange>
        </w:rPr>
        <w:fldChar w:fldCharType="end"/>
      </w:r>
      <w:bookmarkStart w:id="5523" w:name="_Toc83568924"/>
    </w:p>
    <w:p w14:paraId="0CBB823D" w14:textId="30AA15BD" w:rsidR="00BE081C" w:rsidRPr="00067A21" w:rsidRDefault="001720A4">
      <w:pPr>
        <w:pStyle w:val="Heading1"/>
        <w:rPr>
          <w:rFonts w:ascii="Arial" w:hAnsi="Arial" w:cs="Arial"/>
          <w:b/>
          <w:bCs/>
          <w:rPrChange w:id="5524" w:author="Zehui Bai" w:date="2022-03-11T15:16:00Z">
            <w:rPr>
              <w:rFonts w:ascii="Times New Roman" w:eastAsia="Cambria" w:hAnsi="Times New Roman" w:cs="Times New Roman"/>
              <w:b/>
              <w:color w:val="auto"/>
              <w:sz w:val="24"/>
              <w:szCs w:val="24"/>
              <w:lang w:val="en-US"/>
            </w:rPr>
          </w:rPrChange>
        </w:rPr>
        <w:pPrChange w:id="5525" w:author="Zehui Bai" w:date="2022-03-11T13:58:00Z">
          <w:pPr>
            <w:pStyle w:val="Heading1"/>
            <w:keepNext w:val="0"/>
            <w:keepLines w:val="0"/>
            <w:tabs>
              <w:tab w:val="num" w:pos="567"/>
            </w:tabs>
            <w:spacing w:after="240" w:line="240" w:lineRule="auto"/>
            <w:ind w:left="567" w:hanging="567"/>
          </w:pPr>
        </w:pPrChange>
      </w:pPr>
      <w:bookmarkStart w:id="5526" w:name="_Toc96935528"/>
      <w:bookmarkEnd w:id="5523"/>
      <w:r w:rsidRPr="00067A21">
        <w:rPr>
          <w:rFonts w:ascii="Arial" w:hAnsi="Arial" w:cs="Arial"/>
          <w:b/>
          <w:bCs/>
          <w:rPrChange w:id="5527" w:author="Zehui Bai" w:date="2022-03-11T15:16:00Z">
            <w:rPr>
              <w:rFonts w:ascii="Times New Roman" w:eastAsia="Cambria" w:hAnsi="Times New Roman" w:cs="Times New Roman"/>
              <w:b/>
              <w:color w:val="auto"/>
              <w:sz w:val="24"/>
              <w:szCs w:val="24"/>
              <w:lang w:val="en-US"/>
            </w:rPr>
          </w:rPrChange>
        </w:rPr>
        <w:lastRenderedPageBreak/>
        <w:t>Appendix</w:t>
      </w:r>
      <w:bookmarkEnd w:id="5526"/>
    </w:p>
    <w:p w14:paraId="4E22114D" w14:textId="49B033AF" w:rsidR="00DF46EA" w:rsidRPr="00067A21" w:rsidDel="00823851" w:rsidRDefault="005570DD">
      <w:pPr>
        <w:rPr>
          <w:moveFrom w:id="5528" w:author="Zehui Bai" w:date="2022-03-11T13:53:00Z"/>
          <w:rFonts w:ascii="Arial" w:eastAsia="Calibri" w:hAnsi="Arial" w:cs="Arial"/>
          <w:sz w:val="24"/>
          <w:szCs w:val="24"/>
          <w:lang w:val="en-GB"/>
          <w:rPrChange w:id="5529" w:author="Zehui Bai" w:date="2022-03-11T15:16:00Z">
            <w:rPr>
              <w:moveFrom w:id="5530" w:author="Zehui Bai" w:date="2022-03-11T13:53:00Z"/>
              <w:rFonts w:ascii="Times New Roman" w:eastAsia="Calibri" w:hAnsi="Times New Roman" w:cs="Times New Roman"/>
              <w:sz w:val="24"/>
              <w:szCs w:val="24"/>
              <w:lang w:val="en-GB"/>
            </w:rPr>
          </w:rPrChange>
        </w:rPr>
      </w:pPr>
      <w:r w:rsidRPr="00067A21">
        <w:rPr>
          <w:rFonts w:ascii="Arial" w:eastAsia="Calibri" w:hAnsi="Arial" w:cs="Arial"/>
          <w:sz w:val="24"/>
          <w:szCs w:val="24"/>
          <w:lang w:val="en-US"/>
          <w:rPrChange w:id="5531" w:author="Zehui Bai" w:date="2022-03-11T15:16:00Z">
            <w:rPr>
              <w:rFonts w:ascii="Times New Roman" w:eastAsia="Calibri" w:hAnsi="Times New Roman" w:cs="Times New Roman"/>
              <w:sz w:val="24"/>
              <w:szCs w:val="24"/>
              <w:lang w:val="en-US"/>
            </w:rPr>
          </w:rPrChange>
        </w:rPr>
        <w:t>Appendix X</w:t>
      </w:r>
      <w:r w:rsidRPr="00067A21">
        <w:rPr>
          <w:rFonts w:ascii="Arial" w:eastAsia="Calibri" w:hAnsi="Arial" w:cs="Arial"/>
          <w:sz w:val="24"/>
          <w:szCs w:val="24"/>
          <w:lang w:val="en-GB"/>
          <w:rPrChange w:id="5532" w:author="Zehui Bai" w:date="2022-03-11T15:16:00Z">
            <w:rPr>
              <w:rFonts w:ascii="Times New Roman" w:eastAsia="Calibri" w:hAnsi="Times New Roman" w:cs="Times New Roman"/>
              <w:sz w:val="24"/>
              <w:szCs w:val="24"/>
              <w:lang w:val="en-GB"/>
            </w:rPr>
          </w:rPrChange>
        </w:rPr>
        <w:t xml:space="preserve">: </w:t>
      </w:r>
      <w:moveFromRangeStart w:id="5533" w:author="Zehui Bai" w:date="2022-03-11T13:53:00Z" w:name="move97899230"/>
      <w:moveFrom w:id="5534" w:author="Zehui Bai" w:date="2022-03-11T13:53:00Z">
        <w:r w:rsidRPr="00067A21" w:rsidDel="00823851">
          <w:rPr>
            <w:rFonts w:ascii="Arial" w:eastAsia="Calibri" w:hAnsi="Arial" w:cs="Arial"/>
            <w:sz w:val="24"/>
            <w:szCs w:val="24"/>
            <w:lang w:val="en-GB"/>
            <w:rPrChange w:id="5535" w:author="Zehui Bai" w:date="2022-03-11T15:16:00Z">
              <w:rPr>
                <w:rFonts w:ascii="Times New Roman" w:eastAsia="Calibri" w:hAnsi="Times New Roman" w:cs="Times New Roman"/>
                <w:sz w:val="24"/>
                <w:szCs w:val="24"/>
                <w:lang w:val="en-GB"/>
              </w:rPr>
            </w:rPrChange>
          </w:rPr>
          <w:t>Table 1 |</w:t>
        </w:r>
        <w:r w:rsidRPr="00067A21" w:rsidDel="00823851">
          <w:rPr>
            <w:rFonts w:ascii="Arial" w:eastAsia="Calibri" w:hAnsi="Arial" w:cs="Arial"/>
            <w:sz w:val="24"/>
            <w:szCs w:val="24"/>
            <w:lang w:val="en-US"/>
            <w:rPrChange w:id="5536" w:author="Zehui Bai" w:date="2022-03-11T15:16:00Z">
              <w:rPr>
                <w:rFonts w:ascii="Times New Roman" w:eastAsia="Calibri" w:hAnsi="Times New Roman" w:cs="Times New Roman"/>
                <w:sz w:val="24"/>
                <w:szCs w:val="24"/>
                <w:lang w:val="en-US"/>
              </w:rPr>
            </w:rPrChange>
          </w:rPr>
          <w:t xml:space="preserve"> </w:t>
        </w:r>
        <w:r w:rsidR="00983766" w:rsidRPr="00067A21" w:rsidDel="00823851">
          <w:rPr>
            <w:rFonts w:ascii="Arial" w:eastAsia="Calibri" w:hAnsi="Arial" w:cs="Arial"/>
            <w:sz w:val="24"/>
            <w:szCs w:val="24"/>
            <w:lang w:val="en-GB"/>
            <w:rPrChange w:id="5537" w:author="Zehui Bai" w:date="2022-03-11T15:16:00Z">
              <w:rPr>
                <w:rFonts w:ascii="Times New Roman" w:eastAsia="Calibri" w:hAnsi="Times New Roman" w:cs="Times New Roman"/>
                <w:sz w:val="24"/>
                <w:szCs w:val="24"/>
                <w:lang w:val="en-GB"/>
              </w:rPr>
            </w:rPrChange>
          </w:rPr>
          <w:t>Demogra</w:t>
        </w:r>
        <w:r w:rsidR="002512F6" w:rsidRPr="00067A21" w:rsidDel="00823851">
          <w:rPr>
            <w:rFonts w:ascii="Arial" w:eastAsia="Calibri" w:hAnsi="Arial" w:cs="Arial"/>
            <w:sz w:val="24"/>
            <w:szCs w:val="24"/>
            <w:lang w:val="en-GB"/>
            <w:rPrChange w:id="5538" w:author="Zehui Bai" w:date="2022-03-11T15:16:00Z">
              <w:rPr>
                <w:rFonts w:ascii="Times New Roman" w:eastAsia="Calibri" w:hAnsi="Times New Roman" w:cs="Times New Roman"/>
                <w:sz w:val="24"/>
                <w:szCs w:val="24"/>
                <w:lang w:val="en-GB"/>
              </w:rPr>
            </w:rPrChange>
          </w:rPr>
          <w:t xml:space="preserve">phic analyses between COVID-19 vaccine </w:t>
        </w:r>
        <w:r w:rsidR="002B1FC0" w:rsidRPr="00067A21" w:rsidDel="00823851">
          <w:rPr>
            <w:rFonts w:ascii="Arial" w:eastAsia="Calibri" w:hAnsi="Arial" w:cs="Arial"/>
            <w:sz w:val="24"/>
            <w:szCs w:val="24"/>
            <w:lang w:val="en-GB"/>
            <w:rPrChange w:id="5539" w:author="Zehui Bai" w:date="2022-03-11T15:16:00Z">
              <w:rPr>
                <w:rFonts w:ascii="Times New Roman" w:eastAsia="Calibri" w:hAnsi="Times New Roman" w:cs="Times New Roman"/>
                <w:sz w:val="24"/>
                <w:szCs w:val="24"/>
                <w:lang w:val="en-GB"/>
              </w:rPr>
            </w:rPrChange>
          </w:rPr>
          <w:t>acceptance and rejection group</w:t>
        </w:r>
        <w:r w:rsidR="00DF46EA" w:rsidRPr="00067A21" w:rsidDel="00823851">
          <w:rPr>
            <w:rFonts w:ascii="Arial" w:eastAsia="Calibri" w:hAnsi="Arial" w:cs="Arial"/>
            <w:sz w:val="24"/>
            <w:szCs w:val="24"/>
            <w:lang w:val="en-GB"/>
            <w:rPrChange w:id="5540" w:author="Zehui Bai" w:date="2022-03-11T15:16:00Z">
              <w:rPr>
                <w:rFonts w:ascii="Times New Roman" w:eastAsia="Calibri" w:hAnsi="Times New Roman" w:cs="Times New Roman"/>
                <w:sz w:val="24"/>
                <w:szCs w:val="24"/>
                <w:lang w:val="en-GB"/>
              </w:rPr>
            </w:rPrChange>
          </w:rPr>
          <w:t xml:space="preserve"> (n=828)</w:t>
        </w:r>
      </w:moveFrom>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168"/>
        <w:gridCol w:w="1170"/>
        <w:gridCol w:w="1167"/>
        <w:gridCol w:w="1170"/>
        <w:gridCol w:w="1163"/>
      </w:tblGrid>
      <w:tr w:rsidR="00A24283" w:rsidRPr="00067A21" w:rsidDel="00823851" w14:paraId="5038478B" w14:textId="07421D67" w:rsidTr="00E136F9">
        <w:trPr>
          <w:cnfStyle w:val="100000000000" w:firstRow="1" w:lastRow="0" w:firstColumn="0" w:lastColumn="0" w:oddVBand="0" w:evenVBand="0" w:oddHBand="0" w:evenHBand="0" w:firstRowFirstColumn="0" w:firstRowLastColumn="0" w:lastRowFirstColumn="0" w:lastRowLastColumn="0"/>
          <w:trHeight w:val="170"/>
          <w:jc w:val="center"/>
        </w:trPr>
        <w:tc>
          <w:tcPr>
            <w:tcW w:w="1782" w:type="pct"/>
            <w:vMerge w:val="restart"/>
            <w:tcBorders>
              <w:left w:val="nil"/>
              <w:bottom w:val="single" w:sz="4" w:space="0" w:color="auto"/>
              <w:right w:val="nil"/>
            </w:tcBorders>
          </w:tcPr>
          <w:p w14:paraId="7E9A6E2E" w14:textId="07BBA4E8" w:rsidR="00A24283" w:rsidRPr="00067A21" w:rsidDel="00823851" w:rsidRDefault="00A24283">
            <w:pPr>
              <w:rPr>
                <w:moveFrom w:id="5541" w:author="Zehui Bai" w:date="2022-03-11T13:53:00Z"/>
                <w:rFonts w:ascii="Arial" w:hAnsi="Arial" w:cs="Arial"/>
                <w:sz w:val="18"/>
                <w:szCs w:val="18"/>
                <w:rPrChange w:id="5542" w:author="Zehui Bai" w:date="2022-03-11T15:16:00Z">
                  <w:rPr>
                    <w:moveFrom w:id="5543" w:author="Zehui Bai" w:date="2022-03-11T13:53:00Z"/>
                    <w:sz w:val="18"/>
                    <w:szCs w:val="18"/>
                  </w:rPr>
                </w:rPrChange>
              </w:rPr>
              <w:pPrChange w:id="5544" w:author="Zehui Bai" w:date="2022-03-11T13:53:00Z">
                <w:pPr>
                  <w:spacing w:before="36" w:after="36"/>
                  <w:jc w:val="center"/>
                </w:pPr>
              </w:pPrChange>
            </w:pPr>
          </w:p>
        </w:tc>
        <w:tc>
          <w:tcPr>
            <w:tcW w:w="1289" w:type="pct"/>
            <w:gridSpan w:val="2"/>
            <w:tcBorders>
              <w:left w:val="nil"/>
              <w:bottom w:val="single" w:sz="2" w:space="0" w:color="auto"/>
              <w:right w:val="nil"/>
            </w:tcBorders>
            <w:vAlign w:val="center"/>
          </w:tcPr>
          <w:p w14:paraId="0581D140" w14:textId="7EB8F4CA" w:rsidR="00A24283" w:rsidRPr="00067A21" w:rsidDel="00823851" w:rsidRDefault="00A24283">
            <w:pPr>
              <w:rPr>
                <w:moveFrom w:id="5545" w:author="Zehui Bai" w:date="2022-03-11T13:53:00Z"/>
                <w:rFonts w:ascii="Arial" w:hAnsi="Arial" w:cs="Arial"/>
                <w:sz w:val="18"/>
                <w:szCs w:val="18"/>
                <w:rPrChange w:id="5546" w:author="Zehui Bai" w:date="2022-03-11T15:16:00Z">
                  <w:rPr>
                    <w:moveFrom w:id="5547" w:author="Zehui Bai" w:date="2022-03-11T13:53:00Z"/>
                    <w:sz w:val="18"/>
                    <w:szCs w:val="18"/>
                  </w:rPr>
                </w:rPrChange>
              </w:rPr>
              <w:pPrChange w:id="5548" w:author="Zehui Bai" w:date="2022-03-11T13:53:00Z">
                <w:pPr>
                  <w:spacing w:before="36" w:after="36"/>
                  <w:jc w:val="center"/>
                </w:pPr>
              </w:pPrChange>
            </w:pPr>
            <w:moveFrom w:id="5549" w:author="Zehui Bai" w:date="2022-03-11T13:53:00Z">
              <w:r w:rsidRPr="00067A21" w:rsidDel="00823851">
                <w:rPr>
                  <w:rFonts w:ascii="Arial" w:hAnsi="Arial" w:cs="Arial"/>
                  <w:sz w:val="18"/>
                  <w:szCs w:val="18"/>
                  <w:rPrChange w:id="5550" w:author="Zehui Bai" w:date="2022-03-11T15:16:00Z">
                    <w:rPr>
                      <w:sz w:val="18"/>
                      <w:szCs w:val="18"/>
                    </w:rPr>
                  </w:rPrChange>
                </w:rPr>
                <w:t>Vaccine acceptance</w:t>
              </w:r>
            </w:moveFrom>
          </w:p>
          <w:p w14:paraId="60454583" w14:textId="7DD3CCE5" w:rsidR="00A24283" w:rsidRPr="00067A21" w:rsidDel="00823851" w:rsidRDefault="00A24283">
            <w:pPr>
              <w:rPr>
                <w:moveFrom w:id="5551" w:author="Zehui Bai" w:date="2022-03-11T13:53:00Z"/>
                <w:rFonts w:ascii="Arial" w:hAnsi="Arial" w:cs="Arial"/>
                <w:sz w:val="18"/>
                <w:szCs w:val="18"/>
                <w:rPrChange w:id="5552" w:author="Zehui Bai" w:date="2022-03-11T15:16:00Z">
                  <w:rPr>
                    <w:moveFrom w:id="5553" w:author="Zehui Bai" w:date="2022-03-11T13:53:00Z"/>
                    <w:sz w:val="18"/>
                    <w:szCs w:val="18"/>
                  </w:rPr>
                </w:rPrChange>
              </w:rPr>
              <w:pPrChange w:id="5554" w:author="Zehui Bai" w:date="2022-03-11T13:53:00Z">
                <w:pPr>
                  <w:spacing w:before="36" w:after="36"/>
                  <w:jc w:val="center"/>
                </w:pPr>
              </w:pPrChange>
            </w:pPr>
            <w:moveFrom w:id="5555" w:author="Zehui Bai" w:date="2022-03-11T13:53:00Z">
              <w:r w:rsidRPr="00067A21" w:rsidDel="00823851">
                <w:rPr>
                  <w:rFonts w:ascii="Arial" w:hAnsi="Arial" w:cs="Arial"/>
                  <w:sz w:val="16"/>
                  <w:szCs w:val="16"/>
                  <w:lang w:val="en-GB"/>
                  <w:rPrChange w:id="5556" w:author="Zehui Bai" w:date="2022-03-11T15:16:00Z">
                    <w:rPr>
                      <w:sz w:val="16"/>
                      <w:szCs w:val="16"/>
                      <w:lang w:val="en-GB"/>
                    </w:rPr>
                  </w:rPrChange>
                </w:rPr>
                <w:t>(at least 1 dose of vaccination)</w:t>
              </w:r>
            </w:moveFrom>
          </w:p>
        </w:tc>
        <w:tc>
          <w:tcPr>
            <w:tcW w:w="1288" w:type="pct"/>
            <w:gridSpan w:val="2"/>
            <w:tcBorders>
              <w:left w:val="nil"/>
              <w:bottom w:val="single" w:sz="2" w:space="0" w:color="auto"/>
              <w:right w:val="nil"/>
            </w:tcBorders>
            <w:vAlign w:val="center"/>
          </w:tcPr>
          <w:p w14:paraId="5C889472" w14:textId="5B06525F" w:rsidR="00A24283" w:rsidRPr="00067A21" w:rsidDel="00823851" w:rsidRDefault="00A24283">
            <w:pPr>
              <w:rPr>
                <w:moveFrom w:id="5557" w:author="Zehui Bai" w:date="2022-03-11T13:53:00Z"/>
                <w:rFonts w:ascii="Arial" w:hAnsi="Arial" w:cs="Arial"/>
                <w:sz w:val="12"/>
                <w:szCs w:val="12"/>
                <w:lang w:val="en-GB"/>
                <w:rPrChange w:id="5558" w:author="Zehui Bai" w:date="2022-03-11T15:16:00Z">
                  <w:rPr>
                    <w:moveFrom w:id="5559" w:author="Zehui Bai" w:date="2022-03-11T13:53:00Z"/>
                    <w:sz w:val="12"/>
                    <w:szCs w:val="12"/>
                    <w:lang w:val="en-GB"/>
                  </w:rPr>
                </w:rPrChange>
              </w:rPr>
              <w:pPrChange w:id="5560" w:author="Zehui Bai" w:date="2022-03-11T13:53:00Z">
                <w:pPr>
                  <w:spacing w:before="36" w:after="36"/>
                  <w:jc w:val="center"/>
                </w:pPr>
              </w:pPrChange>
            </w:pPr>
            <w:moveFrom w:id="5561" w:author="Zehui Bai" w:date="2022-03-11T13:53:00Z">
              <w:r w:rsidRPr="00067A21" w:rsidDel="00823851">
                <w:rPr>
                  <w:rFonts w:ascii="Arial" w:hAnsi="Arial" w:cs="Arial"/>
                  <w:sz w:val="18"/>
                  <w:szCs w:val="18"/>
                  <w:lang w:val="en-GB"/>
                  <w:rPrChange w:id="5562" w:author="Zehui Bai" w:date="2022-03-11T15:16:00Z">
                    <w:rPr>
                      <w:sz w:val="18"/>
                      <w:szCs w:val="18"/>
                      <w:lang w:val="en-GB"/>
                    </w:rPr>
                  </w:rPrChange>
                </w:rPr>
                <w:t>Vaccine rejection</w:t>
              </w:r>
            </w:moveFrom>
          </w:p>
        </w:tc>
        <w:tc>
          <w:tcPr>
            <w:tcW w:w="641" w:type="pct"/>
            <w:vMerge w:val="restart"/>
            <w:tcBorders>
              <w:left w:val="nil"/>
              <w:bottom w:val="single" w:sz="4" w:space="0" w:color="auto"/>
              <w:right w:val="nil"/>
            </w:tcBorders>
            <w:vAlign w:val="center"/>
          </w:tcPr>
          <w:p w14:paraId="7EB3BBCB" w14:textId="4984D091" w:rsidR="00A24283" w:rsidRPr="00067A21" w:rsidDel="00823851" w:rsidRDefault="00A24283">
            <w:pPr>
              <w:rPr>
                <w:moveFrom w:id="5563" w:author="Zehui Bai" w:date="2022-03-11T13:53:00Z"/>
                <w:rFonts w:ascii="Arial" w:hAnsi="Arial" w:cs="Arial"/>
                <w:sz w:val="18"/>
                <w:szCs w:val="18"/>
                <w:rPrChange w:id="5564" w:author="Zehui Bai" w:date="2022-03-11T15:16:00Z">
                  <w:rPr>
                    <w:moveFrom w:id="5565" w:author="Zehui Bai" w:date="2022-03-11T13:53:00Z"/>
                    <w:sz w:val="18"/>
                    <w:szCs w:val="18"/>
                  </w:rPr>
                </w:rPrChange>
              </w:rPr>
              <w:pPrChange w:id="5566" w:author="Zehui Bai" w:date="2022-03-11T13:53:00Z">
                <w:pPr>
                  <w:spacing w:before="36" w:after="36"/>
                  <w:jc w:val="center"/>
                </w:pPr>
              </w:pPrChange>
            </w:pPr>
            <w:moveFrom w:id="5567" w:author="Zehui Bai" w:date="2022-03-11T13:53:00Z">
              <w:r w:rsidRPr="00067A21" w:rsidDel="00823851">
                <w:rPr>
                  <w:rFonts w:ascii="Arial" w:hAnsi="Arial" w:cs="Arial"/>
                  <w:sz w:val="18"/>
                  <w:szCs w:val="18"/>
                  <w:rPrChange w:id="5568" w:author="Zehui Bai" w:date="2022-03-11T15:16:00Z">
                    <w:rPr>
                      <w:sz w:val="18"/>
                      <w:szCs w:val="18"/>
                    </w:rPr>
                  </w:rPrChange>
                </w:rPr>
                <w:t>p-value</w:t>
              </w:r>
            </w:moveFrom>
          </w:p>
        </w:tc>
      </w:tr>
      <w:tr w:rsidR="00A24283" w:rsidRPr="00067A21" w:rsidDel="00823851" w14:paraId="37D7675A" w14:textId="58099928" w:rsidTr="00E136F9">
        <w:trPr>
          <w:trHeight w:val="170"/>
          <w:jc w:val="center"/>
        </w:trPr>
        <w:tc>
          <w:tcPr>
            <w:tcW w:w="1782" w:type="pct"/>
            <w:vMerge/>
            <w:tcBorders>
              <w:left w:val="nil"/>
              <w:bottom w:val="single" w:sz="4" w:space="0" w:color="auto"/>
              <w:right w:val="nil"/>
            </w:tcBorders>
            <w:vAlign w:val="bottom"/>
          </w:tcPr>
          <w:p w14:paraId="1A1D6F72" w14:textId="0E6E99EA" w:rsidR="00A24283" w:rsidRPr="00067A21" w:rsidDel="00823851" w:rsidRDefault="00A24283">
            <w:pPr>
              <w:rPr>
                <w:moveFrom w:id="5569" w:author="Zehui Bai" w:date="2022-03-11T13:53:00Z"/>
                <w:rFonts w:ascii="Arial" w:hAnsi="Arial" w:cs="Arial"/>
                <w:sz w:val="18"/>
                <w:szCs w:val="18"/>
                <w:rPrChange w:id="5570" w:author="Zehui Bai" w:date="2022-03-11T15:16:00Z">
                  <w:rPr>
                    <w:moveFrom w:id="5571" w:author="Zehui Bai" w:date="2022-03-11T13:53:00Z"/>
                    <w:sz w:val="18"/>
                    <w:szCs w:val="18"/>
                  </w:rPr>
                </w:rPrChange>
              </w:rPr>
              <w:pPrChange w:id="5572" w:author="Zehui Bai" w:date="2022-03-11T13:53:00Z">
                <w:pPr>
                  <w:spacing w:before="36" w:after="36"/>
                  <w:jc w:val="center"/>
                </w:pPr>
              </w:pPrChange>
            </w:pPr>
          </w:p>
        </w:tc>
        <w:tc>
          <w:tcPr>
            <w:tcW w:w="644" w:type="pct"/>
            <w:tcBorders>
              <w:top w:val="single" w:sz="2" w:space="0" w:color="auto"/>
              <w:left w:val="nil"/>
              <w:bottom w:val="single" w:sz="4" w:space="0" w:color="auto"/>
              <w:right w:val="nil"/>
            </w:tcBorders>
            <w:vAlign w:val="center"/>
          </w:tcPr>
          <w:p w14:paraId="76493AFB" w14:textId="36794EEB" w:rsidR="00A24283" w:rsidRPr="00067A21" w:rsidDel="00823851" w:rsidRDefault="00A24283">
            <w:pPr>
              <w:rPr>
                <w:moveFrom w:id="5573" w:author="Zehui Bai" w:date="2022-03-11T13:53:00Z"/>
                <w:rFonts w:ascii="Arial" w:hAnsi="Arial" w:cs="Arial"/>
                <w:sz w:val="18"/>
                <w:szCs w:val="18"/>
                <w:rPrChange w:id="5574" w:author="Zehui Bai" w:date="2022-03-11T15:16:00Z">
                  <w:rPr>
                    <w:moveFrom w:id="5575" w:author="Zehui Bai" w:date="2022-03-11T13:53:00Z"/>
                    <w:sz w:val="18"/>
                    <w:szCs w:val="18"/>
                  </w:rPr>
                </w:rPrChange>
              </w:rPr>
              <w:pPrChange w:id="5576" w:author="Zehui Bai" w:date="2022-03-11T13:53:00Z">
                <w:pPr>
                  <w:spacing w:before="36" w:after="36"/>
                  <w:jc w:val="center"/>
                </w:pPr>
              </w:pPrChange>
            </w:pPr>
            <w:moveFrom w:id="5577" w:author="Zehui Bai" w:date="2022-03-11T13:53:00Z">
              <w:r w:rsidRPr="00067A21" w:rsidDel="00823851">
                <w:rPr>
                  <w:rFonts w:ascii="Arial" w:hAnsi="Arial" w:cs="Arial"/>
                  <w:sz w:val="18"/>
                  <w:szCs w:val="18"/>
                  <w:rPrChange w:id="5578" w:author="Zehui Bai" w:date="2022-03-11T15:16:00Z">
                    <w:rPr>
                      <w:sz w:val="18"/>
                      <w:szCs w:val="18"/>
                    </w:rPr>
                  </w:rPrChange>
                </w:rPr>
                <w:t>N</w:t>
              </w:r>
            </w:moveFrom>
          </w:p>
        </w:tc>
        <w:tc>
          <w:tcPr>
            <w:tcW w:w="645" w:type="pct"/>
            <w:tcBorders>
              <w:top w:val="single" w:sz="2" w:space="0" w:color="auto"/>
              <w:left w:val="nil"/>
              <w:bottom w:val="single" w:sz="4" w:space="0" w:color="auto"/>
              <w:right w:val="nil"/>
            </w:tcBorders>
            <w:vAlign w:val="center"/>
          </w:tcPr>
          <w:p w14:paraId="7268B5D4" w14:textId="202DDF19" w:rsidR="00A24283" w:rsidRPr="00067A21" w:rsidDel="00823851" w:rsidRDefault="00A24283">
            <w:pPr>
              <w:rPr>
                <w:moveFrom w:id="5579" w:author="Zehui Bai" w:date="2022-03-11T13:53:00Z"/>
                <w:rFonts w:ascii="Arial" w:hAnsi="Arial" w:cs="Arial"/>
                <w:sz w:val="18"/>
                <w:szCs w:val="18"/>
                <w:rPrChange w:id="5580" w:author="Zehui Bai" w:date="2022-03-11T15:16:00Z">
                  <w:rPr>
                    <w:moveFrom w:id="5581" w:author="Zehui Bai" w:date="2022-03-11T13:53:00Z"/>
                    <w:sz w:val="18"/>
                    <w:szCs w:val="18"/>
                  </w:rPr>
                </w:rPrChange>
              </w:rPr>
              <w:pPrChange w:id="5582" w:author="Zehui Bai" w:date="2022-03-11T13:53:00Z">
                <w:pPr>
                  <w:spacing w:before="36" w:after="36"/>
                  <w:jc w:val="center"/>
                </w:pPr>
              </w:pPrChange>
            </w:pPr>
            <w:moveFrom w:id="5583" w:author="Zehui Bai" w:date="2022-03-11T13:53:00Z">
              <w:r w:rsidRPr="00067A21" w:rsidDel="00823851">
                <w:rPr>
                  <w:rFonts w:ascii="Arial" w:hAnsi="Arial" w:cs="Arial"/>
                  <w:sz w:val="18"/>
                  <w:szCs w:val="18"/>
                  <w:rPrChange w:id="5584" w:author="Zehui Bai" w:date="2022-03-11T15:16:00Z">
                    <w:rPr>
                      <w:sz w:val="18"/>
                      <w:szCs w:val="18"/>
                    </w:rPr>
                  </w:rPrChange>
                </w:rPr>
                <w:t>%</w:t>
              </w:r>
            </w:moveFrom>
          </w:p>
        </w:tc>
        <w:tc>
          <w:tcPr>
            <w:tcW w:w="643" w:type="pct"/>
            <w:tcBorders>
              <w:top w:val="single" w:sz="2" w:space="0" w:color="auto"/>
              <w:left w:val="nil"/>
              <w:bottom w:val="single" w:sz="4" w:space="0" w:color="auto"/>
              <w:right w:val="nil"/>
            </w:tcBorders>
            <w:vAlign w:val="center"/>
          </w:tcPr>
          <w:p w14:paraId="36146F97" w14:textId="66D0BC89" w:rsidR="00A24283" w:rsidRPr="00067A21" w:rsidDel="00823851" w:rsidRDefault="00A24283">
            <w:pPr>
              <w:rPr>
                <w:moveFrom w:id="5585" w:author="Zehui Bai" w:date="2022-03-11T13:53:00Z"/>
                <w:rFonts w:ascii="Arial" w:hAnsi="Arial" w:cs="Arial"/>
                <w:sz w:val="18"/>
                <w:szCs w:val="18"/>
                <w:rPrChange w:id="5586" w:author="Zehui Bai" w:date="2022-03-11T15:16:00Z">
                  <w:rPr>
                    <w:moveFrom w:id="5587" w:author="Zehui Bai" w:date="2022-03-11T13:53:00Z"/>
                    <w:sz w:val="18"/>
                    <w:szCs w:val="18"/>
                  </w:rPr>
                </w:rPrChange>
              </w:rPr>
              <w:pPrChange w:id="5588" w:author="Zehui Bai" w:date="2022-03-11T13:53:00Z">
                <w:pPr>
                  <w:spacing w:before="36" w:after="36"/>
                  <w:jc w:val="center"/>
                </w:pPr>
              </w:pPrChange>
            </w:pPr>
            <w:moveFrom w:id="5589" w:author="Zehui Bai" w:date="2022-03-11T13:53:00Z">
              <w:r w:rsidRPr="00067A21" w:rsidDel="00823851">
                <w:rPr>
                  <w:rFonts w:ascii="Arial" w:hAnsi="Arial" w:cs="Arial"/>
                  <w:sz w:val="18"/>
                  <w:szCs w:val="18"/>
                  <w:rPrChange w:id="5590" w:author="Zehui Bai" w:date="2022-03-11T15:16:00Z">
                    <w:rPr>
                      <w:sz w:val="18"/>
                      <w:szCs w:val="18"/>
                    </w:rPr>
                  </w:rPrChange>
                </w:rPr>
                <w:t>n</w:t>
              </w:r>
            </w:moveFrom>
          </w:p>
        </w:tc>
        <w:tc>
          <w:tcPr>
            <w:tcW w:w="645" w:type="pct"/>
            <w:tcBorders>
              <w:top w:val="single" w:sz="2" w:space="0" w:color="auto"/>
              <w:left w:val="nil"/>
              <w:bottom w:val="single" w:sz="4" w:space="0" w:color="auto"/>
              <w:right w:val="nil"/>
            </w:tcBorders>
            <w:vAlign w:val="center"/>
          </w:tcPr>
          <w:p w14:paraId="4909CB26" w14:textId="0933A7F8" w:rsidR="00A24283" w:rsidRPr="00067A21" w:rsidDel="00823851" w:rsidRDefault="00A24283">
            <w:pPr>
              <w:rPr>
                <w:moveFrom w:id="5591" w:author="Zehui Bai" w:date="2022-03-11T13:53:00Z"/>
                <w:rFonts w:ascii="Arial" w:hAnsi="Arial" w:cs="Arial"/>
                <w:sz w:val="18"/>
                <w:szCs w:val="18"/>
                <w:rPrChange w:id="5592" w:author="Zehui Bai" w:date="2022-03-11T15:16:00Z">
                  <w:rPr>
                    <w:moveFrom w:id="5593" w:author="Zehui Bai" w:date="2022-03-11T13:53:00Z"/>
                    <w:sz w:val="18"/>
                    <w:szCs w:val="18"/>
                  </w:rPr>
                </w:rPrChange>
              </w:rPr>
              <w:pPrChange w:id="5594" w:author="Zehui Bai" w:date="2022-03-11T13:53:00Z">
                <w:pPr>
                  <w:spacing w:before="36" w:after="36"/>
                  <w:jc w:val="center"/>
                </w:pPr>
              </w:pPrChange>
            </w:pPr>
            <w:moveFrom w:id="5595" w:author="Zehui Bai" w:date="2022-03-11T13:53:00Z">
              <w:r w:rsidRPr="00067A21" w:rsidDel="00823851">
                <w:rPr>
                  <w:rFonts w:ascii="Arial" w:hAnsi="Arial" w:cs="Arial"/>
                  <w:sz w:val="18"/>
                  <w:szCs w:val="18"/>
                  <w:rPrChange w:id="5596" w:author="Zehui Bai" w:date="2022-03-11T15:16:00Z">
                    <w:rPr>
                      <w:sz w:val="18"/>
                      <w:szCs w:val="18"/>
                    </w:rPr>
                  </w:rPrChange>
                </w:rPr>
                <w:t>%</w:t>
              </w:r>
            </w:moveFrom>
          </w:p>
        </w:tc>
        <w:tc>
          <w:tcPr>
            <w:tcW w:w="641" w:type="pct"/>
            <w:vMerge/>
            <w:tcBorders>
              <w:left w:val="nil"/>
              <w:bottom w:val="single" w:sz="4" w:space="0" w:color="auto"/>
              <w:right w:val="nil"/>
            </w:tcBorders>
          </w:tcPr>
          <w:p w14:paraId="17C33BBC" w14:textId="1DBF8979" w:rsidR="00A24283" w:rsidRPr="00067A21" w:rsidDel="00823851" w:rsidRDefault="00A24283">
            <w:pPr>
              <w:rPr>
                <w:moveFrom w:id="5597" w:author="Zehui Bai" w:date="2022-03-11T13:53:00Z"/>
                <w:rFonts w:ascii="Arial" w:hAnsi="Arial" w:cs="Arial"/>
                <w:sz w:val="18"/>
                <w:szCs w:val="18"/>
                <w:rPrChange w:id="5598" w:author="Zehui Bai" w:date="2022-03-11T15:16:00Z">
                  <w:rPr>
                    <w:moveFrom w:id="5599" w:author="Zehui Bai" w:date="2022-03-11T13:53:00Z"/>
                    <w:sz w:val="18"/>
                    <w:szCs w:val="18"/>
                  </w:rPr>
                </w:rPrChange>
              </w:rPr>
              <w:pPrChange w:id="5600" w:author="Zehui Bai" w:date="2022-03-11T13:53:00Z">
                <w:pPr>
                  <w:spacing w:before="36" w:after="36"/>
                  <w:jc w:val="center"/>
                </w:pPr>
              </w:pPrChange>
            </w:pPr>
          </w:p>
        </w:tc>
      </w:tr>
      <w:tr w:rsidR="00A24283" w:rsidRPr="00067A21" w:rsidDel="00823851" w14:paraId="24FE4C6E" w14:textId="7C8F4D12" w:rsidTr="00E136F9">
        <w:trPr>
          <w:trHeight w:val="170"/>
          <w:jc w:val="center"/>
        </w:trPr>
        <w:tc>
          <w:tcPr>
            <w:tcW w:w="1782" w:type="pct"/>
            <w:tcBorders>
              <w:top w:val="nil"/>
              <w:left w:val="nil"/>
              <w:bottom w:val="nil"/>
              <w:right w:val="nil"/>
            </w:tcBorders>
            <w:vAlign w:val="center"/>
          </w:tcPr>
          <w:p w14:paraId="5DA4A92E" w14:textId="1D86B8E3" w:rsidR="00A24283" w:rsidRPr="00067A21" w:rsidDel="00823851" w:rsidRDefault="00A24283">
            <w:pPr>
              <w:rPr>
                <w:moveFrom w:id="5601" w:author="Zehui Bai" w:date="2022-03-11T13:53:00Z"/>
                <w:rFonts w:ascii="Arial" w:hAnsi="Arial" w:cs="Arial"/>
                <w:b/>
                <w:bCs/>
                <w:sz w:val="18"/>
                <w:szCs w:val="18"/>
                <w:rPrChange w:id="5602" w:author="Zehui Bai" w:date="2022-03-11T15:16:00Z">
                  <w:rPr>
                    <w:moveFrom w:id="5603" w:author="Zehui Bai" w:date="2022-03-11T13:53:00Z"/>
                    <w:b/>
                    <w:bCs/>
                    <w:sz w:val="18"/>
                    <w:szCs w:val="18"/>
                  </w:rPr>
                </w:rPrChange>
              </w:rPr>
              <w:pPrChange w:id="5604" w:author="Zehui Bai" w:date="2022-03-11T13:53:00Z">
                <w:pPr>
                  <w:spacing w:before="36" w:after="36"/>
                </w:pPr>
              </w:pPrChange>
            </w:pPr>
            <w:moveFrom w:id="5605" w:author="Zehui Bai" w:date="2022-03-11T13:53:00Z">
              <w:r w:rsidRPr="00067A21" w:rsidDel="00823851">
                <w:rPr>
                  <w:rFonts w:ascii="Arial" w:hAnsi="Arial" w:cs="Arial"/>
                  <w:b/>
                  <w:bCs/>
                  <w:sz w:val="18"/>
                  <w:szCs w:val="18"/>
                  <w:rPrChange w:id="5606" w:author="Zehui Bai" w:date="2022-03-11T15:16:00Z">
                    <w:rPr>
                      <w:b/>
                      <w:bCs/>
                      <w:sz w:val="18"/>
                      <w:szCs w:val="18"/>
                    </w:rPr>
                  </w:rPrChange>
                </w:rPr>
                <w:t>age</w:t>
              </w:r>
            </w:moveFrom>
          </w:p>
        </w:tc>
        <w:tc>
          <w:tcPr>
            <w:tcW w:w="644" w:type="pct"/>
            <w:tcBorders>
              <w:top w:val="nil"/>
              <w:left w:val="nil"/>
              <w:bottom w:val="nil"/>
              <w:right w:val="nil"/>
            </w:tcBorders>
          </w:tcPr>
          <w:p w14:paraId="10FB407A" w14:textId="546FA453" w:rsidR="00A24283" w:rsidRPr="00067A21" w:rsidDel="00823851" w:rsidRDefault="00A24283">
            <w:pPr>
              <w:rPr>
                <w:moveFrom w:id="5607" w:author="Zehui Bai" w:date="2022-03-11T13:53:00Z"/>
                <w:rFonts w:ascii="Arial" w:hAnsi="Arial" w:cs="Arial"/>
                <w:sz w:val="18"/>
                <w:szCs w:val="18"/>
                <w:rPrChange w:id="5608" w:author="Zehui Bai" w:date="2022-03-11T15:16:00Z">
                  <w:rPr>
                    <w:moveFrom w:id="5609" w:author="Zehui Bai" w:date="2022-03-11T13:53:00Z"/>
                    <w:sz w:val="18"/>
                    <w:szCs w:val="18"/>
                  </w:rPr>
                </w:rPrChange>
              </w:rPr>
              <w:pPrChange w:id="5610" w:author="Zehui Bai" w:date="2022-03-11T13:53:00Z">
                <w:pPr>
                  <w:spacing w:before="36" w:after="36"/>
                  <w:jc w:val="center"/>
                </w:pPr>
              </w:pPrChange>
            </w:pPr>
          </w:p>
        </w:tc>
        <w:tc>
          <w:tcPr>
            <w:tcW w:w="645" w:type="pct"/>
            <w:tcBorders>
              <w:top w:val="nil"/>
              <w:left w:val="nil"/>
              <w:bottom w:val="nil"/>
              <w:right w:val="nil"/>
            </w:tcBorders>
          </w:tcPr>
          <w:p w14:paraId="11E537FA" w14:textId="59FFD60C" w:rsidR="00A24283" w:rsidRPr="00067A21" w:rsidDel="00823851" w:rsidRDefault="00A24283">
            <w:pPr>
              <w:rPr>
                <w:moveFrom w:id="5611" w:author="Zehui Bai" w:date="2022-03-11T13:53:00Z"/>
                <w:rFonts w:ascii="Arial" w:hAnsi="Arial" w:cs="Arial"/>
                <w:sz w:val="18"/>
                <w:szCs w:val="18"/>
                <w:rPrChange w:id="5612" w:author="Zehui Bai" w:date="2022-03-11T15:16:00Z">
                  <w:rPr>
                    <w:moveFrom w:id="5613" w:author="Zehui Bai" w:date="2022-03-11T13:53:00Z"/>
                    <w:sz w:val="18"/>
                    <w:szCs w:val="18"/>
                  </w:rPr>
                </w:rPrChange>
              </w:rPr>
              <w:pPrChange w:id="5614" w:author="Zehui Bai" w:date="2022-03-11T13:53:00Z">
                <w:pPr>
                  <w:spacing w:before="36" w:after="36"/>
                  <w:jc w:val="center"/>
                </w:pPr>
              </w:pPrChange>
            </w:pPr>
          </w:p>
        </w:tc>
        <w:tc>
          <w:tcPr>
            <w:tcW w:w="643" w:type="pct"/>
            <w:tcBorders>
              <w:top w:val="nil"/>
              <w:left w:val="nil"/>
              <w:bottom w:val="nil"/>
              <w:right w:val="nil"/>
            </w:tcBorders>
          </w:tcPr>
          <w:p w14:paraId="21A13961" w14:textId="46C378A7" w:rsidR="00A24283" w:rsidRPr="00067A21" w:rsidDel="00823851" w:rsidRDefault="00A24283">
            <w:pPr>
              <w:rPr>
                <w:moveFrom w:id="5615" w:author="Zehui Bai" w:date="2022-03-11T13:53:00Z"/>
                <w:rFonts w:ascii="Arial" w:hAnsi="Arial" w:cs="Arial"/>
                <w:sz w:val="18"/>
                <w:szCs w:val="18"/>
                <w:rPrChange w:id="5616" w:author="Zehui Bai" w:date="2022-03-11T15:16:00Z">
                  <w:rPr>
                    <w:moveFrom w:id="5617" w:author="Zehui Bai" w:date="2022-03-11T13:53:00Z"/>
                    <w:sz w:val="18"/>
                    <w:szCs w:val="18"/>
                  </w:rPr>
                </w:rPrChange>
              </w:rPr>
              <w:pPrChange w:id="5618" w:author="Zehui Bai" w:date="2022-03-11T13:53:00Z">
                <w:pPr>
                  <w:spacing w:before="36" w:after="36"/>
                  <w:jc w:val="center"/>
                </w:pPr>
              </w:pPrChange>
            </w:pPr>
          </w:p>
        </w:tc>
        <w:tc>
          <w:tcPr>
            <w:tcW w:w="645" w:type="pct"/>
            <w:tcBorders>
              <w:top w:val="nil"/>
              <w:left w:val="nil"/>
              <w:bottom w:val="nil"/>
              <w:right w:val="nil"/>
            </w:tcBorders>
          </w:tcPr>
          <w:p w14:paraId="4123039F" w14:textId="53F886E4" w:rsidR="00A24283" w:rsidRPr="00067A21" w:rsidDel="00823851" w:rsidRDefault="00A24283">
            <w:pPr>
              <w:rPr>
                <w:moveFrom w:id="5619" w:author="Zehui Bai" w:date="2022-03-11T13:53:00Z"/>
                <w:rFonts w:ascii="Arial" w:hAnsi="Arial" w:cs="Arial"/>
                <w:sz w:val="18"/>
                <w:szCs w:val="18"/>
                <w:rPrChange w:id="5620" w:author="Zehui Bai" w:date="2022-03-11T15:16:00Z">
                  <w:rPr>
                    <w:moveFrom w:id="5621" w:author="Zehui Bai" w:date="2022-03-11T13:53:00Z"/>
                    <w:sz w:val="18"/>
                    <w:szCs w:val="18"/>
                  </w:rPr>
                </w:rPrChange>
              </w:rPr>
              <w:pPrChange w:id="5622" w:author="Zehui Bai" w:date="2022-03-11T13:53:00Z">
                <w:pPr>
                  <w:spacing w:before="36" w:after="36"/>
                  <w:jc w:val="center"/>
                </w:pPr>
              </w:pPrChange>
            </w:pPr>
          </w:p>
        </w:tc>
        <w:tc>
          <w:tcPr>
            <w:tcW w:w="641" w:type="pct"/>
            <w:tcBorders>
              <w:top w:val="nil"/>
              <w:left w:val="nil"/>
              <w:bottom w:val="nil"/>
              <w:right w:val="nil"/>
            </w:tcBorders>
          </w:tcPr>
          <w:p w14:paraId="774ECC3E" w14:textId="5CB08FF3" w:rsidR="00A24283" w:rsidRPr="00067A21" w:rsidDel="00823851" w:rsidRDefault="00A24283">
            <w:pPr>
              <w:rPr>
                <w:moveFrom w:id="5623" w:author="Zehui Bai" w:date="2022-03-11T13:53:00Z"/>
                <w:rFonts w:ascii="Arial" w:hAnsi="Arial" w:cs="Arial"/>
                <w:sz w:val="18"/>
                <w:szCs w:val="18"/>
                <w:rPrChange w:id="5624" w:author="Zehui Bai" w:date="2022-03-11T15:16:00Z">
                  <w:rPr>
                    <w:moveFrom w:id="5625" w:author="Zehui Bai" w:date="2022-03-11T13:53:00Z"/>
                    <w:sz w:val="18"/>
                    <w:szCs w:val="18"/>
                  </w:rPr>
                </w:rPrChange>
              </w:rPr>
              <w:pPrChange w:id="5626" w:author="Zehui Bai" w:date="2022-03-11T13:53:00Z">
                <w:pPr>
                  <w:spacing w:before="36" w:after="36"/>
                  <w:jc w:val="center"/>
                </w:pPr>
              </w:pPrChange>
            </w:pPr>
            <w:moveFrom w:id="5627" w:author="Zehui Bai" w:date="2022-03-11T13:53:00Z">
              <w:r w:rsidRPr="00067A21" w:rsidDel="00823851">
                <w:rPr>
                  <w:rFonts w:ascii="Arial" w:hAnsi="Arial" w:cs="Arial"/>
                  <w:sz w:val="18"/>
                  <w:szCs w:val="18"/>
                  <w:rPrChange w:id="5628" w:author="Zehui Bai" w:date="2022-03-11T15:16:00Z">
                    <w:rPr>
                      <w:sz w:val="18"/>
                      <w:szCs w:val="18"/>
                    </w:rPr>
                  </w:rPrChange>
                </w:rPr>
                <w:t>&lt;0.05</w:t>
              </w:r>
            </w:moveFrom>
          </w:p>
        </w:tc>
      </w:tr>
      <w:tr w:rsidR="00A24283" w:rsidRPr="00067A21" w:rsidDel="00823851" w14:paraId="3887EB0A" w14:textId="128182BA" w:rsidTr="00E136F9">
        <w:trPr>
          <w:trHeight w:val="170"/>
          <w:jc w:val="center"/>
        </w:trPr>
        <w:tc>
          <w:tcPr>
            <w:tcW w:w="1782" w:type="pct"/>
            <w:tcBorders>
              <w:top w:val="nil"/>
              <w:left w:val="nil"/>
              <w:bottom w:val="nil"/>
              <w:right w:val="nil"/>
            </w:tcBorders>
            <w:vAlign w:val="center"/>
          </w:tcPr>
          <w:p w14:paraId="4AC6CCA3" w14:textId="4C1912A3" w:rsidR="00A24283" w:rsidRPr="00067A21" w:rsidDel="00823851" w:rsidRDefault="00A24283">
            <w:pPr>
              <w:rPr>
                <w:moveFrom w:id="5629" w:author="Zehui Bai" w:date="2022-03-11T13:53:00Z"/>
                <w:rFonts w:ascii="Arial" w:hAnsi="Arial" w:cs="Arial"/>
                <w:sz w:val="18"/>
                <w:szCs w:val="18"/>
                <w:rPrChange w:id="5630" w:author="Zehui Bai" w:date="2022-03-11T15:16:00Z">
                  <w:rPr>
                    <w:moveFrom w:id="5631" w:author="Zehui Bai" w:date="2022-03-11T13:53:00Z"/>
                    <w:sz w:val="18"/>
                    <w:szCs w:val="18"/>
                  </w:rPr>
                </w:rPrChange>
              </w:rPr>
              <w:pPrChange w:id="5632" w:author="Zehui Bai" w:date="2022-03-11T13:53:00Z">
                <w:pPr>
                  <w:spacing w:before="36" w:after="36"/>
                  <w:ind w:left="708"/>
                </w:pPr>
              </w:pPrChange>
            </w:pPr>
            <w:moveFrom w:id="5633" w:author="Zehui Bai" w:date="2022-03-11T13:53:00Z">
              <w:r w:rsidRPr="00067A21" w:rsidDel="00823851">
                <w:rPr>
                  <w:rFonts w:ascii="Arial" w:hAnsi="Arial" w:cs="Arial"/>
                  <w:sz w:val="18"/>
                  <w:szCs w:val="18"/>
                  <w:rPrChange w:id="5634" w:author="Zehui Bai" w:date="2022-03-11T15:16:00Z">
                    <w:rPr>
                      <w:sz w:val="18"/>
                      <w:szCs w:val="18"/>
                    </w:rPr>
                  </w:rPrChange>
                </w:rPr>
                <w:t>Mean</w:t>
              </w:r>
            </w:moveFrom>
          </w:p>
        </w:tc>
        <w:tc>
          <w:tcPr>
            <w:tcW w:w="1289" w:type="pct"/>
            <w:gridSpan w:val="2"/>
            <w:tcBorders>
              <w:top w:val="nil"/>
              <w:left w:val="nil"/>
              <w:bottom w:val="nil"/>
              <w:right w:val="nil"/>
            </w:tcBorders>
            <w:vAlign w:val="center"/>
          </w:tcPr>
          <w:p w14:paraId="47A5574A" w14:textId="30C67021" w:rsidR="00A24283" w:rsidRPr="00067A21" w:rsidDel="00823851" w:rsidRDefault="00A24283">
            <w:pPr>
              <w:rPr>
                <w:moveFrom w:id="5635" w:author="Zehui Bai" w:date="2022-03-11T13:53:00Z"/>
                <w:rFonts w:ascii="Arial" w:hAnsi="Arial" w:cs="Arial"/>
                <w:sz w:val="18"/>
                <w:szCs w:val="18"/>
                <w:rPrChange w:id="5636" w:author="Zehui Bai" w:date="2022-03-11T15:16:00Z">
                  <w:rPr>
                    <w:moveFrom w:id="5637" w:author="Zehui Bai" w:date="2022-03-11T13:53:00Z"/>
                    <w:sz w:val="18"/>
                    <w:szCs w:val="18"/>
                  </w:rPr>
                </w:rPrChange>
              </w:rPr>
              <w:pPrChange w:id="5638" w:author="Zehui Bai" w:date="2022-03-11T13:53:00Z">
                <w:pPr>
                  <w:spacing w:before="36" w:after="36"/>
                  <w:jc w:val="center"/>
                </w:pPr>
              </w:pPrChange>
            </w:pPr>
            <w:moveFrom w:id="5639" w:author="Zehui Bai" w:date="2022-03-11T13:53:00Z">
              <w:r w:rsidRPr="00067A21" w:rsidDel="00823851">
                <w:rPr>
                  <w:rFonts w:ascii="Arial" w:hAnsi="Arial" w:cs="Arial"/>
                  <w:sz w:val="18"/>
                  <w:szCs w:val="18"/>
                  <w:rPrChange w:id="5640" w:author="Zehui Bai" w:date="2022-03-11T15:16:00Z">
                    <w:rPr>
                      <w:sz w:val="18"/>
                      <w:szCs w:val="18"/>
                    </w:rPr>
                  </w:rPrChange>
                </w:rPr>
                <w:t>28.71</w:t>
              </w:r>
            </w:moveFrom>
          </w:p>
        </w:tc>
        <w:tc>
          <w:tcPr>
            <w:tcW w:w="1288" w:type="pct"/>
            <w:gridSpan w:val="2"/>
            <w:tcBorders>
              <w:top w:val="nil"/>
              <w:left w:val="nil"/>
              <w:bottom w:val="nil"/>
              <w:right w:val="nil"/>
            </w:tcBorders>
            <w:vAlign w:val="center"/>
          </w:tcPr>
          <w:p w14:paraId="2D129610" w14:textId="6F439CB4" w:rsidR="00A24283" w:rsidRPr="00067A21" w:rsidDel="00823851" w:rsidRDefault="00A24283">
            <w:pPr>
              <w:rPr>
                <w:moveFrom w:id="5641" w:author="Zehui Bai" w:date="2022-03-11T13:53:00Z"/>
                <w:rFonts w:ascii="Arial" w:hAnsi="Arial" w:cs="Arial"/>
                <w:sz w:val="18"/>
                <w:szCs w:val="18"/>
                <w:rPrChange w:id="5642" w:author="Zehui Bai" w:date="2022-03-11T15:16:00Z">
                  <w:rPr>
                    <w:moveFrom w:id="5643" w:author="Zehui Bai" w:date="2022-03-11T13:53:00Z"/>
                    <w:sz w:val="18"/>
                    <w:szCs w:val="18"/>
                  </w:rPr>
                </w:rPrChange>
              </w:rPr>
              <w:pPrChange w:id="5644" w:author="Zehui Bai" w:date="2022-03-11T13:53:00Z">
                <w:pPr>
                  <w:spacing w:before="36" w:after="36"/>
                  <w:jc w:val="center"/>
                </w:pPr>
              </w:pPrChange>
            </w:pPr>
            <w:moveFrom w:id="5645" w:author="Zehui Bai" w:date="2022-03-11T13:53:00Z">
              <w:r w:rsidRPr="00067A21" w:rsidDel="00823851">
                <w:rPr>
                  <w:rFonts w:ascii="Arial" w:hAnsi="Arial" w:cs="Arial"/>
                  <w:sz w:val="18"/>
                  <w:szCs w:val="18"/>
                  <w:rPrChange w:id="5646" w:author="Zehui Bai" w:date="2022-03-11T15:16:00Z">
                    <w:rPr>
                      <w:sz w:val="18"/>
                      <w:szCs w:val="18"/>
                    </w:rPr>
                  </w:rPrChange>
                </w:rPr>
                <w:t>34.35</w:t>
              </w:r>
            </w:moveFrom>
          </w:p>
        </w:tc>
        <w:tc>
          <w:tcPr>
            <w:tcW w:w="641" w:type="pct"/>
            <w:tcBorders>
              <w:top w:val="nil"/>
              <w:left w:val="nil"/>
              <w:bottom w:val="nil"/>
              <w:right w:val="nil"/>
            </w:tcBorders>
          </w:tcPr>
          <w:p w14:paraId="3D13B808" w14:textId="0FDFA9CB" w:rsidR="00A24283" w:rsidRPr="00067A21" w:rsidDel="00823851" w:rsidRDefault="00A24283">
            <w:pPr>
              <w:rPr>
                <w:moveFrom w:id="5647" w:author="Zehui Bai" w:date="2022-03-11T13:53:00Z"/>
                <w:rFonts w:ascii="Arial" w:hAnsi="Arial" w:cs="Arial"/>
                <w:sz w:val="18"/>
                <w:szCs w:val="18"/>
                <w:rPrChange w:id="5648" w:author="Zehui Bai" w:date="2022-03-11T15:16:00Z">
                  <w:rPr>
                    <w:moveFrom w:id="5649" w:author="Zehui Bai" w:date="2022-03-11T13:53:00Z"/>
                    <w:sz w:val="18"/>
                    <w:szCs w:val="18"/>
                  </w:rPr>
                </w:rPrChange>
              </w:rPr>
              <w:pPrChange w:id="5650" w:author="Zehui Bai" w:date="2022-03-11T13:53:00Z">
                <w:pPr>
                  <w:spacing w:before="36" w:after="36"/>
                  <w:jc w:val="center"/>
                </w:pPr>
              </w:pPrChange>
            </w:pPr>
          </w:p>
        </w:tc>
      </w:tr>
      <w:tr w:rsidR="00A24283" w:rsidRPr="00067A21" w:rsidDel="00823851" w14:paraId="3986F1F8" w14:textId="509E1051" w:rsidTr="00E136F9">
        <w:trPr>
          <w:trHeight w:val="170"/>
          <w:jc w:val="center"/>
        </w:trPr>
        <w:tc>
          <w:tcPr>
            <w:tcW w:w="1782" w:type="pct"/>
            <w:tcBorders>
              <w:top w:val="nil"/>
              <w:left w:val="nil"/>
              <w:bottom w:val="nil"/>
              <w:right w:val="nil"/>
            </w:tcBorders>
            <w:vAlign w:val="center"/>
          </w:tcPr>
          <w:p w14:paraId="5150BA32" w14:textId="222A2CD1" w:rsidR="00A24283" w:rsidRPr="00067A21" w:rsidDel="00823851" w:rsidRDefault="00A24283">
            <w:pPr>
              <w:rPr>
                <w:moveFrom w:id="5651" w:author="Zehui Bai" w:date="2022-03-11T13:53:00Z"/>
                <w:rFonts w:ascii="Arial" w:hAnsi="Arial" w:cs="Arial"/>
                <w:sz w:val="18"/>
                <w:szCs w:val="18"/>
                <w:rPrChange w:id="5652" w:author="Zehui Bai" w:date="2022-03-11T15:16:00Z">
                  <w:rPr>
                    <w:moveFrom w:id="5653" w:author="Zehui Bai" w:date="2022-03-11T13:53:00Z"/>
                    <w:sz w:val="18"/>
                    <w:szCs w:val="18"/>
                  </w:rPr>
                </w:rPrChange>
              </w:rPr>
              <w:pPrChange w:id="5654" w:author="Zehui Bai" w:date="2022-03-11T13:53:00Z">
                <w:pPr>
                  <w:spacing w:before="36" w:after="36"/>
                  <w:ind w:left="708"/>
                </w:pPr>
              </w:pPrChange>
            </w:pPr>
            <w:moveFrom w:id="5655" w:author="Zehui Bai" w:date="2022-03-11T13:53:00Z">
              <w:r w:rsidRPr="00067A21" w:rsidDel="00823851">
                <w:rPr>
                  <w:rFonts w:ascii="Arial" w:hAnsi="Arial" w:cs="Arial"/>
                  <w:sz w:val="18"/>
                  <w:szCs w:val="18"/>
                  <w:rPrChange w:id="5656" w:author="Zehui Bai" w:date="2022-03-11T15:16:00Z">
                    <w:rPr>
                      <w:sz w:val="18"/>
                      <w:szCs w:val="18"/>
                    </w:rPr>
                  </w:rPrChange>
                </w:rPr>
                <w:t>SD</w:t>
              </w:r>
            </w:moveFrom>
          </w:p>
        </w:tc>
        <w:tc>
          <w:tcPr>
            <w:tcW w:w="1289" w:type="pct"/>
            <w:gridSpan w:val="2"/>
            <w:tcBorders>
              <w:top w:val="nil"/>
              <w:left w:val="nil"/>
              <w:bottom w:val="nil"/>
              <w:right w:val="nil"/>
            </w:tcBorders>
            <w:vAlign w:val="center"/>
          </w:tcPr>
          <w:p w14:paraId="2103E8A8" w14:textId="4F535CDA" w:rsidR="00A24283" w:rsidRPr="00067A21" w:rsidDel="00823851" w:rsidRDefault="00A24283">
            <w:pPr>
              <w:rPr>
                <w:moveFrom w:id="5657" w:author="Zehui Bai" w:date="2022-03-11T13:53:00Z"/>
                <w:rFonts w:ascii="Arial" w:hAnsi="Arial" w:cs="Arial"/>
                <w:sz w:val="18"/>
                <w:szCs w:val="18"/>
                <w:rPrChange w:id="5658" w:author="Zehui Bai" w:date="2022-03-11T15:16:00Z">
                  <w:rPr>
                    <w:moveFrom w:id="5659" w:author="Zehui Bai" w:date="2022-03-11T13:53:00Z"/>
                    <w:sz w:val="18"/>
                    <w:szCs w:val="18"/>
                  </w:rPr>
                </w:rPrChange>
              </w:rPr>
              <w:pPrChange w:id="5660" w:author="Zehui Bai" w:date="2022-03-11T13:53:00Z">
                <w:pPr>
                  <w:spacing w:before="36" w:after="36"/>
                  <w:jc w:val="center"/>
                </w:pPr>
              </w:pPrChange>
            </w:pPr>
            <w:moveFrom w:id="5661" w:author="Zehui Bai" w:date="2022-03-11T13:53:00Z">
              <w:r w:rsidRPr="00067A21" w:rsidDel="00823851">
                <w:rPr>
                  <w:rFonts w:ascii="Arial" w:hAnsi="Arial" w:cs="Arial"/>
                  <w:sz w:val="18"/>
                  <w:szCs w:val="18"/>
                  <w:rPrChange w:id="5662" w:author="Zehui Bai" w:date="2022-03-11T15:16:00Z">
                    <w:rPr>
                      <w:sz w:val="18"/>
                      <w:szCs w:val="18"/>
                    </w:rPr>
                  </w:rPrChange>
                </w:rPr>
                <w:t>10.83</w:t>
              </w:r>
            </w:moveFrom>
          </w:p>
        </w:tc>
        <w:tc>
          <w:tcPr>
            <w:tcW w:w="1288" w:type="pct"/>
            <w:gridSpan w:val="2"/>
            <w:tcBorders>
              <w:top w:val="nil"/>
              <w:left w:val="nil"/>
              <w:bottom w:val="nil"/>
              <w:right w:val="nil"/>
            </w:tcBorders>
            <w:vAlign w:val="center"/>
          </w:tcPr>
          <w:p w14:paraId="2E013C5D" w14:textId="35E53EB9" w:rsidR="00A24283" w:rsidRPr="00067A21" w:rsidDel="00823851" w:rsidRDefault="00A24283">
            <w:pPr>
              <w:rPr>
                <w:moveFrom w:id="5663" w:author="Zehui Bai" w:date="2022-03-11T13:53:00Z"/>
                <w:rFonts w:ascii="Arial" w:hAnsi="Arial" w:cs="Arial"/>
                <w:sz w:val="18"/>
                <w:szCs w:val="18"/>
                <w:rPrChange w:id="5664" w:author="Zehui Bai" w:date="2022-03-11T15:16:00Z">
                  <w:rPr>
                    <w:moveFrom w:id="5665" w:author="Zehui Bai" w:date="2022-03-11T13:53:00Z"/>
                    <w:sz w:val="18"/>
                    <w:szCs w:val="18"/>
                  </w:rPr>
                </w:rPrChange>
              </w:rPr>
              <w:pPrChange w:id="5666" w:author="Zehui Bai" w:date="2022-03-11T13:53:00Z">
                <w:pPr>
                  <w:spacing w:before="36" w:after="36"/>
                  <w:jc w:val="center"/>
                </w:pPr>
              </w:pPrChange>
            </w:pPr>
            <w:moveFrom w:id="5667" w:author="Zehui Bai" w:date="2022-03-11T13:53:00Z">
              <w:r w:rsidRPr="00067A21" w:rsidDel="00823851">
                <w:rPr>
                  <w:rFonts w:ascii="Arial" w:hAnsi="Arial" w:cs="Arial"/>
                  <w:sz w:val="18"/>
                  <w:szCs w:val="18"/>
                  <w:rPrChange w:id="5668" w:author="Zehui Bai" w:date="2022-03-11T15:16:00Z">
                    <w:rPr>
                      <w:sz w:val="18"/>
                      <w:szCs w:val="18"/>
                    </w:rPr>
                  </w:rPrChange>
                </w:rPr>
                <w:t>14.32</w:t>
              </w:r>
            </w:moveFrom>
          </w:p>
        </w:tc>
        <w:tc>
          <w:tcPr>
            <w:tcW w:w="641" w:type="pct"/>
            <w:tcBorders>
              <w:top w:val="nil"/>
              <w:left w:val="nil"/>
              <w:bottom w:val="nil"/>
              <w:right w:val="nil"/>
            </w:tcBorders>
          </w:tcPr>
          <w:p w14:paraId="007592A2" w14:textId="36A41A9F" w:rsidR="00A24283" w:rsidRPr="00067A21" w:rsidDel="00823851" w:rsidRDefault="00A24283">
            <w:pPr>
              <w:rPr>
                <w:moveFrom w:id="5669" w:author="Zehui Bai" w:date="2022-03-11T13:53:00Z"/>
                <w:rFonts w:ascii="Arial" w:hAnsi="Arial" w:cs="Arial"/>
                <w:sz w:val="18"/>
                <w:szCs w:val="18"/>
                <w:rPrChange w:id="5670" w:author="Zehui Bai" w:date="2022-03-11T15:16:00Z">
                  <w:rPr>
                    <w:moveFrom w:id="5671" w:author="Zehui Bai" w:date="2022-03-11T13:53:00Z"/>
                    <w:sz w:val="18"/>
                    <w:szCs w:val="18"/>
                  </w:rPr>
                </w:rPrChange>
              </w:rPr>
              <w:pPrChange w:id="5672" w:author="Zehui Bai" w:date="2022-03-11T13:53:00Z">
                <w:pPr>
                  <w:spacing w:before="36" w:after="36"/>
                  <w:jc w:val="center"/>
                </w:pPr>
              </w:pPrChange>
            </w:pPr>
          </w:p>
        </w:tc>
      </w:tr>
      <w:tr w:rsidR="00A24283" w:rsidRPr="00067A21" w:rsidDel="00823851" w14:paraId="3A5E8DB7" w14:textId="2136604E" w:rsidTr="00E136F9">
        <w:trPr>
          <w:trHeight w:val="170"/>
          <w:jc w:val="center"/>
        </w:trPr>
        <w:tc>
          <w:tcPr>
            <w:tcW w:w="1782" w:type="pct"/>
            <w:tcBorders>
              <w:top w:val="nil"/>
              <w:left w:val="nil"/>
              <w:bottom w:val="nil"/>
              <w:right w:val="nil"/>
            </w:tcBorders>
            <w:vAlign w:val="center"/>
          </w:tcPr>
          <w:p w14:paraId="08FD9BE1" w14:textId="1519AD18" w:rsidR="00A24283" w:rsidRPr="00067A21" w:rsidDel="00823851" w:rsidRDefault="00A24283">
            <w:pPr>
              <w:rPr>
                <w:moveFrom w:id="5673" w:author="Zehui Bai" w:date="2022-03-11T13:53:00Z"/>
                <w:rFonts w:ascii="Arial" w:hAnsi="Arial" w:cs="Arial"/>
                <w:sz w:val="18"/>
                <w:szCs w:val="18"/>
                <w:rPrChange w:id="5674" w:author="Zehui Bai" w:date="2022-03-11T15:16:00Z">
                  <w:rPr>
                    <w:moveFrom w:id="5675" w:author="Zehui Bai" w:date="2022-03-11T13:53:00Z"/>
                    <w:sz w:val="18"/>
                    <w:szCs w:val="18"/>
                  </w:rPr>
                </w:rPrChange>
              </w:rPr>
              <w:pPrChange w:id="5676" w:author="Zehui Bai" w:date="2022-03-11T13:53:00Z">
                <w:pPr>
                  <w:spacing w:before="36" w:after="36"/>
                  <w:ind w:left="708"/>
                </w:pPr>
              </w:pPrChange>
            </w:pPr>
            <w:moveFrom w:id="5677" w:author="Zehui Bai" w:date="2022-03-11T13:53:00Z">
              <w:r w:rsidRPr="00067A21" w:rsidDel="00823851">
                <w:rPr>
                  <w:rFonts w:ascii="Arial" w:hAnsi="Arial" w:cs="Arial"/>
                  <w:sz w:val="18"/>
                  <w:szCs w:val="18"/>
                  <w:rPrChange w:id="5678" w:author="Zehui Bai" w:date="2022-03-11T15:16:00Z">
                    <w:rPr>
                      <w:sz w:val="18"/>
                      <w:szCs w:val="18"/>
                    </w:rPr>
                  </w:rPrChange>
                </w:rPr>
                <w:t>Min.</w:t>
              </w:r>
            </w:moveFrom>
          </w:p>
        </w:tc>
        <w:tc>
          <w:tcPr>
            <w:tcW w:w="1289" w:type="pct"/>
            <w:gridSpan w:val="2"/>
            <w:tcBorders>
              <w:top w:val="nil"/>
              <w:left w:val="nil"/>
              <w:bottom w:val="nil"/>
              <w:right w:val="nil"/>
            </w:tcBorders>
            <w:vAlign w:val="center"/>
          </w:tcPr>
          <w:p w14:paraId="0451AB15" w14:textId="78377225" w:rsidR="00A24283" w:rsidRPr="00067A21" w:rsidDel="00823851" w:rsidRDefault="00A24283">
            <w:pPr>
              <w:rPr>
                <w:moveFrom w:id="5679" w:author="Zehui Bai" w:date="2022-03-11T13:53:00Z"/>
                <w:rFonts w:ascii="Arial" w:hAnsi="Arial" w:cs="Arial"/>
                <w:sz w:val="18"/>
                <w:szCs w:val="18"/>
                <w:rPrChange w:id="5680" w:author="Zehui Bai" w:date="2022-03-11T15:16:00Z">
                  <w:rPr>
                    <w:moveFrom w:id="5681" w:author="Zehui Bai" w:date="2022-03-11T13:53:00Z"/>
                    <w:sz w:val="18"/>
                    <w:szCs w:val="18"/>
                  </w:rPr>
                </w:rPrChange>
              </w:rPr>
              <w:pPrChange w:id="5682" w:author="Zehui Bai" w:date="2022-03-11T13:53:00Z">
                <w:pPr>
                  <w:spacing w:before="36" w:after="36"/>
                  <w:jc w:val="center"/>
                </w:pPr>
              </w:pPrChange>
            </w:pPr>
            <w:moveFrom w:id="5683" w:author="Zehui Bai" w:date="2022-03-11T13:53:00Z">
              <w:r w:rsidRPr="00067A21" w:rsidDel="00823851">
                <w:rPr>
                  <w:rFonts w:ascii="Arial" w:hAnsi="Arial" w:cs="Arial"/>
                  <w:sz w:val="18"/>
                  <w:szCs w:val="18"/>
                  <w:rPrChange w:id="5684" w:author="Zehui Bai" w:date="2022-03-11T15:16:00Z">
                    <w:rPr>
                      <w:sz w:val="18"/>
                      <w:szCs w:val="18"/>
                    </w:rPr>
                  </w:rPrChange>
                </w:rPr>
                <w:t>18</w:t>
              </w:r>
            </w:moveFrom>
          </w:p>
        </w:tc>
        <w:tc>
          <w:tcPr>
            <w:tcW w:w="1288" w:type="pct"/>
            <w:gridSpan w:val="2"/>
            <w:tcBorders>
              <w:top w:val="nil"/>
              <w:left w:val="nil"/>
              <w:bottom w:val="nil"/>
              <w:right w:val="nil"/>
            </w:tcBorders>
            <w:vAlign w:val="center"/>
          </w:tcPr>
          <w:p w14:paraId="4C1CFBC7" w14:textId="136A1EEE" w:rsidR="00A24283" w:rsidRPr="00067A21" w:rsidDel="00823851" w:rsidRDefault="00A24283">
            <w:pPr>
              <w:rPr>
                <w:moveFrom w:id="5685" w:author="Zehui Bai" w:date="2022-03-11T13:53:00Z"/>
                <w:rFonts w:ascii="Arial" w:hAnsi="Arial" w:cs="Arial"/>
                <w:sz w:val="18"/>
                <w:szCs w:val="18"/>
                <w:rPrChange w:id="5686" w:author="Zehui Bai" w:date="2022-03-11T15:16:00Z">
                  <w:rPr>
                    <w:moveFrom w:id="5687" w:author="Zehui Bai" w:date="2022-03-11T13:53:00Z"/>
                    <w:sz w:val="18"/>
                    <w:szCs w:val="18"/>
                  </w:rPr>
                </w:rPrChange>
              </w:rPr>
              <w:pPrChange w:id="5688" w:author="Zehui Bai" w:date="2022-03-11T13:53:00Z">
                <w:pPr>
                  <w:spacing w:before="36" w:after="36"/>
                  <w:jc w:val="center"/>
                </w:pPr>
              </w:pPrChange>
            </w:pPr>
            <w:moveFrom w:id="5689" w:author="Zehui Bai" w:date="2022-03-11T13:53:00Z">
              <w:r w:rsidRPr="00067A21" w:rsidDel="00823851">
                <w:rPr>
                  <w:rFonts w:ascii="Arial" w:hAnsi="Arial" w:cs="Arial"/>
                  <w:sz w:val="18"/>
                  <w:szCs w:val="18"/>
                  <w:rPrChange w:id="5690" w:author="Zehui Bai" w:date="2022-03-11T15:16:00Z">
                    <w:rPr>
                      <w:sz w:val="18"/>
                      <w:szCs w:val="18"/>
                    </w:rPr>
                  </w:rPrChange>
                </w:rPr>
                <w:t>18</w:t>
              </w:r>
            </w:moveFrom>
          </w:p>
        </w:tc>
        <w:tc>
          <w:tcPr>
            <w:tcW w:w="641" w:type="pct"/>
            <w:tcBorders>
              <w:top w:val="nil"/>
              <w:left w:val="nil"/>
              <w:bottom w:val="nil"/>
              <w:right w:val="nil"/>
            </w:tcBorders>
          </w:tcPr>
          <w:p w14:paraId="0EF3CF26" w14:textId="69313E78" w:rsidR="00A24283" w:rsidRPr="00067A21" w:rsidDel="00823851" w:rsidRDefault="00A24283">
            <w:pPr>
              <w:rPr>
                <w:moveFrom w:id="5691" w:author="Zehui Bai" w:date="2022-03-11T13:53:00Z"/>
                <w:rFonts w:ascii="Arial" w:hAnsi="Arial" w:cs="Arial"/>
                <w:sz w:val="18"/>
                <w:szCs w:val="18"/>
                <w:rPrChange w:id="5692" w:author="Zehui Bai" w:date="2022-03-11T15:16:00Z">
                  <w:rPr>
                    <w:moveFrom w:id="5693" w:author="Zehui Bai" w:date="2022-03-11T13:53:00Z"/>
                    <w:sz w:val="18"/>
                    <w:szCs w:val="18"/>
                  </w:rPr>
                </w:rPrChange>
              </w:rPr>
              <w:pPrChange w:id="5694" w:author="Zehui Bai" w:date="2022-03-11T13:53:00Z">
                <w:pPr>
                  <w:spacing w:before="36" w:after="36"/>
                  <w:jc w:val="center"/>
                </w:pPr>
              </w:pPrChange>
            </w:pPr>
          </w:p>
        </w:tc>
      </w:tr>
      <w:tr w:rsidR="00A24283" w:rsidRPr="00067A21" w:rsidDel="00823851" w14:paraId="4760F601" w14:textId="1F2E1D77" w:rsidTr="00E136F9">
        <w:trPr>
          <w:trHeight w:val="170"/>
          <w:jc w:val="center"/>
        </w:trPr>
        <w:tc>
          <w:tcPr>
            <w:tcW w:w="1782" w:type="pct"/>
            <w:tcBorders>
              <w:top w:val="nil"/>
              <w:left w:val="nil"/>
              <w:bottom w:val="nil"/>
              <w:right w:val="nil"/>
            </w:tcBorders>
            <w:vAlign w:val="center"/>
          </w:tcPr>
          <w:p w14:paraId="586F8610" w14:textId="6DB52CEB" w:rsidR="00A24283" w:rsidRPr="00067A21" w:rsidDel="00823851" w:rsidRDefault="00A24283">
            <w:pPr>
              <w:rPr>
                <w:moveFrom w:id="5695" w:author="Zehui Bai" w:date="2022-03-11T13:53:00Z"/>
                <w:rFonts w:ascii="Arial" w:hAnsi="Arial" w:cs="Arial"/>
                <w:sz w:val="18"/>
                <w:szCs w:val="18"/>
                <w:rPrChange w:id="5696" w:author="Zehui Bai" w:date="2022-03-11T15:16:00Z">
                  <w:rPr>
                    <w:moveFrom w:id="5697" w:author="Zehui Bai" w:date="2022-03-11T13:53:00Z"/>
                    <w:sz w:val="18"/>
                    <w:szCs w:val="18"/>
                  </w:rPr>
                </w:rPrChange>
              </w:rPr>
              <w:pPrChange w:id="5698" w:author="Zehui Bai" w:date="2022-03-11T13:53:00Z">
                <w:pPr>
                  <w:spacing w:before="36" w:after="36"/>
                  <w:ind w:left="708"/>
                </w:pPr>
              </w:pPrChange>
            </w:pPr>
            <w:moveFrom w:id="5699" w:author="Zehui Bai" w:date="2022-03-11T13:53:00Z">
              <w:r w:rsidRPr="00067A21" w:rsidDel="00823851">
                <w:rPr>
                  <w:rFonts w:ascii="Arial" w:hAnsi="Arial" w:cs="Arial"/>
                  <w:sz w:val="18"/>
                  <w:szCs w:val="18"/>
                  <w:rPrChange w:id="5700" w:author="Zehui Bai" w:date="2022-03-11T15:16:00Z">
                    <w:rPr>
                      <w:sz w:val="18"/>
                      <w:szCs w:val="18"/>
                    </w:rPr>
                  </w:rPrChange>
                </w:rPr>
                <w:t>Q1</w:t>
              </w:r>
            </w:moveFrom>
          </w:p>
        </w:tc>
        <w:tc>
          <w:tcPr>
            <w:tcW w:w="1289" w:type="pct"/>
            <w:gridSpan w:val="2"/>
            <w:tcBorders>
              <w:top w:val="nil"/>
              <w:left w:val="nil"/>
              <w:bottom w:val="nil"/>
              <w:right w:val="nil"/>
            </w:tcBorders>
            <w:vAlign w:val="center"/>
          </w:tcPr>
          <w:p w14:paraId="4976F2D2" w14:textId="58B54C61" w:rsidR="00A24283" w:rsidRPr="00067A21" w:rsidDel="00823851" w:rsidRDefault="00A24283">
            <w:pPr>
              <w:rPr>
                <w:moveFrom w:id="5701" w:author="Zehui Bai" w:date="2022-03-11T13:53:00Z"/>
                <w:rFonts w:ascii="Arial" w:hAnsi="Arial" w:cs="Arial"/>
                <w:sz w:val="18"/>
                <w:szCs w:val="18"/>
                <w:rPrChange w:id="5702" w:author="Zehui Bai" w:date="2022-03-11T15:16:00Z">
                  <w:rPr>
                    <w:moveFrom w:id="5703" w:author="Zehui Bai" w:date="2022-03-11T13:53:00Z"/>
                    <w:sz w:val="18"/>
                    <w:szCs w:val="18"/>
                  </w:rPr>
                </w:rPrChange>
              </w:rPr>
              <w:pPrChange w:id="5704" w:author="Zehui Bai" w:date="2022-03-11T13:53:00Z">
                <w:pPr>
                  <w:spacing w:before="36" w:after="36"/>
                  <w:jc w:val="center"/>
                </w:pPr>
              </w:pPrChange>
            </w:pPr>
            <w:moveFrom w:id="5705" w:author="Zehui Bai" w:date="2022-03-11T13:53:00Z">
              <w:r w:rsidRPr="00067A21" w:rsidDel="00823851">
                <w:rPr>
                  <w:rFonts w:ascii="Arial" w:hAnsi="Arial" w:cs="Arial"/>
                  <w:sz w:val="18"/>
                  <w:szCs w:val="18"/>
                  <w:rPrChange w:id="5706" w:author="Zehui Bai" w:date="2022-03-11T15:16:00Z">
                    <w:rPr>
                      <w:sz w:val="18"/>
                      <w:szCs w:val="18"/>
                    </w:rPr>
                  </w:rPrChange>
                </w:rPr>
                <w:t>22</w:t>
              </w:r>
            </w:moveFrom>
          </w:p>
        </w:tc>
        <w:tc>
          <w:tcPr>
            <w:tcW w:w="1288" w:type="pct"/>
            <w:gridSpan w:val="2"/>
            <w:tcBorders>
              <w:top w:val="nil"/>
              <w:left w:val="nil"/>
              <w:bottom w:val="nil"/>
              <w:right w:val="nil"/>
            </w:tcBorders>
            <w:vAlign w:val="center"/>
          </w:tcPr>
          <w:p w14:paraId="734E486A" w14:textId="37A25A04" w:rsidR="00A24283" w:rsidRPr="00067A21" w:rsidDel="00823851" w:rsidRDefault="00A24283">
            <w:pPr>
              <w:rPr>
                <w:moveFrom w:id="5707" w:author="Zehui Bai" w:date="2022-03-11T13:53:00Z"/>
                <w:rFonts w:ascii="Arial" w:hAnsi="Arial" w:cs="Arial"/>
                <w:sz w:val="18"/>
                <w:szCs w:val="18"/>
                <w:rPrChange w:id="5708" w:author="Zehui Bai" w:date="2022-03-11T15:16:00Z">
                  <w:rPr>
                    <w:moveFrom w:id="5709" w:author="Zehui Bai" w:date="2022-03-11T13:53:00Z"/>
                    <w:sz w:val="18"/>
                    <w:szCs w:val="18"/>
                  </w:rPr>
                </w:rPrChange>
              </w:rPr>
              <w:pPrChange w:id="5710" w:author="Zehui Bai" w:date="2022-03-11T13:53:00Z">
                <w:pPr>
                  <w:spacing w:before="36" w:after="36"/>
                  <w:jc w:val="center"/>
                </w:pPr>
              </w:pPrChange>
            </w:pPr>
            <w:moveFrom w:id="5711" w:author="Zehui Bai" w:date="2022-03-11T13:53:00Z">
              <w:r w:rsidRPr="00067A21" w:rsidDel="00823851">
                <w:rPr>
                  <w:rFonts w:ascii="Arial" w:hAnsi="Arial" w:cs="Arial"/>
                  <w:sz w:val="18"/>
                  <w:szCs w:val="18"/>
                  <w:rPrChange w:id="5712" w:author="Zehui Bai" w:date="2022-03-11T15:16:00Z">
                    <w:rPr>
                      <w:sz w:val="18"/>
                      <w:szCs w:val="18"/>
                    </w:rPr>
                  </w:rPrChange>
                </w:rPr>
                <w:t>24</w:t>
              </w:r>
            </w:moveFrom>
          </w:p>
        </w:tc>
        <w:tc>
          <w:tcPr>
            <w:tcW w:w="641" w:type="pct"/>
            <w:tcBorders>
              <w:top w:val="nil"/>
              <w:left w:val="nil"/>
              <w:bottom w:val="nil"/>
              <w:right w:val="nil"/>
            </w:tcBorders>
          </w:tcPr>
          <w:p w14:paraId="1D3CFA74" w14:textId="6A6426B7" w:rsidR="00A24283" w:rsidRPr="00067A21" w:rsidDel="00823851" w:rsidRDefault="00A24283">
            <w:pPr>
              <w:rPr>
                <w:moveFrom w:id="5713" w:author="Zehui Bai" w:date="2022-03-11T13:53:00Z"/>
                <w:rFonts w:ascii="Arial" w:hAnsi="Arial" w:cs="Arial"/>
                <w:sz w:val="18"/>
                <w:szCs w:val="18"/>
                <w:rPrChange w:id="5714" w:author="Zehui Bai" w:date="2022-03-11T15:16:00Z">
                  <w:rPr>
                    <w:moveFrom w:id="5715" w:author="Zehui Bai" w:date="2022-03-11T13:53:00Z"/>
                    <w:sz w:val="18"/>
                    <w:szCs w:val="18"/>
                  </w:rPr>
                </w:rPrChange>
              </w:rPr>
              <w:pPrChange w:id="5716" w:author="Zehui Bai" w:date="2022-03-11T13:53:00Z">
                <w:pPr>
                  <w:spacing w:before="36" w:after="36"/>
                  <w:jc w:val="center"/>
                </w:pPr>
              </w:pPrChange>
            </w:pPr>
          </w:p>
        </w:tc>
      </w:tr>
      <w:tr w:rsidR="00A24283" w:rsidRPr="00067A21" w:rsidDel="00823851" w14:paraId="62870234" w14:textId="05F23F55" w:rsidTr="00E136F9">
        <w:trPr>
          <w:trHeight w:val="170"/>
          <w:jc w:val="center"/>
        </w:trPr>
        <w:tc>
          <w:tcPr>
            <w:tcW w:w="1782" w:type="pct"/>
            <w:tcBorders>
              <w:top w:val="nil"/>
              <w:left w:val="nil"/>
              <w:bottom w:val="nil"/>
              <w:right w:val="nil"/>
            </w:tcBorders>
            <w:vAlign w:val="center"/>
          </w:tcPr>
          <w:p w14:paraId="6DCA513D" w14:textId="26BF81EB" w:rsidR="00A24283" w:rsidRPr="00067A21" w:rsidDel="00823851" w:rsidRDefault="00A24283">
            <w:pPr>
              <w:rPr>
                <w:moveFrom w:id="5717" w:author="Zehui Bai" w:date="2022-03-11T13:53:00Z"/>
                <w:rFonts w:ascii="Arial" w:hAnsi="Arial" w:cs="Arial"/>
                <w:sz w:val="18"/>
                <w:szCs w:val="18"/>
                <w:rPrChange w:id="5718" w:author="Zehui Bai" w:date="2022-03-11T15:16:00Z">
                  <w:rPr>
                    <w:moveFrom w:id="5719" w:author="Zehui Bai" w:date="2022-03-11T13:53:00Z"/>
                    <w:sz w:val="18"/>
                    <w:szCs w:val="18"/>
                  </w:rPr>
                </w:rPrChange>
              </w:rPr>
              <w:pPrChange w:id="5720" w:author="Zehui Bai" w:date="2022-03-11T13:53:00Z">
                <w:pPr>
                  <w:spacing w:before="36" w:after="36"/>
                  <w:ind w:left="708"/>
                </w:pPr>
              </w:pPrChange>
            </w:pPr>
            <w:moveFrom w:id="5721" w:author="Zehui Bai" w:date="2022-03-11T13:53:00Z">
              <w:r w:rsidRPr="00067A21" w:rsidDel="00823851">
                <w:rPr>
                  <w:rFonts w:ascii="Arial" w:hAnsi="Arial" w:cs="Arial"/>
                  <w:sz w:val="18"/>
                  <w:szCs w:val="18"/>
                  <w:rPrChange w:id="5722" w:author="Zehui Bai" w:date="2022-03-11T15:16:00Z">
                    <w:rPr>
                      <w:sz w:val="18"/>
                      <w:szCs w:val="18"/>
                    </w:rPr>
                  </w:rPrChange>
                </w:rPr>
                <w:t>Median</w:t>
              </w:r>
            </w:moveFrom>
          </w:p>
        </w:tc>
        <w:tc>
          <w:tcPr>
            <w:tcW w:w="1289" w:type="pct"/>
            <w:gridSpan w:val="2"/>
            <w:tcBorders>
              <w:top w:val="nil"/>
              <w:left w:val="nil"/>
              <w:bottom w:val="nil"/>
              <w:right w:val="nil"/>
            </w:tcBorders>
            <w:vAlign w:val="center"/>
          </w:tcPr>
          <w:p w14:paraId="059B78F1" w14:textId="2B0686AA" w:rsidR="00A24283" w:rsidRPr="00067A21" w:rsidDel="00823851" w:rsidRDefault="00A24283">
            <w:pPr>
              <w:rPr>
                <w:moveFrom w:id="5723" w:author="Zehui Bai" w:date="2022-03-11T13:53:00Z"/>
                <w:rFonts w:ascii="Arial" w:hAnsi="Arial" w:cs="Arial"/>
                <w:sz w:val="18"/>
                <w:szCs w:val="18"/>
                <w:rPrChange w:id="5724" w:author="Zehui Bai" w:date="2022-03-11T15:16:00Z">
                  <w:rPr>
                    <w:moveFrom w:id="5725" w:author="Zehui Bai" w:date="2022-03-11T13:53:00Z"/>
                    <w:sz w:val="18"/>
                    <w:szCs w:val="18"/>
                  </w:rPr>
                </w:rPrChange>
              </w:rPr>
              <w:pPrChange w:id="5726" w:author="Zehui Bai" w:date="2022-03-11T13:53:00Z">
                <w:pPr>
                  <w:spacing w:before="36" w:after="36"/>
                  <w:jc w:val="center"/>
                </w:pPr>
              </w:pPrChange>
            </w:pPr>
            <w:moveFrom w:id="5727" w:author="Zehui Bai" w:date="2022-03-11T13:53:00Z">
              <w:r w:rsidRPr="00067A21" w:rsidDel="00823851">
                <w:rPr>
                  <w:rFonts w:ascii="Arial" w:hAnsi="Arial" w:cs="Arial"/>
                  <w:sz w:val="18"/>
                  <w:szCs w:val="18"/>
                  <w:rPrChange w:id="5728" w:author="Zehui Bai" w:date="2022-03-11T15:16:00Z">
                    <w:rPr>
                      <w:sz w:val="18"/>
                      <w:szCs w:val="18"/>
                    </w:rPr>
                  </w:rPrChange>
                </w:rPr>
                <w:t>25</w:t>
              </w:r>
            </w:moveFrom>
          </w:p>
        </w:tc>
        <w:tc>
          <w:tcPr>
            <w:tcW w:w="1288" w:type="pct"/>
            <w:gridSpan w:val="2"/>
            <w:tcBorders>
              <w:top w:val="nil"/>
              <w:left w:val="nil"/>
              <w:bottom w:val="nil"/>
              <w:right w:val="nil"/>
            </w:tcBorders>
            <w:vAlign w:val="center"/>
          </w:tcPr>
          <w:p w14:paraId="387B58B1" w14:textId="36533719" w:rsidR="00A24283" w:rsidRPr="00067A21" w:rsidDel="00823851" w:rsidRDefault="00A24283">
            <w:pPr>
              <w:rPr>
                <w:moveFrom w:id="5729" w:author="Zehui Bai" w:date="2022-03-11T13:53:00Z"/>
                <w:rFonts w:ascii="Arial" w:hAnsi="Arial" w:cs="Arial"/>
                <w:sz w:val="18"/>
                <w:szCs w:val="18"/>
                <w:rPrChange w:id="5730" w:author="Zehui Bai" w:date="2022-03-11T15:16:00Z">
                  <w:rPr>
                    <w:moveFrom w:id="5731" w:author="Zehui Bai" w:date="2022-03-11T13:53:00Z"/>
                    <w:sz w:val="18"/>
                    <w:szCs w:val="18"/>
                  </w:rPr>
                </w:rPrChange>
              </w:rPr>
              <w:pPrChange w:id="5732" w:author="Zehui Bai" w:date="2022-03-11T13:53:00Z">
                <w:pPr>
                  <w:spacing w:before="36" w:after="36"/>
                  <w:jc w:val="center"/>
                </w:pPr>
              </w:pPrChange>
            </w:pPr>
            <w:moveFrom w:id="5733" w:author="Zehui Bai" w:date="2022-03-11T13:53:00Z">
              <w:r w:rsidRPr="00067A21" w:rsidDel="00823851">
                <w:rPr>
                  <w:rFonts w:ascii="Arial" w:hAnsi="Arial" w:cs="Arial"/>
                  <w:sz w:val="18"/>
                  <w:szCs w:val="18"/>
                  <w:rPrChange w:id="5734" w:author="Zehui Bai" w:date="2022-03-11T15:16:00Z">
                    <w:rPr>
                      <w:sz w:val="18"/>
                      <w:szCs w:val="18"/>
                    </w:rPr>
                  </w:rPrChange>
                </w:rPr>
                <w:t>29</w:t>
              </w:r>
            </w:moveFrom>
          </w:p>
        </w:tc>
        <w:tc>
          <w:tcPr>
            <w:tcW w:w="641" w:type="pct"/>
            <w:tcBorders>
              <w:top w:val="nil"/>
              <w:left w:val="nil"/>
              <w:bottom w:val="nil"/>
              <w:right w:val="nil"/>
            </w:tcBorders>
          </w:tcPr>
          <w:p w14:paraId="6F065F68" w14:textId="31758EC1" w:rsidR="00A24283" w:rsidRPr="00067A21" w:rsidDel="00823851" w:rsidRDefault="00A24283">
            <w:pPr>
              <w:rPr>
                <w:moveFrom w:id="5735" w:author="Zehui Bai" w:date="2022-03-11T13:53:00Z"/>
                <w:rFonts w:ascii="Arial" w:hAnsi="Arial" w:cs="Arial"/>
                <w:sz w:val="18"/>
                <w:szCs w:val="18"/>
                <w:rPrChange w:id="5736" w:author="Zehui Bai" w:date="2022-03-11T15:16:00Z">
                  <w:rPr>
                    <w:moveFrom w:id="5737" w:author="Zehui Bai" w:date="2022-03-11T13:53:00Z"/>
                    <w:sz w:val="18"/>
                    <w:szCs w:val="18"/>
                  </w:rPr>
                </w:rPrChange>
              </w:rPr>
              <w:pPrChange w:id="5738" w:author="Zehui Bai" w:date="2022-03-11T13:53:00Z">
                <w:pPr>
                  <w:spacing w:before="36" w:after="36"/>
                  <w:jc w:val="center"/>
                </w:pPr>
              </w:pPrChange>
            </w:pPr>
          </w:p>
        </w:tc>
      </w:tr>
      <w:tr w:rsidR="00A24283" w:rsidRPr="00067A21" w:rsidDel="00823851" w14:paraId="2BCD5DE5" w14:textId="5241921B" w:rsidTr="00E136F9">
        <w:trPr>
          <w:trHeight w:val="170"/>
          <w:jc w:val="center"/>
        </w:trPr>
        <w:tc>
          <w:tcPr>
            <w:tcW w:w="1782" w:type="pct"/>
            <w:tcBorders>
              <w:top w:val="nil"/>
              <w:left w:val="nil"/>
              <w:bottom w:val="nil"/>
              <w:right w:val="nil"/>
            </w:tcBorders>
            <w:vAlign w:val="center"/>
          </w:tcPr>
          <w:p w14:paraId="706C749B" w14:textId="40FBE138" w:rsidR="00A24283" w:rsidRPr="00067A21" w:rsidDel="00823851" w:rsidRDefault="00A24283">
            <w:pPr>
              <w:rPr>
                <w:moveFrom w:id="5739" w:author="Zehui Bai" w:date="2022-03-11T13:53:00Z"/>
                <w:rFonts w:ascii="Arial" w:hAnsi="Arial" w:cs="Arial"/>
                <w:sz w:val="18"/>
                <w:szCs w:val="18"/>
                <w:rPrChange w:id="5740" w:author="Zehui Bai" w:date="2022-03-11T15:16:00Z">
                  <w:rPr>
                    <w:moveFrom w:id="5741" w:author="Zehui Bai" w:date="2022-03-11T13:53:00Z"/>
                    <w:sz w:val="18"/>
                    <w:szCs w:val="18"/>
                  </w:rPr>
                </w:rPrChange>
              </w:rPr>
              <w:pPrChange w:id="5742" w:author="Zehui Bai" w:date="2022-03-11T13:53:00Z">
                <w:pPr>
                  <w:spacing w:before="36" w:after="36"/>
                  <w:ind w:left="708"/>
                </w:pPr>
              </w:pPrChange>
            </w:pPr>
            <w:moveFrom w:id="5743" w:author="Zehui Bai" w:date="2022-03-11T13:53:00Z">
              <w:r w:rsidRPr="00067A21" w:rsidDel="00823851">
                <w:rPr>
                  <w:rFonts w:ascii="Arial" w:hAnsi="Arial" w:cs="Arial"/>
                  <w:sz w:val="18"/>
                  <w:szCs w:val="18"/>
                  <w:rPrChange w:id="5744" w:author="Zehui Bai" w:date="2022-03-11T15:16:00Z">
                    <w:rPr>
                      <w:sz w:val="18"/>
                      <w:szCs w:val="18"/>
                    </w:rPr>
                  </w:rPrChange>
                </w:rPr>
                <w:t>Q3</w:t>
              </w:r>
            </w:moveFrom>
          </w:p>
        </w:tc>
        <w:tc>
          <w:tcPr>
            <w:tcW w:w="1289" w:type="pct"/>
            <w:gridSpan w:val="2"/>
            <w:tcBorders>
              <w:top w:val="nil"/>
              <w:left w:val="nil"/>
              <w:bottom w:val="nil"/>
              <w:right w:val="nil"/>
            </w:tcBorders>
            <w:vAlign w:val="center"/>
          </w:tcPr>
          <w:p w14:paraId="0BC257D9" w14:textId="72AF2DF1" w:rsidR="00A24283" w:rsidRPr="00067A21" w:rsidDel="00823851" w:rsidRDefault="00A24283">
            <w:pPr>
              <w:rPr>
                <w:moveFrom w:id="5745" w:author="Zehui Bai" w:date="2022-03-11T13:53:00Z"/>
                <w:rFonts w:ascii="Arial" w:hAnsi="Arial" w:cs="Arial"/>
                <w:sz w:val="18"/>
                <w:szCs w:val="18"/>
                <w:rPrChange w:id="5746" w:author="Zehui Bai" w:date="2022-03-11T15:16:00Z">
                  <w:rPr>
                    <w:moveFrom w:id="5747" w:author="Zehui Bai" w:date="2022-03-11T13:53:00Z"/>
                    <w:sz w:val="18"/>
                    <w:szCs w:val="18"/>
                  </w:rPr>
                </w:rPrChange>
              </w:rPr>
              <w:pPrChange w:id="5748" w:author="Zehui Bai" w:date="2022-03-11T13:53:00Z">
                <w:pPr>
                  <w:spacing w:before="36" w:after="36"/>
                  <w:jc w:val="center"/>
                </w:pPr>
              </w:pPrChange>
            </w:pPr>
            <w:moveFrom w:id="5749" w:author="Zehui Bai" w:date="2022-03-11T13:53:00Z">
              <w:r w:rsidRPr="00067A21" w:rsidDel="00823851">
                <w:rPr>
                  <w:rFonts w:ascii="Arial" w:hAnsi="Arial" w:cs="Arial"/>
                  <w:sz w:val="18"/>
                  <w:szCs w:val="18"/>
                  <w:rPrChange w:id="5750" w:author="Zehui Bai" w:date="2022-03-11T15:16:00Z">
                    <w:rPr>
                      <w:sz w:val="18"/>
                      <w:szCs w:val="18"/>
                    </w:rPr>
                  </w:rPrChange>
                </w:rPr>
                <w:t>30</w:t>
              </w:r>
            </w:moveFrom>
          </w:p>
        </w:tc>
        <w:tc>
          <w:tcPr>
            <w:tcW w:w="1288" w:type="pct"/>
            <w:gridSpan w:val="2"/>
            <w:tcBorders>
              <w:top w:val="nil"/>
              <w:left w:val="nil"/>
              <w:bottom w:val="nil"/>
              <w:right w:val="nil"/>
            </w:tcBorders>
            <w:vAlign w:val="center"/>
          </w:tcPr>
          <w:p w14:paraId="39B0C4EC" w14:textId="38018812" w:rsidR="00A24283" w:rsidRPr="00067A21" w:rsidDel="00823851" w:rsidRDefault="00A24283">
            <w:pPr>
              <w:rPr>
                <w:moveFrom w:id="5751" w:author="Zehui Bai" w:date="2022-03-11T13:53:00Z"/>
                <w:rFonts w:ascii="Arial" w:hAnsi="Arial" w:cs="Arial"/>
                <w:sz w:val="18"/>
                <w:szCs w:val="18"/>
                <w:rPrChange w:id="5752" w:author="Zehui Bai" w:date="2022-03-11T15:16:00Z">
                  <w:rPr>
                    <w:moveFrom w:id="5753" w:author="Zehui Bai" w:date="2022-03-11T13:53:00Z"/>
                    <w:sz w:val="18"/>
                    <w:szCs w:val="18"/>
                  </w:rPr>
                </w:rPrChange>
              </w:rPr>
              <w:pPrChange w:id="5754" w:author="Zehui Bai" w:date="2022-03-11T13:53:00Z">
                <w:pPr>
                  <w:spacing w:before="36" w:after="36"/>
                  <w:jc w:val="center"/>
                </w:pPr>
              </w:pPrChange>
            </w:pPr>
            <w:moveFrom w:id="5755" w:author="Zehui Bai" w:date="2022-03-11T13:53:00Z">
              <w:r w:rsidRPr="00067A21" w:rsidDel="00823851">
                <w:rPr>
                  <w:rFonts w:ascii="Arial" w:hAnsi="Arial" w:cs="Arial"/>
                  <w:sz w:val="18"/>
                  <w:szCs w:val="18"/>
                  <w:rPrChange w:id="5756" w:author="Zehui Bai" w:date="2022-03-11T15:16:00Z">
                    <w:rPr>
                      <w:sz w:val="18"/>
                      <w:szCs w:val="18"/>
                    </w:rPr>
                  </w:rPrChange>
                </w:rPr>
                <w:t>41</w:t>
              </w:r>
            </w:moveFrom>
          </w:p>
        </w:tc>
        <w:tc>
          <w:tcPr>
            <w:tcW w:w="641" w:type="pct"/>
            <w:tcBorders>
              <w:top w:val="nil"/>
              <w:left w:val="nil"/>
              <w:bottom w:val="nil"/>
              <w:right w:val="nil"/>
            </w:tcBorders>
          </w:tcPr>
          <w:p w14:paraId="4D7F6833" w14:textId="2DCDFBCC" w:rsidR="00A24283" w:rsidRPr="00067A21" w:rsidDel="00823851" w:rsidRDefault="00A24283">
            <w:pPr>
              <w:rPr>
                <w:moveFrom w:id="5757" w:author="Zehui Bai" w:date="2022-03-11T13:53:00Z"/>
                <w:rFonts w:ascii="Arial" w:hAnsi="Arial" w:cs="Arial"/>
                <w:sz w:val="18"/>
                <w:szCs w:val="18"/>
                <w:rPrChange w:id="5758" w:author="Zehui Bai" w:date="2022-03-11T15:16:00Z">
                  <w:rPr>
                    <w:moveFrom w:id="5759" w:author="Zehui Bai" w:date="2022-03-11T13:53:00Z"/>
                    <w:sz w:val="18"/>
                    <w:szCs w:val="18"/>
                  </w:rPr>
                </w:rPrChange>
              </w:rPr>
              <w:pPrChange w:id="5760" w:author="Zehui Bai" w:date="2022-03-11T13:53:00Z">
                <w:pPr>
                  <w:spacing w:before="36" w:after="36"/>
                  <w:jc w:val="center"/>
                </w:pPr>
              </w:pPrChange>
            </w:pPr>
          </w:p>
        </w:tc>
      </w:tr>
      <w:tr w:rsidR="00A24283" w:rsidRPr="00067A21" w:rsidDel="00823851" w14:paraId="2B1CFEDE" w14:textId="14B35342" w:rsidTr="00E136F9">
        <w:trPr>
          <w:trHeight w:val="170"/>
          <w:jc w:val="center"/>
        </w:trPr>
        <w:tc>
          <w:tcPr>
            <w:tcW w:w="1782" w:type="pct"/>
            <w:tcBorders>
              <w:top w:val="nil"/>
              <w:left w:val="nil"/>
              <w:bottom w:val="nil"/>
              <w:right w:val="nil"/>
            </w:tcBorders>
            <w:vAlign w:val="center"/>
          </w:tcPr>
          <w:p w14:paraId="0097ED37" w14:textId="6094CD91" w:rsidR="00A24283" w:rsidRPr="00067A21" w:rsidDel="00823851" w:rsidRDefault="00A24283">
            <w:pPr>
              <w:rPr>
                <w:moveFrom w:id="5761" w:author="Zehui Bai" w:date="2022-03-11T13:53:00Z"/>
                <w:rFonts w:ascii="Arial" w:hAnsi="Arial" w:cs="Arial"/>
                <w:sz w:val="18"/>
                <w:szCs w:val="18"/>
                <w:rPrChange w:id="5762" w:author="Zehui Bai" w:date="2022-03-11T15:16:00Z">
                  <w:rPr>
                    <w:moveFrom w:id="5763" w:author="Zehui Bai" w:date="2022-03-11T13:53:00Z"/>
                    <w:sz w:val="18"/>
                    <w:szCs w:val="18"/>
                  </w:rPr>
                </w:rPrChange>
              </w:rPr>
              <w:pPrChange w:id="5764" w:author="Zehui Bai" w:date="2022-03-11T13:53:00Z">
                <w:pPr>
                  <w:spacing w:before="36" w:after="36"/>
                  <w:ind w:left="708"/>
                </w:pPr>
              </w:pPrChange>
            </w:pPr>
            <w:moveFrom w:id="5765" w:author="Zehui Bai" w:date="2022-03-11T13:53:00Z">
              <w:r w:rsidRPr="00067A21" w:rsidDel="00823851">
                <w:rPr>
                  <w:rFonts w:ascii="Arial" w:hAnsi="Arial" w:cs="Arial"/>
                  <w:sz w:val="18"/>
                  <w:szCs w:val="18"/>
                  <w:rPrChange w:id="5766" w:author="Zehui Bai" w:date="2022-03-11T15:16:00Z">
                    <w:rPr>
                      <w:sz w:val="18"/>
                      <w:szCs w:val="18"/>
                    </w:rPr>
                  </w:rPrChange>
                </w:rPr>
                <w:t>Max.</w:t>
              </w:r>
            </w:moveFrom>
          </w:p>
        </w:tc>
        <w:tc>
          <w:tcPr>
            <w:tcW w:w="1289" w:type="pct"/>
            <w:gridSpan w:val="2"/>
            <w:tcBorders>
              <w:top w:val="nil"/>
              <w:left w:val="nil"/>
              <w:bottom w:val="nil"/>
              <w:right w:val="nil"/>
            </w:tcBorders>
            <w:vAlign w:val="center"/>
          </w:tcPr>
          <w:p w14:paraId="5F741458" w14:textId="3EF84E8B" w:rsidR="00A24283" w:rsidRPr="00067A21" w:rsidDel="00823851" w:rsidRDefault="00A24283">
            <w:pPr>
              <w:rPr>
                <w:moveFrom w:id="5767" w:author="Zehui Bai" w:date="2022-03-11T13:53:00Z"/>
                <w:rFonts w:ascii="Arial" w:hAnsi="Arial" w:cs="Arial"/>
                <w:sz w:val="18"/>
                <w:szCs w:val="18"/>
                <w:rPrChange w:id="5768" w:author="Zehui Bai" w:date="2022-03-11T15:16:00Z">
                  <w:rPr>
                    <w:moveFrom w:id="5769" w:author="Zehui Bai" w:date="2022-03-11T13:53:00Z"/>
                    <w:sz w:val="18"/>
                    <w:szCs w:val="18"/>
                  </w:rPr>
                </w:rPrChange>
              </w:rPr>
              <w:pPrChange w:id="5770" w:author="Zehui Bai" w:date="2022-03-11T13:53:00Z">
                <w:pPr>
                  <w:spacing w:before="36" w:after="36"/>
                  <w:jc w:val="center"/>
                </w:pPr>
              </w:pPrChange>
            </w:pPr>
            <w:moveFrom w:id="5771" w:author="Zehui Bai" w:date="2022-03-11T13:53:00Z">
              <w:r w:rsidRPr="00067A21" w:rsidDel="00823851">
                <w:rPr>
                  <w:rFonts w:ascii="Arial" w:hAnsi="Arial" w:cs="Arial"/>
                  <w:sz w:val="18"/>
                  <w:szCs w:val="18"/>
                  <w:rPrChange w:id="5772" w:author="Zehui Bai" w:date="2022-03-11T15:16:00Z">
                    <w:rPr>
                      <w:sz w:val="18"/>
                      <w:szCs w:val="18"/>
                    </w:rPr>
                  </w:rPrChange>
                </w:rPr>
                <w:t>73</w:t>
              </w:r>
            </w:moveFrom>
          </w:p>
        </w:tc>
        <w:tc>
          <w:tcPr>
            <w:tcW w:w="1288" w:type="pct"/>
            <w:gridSpan w:val="2"/>
            <w:tcBorders>
              <w:top w:val="nil"/>
              <w:left w:val="nil"/>
              <w:bottom w:val="nil"/>
              <w:right w:val="nil"/>
            </w:tcBorders>
            <w:vAlign w:val="center"/>
          </w:tcPr>
          <w:p w14:paraId="033D6B1C" w14:textId="6ACF07BF" w:rsidR="00A24283" w:rsidRPr="00067A21" w:rsidDel="00823851" w:rsidRDefault="00A24283">
            <w:pPr>
              <w:rPr>
                <w:moveFrom w:id="5773" w:author="Zehui Bai" w:date="2022-03-11T13:53:00Z"/>
                <w:rFonts w:ascii="Arial" w:hAnsi="Arial" w:cs="Arial"/>
                <w:sz w:val="18"/>
                <w:szCs w:val="18"/>
                <w:rPrChange w:id="5774" w:author="Zehui Bai" w:date="2022-03-11T15:16:00Z">
                  <w:rPr>
                    <w:moveFrom w:id="5775" w:author="Zehui Bai" w:date="2022-03-11T13:53:00Z"/>
                    <w:sz w:val="18"/>
                    <w:szCs w:val="18"/>
                  </w:rPr>
                </w:rPrChange>
              </w:rPr>
              <w:pPrChange w:id="5776" w:author="Zehui Bai" w:date="2022-03-11T13:53:00Z">
                <w:pPr>
                  <w:spacing w:before="36" w:after="36"/>
                  <w:jc w:val="center"/>
                </w:pPr>
              </w:pPrChange>
            </w:pPr>
            <w:moveFrom w:id="5777" w:author="Zehui Bai" w:date="2022-03-11T13:53:00Z">
              <w:r w:rsidRPr="00067A21" w:rsidDel="00823851">
                <w:rPr>
                  <w:rFonts w:ascii="Arial" w:hAnsi="Arial" w:cs="Arial"/>
                  <w:sz w:val="18"/>
                  <w:szCs w:val="18"/>
                  <w:rPrChange w:id="5778" w:author="Zehui Bai" w:date="2022-03-11T15:16:00Z">
                    <w:rPr>
                      <w:sz w:val="18"/>
                      <w:szCs w:val="18"/>
                    </w:rPr>
                  </w:rPrChange>
                </w:rPr>
                <w:t>99</w:t>
              </w:r>
            </w:moveFrom>
          </w:p>
        </w:tc>
        <w:tc>
          <w:tcPr>
            <w:tcW w:w="641" w:type="pct"/>
            <w:tcBorders>
              <w:top w:val="nil"/>
              <w:left w:val="nil"/>
              <w:bottom w:val="nil"/>
              <w:right w:val="nil"/>
            </w:tcBorders>
          </w:tcPr>
          <w:p w14:paraId="6642C8C4" w14:textId="23692B6A" w:rsidR="00A24283" w:rsidRPr="00067A21" w:rsidDel="00823851" w:rsidRDefault="00A24283">
            <w:pPr>
              <w:rPr>
                <w:moveFrom w:id="5779" w:author="Zehui Bai" w:date="2022-03-11T13:53:00Z"/>
                <w:rFonts w:ascii="Arial" w:hAnsi="Arial" w:cs="Arial"/>
                <w:sz w:val="18"/>
                <w:szCs w:val="18"/>
                <w:rPrChange w:id="5780" w:author="Zehui Bai" w:date="2022-03-11T15:16:00Z">
                  <w:rPr>
                    <w:moveFrom w:id="5781" w:author="Zehui Bai" w:date="2022-03-11T13:53:00Z"/>
                    <w:sz w:val="18"/>
                    <w:szCs w:val="18"/>
                  </w:rPr>
                </w:rPrChange>
              </w:rPr>
              <w:pPrChange w:id="5782" w:author="Zehui Bai" w:date="2022-03-11T13:53:00Z">
                <w:pPr>
                  <w:spacing w:before="36" w:after="36"/>
                  <w:jc w:val="center"/>
                </w:pPr>
              </w:pPrChange>
            </w:pPr>
          </w:p>
        </w:tc>
      </w:tr>
      <w:tr w:rsidR="00A24283" w:rsidRPr="00067A21" w:rsidDel="00823851" w14:paraId="61824F1F" w14:textId="6E685B28" w:rsidTr="00E136F9">
        <w:trPr>
          <w:trHeight w:val="170"/>
          <w:jc w:val="center"/>
        </w:trPr>
        <w:tc>
          <w:tcPr>
            <w:tcW w:w="1782" w:type="pct"/>
            <w:tcBorders>
              <w:top w:val="nil"/>
              <w:left w:val="nil"/>
              <w:bottom w:val="nil"/>
              <w:right w:val="nil"/>
            </w:tcBorders>
            <w:vAlign w:val="center"/>
          </w:tcPr>
          <w:p w14:paraId="126A5834" w14:textId="5FCA4E8F" w:rsidR="00A24283" w:rsidRPr="00067A21" w:rsidDel="00823851" w:rsidRDefault="00A24283">
            <w:pPr>
              <w:rPr>
                <w:moveFrom w:id="5783" w:author="Zehui Bai" w:date="2022-03-11T13:53:00Z"/>
                <w:rFonts w:ascii="Arial" w:hAnsi="Arial" w:cs="Arial"/>
                <w:b/>
                <w:bCs/>
                <w:sz w:val="18"/>
                <w:szCs w:val="18"/>
                <w:rPrChange w:id="5784" w:author="Zehui Bai" w:date="2022-03-11T15:16:00Z">
                  <w:rPr>
                    <w:moveFrom w:id="5785" w:author="Zehui Bai" w:date="2022-03-11T13:53:00Z"/>
                    <w:b/>
                    <w:bCs/>
                    <w:sz w:val="18"/>
                    <w:szCs w:val="18"/>
                  </w:rPr>
                </w:rPrChange>
              </w:rPr>
              <w:pPrChange w:id="5786" w:author="Zehui Bai" w:date="2022-03-11T13:53:00Z">
                <w:pPr>
                  <w:spacing w:before="36" w:after="36"/>
                </w:pPr>
              </w:pPrChange>
            </w:pPr>
            <w:moveFrom w:id="5787" w:author="Zehui Bai" w:date="2022-03-11T13:53:00Z">
              <w:r w:rsidRPr="00067A21" w:rsidDel="00823851">
                <w:rPr>
                  <w:rFonts w:ascii="Arial" w:hAnsi="Arial" w:cs="Arial"/>
                  <w:b/>
                  <w:bCs/>
                  <w:sz w:val="18"/>
                  <w:szCs w:val="18"/>
                  <w:rPrChange w:id="5788" w:author="Zehui Bai" w:date="2022-03-11T15:16:00Z">
                    <w:rPr>
                      <w:b/>
                      <w:bCs/>
                      <w:sz w:val="18"/>
                      <w:szCs w:val="18"/>
                    </w:rPr>
                  </w:rPrChange>
                </w:rPr>
                <w:t>Gender</w:t>
              </w:r>
            </w:moveFrom>
          </w:p>
        </w:tc>
        <w:tc>
          <w:tcPr>
            <w:tcW w:w="644" w:type="pct"/>
            <w:tcBorders>
              <w:top w:val="nil"/>
              <w:left w:val="nil"/>
              <w:bottom w:val="nil"/>
              <w:right w:val="nil"/>
            </w:tcBorders>
            <w:vAlign w:val="center"/>
          </w:tcPr>
          <w:p w14:paraId="14C6764B" w14:textId="6F34B670" w:rsidR="00A24283" w:rsidRPr="00067A21" w:rsidDel="00823851" w:rsidRDefault="00A24283">
            <w:pPr>
              <w:rPr>
                <w:moveFrom w:id="5789" w:author="Zehui Bai" w:date="2022-03-11T13:53:00Z"/>
                <w:rFonts w:ascii="Arial" w:hAnsi="Arial" w:cs="Arial"/>
                <w:sz w:val="18"/>
                <w:szCs w:val="18"/>
                <w:rPrChange w:id="5790" w:author="Zehui Bai" w:date="2022-03-11T15:16:00Z">
                  <w:rPr>
                    <w:moveFrom w:id="5791" w:author="Zehui Bai" w:date="2022-03-11T13:53:00Z"/>
                    <w:sz w:val="18"/>
                    <w:szCs w:val="18"/>
                  </w:rPr>
                </w:rPrChange>
              </w:rPr>
              <w:pPrChange w:id="5792" w:author="Zehui Bai" w:date="2022-03-11T13:53:00Z">
                <w:pPr>
                  <w:spacing w:before="36" w:after="36"/>
                  <w:jc w:val="center"/>
                </w:pPr>
              </w:pPrChange>
            </w:pPr>
          </w:p>
        </w:tc>
        <w:tc>
          <w:tcPr>
            <w:tcW w:w="645" w:type="pct"/>
            <w:tcBorders>
              <w:top w:val="nil"/>
              <w:left w:val="nil"/>
              <w:bottom w:val="nil"/>
              <w:right w:val="nil"/>
            </w:tcBorders>
            <w:vAlign w:val="center"/>
          </w:tcPr>
          <w:p w14:paraId="1CB4E5F4" w14:textId="5447D581" w:rsidR="00A24283" w:rsidRPr="00067A21" w:rsidDel="00823851" w:rsidRDefault="00A24283">
            <w:pPr>
              <w:rPr>
                <w:moveFrom w:id="5793" w:author="Zehui Bai" w:date="2022-03-11T13:53:00Z"/>
                <w:rFonts w:ascii="Arial" w:hAnsi="Arial" w:cs="Arial"/>
                <w:sz w:val="18"/>
                <w:szCs w:val="18"/>
                <w:rPrChange w:id="5794" w:author="Zehui Bai" w:date="2022-03-11T15:16:00Z">
                  <w:rPr>
                    <w:moveFrom w:id="5795" w:author="Zehui Bai" w:date="2022-03-11T13:53:00Z"/>
                    <w:sz w:val="18"/>
                    <w:szCs w:val="18"/>
                  </w:rPr>
                </w:rPrChange>
              </w:rPr>
              <w:pPrChange w:id="5796" w:author="Zehui Bai" w:date="2022-03-11T13:53:00Z">
                <w:pPr>
                  <w:spacing w:before="36" w:after="36"/>
                  <w:jc w:val="center"/>
                </w:pPr>
              </w:pPrChange>
            </w:pPr>
          </w:p>
        </w:tc>
        <w:tc>
          <w:tcPr>
            <w:tcW w:w="643" w:type="pct"/>
            <w:tcBorders>
              <w:top w:val="nil"/>
              <w:left w:val="nil"/>
              <w:bottom w:val="nil"/>
              <w:right w:val="nil"/>
            </w:tcBorders>
            <w:vAlign w:val="center"/>
          </w:tcPr>
          <w:p w14:paraId="62E678C9" w14:textId="62D6A894" w:rsidR="00A24283" w:rsidRPr="00067A21" w:rsidDel="00823851" w:rsidRDefault="00A24283">
            <w:pPr>
              <w:rPr>
                <w:moveFrom w:id="5797" w:author="Zehui Bai" w:date="2022-03-11T13:53:00Z"/>
                <w:rFonts w:ascii="Arial" w:hAnsi="Arial" w:cs="Arial"/>
                <w:sz w:val="18"/>
                <w:szCs w:val="18"/>
                <w:rPrChange w:id="5798" w:author="Zehui Bai" w:date="2022-03-11T15:16:00Z">
                  <w:rPr>
                    <w:moveFrom w:id="5799" w:author="Zehui Bai" w:date="2022-03-11T13:53:00Z"/>
                    <w:sz w:val="18"/>
                    <w:szCs w:val="18"/>
                  </w:rPr>
                </w:rPrChange>
              </w:rPr>
              <w:pPrChange w:id="5800" w:author="Zehui Bai" w:date="2022-03-11T13:53:00Z">
                <w:pPr>
                  <w:spacing w:before="36" w:after="36"/>
                </w:pPr>
              </w:pPrChange>
            </w:pPr>
          </w:p>
        </w:tc>
        <w:tc>
          <w:tcPr>
            <w:tcW w:w="645" w:type="pct"/>
            <w:tcBorders>
              <w:top w:val="nil"/>
              <w:left w:val="nil"/>
              <w:bottom w:val="nil"/>
              <w:right w:val="nil"/>
            </w:tcBorders>
            <w:vAlign w:val="center"/>
          </w:tcPr>
          <w:p w14:paraId="3EB4AB3C" w14:textId="600E1320" w:rsidR="00A24283" w:rsidRPr="00067A21" w:rsidDel="00823851" w:rsidRDefault="00A24283">
            <w:pPr>
              <w:rPr>
                <w:moveFrom w:id="5801" w:author="Zehui Bai" w:date="2022-03-11T13:53:00Z"/>
                <w:rFonts w:ascii="Arial" w:hAnsi="Arial" w:cs="Arial"/>
                <w:sz w:val="18"/>
                <w:szCs w:val="18"/>
                <w:rPrChange w:id="5802" w:author="Zehui Bai" w:date="2022-03-11T15:16:00Z">
                  <w:rPr>
                    <w:moveFrom w:id="5803" w:author="Zehui Bai" w:date="2022-03-11T13:53:00Z"/>
                    <w:sz w:val="18"/>
                    <w:szCs w:val="18"/>
                  </w:rPr>
                </w:rPrChange>
              </w:rPr>
              <w:pPrChange w:id="5804" w:author="Zehui Bai" w:date="2022-03-11T13:53:00Z">
                <w:pPr>
                  <w:spacing w:before="36" w:after="36"/>
                  <w:jc w:val="center"/>
                </w:pPr>
              </w:pPrChange>
            </w:pPr>
          </w:p>
        </w:tc>
        <w:tc>
          <w:tcPr>
            <w:tcW w:w="641" w:type="pct"/>
            <w:tcBorders>
              <w:top w:val="nil"/>
              <w:left w:val="nil"/>
              <w:bottom w:val="nil"/>
              <w:right w:val="nil"/>
            </w:tcBorders>
            <w:vAlign w:val="center"/>
          </w:tcPr>
          <w:p w14:paraId="3419EC12" w14:textId="0CF6AD70" w:rsidR="00A24283" w:rsidRPr="00067A21" w:rsidDel="00823851" w:rsidRDefault="00A24283">
            <w:pPr>
              <w:rPr>
                <w:moveFrom w:id="5805" w:author="Zehui Bai" w:date="2022-03-11T13:53:00Z"/>
                <w:rFonts w:ascii="Arial" w:hAnsi="Arial" w:cs="Arial"/>
                <w:sz w:val="18"/>
                <w:szCs w:val="18"/>
                <w:rPrChange w:id="5806" w:author="Zehui Bai" w:date="2022-03-11T15:16:00Z">
                  <w:rPr>
                    <w:moveFrom w:id="5807" w:author="Zehui Bai" w:date="2022-03-11T13:53:00Z"/>
                    <w:sz w:val="18"/>
                    <w:szCs w:val="18"/>
                  </w:rPr>
                </w:rPrChange>
              </w:rPr>
              <w:pPrChange w:id="5808" w:author="Zehui Bai" w:date="2022-03-11T13:53:00Z">
                <w:pPr>
                  <w:spacing w:before="36" w:after="36"/>
                  <w:jc w:val="center"/>
                </w:pPr>
              </w:pPrChange>
            </w:pPr>
            <w:moveFrom w:id="5809" w:author="Zehui Bai" w:date="2022-03-11T13:53:00Z">
              <w:r w:rsidRPr="00067A21" w:rsidDel="00823851">
                <w:rPr>
                  <w:rFonts w:ascii="Arial" w:hAnsi="Arial" w:cs="Arial"/>
                  <w:sz w:val="18"/>
                  <w:szCs w:val="18"/>
                  <w:rPrChange w:id="5810" w:author="Zehui Bai" w:date="2022-03-11T15:16:00Z">
                    <w:rPr>
                      <w:sz w:val="18"/>
                      <w:szCs w:val="18"/>
                    </w:rPr>
                  </w:rPrChange>
                </w:rPr>
                <w:t>0.189</w:t>
              </w:r>
            </w:moveFrom>
          </w:p>
        </w:tc>
      </w:tr>
      <w:tr w:rsidR="00A24283" w:rsidRPr="00067A21" w:rsidDel="00823851" w14:paraId="2AF8D772" w14:textId="497998C0" w:rsidTr="00E136F9">
        <w:trPr>
          <w:trHeight w:val="170"/>
          <w:jc w:val="center"/>
        </w:trPr>
        <w:tc>
          <w:tcPr>
            <w:tcW w:w="1782" w:type="pct"/>
            <w:tcBorders>
              <w:top w:val="nil"/>
              <w:left w:val="nil"/>
              <w:bottom w:val="nil"/>
              <w:right w:val="nil"/>
            </w:tcBorders>
            <w:vAlign w:val="center"/>
          </w:tcPr>
          <w:p w14:paraId="5F223745" w14:textId="5EF68440" w:rsidR="00A24283" w:rsidRPr="00067A21" w:rsidDel="00823851" w:rsidRDefault="00A24283">
            <w:pPr>
              <w:rPr>
                <w:moveFrom w:id="5811" w:author="Zehui Bai" w:date="2022-03-11T13:53:00Z"/>
                <w:rFonts w:ascii="Arial" w:hAnsi="Arial" w:cs="Arial"/>
                <w:sz w:val="18"/>
                <w:szCs w:val="18"/>
                <w:rPrChange w:id="5812" w:author="Zehui Bai" w:date="2022-03-11T15:16:00Z">
                  <w:rPr>
                    <w:moveFrom w:id="5813" w:author="Zehui Bai" w:date="2022-03-11T13:53:00Z"/>
                    <w:sz w:val="18"/>
                    <w:szCs w:val="18"/>
                  </w:rPr>
                </w:rPrChange>
              </w:rPr>
              <w:pPrChange w:id="5814" w:author="Zehui Bai" w:date="2022-03-11T13:53:00Z">
                <w:pPr>
                  <w:spacing w:before="36" w:after="36"/>
                  <w:ind w:left="708"/>
                </w:pPr>
              </w:pPrChange>
            </w:pPr>
            <w:moveFrom w:id="5815" w:author="Zehui Bai" w:date="2022-03-11T13:53:00Z">
              <w:r w:rsidRPr="00067A21" w:rsidDel="00823851">
                <w:rPr>
                  <w:rFonts w:ascii="Arial" w:hAnsi="Arial" w:cs="Arial"/>
                  <w:sz w:val="18"/>
                  <w:szCs w:val="18"/>
                  <w:rPrChange w:id="5816" w:author="Zehui Bai" w:date="2022-03-11T15:16:00Z">
                    <w:rPr>
                      <w:sz w:val="18"/>
                      <w:szCs w:val="18"/>
                    </w:rPr>
                  </w:rPrChange>
                </w:rPr>
                <w:t>Female</w:t>
              </w:r>
            </w:moveFrom>
          </w:p>
        </w:tc>
        <w:tc>
          <w:tcPr>
            <w:tcW w:w="644" w:type="pct"/>
            <w:tcBorders>
              <w:top w:val="nil"/>
              <w:left w:val="nil"/>
              <w:bottom w:val="nil"/>
              <w:right w:val="nil"/>
            </w:tcBorders>
            <w:vAlign w:val="center"/>
          </w:tcPr>
          <w:p w14:paraId="3EAF3832" w14:textId="56D5DD49" w:rsidR="00A24283" w:rsidRPr="00067A21" w:rsidDel="00823851" w:rsidRDefault="00A24283">
            <w:pPr>
              <w:rPr>
                <w:moveFrom w:id="5817" w:author="Zehui Bai" w:date="2022-03-11T13:53:00Z"/>
                <w:rFonts w:ascii="Arial" w:hAnsi="Arial" w:cs="Arial"/>
                <w:sz w:val="18"/>
                <w:szCs w:val="18"/>
                <w:rPrChange w:id="5818" w:author="Zehui Bai" w:date="2022-03-11T15:16:00Z">
                  <w:rPr>
                    <w:moveFrom w:id="5819" w:author="Zehui Bai" w:date="2022-03-11T13:53:00Z"/>
                    <w:sz w:val="18"/>
                    <w:szCs w:val="18"/>
                  </w:rPr>
                </w:rPrChange>
              </w:rPr>
              <w:pPrChange w:id="5820" w:author="Zehui Bai" w:date="2022-03-11T13:53:00Z">
                <w:pPr>
                  <w:spacing w:before="36" w:after="36"/>
                  <w:jc w:val="center"/>
                </w:pPr>
              </w:pPrChange>
            </w:pPr>
            <w:moveFrom w:id="5821" w:author="Zehui Bai" w:date="2022-03-11T13:53:00Z">
              <w:r w:rsidRPr="00067A21" w:rsidDel="00823851">
                <w:rPr>
                  <w:rFonts w:ascii="Arial" w:hAnsi="Arial" w:cs="Arial"/>
                  <w:sz w:val="18"/>
                  <w:szCs w:val="18"/>
                  <w:rPrChange w:id="5822" w:author="Zehui Bai" w:date="2022-03-11T15:16:00Z">
                    <w:rPr>
                      <w:sz w:val="18"/>
                      <w:szCs w:val="18"/>
                    </w:rPr>
                  </w:rPrChange>
                </w:rPr>
                <w:t>514</w:t>
              </w:r>
            </w:moveFrom>
          </w:p>
        </w:tc>
        <w:tc>
          <w:tcPr>
            <w:tcW w:w="645" w:type="pct"/>
            <w:tcBorders>
              <w:top w:val="nil"/>
              <w:left w:val="nil"/>
              <w:bottom w:val="nil"/>
              <w:right w:val="nil"/>
            </w:tcBorders>
            <w:vAlign w:val="center"/>
          </w:tcPr>
          <w:p w14:paraId="630B9FBE" w14:textId="73C53470" w:rsidR="00A24283" w:rsidRPr="00067A21" w:rsidDel="00823851" w:rsidRDefault="00A24283">
            <w:pPr>
              <w:rPr>
                <w:moveFrom w:id="5823" w:author="Zehui Bai" w:date="2022-03-11T13:53:00Z"/>
                <w:rFonts w:ascii="Arial" w:hAnsi="Arial" w:cs="Arial"/>
                <w:sz w:val="18"/>
                <w:szCs w:val="18"/>
                <w:rPrChange w:id="5824" w:author="Zehui Bai" w:date="2022-03-11T15:16:00Z">
                  <w:rPr>
                    <w:moveFrom w:id="5825" w:author="Zehui Bai" w:date="2022-03-11T13:53:00Z"/>
                    <w:sz w:val="18"/>
                    <w:szCs w:val="18"/>
                  </w:rPr>
                </w:rPrChange>
              </w:rPr>
              <w:pPrChange w:id="5826" w:author="Zehui Bai" w:date="2022-03-11T13:53:00Z">
                <w:pPr>
                  <w:spacing w:before="36" w:after="36"/>
                  <w:jc w:val="center"/>
                </w:pPr>
              </w:pPrChange>
            </w:pPr>
            <w:moveFrom w:id="5827" w:author="Zehui Bai" w:date="2022-03-11T13:53:00Z">
              <w:r w:rsidRPr="00067A21" w:rsidDel="00823851">
                <w:rPr>
                  <w:rFonts w:ascii="Arial" w:hAnsi="Arial" w:cs="Arial"/>
                  <w:sz w:val="18"/>
                  <w:szCs w:val="18"/>
                  <w:rPrChange w:id="5828" w:author="Zehui Bai" w:date="2022-03-11T15:16:00Z">
                    <w:rPr>
                      <w:sz w:val="18"/>
                      <w:szCs w:val="18"/>
                    </w:rPr>
                  </w:rPrChange>
                </w:rPr>
                <w:t>86.8</w:t>
              </w:r>
            </w:moveFrom>
          </w:p>
        </w:tc>
        <w:tc>
          <w:tcPr>
            <w:tcW w:w="643" w:type="pct"/>
            <w:tcBorders>
              <w:top w:val="nil"/>
              <w:left w:val="nil"/>
              <w:bottom w:val="nil"/>
              <w:right w:val="nil"/>
            </w:tcBorders>
            <w:vAlign w:val="center"/>
          </w:tcPr>
          <w:p w14:paraId="4FFC2419" w14:textId="2A4F1420" w:rsidR="00A24283" w:rsidRPr="00067A21" w:rsidDel="00823851" w:rsidRDefault="00A24283">
            <w:pPr>
              <w:rPr>
                <w:moveFrom w:id="5829" w:author="Zehui Bai" w:date="2022-03-11T13:53:00Z"/>
                <w:rFonts w:ascii="Arial" w:hAnsi="Arial" w:cs="Arial"/>
                <w:sz w:val="18"/>
                <w:szCs w:val="18"/>
                <w:rPrChange w:id="5830" w:author="Zehui Bai" w:date="2022-03-11T15:16:00Z">
                  <w:rPr>
                    <w:moveFrom w:id="5831" w:author="Zehui Bai" w:date="2022-03-11T13:53:00Z"/>
                    <w:sz w:val="18"/>
                    <w:szCs w:val="18"/>
                  </w:rPr>
                </w:rPrChange>
              </w:rPr>
              <w:pPrChange w:id="5832" w:author="Zehui Bai" w:date="2022-03-11T13:53:00Z">
                <w:pPr>
                  <w:spacing w:before="36" w:after="36"/>
                  <w:jc w:val="center"/>
                </w:pPr>
              </w:pPrChange>
            </w:pPr>
            <w:moveFrom w:id="5833" w:author="Zehui Bai" w:date="2022-03-11T13:53:00Z">
              <w:r w:rsidRPr="00067A21" w:rsidDel="00823851">
                <w:rPr>
                  <w:rFonts w:ascii="Arial" w:hAnsi="Arial" w:cs="Arial"/>
                  <w:sz w:val="18"/>
                  <w:szCs w:val="18"/>
                  <w:rPrChange w:id="5834" w:author="Zehui Bai" w:date="2022-03-11T15:16:00Z">
                    <w:rPr>
                      <w:sz w:val="18"/>
                      <w:szCs w:val="18"/>
                    </w:rPr>
                  </w:rPrChange>
                </w:rPr>
                <w:t>78</w:t>
              </w:r>
            </w:moveFrom>
          </w:p>
        </w:tc>
        <w:tc>
          <w:tcPr>
            <w:tcW w:w="645" w:type="pct"/>
            <w:tcBorders>
              <w:top w:val="nil"/>
              <w:left w:val="nil"/>
              <w:bottom w:val="nil"/>
              <w:right w:val="nil"/>
            </w:tcBorders>
            <w:vAlign w:val="center"/>
          </w:tcPr>
          <w:p w14:paraId="1701B863" w14:textId="128A66CE" w:rsidR="00A24283" w:rsidRPr="00067A21" w:rsidDel="00823851" w:rsidRDefault="00A24283">
            <w:pPr>
              <w:rPr>
                <w:moveFrom w:id="5835" w:author="Zehui Bai" w:date="2022-03-11T13:53:00Z"/>
                <w:rFonts w:ascii="Arial" w:hAnsi="Arial" w:cs="Arial"/>
                <w:sz w:val="18"/>
                <w:szCs w:val="18"/>
                <w:rPrChange w:id="5836" w:author="Zehui Bai" w:date="2022-03-11T15:16:00Z">
                  <w:rPr>
                    <w:moveFrom w:id="5837" w:author="Zehui Bai" w:date="2022-03-11T13:53:00Z"/>
                    <w:sz w:val="18"/>
                    <w:szCs w:val="18"/>
                  </w:rPr>
                </w:rPrChange>
              </w:rPr>
              <w:pPrChange w:id="5838" w:author="Zehui Bai" w:date="2022-03-11T13:53:00Z">
                <w:pPr>
                  <w:spacing w:before="36" w:after="36"/>
                  <w:jc w:val="center"/>
                </w:pPr>
              </w:pPrChange>
            </w:pPr>
            <w:moveFrom w:id="5839" w:author="Zehui Bai" w:date="2022-03-11T13:53:00Z">
              <w:r w:rsidRPr="00067A21" w:rsidDel="00823851">
                <w:rPr>
                  <w:rFonts w:ascii="Arial" w:hAnsi="Arial" w:cs="Arial"/>
                  <w:sz w:val="18"/>
                  <w:szCs w:val="18"/>
                  <w:rPrChange w:id="5840" w:author="Zehui Bai" w:date="2022-03-11T15:16:00Z">
                    <w:rPr>
                      <w:sz w:val="18"/>
                      <w:szCs w:val="18"/>
                    </w:rPr>
                  </w:rPrChange>
                </w:rPr>
                <w:t>13.2</w:t>
              </w:r>
            </w:moveFrom>
          </w:p>
        </w:tc>
        <w:tc>
          <w:tcPr>
            <w:tcW w:w="641" w:type="pct"/>
            <w:tcBorders>
              <w:top w:val="nil"/>
              <w:left w:val="nil"/>
              <w:bottom w:val="nil"/>
              <w:right w:val="nil"/>
            </w:tcBorders>
            <w:vAlign w:val="center"/>
          </w:tcPr>
          <w:p w14:paraId="380B779F" w14:textId="6296AD0C" w:rsidR="00A24283" w:rsidRPr="00067A21" w:rsidDel="00823851" w:rsidRDefault="00A24283">
            <w:pPr>
              <w:rPr>
                <w:moveFrom w:id="5841" w:author="Zehui Bai" w:date="2022-03-11T13:53:00Z"/>
                <w:rFonts w:ascii="Arial" w:hAnsi="Arial" w:cs="Arial"/>
                <w:sz w:val="18"/>
                <w:szCs w:val="18"/>
                <w:rPrChange w:id="5842" w:author="Zehui Bai" w:date="2022-03-11T15:16:00Z">
                  <w:rPr>
                    <w:moveFrom w:id="5843" w:author="Zehui Bai" w:date="2022-03-11T13:53:00Z"/>
                    <w:sz w:val="18"/>
                    <w:szCs w:val="18"/>
                  </w:rPr>
                </w:rPrChange>
              </w:rPr>
              <w:pPrChange w:id="5844" w:author="Zehui Bai" w:date="2022-03-11T13:53:00Z">
                <w:pPr>
                  <w:spacing w:before="36" w:after="36"/>
                  <w:jc w:val="center"/>
                </w:pPr>
              </w:pPrChange>
            </w:pPr>
          </w:p>
        </w:tc>
      </w:tr>
      <w:tr w:rsidR="00A24283" w:rsidRPr="00067A21" w:rsidDel="00823851" w14:paraId="021D18A7" w14:textId="0C8554F3" w:rsidTr="00E136F9">
        <w:trPr>
          <w:trHeight w:val="170"/>
          <w:jc w:val="center"/>
        </w:trPr>
        <w:tc>
          <w:tcPr>
            <w:tcW w:w="1782" w:type="pct"/>
            <w:tcBorders>
              <w:top w:val="nil"/>
              <w:left w:val="nil"/>
              <w:bottom w:val="nil"/>
              <w:right w:val="nil"/>
            </w:tcBorders>
            <w:vAlign w:val="center"/>
          </w:tcPr>
          <w:p w14:paraId="276DEB3C" w14:textId="02FA1FA3" w:rsidR="00A24283" w:rsidRPr="00067A21" w:rsidDel="00823851" w:rsidRDefault="00A24283">
            <w:pPr>
              <w:rPr>
                <w:moveFrom w:id="5845" w:author="Zehui Bai" w:date="2022-03-11T13:53:00Z"/>
                <w:rFonts w:ascii="Arial" w:hAnsi="Arial" w:cs="Arial"/>
                <w:sz w:val="18"/>
                <w:szCs w:val="18"/>
                <w:rPrChange w:id="5846" w:author="Zehui Bai" w:date="2022-03-11T15:16:00Z">
                  <w:rPr>
                    <w:moveFrom w:id="5847" w:author="Zehui Bai" w:date="2022-03-11T13:53:00Z"/>
                    <w:sz w:val="18"/>
                    <w:szCs w:val="18"/>
                  </w:rPr>
                </w:rPrChange>
              </w:rPr>
              <w:pPrChange w:id="5848" w:author="Zehui Bai" w:date="2022-03-11T13:53:00Z">
                <w:pPr>
                  <w:spacing w:before="36" w:after="36"/>
                  <w:ind w:left="708"/>
                  <w:jc w:val="both"/>
                </w:pPr>
              </w:pPrChange>
            </w:pPr>
            <w:moveFrom w:id="5849" w:author="Zehui Bai" w:date="2022-03-11T13:53:00Z">
              <w:r w:rsidRPr="00067A21" w:rsidDel="00823851">
                <w:rPr>
                  <w:rFonts w:ascii="Arial" w:hAnsi="Arial" w:cs="Arial"/>
                  <w:sz w:val="18"/>
                  <w:szCs w:val="18"/>
                  <w:rPrChange w:id="5850" w:author="Zehui Bai" w:date="2022-03-11T15:16:00Z">
                    <w:rPr>
                      <w:sz w:val="18"/>
                      <w:szCs w:val="18"/>
                    </w:rPr>
                  </w:rPrChange>
                </w:rPr>
                <w:t>Male</w:t>
              </w:r>
            </w:moveFrom>
          </w:p>
        </w:tc>
        <w:tc>
          <w:tcPr>
            <w:tcW w:w="644" w:type="pct"/>
            <w:tcBorders>
              <w:top w:val="nil"/>
              <w:left w:val="nil"/>
              <w:bottom w:val="nil"/>
              <w:right w:val="nil"/>
            </w:tcBorders>
            <w:vAlign w:val="center"/>
          </w:tcPr>
          <w:p w14:paraId="3EE626D4" w14:textId="1AD18D2B" w:rsidR="00A24283" w:rsidRPr="00067A21" w:rsidDel="00823851" w:rsidRDefault="00A24283">
            <w:pPr>
              <w:rPr>
                <w:moveFrom w:id="5851" w:author="Zehui Bai" w:date="2022-03-11T13:53:00Z"/>
                <w:rFonts w:ascii="Arial" w:hAnsi="Arial" w:cs="Arial"/>
                <w:sz w:val="18"/>
                <w:szCs w:val="18"/>
                <w:rPrChange w:id="5852" w:author="Zehui Bai" w:date="2022-03-11T15:16:00Z">
                  <w:rPr>
                    <w:moveFrom w:id="5853" w:author="Zehui Bai" w:date="2022-03-11T13:53:00Z"/>
                    <w:sz w:val="18"/>
                    <w:szCs w:val="18"/>
                  </w:rPr>
                </w:rPrChange>
              </w:rPr>
              <w:pPrChange w:id="5854" w:author="Zehui Bai" w:date="2022-03-11T13:53:00Z">
                <w:pPr>
                  <w:spacing w:before="36" w:after="36"/>
                  <w:jc w:val="center"/>
                </w:pPr>
              </w:pPrChange>
            </w:pPr>
            <w:moveFrom w:id="5855" w:author="Zehui Bai" w:date="2022-03-11T13:53:00Z">
              <w:r w:rsidRPr="00067A21" w:rsidDel="00823851">
                <w:rPr>
                  <w:rFonts w:ascii="Arial" w:hAnsi="Arial" w:cs="Arial"/>
                  <w:sz w:val="18"/>
                  <w:szCs w:val="18"/>
                  <w:rPrChange w:id="5856" w:author="Zehui Bai" w:date="2022-03-11T15:16:00Z">
                    <w:rPr>
                      <w:sz w:val="18"/>
                      <w:szCs w:val="18"/>
                    </w:rPr>
                  </w:rPrChange>
                </w:rPr>
                <w:t>189</w:t>
              </w:r>
            </w:moveFrom>
          </w:p>
        </w:tc>
        <w:tc>
          <w:tcPr>
            <w:tcW w:w="645" w:type="pct"/>
            <w:tcBorders>
              <w:top w:val="nil"/>
              <w:left w:val="nil"/>
              <w:bottom w:val="nil"/>
              <w:right w:val="nil"/>
            </w:tcBorders>
            <w:vAlign w:val="center"/>
          </w:tcPr>
          <w:p w14:paraId="1E6C582D" w14:textId="3F9F5131" w:rsidR="00A24283" w:rsidRPr="00067A21" w:rsidDel="00823851" w:rsidRDefault="00A24283">
            <w:pPr>
              <w:rPr>
                <w:moveFrom w:id="5857" w:author="Zehui Bai" w:date="2022-03-11T13:53:00Z"/>
                <w:rFonts w:ascii="Arial" w:hAnsi="Arial" w:cs="Arial"/>
                <w:sz w:val="18"/>
                <w:szCs w:val="18"/>
                <w:rPrChange w:id="5858" w:author="Zehui Bai" w:date="2022-03-11T15:16:00Z">
                  <w:rPr>
                    <w:moveFrom w:id="5859" w:author="Zehui Bai" w:date="2022-03-11T13:53:00Z"/>
                    <w:sz w:val="18"/>
                    <w:szCs w:val="18"/>
                  </w:rPr>
                </w:rPrChange>
              </w:rPr>
              <w:pPrChange w:id="5860" w:author="Zehui Bai" w:date="2022-03-11T13:53:00Z">
                <w:pPr>
                  <w:spacing w:before="36" w:after="36"/>
                  <w:jc w:val="center"/>
                </w:pPr>
              </w:pPrChange>
            </w:pPr>
            <w:moveFrom w:id="5861" w:author="Zehui Bai" w:date="2022-03-11T13:53:00Z">
              <w:r w:rsidRPr="00067A21" w:rsidDel="00823851">
                <w:rPr>
                  <w:rFonts w:ascii="Arial" w:hAnsi="Arial" w:cs="Arial"/>
                  <w:sz w:val="18"/>
                  <w:szCs w:val="18"/>
                  <w:rPrChange w:id="5862" w:author="Zehui Bai" w:date="2022-03-11T15:16:00Z">
                    <w:rPr>
                      <w:sz w:val="18"/>
                      <w:szCs w:val="18"/>
                    </w:rPr>
                  </w:rPrChange>
                </w:rPr>
                <w:t>86.0</w:t>
              </w:r>
            </w:moveFrom>
          </w:p>
        </w:tc>
        <w:tc>
          <w:tcPr>
            <w:tcW w:w="643" w:type="pct"/>
            <w:tcBorders>
              <w:top w:val="nil"/>
              <w:left w:val="nil"/>
              <w:bottom w:val="nil"/>
              <w:right w:val="nil"/>
            </w:tcBorders>
            <w:vAlign w:val="center"/>
          </w:tcPr>
          <w:p w14:paraId="3D7F82ED" w14:textId="74C6F2AD" w:rsidR="00A24283" w:rsidRPr="00067A21" w:rsidDel="00823851" w:rsidRDefault="00A24283">
            <w:pPr>
              <w:rPr>
                <w:moveFrom w:id="5863" w:author="Zehui Bai" w:date="2022-03-11T13:53:00Z"/>
                <w:rFonts w:ascii="Arial" w:hAnsi="Arial" w:cs="Arial"/>
                <w:sz w:val="18"/>
                <w:szCs w:val="18"/>
                <w:rPrChange w:id="5864" w:author="Zehui Bai" w:date="2022-03-11T15:16:00Z">
                  <w:rPr>
                    <w:moveFrom w:id="5865" w:author="Zehui Bai" w:date="2022-03-11T13:53:00Z"/>
                    <w:sz w:val="18"/>
                    <w:szCs w:val="18"/>
                  </w:rPr>
                </w:rPrChange>
              </w:rPr>
              <w:pPrChange w:id="5866" w:author="Zehui Bai" w:date="2022-03-11T13:53:00Z">
                <w:pPr>
                  <w:spacing w:before="36" w:after="36"/>
                  <w:jc w:val="center"/>
                </w:pPr>
              </w:pPrChange>
            </w:pPr>
            <w:moveFrom w:id="5867" w:author="Zehui Bai" w:date="2022-03-11T13:53:00Z">
              <w:r w:rsidRPr="00067A21" w:rsidDel="00823851">
                <w:rPr>
                  <w:rFonts w:ascii="Arial" w:hAnsi="Arial" w:cs="Arial"/>
                  <w:sz w:val="18"/>
                  <w:szCs w:val="18"/>
                  <w:rPrChange w:id="5868" w:author="Zehui Bai" w:date="2022-03-11T15:16:00Z">
                    <w:rPr>
                      <w:sz w:val="18"/>
                      <w:szCs w:val="18"/>
                    </w:rPr>
                  </w:rPrChange>
                </w:rPr>
                <w:t>31</w:t>
              </w:r>
            </w:moveFrom>
          </w:p>
        </w:tc>
        <w:tc>
          <w:tcPr>
            <w:tcW w:w="645" w:type="pct"/>
            <w:tcBorders>
              <w:top w:val="nil"/>
              <w:left w:val="nil"/>
              <w:bottom w:val="nil"/>
              <w:right w:val="nil"/>
            </w:tcBorders>
            <w:vAlign w:val="center"/>
          </w:tcPr>
          <w:p w14:paraId="5FCE8A00" w14:textId="5BD1FB67" w:rsidR="00A24283" w:rsidRPr="00067A21" w:rsidDel="00823851" w:rsidRDefault="00A24283">
            <w:pPr>
              <w:rPr>
                <w:moveFrom w:id="5869" w:author="Zehui Bai" w:date="2022-03-11T13:53:00Z"/>
                <w:rFonts w:ascii="Arial" w:hAnsi="Arial" w:cs="Arial"/>
                <w:sz w:val="18"/>
                <w:szCs w:val="18"/>
                <w:rPrChange w:id="5870" w:author="Zehui Bai" w:date="2022-03-11T15:16:00Z">
                  <w:rPr>
                    <w:moveFrom w:id="5871" w:author="Zehui Bai" w:date="2022-03-11T13:53:00Z"/>
                    <w:sz w:val="18"/>
                    <w:szCs w:val="18"/>
                  </w:rPr>
                </w:rPrChange>
              </w:rPr>
              <w:pPrChange w:id="5872" w:author="Zehui Bai" w:date="2022-03-11T13:53:00Z">
                <w:pPr>
                  <w:spacing w:before="36" w:after="36"/>
                  <w:jc w:val="center"/>
                </w:pPr>
              </w:pPrChange>
            </w:pPr>
            <w:moveFrom w:id="5873" w:author="Zehui Bai" w:date="2022-03-11T13:53:00Z">
              <w:r w:rsidRPr="00067A21" w:rsidDel="00823851">
                <w:rPr>
                  <w:rFonts w:ascii="Arial" w:hAnsi="Arial" w:cs="Arial"/>
                  <w:sz w:val="18"/>
                  <w:szCs w:val="18"/>
                  <w:rPrChange w:id="5874" w:author="Zehui Bai" w:date="2022-03-11T15:16:00Z">
                    <w:rPr>
                      <w:sz w:val="18"/>
                      <w:szCs w:val="18"/>
                    </w:rPr>
                  </w:rPrChange>
                </w:rPr>
                <w:t>14.1</w:t>
              </w:r>
            </w:moveFrom>
          </w:p>
        </w:tc>
        <w:tc>
          <w:tcPr>
            <w:tcW w:w="641" w:type="pct"/>
            <w:tcBorders>
              <w:top w:val="nil"/>
              <w:left w:val="nil"/>
              <w:bottom w:val="nil"/>
              <w:right w:val="nil"/>
            </w:tcBorders>
            <w:vAlign w:val="center"/>
          </w:tcPr>
          <w:p w14:paraId="1190FBEB" w14:textId="21A68692" w:rsidR="00A24283" w:rsidRPr="00067A21" w:rsidDel="00823851" w:rsidRDefault="00A24283">
            <w:pPr>
              <w:rPr>
                <w:moveFrom w:id="5875" w:author="Zehui Bai" w:date="2022-03-11T13:53:00Z"/>
                <w:rFonts w:ascii="Arial" w:hAnsi="Arial" w:cs="Arial"/>
                <w:sz w:val="18"/>
                <w:szCs w:val="18"/>
                <w:rPrChange w:id="5876" w:author="Zehui Bai" w:date="2022-03-11T15:16:00Z">
                  <w:rPr>
                    <w:moveFrom w:id="5877" w:author="Zehui Bai" w:date="2022-03-11T13:53:00Z"/>
                    <w:sz w:val="18"/>
                    <w:szCs w:val="18"/>
                  </w:rPr>
                </w:rPrChange>
              </w:rPr>
              <w:pPrChange w:id="5878" w:author="Zehui Bai" w:date="2022-03-11T13:53:00Z">
                <w:pPr>
                  <w:spacing w:before="36" w:after="36"/>
                  <w:jc w:val="center"/>
                </w:pPr>
              </w:pPrChange>
            </w:pPr>
          </w:p>
        </w:tc>
      </w:tr>
      <w:tr w:rsidR="00A24283" w:rsidRPr="00067A21" w:rsidDel="00823851" w14:paraId="70B4BAB7" w14:textId="3593112F" w:rsidTr="00E136F9">
        <w:trPr>
          <w:trHeight w:val="170"/>
          <w:jc w:val="center"/>
        </w:trPr>
        <w:tc>
          <w:tcPr>
            <w:tcW w:w="1782" w:type="pct"/>
            <w:tcBorders>
              <w:top w:val="nil"/>
              <w:left w:val="nil"/>
              <w:bottom w:val="nil"/>
              <w:right w:val="nil"/>
            </w:tcBorders>
            <w:vAlign w:val="center"/>
          </w:tcPr>
          <w:p w14:paraId="31476D93" w14:textId="38B6FB9E" w:rsidR="00A24283" w:rsidRPr="00067A21" w:rsidDel="00823851" w:rsidRDefault="00A24283">
            <w:pPr>
              <w:rPr>
                <w:moveFrom w:id="5879" w:author="Zehui Bai" w:date="2022-03-11T13:53:00Z"/>
                <w:rFonts w:ascii="Arial" w:hAnsi="Arial" w:cs="Arial"/>
                <w:sz w:val="18"/>
                <w:szCs w:val="18"/>
                <w:rPrChange w:id="5880" w:author="Zehui Bai" w:date="2022-03-11T15:16:00Z">
                  <w:rPr>
                    <w:moveFrom w:id="5881" w:author="Zehui Bai" w:date="2022-03-11T13:53:00Z"/>
                    <w:sz w:val="18"/>
                    <w:szCs w:val="18"/>
                  </w:rPr>
                </w:rPrChange>
              </w:rPr>
              <w:pPrChange w:id="5882" w:author="Zehui Bai" w:date="2022-03-11T13:53:00Z">
                <w:pPr>
                  <w:spacing w:before="36" w:after="36"/>
                  <w:ind w:left="708"/>
                </w:pPr>
              </w:pPrChange>
            </w:pPr>
            <w:moveFrom w:id="5883" w:author="Zehui Bai" w:date="2022-03-11T13:53:00Z">
              <w:r w:rsidRPr="00067A21" w:rsidDel="00823851">
                <w:rPr>
                  <w:rFonts w:ascii="Arial" w:hAnsi="Arial" w:cs="Arial"/>
                  <w:sz w:val="18"/>
                  <w:szCs w:val="18"/>
                  <w:rPrChange w:id="5884" w:author="Zehui Bai" w:date="2022-03-11T15:16:00Z">
                    <w:rPr>
                      <w:sz w:val="18"/>
                      <w:szCs w:val="18"/>
                    </w:rPr>
                  </w:rPrChange>
                </w:rPr>
                <w:t>Divers</w:t>
              </w:r>
            </w:moveFrom>
          </w:p>
        </w:tc>
        <w:tc>
          <w:tcPr>
            <w:tcW w:w="644" w:type="pct"/>
            <w:tcBorders>
              <w:top w:val="nil"/>
              <w:left w:val="nil"/>
              <w:bottom w:val="nil"/>
              <w:right w:val="nil"/>
            </w:tcBorders>
            <w:vAlign w:val="center"/>
          </w:tcPr>
          <w:p w14:paraId="1C436F02" w14:textId="47F48D1B" w:rsidR="00A24283" w:rsidRPr="00067A21" w:rsidDel="00823851" w:rsidRDefault="00A24283">
            <w:pPr>
              <w:rPr>
                <w:moveFrom w:id="5885" w:author="Zehui Bai" w:date="2022-03-11T13:53:00Z"/>
                <w:rFonts w:ascii="Arial" w:hAnsi="Arial" w:cs="Arial"/>
                <w:sz w:val="18"/>
                <w:szCs w:val="18"/>
                <w:rPrChange w:id="5886" w:author="Zehui Bai" w:date="2022-03-11T15:16:00Z">
                  <w:rPr>
                    <w:moveFrom w:id="5887" w:author="Zehui Bai" w:date="2022-03-11T13:53:00Z"/>
                    <w:sz w:val="18"/>
                    <w:szCs w:val="18"/>
                  </w:rPr>
                </w:rPrChange>
              </w:rPr>
              <w:pPrChange w:id="5888" w:author="Zehui Bai" w:date="2022-03-11T13:53:00Z">
                <w:pPr>
                  <w:spacing w:before="36" w:after="36"/>
                  <w:jc w:val="center"/>
                </w:pPr>
              </w:pPrChange>
            </w:pPr>
            <w:moveFrom w:id="5889" w:author="Zehui Bai" w:date="2022-03-11T13:53:00Z">
              <w:r w:rsidRPr="00067A21" w:rsidDel="00823851">
                <w:rPr>
                  <w:rFonts w:ascii="Arial" w:hAnsi="Arial" w:cs="Arial"/>
                  <w:sz w:val="18"/>
                  <w:szCs w:val="18"/>
                  <w:rPrChange w:id="5890" w:author="Zehui Bai" w:date="2022-03-11T15:16:00Z">
                    <w:rPr>
                      <w:sz w:val="18"/>
                      <w:szCs w:val="18"/>
                    </w:rPr>
                  </w:rPrChange>
                </w:rPr>
                <w:t>6</w:t>
              </w:r>
            </w:moveFrom>
          </w:p>
        </w:tc>
        <w:tc>
          <w:tcPr>
            <w:tcW w:w="645" w:type="pct"/>
            <w:tcBorders>
              <w:top w:val="nil"/>
              <w:left w:val="nil"/>
              <w:bottom w:val="nil"/>
              <w:right w:val="nil"/>
            </w:tcBorders>
            <w:vAlign w:val="center"/>
          </w:tcPr>
          <w:p w14:paraId="62065898" w14:textId="32B2BD56" w:rsidR="00A24283" w:rsidRPr="00067A21" w:rsidDel="00823851" w:rsidRDefault="00A24283">
            <w:pPr>
              <w:rPr>
                <w:moveFrom w:id="5891" w:author="Zehui Bai" w:date="2022-03-11T13:53:00Z"/>
                <w:rFonts w:ascii="Arial" w:hAnsi="Arial" w:cs="Arial"/>
                <w:sz w:val="18"/>
                <w:szCs w:val="18"/>
                <w:rPrChange w:id="5892" w:author="Zehui Bai" w:date="2022-03-11T15:16:00Z">
                  <w:rPr>
                    <w:moveFrom w:id="5893" w:author="Zehui Bai" w:date="2022-03-11T13:53:00Z"/>
                    <w:sz w:val="18"/>
                    <w:szCs w:val="18"/>
                  </w:rPr>
                </w:rPrChange>
              </w:rPr>
              <w:pPrChange w:id="5894" w:author="Zehui Bai" w:date="2022-03-11T13:53:00Z">
                <w:pPr>
                  <w:spacing w:before="36" w:after="36"/>
                  <w:jc w:val="center"/>
                </w:pPr>
              </w:pPrChange>
            </w:pPr>
            <w:moveFrom w:id="5895" w:author="Zehui Bai" w:date="2022-03-11T13:53:00Z">
              <w:r w:rsidRPr="00067A21" w:rsidDel="00823851">
                <w:rPr>
                  <w:rFonts w:ascii="Arial" w:hAnsi="Arial" w:cs="Arial"/>
                  <w:sz w:val="18"/>
                  <w:szCs w:val="18"/>
                  <w:rPrChange w:id="5896" w:author="Zehui Bai" w:date="2022-03-11T15:16:00Z">
                    <w:rPr>
                      <w:sz w:val="18"/>
                      <w:szCs w:val="18"/>
                    </w:rPr>
                  </w:rPrChange>
                </w:rPr>
                <w:t>66.7</w:t>
              </w:r>
            </w:moveFrom>
          </w:p>
        </w:tc>
        <w:tc>
          <w:tcPr>
            <w:tcW w:w="643" w:type="pct"/>
            <w:tcBorders>
              <w:top w:val="nil"/>
              <w:left w:val="nil"/>
              <w:bottom w:val="nil"/>
              <w:right w:val="nil"/>
            </w:tcBorders>
            <w:vAlign w:val="center"/>
          </w:tcPr>
          <w:p w14:paraId="2881BA41" w14:textId="0B880E9E" w:rsidR="00A24283" w:rsidRPr="00067A21" w:rsidDel="00823851" w:rsidRDefault="00A24283">
            <w:pPr>
              <w:rPr>
                <w:moveFrom w:id="5897" w:author="Zehui Bai" w:date="2022-03-11T13:53:00Z"/>
                <w:rFonts w:ascii="Arial" w:hAnsi="Arial" w:cs="Arial"/>
                <w:sz w:val="18"/>
                <w:szCs w:val="18"/>
                <w:rPrChange w:id="5898" w:author="Zehui Bai" w:date="2022-03-11T15:16:00Z">
                  <w:rPr>
                    <w:moveFrom w:id="5899" w:author="Zehui Bai" w:date="2022-03-11T13:53:00Z"/>
                    <w:sz w:val="18"/>
                    <w:szCs w:val="18"/>
                  </w:rPr>
                </w:rPrChange>
              </w:rPr>
              <w:pPrChange w:id="5900" w:author="Zehui Bai" w:date="2022-03-11T13:53:00Z">
                <w:pPr>
                  <w:spacing w:before="36" w:after="36"/>
                  <w:jc w:val="center"/>
                </w:pPr>
              </w:pPrChange>
            </w:pPr>
            <w:moveFrom w:id="5901" w:author="Zehui Bai" w:date="2022-03-11T13:53:00Z">
              <w:r w:rsidRPr="00067A21" w:rsidDel="00823851">
                <w:rPr>
                  <w:rFonts w:ascii="Arial" w:hAnsi="Arial" w:cs="Arial"/>
                  <w:sz w:val="18"/>
                  <w:szCs w:val="18"/>
                  <w:rPrChange w:id="5902" w:author="Zehui Bai" w:date="2022-03-11T15:16:00Z">
                    <w:rPr>
                      <w:sz w:val="18"/>
                      <w:szCs w:val="18"/>
                    </w:rPr>
                  </w:rPrChange>
                </w:rPr>
                <w:t>3</w:t>
              </w:r>
            </w:moveFrom>
          </w:p>
        </w:tc>
        <w:tc>
          <w:tcPr>
            <w:tcW w:w="645" w:type="pct"/>
            <w:tcBorders>
              <w:top w:val="nil"/>
              <w:left w:val="nil"/>
              <w:bottom w:val="nil"/>
              <w:right w:val="nil"/>
            </w:tcBorders>
            <w:vAlign w:val="center"/>
          </w:tcPr>
          <w:p w14:paraId="13D30CD5" w14:textId="4E361369" w:rsidR="00A24283" w:rsidRPr="00067A21" w:rsidDel="00823851" w:rsidRDefault="00A24283">
            <w:pPr>
              <w:rPr>
                <w:moveFrom w:id="5903" w:author="Zehui Bai" w:date="2022-03-11T13:53:00Z"/>
                <w:rFonts w:ascii="Arial" w:hAnsi="Arial" w:cs="Arial"/>
                <w:sz w:val="18"/>
                <w:szCs w:val="18"/>
                <w:rPrChange w:id="5904" w:author="Zehui Bai" w:date="2022-03-11T15:16:00Z">
                  <w:rPr>
                    <w:moveFrom w:id="5905" w:author="Zehui Bai" w:date="2022-03-11T13:53:00Z"/>
                    <w:sz w:val="18"/>
                    <w:szCs w:val="18"/>
                  </w:rPr>
                </w:rPrChange>
              </w:rPr>
              <w:pPrChange w:id="5906" w:author="Zehui Bai" w:date="2022-03-11T13:53:00Z">
                <w:pPr>
                  <w:spacing w:before="36" w:after="36"/>
                  <w:jc w:val="center"/>
                </w:pPr>
              </w:pPrChange>
            </w:pPr>
            <w:moveFrom w:id="5907" w:author="Zehui Bai" w:date="2022-03-11T13:53:00Z">
              <w:r w:rsidRPr="00067A21" w:rsidDel="00823851">
                <w:rPr>
                  <w:rFonts w:ascii="Arial" w:hAnsi="Arial" w:cs="Arial"/>
                  <w:sz w:val="18"/>
                  <w:szCs w:val="18"/>
                  <w:rPrChange w:id="5908" w:author="Zehui Bai" w:date="2022-03-11T15:16:00Z">
                    <w:rPr>
                      <w:sz w:val="18"/>
                      <w:szCs w:val="18"/>
                    </w:rPr>
                  </w:rPrChange>
                </w:rPr>
                <w:t>33.3</w:t>
              </w:r>
            </w:moveFrom>
          </w:p>
        </w:tc>
        <w:tc>
          <w:tcPr>
            <w:tcW w:w="641" w:type="pct"/>
            <w:tcBorders>
              <w:top w:val="nil"/>
              <w:left w:val="nil"/>
              <w:bottom w:val="nil"/>
              <w:right w:val="nil"/>
            </w:tcBorders>
            <w:vAlign w:val="center"/>
          </w:tcPr>
          <w:p w14:paraId="22A00A38" w14:textId="0B938647" w:rsidR="00A24283" w:rsidRPr="00067A21" w:rsidDel="00823851" w:rsidRDefault="00A24283">
            <w:pPr>
              <w:rPr>
                <w:moveFrom w:id="5909" w:author="Zehui Bai" w:date="2022-03-11T13:53:00Z"/>
                <w:rFonts w:ascii="Arial" w:hAnsi="Arial" w:cs="Arial"/>
                <w:sz w:val="18"/>
                <w:szCs w:val="18"/>
                <w:rPrChange w:id="5910" w:author="Zehui Bai" w:date="2022-03-11T15:16:00Z">
                  <w:rPr>
                    <w:moveFrom w:id="5911" w:author="Zehui Bai" w:date="2022-03-11T13:53:00Z"/>
                    <w:sz w:val="18"/>
                    <w:szCs w:val="18"/>
                  </w:rPr>
                </w:rPrChange>
              </w:rPr>
              <w:pPrChange w:id="5912" w:author="Zehui Bai" w:date="2022-03-11T13:53:00Z">
                <w:pPr>
                  <w:spacing w:before="36" w:after="36"/>
                  <w:jc w:val="center"/>
                </w:pPr>
              </w:pPrChange>
            </w:pPr>
          </w:p>
        </w:tc>
      </w:tr>
      <w:tr w:rsidR="00A24283" w:rsidRPr="00067A21" w:rsidDel="00823851" w14:paraId="7EA3DA98" w14:textId="2BE25236" w:rsidTr="00E136F9">
        <w:trPr>
          <w:trHeight w:val="170"/>
          <w:jc w:val="center"/>
        </w:trPr>
        <w:tc>
          <w:tcPr>
            <w:tcW w:w="1782" w:type="pct"/>
            <w:tcBorders>
              <w:top w:val="nil"/>
              <w:left w:val="nil"/>
              <w:bottom w:val="nil"/>
              <w:right w:val="nil"/>
            </w:tcBorders>
            <w:vAlign w:val="center"/>
          </w:tcPr>
          <w:p w14:paraId="606BFD68" w14:textId="365E65AA" w:rsidR="00A24283" w:rsidRPr="00067A21" w:rsidDel="00823851" w:rsidRDefault="00A24283">
            <w:pPr>
              <w:rPr>
                <w:moveFrom w:id="5913" w:author="Zehui Bai" w:date="2022-03-11T13:53:00Z"/>
                <w:rFonts w:ascii="Arial" w:hAnsi="Arial" w:cs="Arial"/>
                <w:b/>
                <w:bCs/>
                <w:sz w:val="18"/>
                <w:szCs w:val="18"/>
                <w:rPrChange w:id="5914" w:author="Zehui Bai" w:date="2022-03-11T15:16:00Z">
                  <w:rPr>
                    <w:moveFrom w:id="5915" w:author="Zehui Bai" w:date="2022-03-11T13:53:00Z"/>
                    <w:b/>
                    <w:bCs/>
                    <w:sz w:val="18"/>
                    <w:szCs w:val="18"/>
                  </w:rPr>
                </w:rPrChange>
              </w:rPr>
              <w:pPrChange w:id="5916" w:author="Zehui Bai" w:date="2022-03-11T13:53:00Z">
                <w:pPr>
                  <w:spacing w:before="36" w:after="36"/>
                </w:pPr>
              </w:pPrChange>
            </w:pPr>
            <w:moveFrom w:id="5917" w:author="Zehui Bai" w:date="2022-03-11T13:53:00Z">
              <w:r w:rsidRPr="00067A21" w:rsidDel="00823851">
                <w:rPr>
                  <w:rFonts w:ascii="Arial" w:hAnsi="Arial" w:cs="Arial"/>
                  <w:b/>
                  <w:bCs/>
                  <w:sz w:val="18"/>
                  <w:szCs w:val="18"/>
                  <w:rPrChange w:id="5918" w:author="Zehui Bai" w:date="2022-03-11T15:16:00Z">
                    <w:rPr>
                      <w:b/>
                      <w:bCs/>
                      <w:sz w:val="18"/>
                      <w:szCs w:val="18"/>
                    </w:rPr>
                  </w:rPrChange>
                </w:rPr>
                <w:t>High school diploma</w:t>
              </w:r>
            </w:moveFrom>
          </w:p>
        </w:tc>
        <w:tc>
          <w:tcPr>
            <w:tcW w:w="644" w:type="pct"/>
            <w:tcBorders>
              <w:top w:val="nil"/>
              <w:left w:val="nil"/>
              <w:bottom w:val="nil"/>
              <w:right w:val="nil"/>
            </w:tcBorders>
          </w:tcPr>
          <w:p w14:paraId="29E57399" w14:textId="5E6F0E30" w:rsidR="00A24283" w:rsidRPr="00067A21" w:rsidDel="00823851" w:rsidRDefault="00A24283">
            <w:pPr>
              <w:rPr>
                <w:moveFrom w:id="5919" w:author="Zehui Bai" w:date="2022-03-11T13:53:00Z"/>
                <w:rFonts w:ascii="Arial" w:hAnsi="Arial" w:cs="Arial"/>
                <w:sz w:val="18"/>
                <w:szCs w:val="18"/>
                <w:rPrChange w:id="5920" w:author="Zehui Bai" w:date="2022-03-11T15:16:00Z">
                  <w:rPr>
                    <w:moveFrom w:id="5921" w:author="Zehui Bai" w:date="2022-03-11T13:53:00Z"/>
                    <w:sz w:val="18"/>
                    <w:szCs w:val="18"/>
                  </w:rPr>
                </w:rPrChange>
              </w:rPr>
              <w:pPrChange w:id="5922" w:author="Zehui Bai" w:date="2022-03-11T13:53:00Z">
                <w:pPr>
                  <w:spacing w:before="36" w:after="36"/>
                  <w:jc w:val="center"/>
                </w:pPr>
              </w:pPrChange>
            </w:pPr>
          </w:p>
        </w:tc>
        <w:tc>
          <w:tcPr>
            <w:tcW w:w="645" w:type="pct"/>
            <w:tcBorders>
              <w:top w:val="nil"/>
              <w:left w:val="nil"/>
              <w:bottom w:val="nil"/>
              <w:right w:val="nil"/>
            </w:tcBorders>
          </w:tcPr>
          <w:p w14:paraId="62906EE0" w14:textId="658022B3" w:rsidR="00A24283" w:rsidRPr="00067A21" w:rsidDel="00823851" w:rsidRDefault="00A24283">
            <w:pPr>
              <w:rPr>
                <w:moveFrom w:id="5923" w:author="Zehui Bai" w:date="2022-03-11T13:53:00Z"/>
                <w:rFonts w:ascii="Arial" w:hAnsi="Arial" w:cs="Arial"/>
                <w:sz w:val="18"/>
                <w:szCs w:val="18"/>
                <w:rPrChange w:id="5924" w:author="Zehui Bai" w:date="2022-03-11T15:16:00Z">
                  <w:rPr>
                    <w:moveFrom w:id="5925" w:author="Zehui Bai" w:date="2022-03-11T13:53:00Z"/>
                    <w:sz w:val="18"/>
                    <w:szCs w:val="18"/>
                  </w:rPr>
                </w:rPrChange>
              </w:rPr>
              <w:pPrChange w:id="5926" w:author="Zehui Bai" w:date="2022-03-11T13:53:00Z">
                <w:pPr>
                  <w:spacing w:before="36" w:after="36"/>
                  <w:jc w:val="center"/>
                </w:pPr>
              </w:pPrChange>
            </w:pPr>
          </w:p>
        </w:tc>
        <w:tc>
          <w:tcPr>
            <w:tcW w:w="643" w:type="pct"/>
            <w:tcBorders>
              <w:top w:val="nil"/>
              <w:left w:val="nil"/>
              <w:bottom w:val="nil"/>
              <w:right w:val="nil"/>
            </w:tcBorders>
          </w:tcPr>
          <w:p w14:paraId="59FA6D5A" w14:textId="7FC01001" w:rsidR="00A24283" w:rsidRPr="00067A21" w:rsidDel="00823851" w:rsidRDefault="00A24283">
            <w:pPr>
              <w:rPr>
                <w:moveFrom w:id="5927" w:author="Zehui Bai" w:date="2022-03-11T13:53:00Z"/>
                <w:rFonts w:ascii="Arial" w:hAnsi="Arial" w:cs="Arial"/>
                <w:sz w:val="18"/>
                <w:szCs w:val="18"/>
                <w:rPrChange w:id="5928" w:author="Zehui Bai" w:date="2022-03-11T15:16:00Z">
                  <w:rPr>
                    <w:moveFrom w:id="5929" w:author="Zehui Bai" w:date="2022-03-11T13:53:00Z"/>
                    <w:sz w:val="18"/>
                    <w:szCs w:val="18"/>
                  </w:rPr>
                </w:rPrChange>
              </w:rPr>
              <w:pPrChange w:id="5930" w:author="Zehui Bai" w:date="2022-03-11T13:53:00Z">
                <w:pPr>
                  <w:spacing w:before="36" w:after="36"/>
                  <w:jc w:val="center"/>
                </w:pPr>
              </w:pPrChange>
            </w:pPr>
          </w:p>
        </w:tc>
        <w:tc>
          <w:tcPr>
            <w:tcW w:w="645" w:type="pct"/>
            <w:tcBorders>
              <w:top w:val="nil"/>
              <w:left w:val="nil"/>
              <w:bottom w:val="nil"/>
              <w:right w:val="nil"/>
            </w:tcBorders>
          </w:tcPr>
          <w:p w14:paraId="7741F7B3" w14:textId="0632F48C" w:rsidR="00A24283" w:rsidRPr="00067A21" w:rsidDel="00823851" w:rsidRDefault="00A24283">
            <w:pPr>
              <w:rPr>
                <w:moveFrom w:id="5931" w:author="Zehui Bai" w:date="2022-03-11T13:53:00Z"/>
                <w:rFonts w:ascii="Arial" w:hAnsi="Arial" w:cs="Arial"/>
                <w:sz w:val="18"/>
                <w:szCs w:val="18"/>
                <w:rPrChange w:id="5932" w:author="Zehui Bai" w:date="2022-03-11T15:16:00Z">
                  <w:rPr>
                    <w:moveFrom w:id="5933" w:author="Zehui Bai" w:date="2022-03-11T13:53:00Z"/>
                    <w:sz w:val="18"/>
                    <w:szCs w:val="18"/>
                  </w:rPr>
                </w:rPrChange>
              </w:rPr>
              <w:pPrChange w:id="5934" w:author="Zehui Bai" w:date="2022-03-11T13:53:00Z">
                <w:pPr>
                  <w:spacing w:before="36" w:after="36"/>
                  <w:jc w:val="center"/>
                </w:pPr>
              </w:pPrChange>
            </w:pPr>
          </w:p>
        </w:tc>
        <w:tc>
          <w:tcPr>
            <w:tcW w:w="641" w:type="pct"/>
            <w:tcBorders>
              <w:top w:val="nil"/>
              <w:left w:val="nil"/>
              <w:bottom w:val="nil"/>
              <w:right w:val="nil"/>
            </w:tcBorders>
          </w:tcPr>
          <w:p w14:paraId="38C87E58" w14:textId="4E299267" w:rsidR="00A24283" w:rsidRPr="00067A21" w:rsidDel="00823851" w:rsidRDefault="00A24283">
            <w:pPr>
              <w:rPr>
                <w:moveFrom w:id="5935" w:author="Zehui Bai" w:date="2022-03-11T13:53:00Z"/>
                <w:rFonts w:ascii="Arial" w:hAnsi="Arial" w:cs="Arial"/>
                <w:sz w:val="18"/>
                <w:szCs w:val="18"/>
                <w:rPrChange w:id="5936" w:author="Zehui Bai" w:date="2022-03-11T15:16:00Z">
                  <w:rPr>
                    <w:moveFrom w:id="5937" w:author="Zehui Bai" w:date="2022-03-11T13:53:00Z"/>
                    <w:sz w:val="18"/>
                    <w:szCs w:val="18"/>
                  </w:rPr>
                </w:rPrChange>
              </w:rPr>
              <w:pPrChange w:id="5938" w:author="Zehui Bai" w:date="2022-03-11T13:53:00Z">
                <w:pPr>
                  <w:spacing w:before="36" w:after="36"/>
                  <w:jc w:val="center"/>
                </w:pPr>
              </w:pPrChange>
            </w:pPr>
            <w:bookmarkStart w:id="5939" w:name="OLE_LINK2"/>
            <w:moveFrom w:id="5940" w:author="Zehui Bai" w:date="2022-03-11T13:53:00Z">
              <w:r w:rsidRPr="00067A21" w:rsidDel="00823851">
                <w:rPr>
                  <w:rFonts w:ascii="Arial" w:hAnsi="Arial" w:cs="Arial"/>
                  <w:sz w:val="18"/>
                  <w:szCs w:val="18"/>
                  <w:rPrChange w:id="5941" w:author="Zehui Bai" w:date="2022-03-11T15:16:00Z">
                    <w:rPr>
                      <w:sz w:val="18"/>
                      <w:szCs w:val="18"/>
                    </w:rPr>
                  </w:rPrChange>
                </w:rPr>
                <w:t>&lt;0.01</w:t>
              </w:r>
              <w:bookmarkEnd w:id="5939"/>
            </w:moveFrom>
          </w:p>
        </w:tc>
      </w:tr>
      <w:tr w:rsidR="00A24283" w:rsidRPr="00067A21" w:rsidDel="00823851" w14:paraId="293FBC7F" w14:textId="4EC94B37" w:rsidTr="00E136F9">
        <w:trPr>
          <w:trHeight w:val="170"/>
          <w:jc w:val="center"/>
        </w:trPr>
        <w:tc>
          <w:tcPr>
            <w:tcW w:w="1782" w:type="pct"/>
            <w:tcBorders>
              <w:top w:val="nil"/>
              <w:left w:val="nil"/>
              <w:bottom w:val="nil"/>
              <w:right w:val="nil"/>
            </w:tcBorders>
            <w:vAlign w:val="center"/>
          </w:tcPr>
          <w:p w14:paraId="6F05F73F" w14:textId="4263DB3A" w:rsidR="00A24283" w:rsidRPr="00067A21" w:rsidDel="00823851" w:rsidRDefault="00A24283">
            <w:pPr>
              <w:rPr>
                <w:moveFrom w:id="5942" w:author="Zehui Bai" w:date="2022-03-11T13:53:00Z"/>
                <w:rFonts w:ascii="Arial" w:hAnsi="Arial" w:cs="Arial"/>
                <w:sz w:val="18"/>
                <w:szCs w:val="18"/>
                <w:rPrChange w:id="5943" w:author="Zehui Bai" w:date="2022-03-11T15:16:00Z">
                  <w:rPr>
                    <w:moveFrom w:id="5944" w:author="Zehui Bai" w:date="2022-03-11T13:53:00Z"/>
                    <w:sz w:val="18"/>
                    <w:szCs w:val="18"/>
                  </w:rPr>
                </w:rPrChange>
              </w:rPr>
              <w:pPrChange w:id="5945" w:author="Zehui Bai" w:date="2022-03-11T13:53:00Z">
                <w:pPr>
                  <w:spacing w:before="36" w:after="36"/>
                  <w:ind w:left="708"/>
                </w:pPr>
              </w:pPrChange>
            </w:pPr>
            <w:moveFrom w:id="5946" w:author="Zehui Bai" w:date="2022-03-11T13:53:00Z">
              <w:r w:rsidRPr="00067A21" w:rsidDel="00823851">
                <w:rPr>
                  <w:rFonts w:ascii="Arial" w:hAnsi="Arial" w:cs="Arial"/>
                  <w:sz w:val="18"/>
                  <w:szCs w:val="18"/>
                  <w:rPrChange w:id="5947" w:author="Zehui Bai" w:date="2022-03-11T15:16:00Z">
                    <w:rPr>
                      <w:sz w:val="18"/>
                      <w:szCs w:val="18"/>
                    </w:rPr>
                  </w:rPrChange>
                </w:rPr>
                <w:t>yes</w:t>
              </w:r>
            </w:moveFrom>
          </w:p>
        </w:tc>
        <w:tc>
          <w:tcPr>
            <w:tcW w:w="644" w:type="pct"/>
            <w:tcBorders>
              <w:top w:val="nil"/>
              <w:left w:val="nil"/>
              <w:bottom w:val="nil"/>
              <w:right w:val="nil"/>
            </w:tcBorders>
          </w:tcPr>
          <w:p w14:paraId="52EB19CE" w14:textId="600E0E6A" w:rsidR="00A24283" w:rsidRPr="00067A21" w:rsidDel="00823851" w:rsidRDefault="00A24283">
            <w:pPr>
              <w:rPr>
                <w:moveFrom w:id="5948" w:author="Zehui Bai" w:date="2022-03-11T13:53:00Z"/>
                <w:rFonts w:ascii="Arial" w:hAnsi="Arial" w:cs="Arial"/>
                <w:sz w:val="18"/>
                <w:szCs w:val="18"/>
                <w:rPrChange w:id="5949" w:author="Zehui Bai" w:date="2022-03-11T15:16:00Z">
                  <w:rPr>
                    <w:moveFrom w:id="5950" w:author="Zehui Bai" w:date="2022-03-11T13:53:00Z"/>
                    <w:sz w:val="18"/>
                    <w:szCs w:val="18"/>
                  </w:rPr>
                </w:rPrChange>
              </w:rPr>
              <w:pPrChange w:id="5951" w:author="Zehui Bai" w:date="2022-03-11T13:53:00Z">
                <w:pPr>
                  <w:spacing w:before="36" w:after="36"/>
                  <w:jc w:val="center"/>
                </w:pPr>
              </w:pPrChange>
            </w:pPr>
            <w:moveFrom w:id="5952" w:author="Zehui Bai" w:date="2022-03-11T13:53:00Z">
              <w:r w:rsidRPr="00067A21" w:rsidDel="00823851">
                <w:rPr>
                  <w:rFonts w:ascii="Arial" w:hAnsi="Arial" w:cs="Arial"/>
                  <w:sz w:val="18"/>
                  <w:szCs w:val="18"/>
                  <w:rPrChange w:id="5953" w:author="Zehui Bai" w:date="2022-03-11T15:16:00Z">
                    <w:rPr>
                      <w:sz w:val="18"/>
                      <w:szCs w:val="18"/>
                    </w:rPr>
                  </w:rPrChange>
                </w:rPr>
                <w:t>657</w:t>
              </w:r>
            </w:moveFrom>
          </w:p>
        </w:tc>
        <w:tc>
          <w:tcPr>
            <w:tcW w:w="645" w:type="pct"/>
            <w:tcBorders>
              <w:top w:val="nil"/>
              <w:left w:val="nil"/>
              <w:bottom w:val="nil"/>
              <w:right w:val="nil"/>
            </w:tcBorders>
          </w:tcPr>
          <w:p w14:paraId="2049DFA9" w14:textId="76BA4787" w:rsidR="00A24283" w:rsidRPr="00067A21" w:rsidDel="00823851" w:rsidRDefault="00A24283">
            <w:pPr>
              <w:rPr>
                <w:moveFrom w:id="5954" w:author="Zehui Bai" w:date="2022-03-11T13:53:00Z"/>
                <w:rFonts w:ascii="Arial" w:hAnsi="Arial" w:cs="Arial"/>
                <w:sz w:val="18"/>
                <w:szCs w:val="18"/>
                <w:rPrChange w:id="5955" w:author="Zehui Bai" w:date="2022-03-11T15:16:00Z">
                  <w:rPr>
                    <w:moveFrom w:id="5956" w:author="Zehui Bai" w:date="2022-03-11T13:53:00Z"/>
                    <w:sz w:val="18"/>
                    <w:szCs w:val="18"/>
                  </w:rPr>
                </w:rPrChange>
              </w:rPr>
              <w:pPrChange w:id="5957" w:author="Zehui Bai" w:date="2022-03-11T13:53:00Z">
                <w:pPr>
                  <w:spacing w:before="36" w:after="36"/>
                  <w:jc w:val="center"/>
                </w:pPr>
              </w:pPrChange>
            </w:pPr>
            <w:moveFrom w:id="5958" w:author="Zehui Bai" w:date="2022-03-11T13:53:00Z">
              <w:r w:rsidRPr="00067A21" w:rsidDel="00823851">
                <w:rPr>
                  <w:rFonts w:ascii="Arial" w:hAnsi="Arial" w:cs="Arial"/>
                  <w:sz w:val="18"/>
                  <w:szCs w:val="18"/>
                  <w:rPrChange w:id="5959" w:author="Zehui Bai" w:date="2022-03-11T15:16:00Z">
                    <w:rPr>
                      <w:sz w:val="18"/>
                      <w:szCs w:val="18"/>
                    </w:rPr>
                  </w:rPrChange>
                </w:rPr>
                <w:t>87.7</w:t>
              </w:r>
            </w:moveFrom>
          </w:p>
        </w:tc>
        <w:tc>
          <w:tcPr>
            <w:tcW w:w="643" w:type="pct"/>
            <w:tcBorders>
              <w:top w:val="nil"/>
              <w:left w:val="nil"/>
              <w:bottom w:val="nil"/>
              <w:right w:val="nil"/>
            </w:tcBorders>
          </w:tcPr>
          <w:p w14:paraId="4D16187B" w14:textId="187E3FEA" w:rsidR="00A24283" w:rsidRPr="00067A21" w:rsidDel="00823851" w:rsidRDefault="00A24283">
            <w:pPr>
              <w:rPr>
                <w:moveFrom w:id="5960" w:author="Zehui Bai" w:date="2022-03-11T13:53:00Z"/>
                <w:rFonts w:ascii="Arial" w:hAnsi="Arial" w:cs="Arial"/>
                <w:sz w:val="18"/>
                <w:szCs w:val="18"/>
                <w:rPrChange w:id="5961" w:author="Zehui Bai" w:date="2022-03-11T15:16:00Z">
                  <w:rPr>
                    <w:moveFrom w:id="5962" w:author="Zehui Bai" w:date="2022-03-11T13:53:00Z"/>
                    <w:sz w:val="18"/>
                    <w:szCs w:val="18"/>
                  </w:rPr>
                </w:rPrChange>
              </w:rPr>
              <w:pPrChange w:id="5963" w:author="Zehui Bai" w:date="2022-03-11T13:53:00Z">
                <w:pPr>
                  <w:spacing w:before="36" w:after="36"/>
                  <w:jc w:val="center"/>
                </w:pPr>
              </w:pPrChange>
            </w:pPr>
            <w:moveFrom w:id="5964" w:author="Zehui Bai" w:date="2022-03-11T13:53:00Z">
              <w:r w:rsidRPr="00067A21" w:rsidDel="00823851">
                <w:rPr>
                  <w:rFonts w:ascii="Arial" w:hAnsi="Arial" w:cs="Arial"/>
                  <w:sz w:val="18"/>
                  <w:szCs w:val="18"/>
                  <w:rPrChange w:id="5965" w:author="Zehui Bai" w:date="2022-03-11T15:16:00Z">
                    <w:rPr>
                      <w:sz w:val="18"/>
                      <w:szCs w:val="18"/>
                    </w:rPr>
                  </w:rPrChange>
                </w:rPr>
                <w:t>92</w:t>
              </w:r>
            </w:moveFrom>
          </w:p>
        </w:tc>
        <w:tc>
          <w:tcPr>
            <w:tcW w:w="645" w:type="pct"/>
            <w:tcBorders>
              <w:top w:val="nil"/>
              <w:left w:val="nil"/>
              <w:bottom w:val="nil"/>
              <w:right w:val="nil"/>
            </w:tcBorders>
          </w:tcPr>
          <w:p w14:paraId="63B60877" w14:textId="066D0C9B" w:rsidR="00A24283" w:rsidRPr="00067A21" w:rsidDel="00823851" w:rsidRDefault="00A24283">
            <w:pPr>
              <w:rPr>
                <w:moveFrom w:id="5966" w:author="Zehui Bai" w:date="2022-03-11T13:53:00Z"/>
                <w:rFonts w:ascii="Arial" w:hAnsi="Arial" w:cs="Arial"/>
                <w:sz w:val="18"/>
                <w:szCs w:val="18"/>
                <w:rPrChange w:id="5967" w:author="Zehui Bai" w:date="2022-03-11T15:16:00Z">
                  <w:rPr>
                    <w:moveFrom w:id="5968" w:author="Zehui Bai" w:date="2022-03-11T13:53:00Z"/>
                    <w:sz w:val="18"/>
                    <w:szCs w:val="18"/>
                  </w:rPr>
                </w:rPrChange>
              </w:rPr>
              <w:pPrChange w:id="5969" w:author="Zehui Bai" w:date="2022-03-11T13:53:00Z">
                <w:pPr>
                  <w:spacing w:before="36" w:after="36"/>
                  <w:jc w:val="center"/>
                </w:pPr>
              </w:pPrChange>
            </w:pPr>
            <w:moveFrom w:id="5970" w:author="Zehui Bai" w:date="2022-03-11T13:53:00Z">
              <w:r w:rsidRPr="00067A21" w:rsidDel="00823851">
                <w:rPr>
                  <w:rFonts w:ascii="Arial" w:hAnsi="Arial" w:cs="Arial"/>
                  <w:sz w:val="18"/>
                  <w:szCs w:val="18"/>
                  <w:rPrChange w:id="5971" w:author="Zehui Bai" w:date="2022-03-11T15:16:00Z">
                    <w:rPr>
                      <w:sz w:val="18"/>
                      <w:szCs w:val="18"/>
                    </w:rPr>
                  </w:rPrChange>
                </w:rPr>
                <w:t>12.3</w:t>
              </w:r>
            </w:moveFrom>
          </w:p>
        </w:tc>
        <w:tc>
          <w:tcPr>
            <w:tcW w:w="641" w:type="pct"/>
            <w:tcBorders>
              <w:top w:val="nil"/>
              <w:left w:val="nil"/>
              <w:bottom w:val="nil"/>
              <w:right w:val="nil"/>
            </w:tcBorders>
          </w:tcPr>
          <w:p w14:paraId="596F98A4" w14:textId="20894FDB" w:rsidR="00A24283" w:rsidRPr="00067A21" w:rsidDel="00823851" w:rsidRDefault="00A24283">
            <w:pPr>
              <w:rPr>
                <w:moveFrom w:id="5972" w:author="Zehui Bai" w:date="2022-03-11T13:53:00Z"/>
                <w:rFonts w:ascii="Arial" w:hAnsi="Arial" w:cs="Arial"/>
                <w:sz w:val="18"/>
                <w:szCs w:val="18"/>
                <w:rPrChange w:id="5973" w:author="Zehui Bai" w:date="2022-03-11T15:16:00Z">
                  <w:rPr>
                    <w:moveFrom w:id="5974" w:author="Zehui Bai" w:date="2022-03-11T13:53:00Z"/>
                    <w:sz w:val="18"/>
                    <w:szCs w:val="18"/>
                  </w:rPr>
                </w:rPrChange>
              </w:rPr>
              <w:pPrChange w:id="5975" w:author="Zehui Bai" w:date="2022-03-11T13:53:00Z">
                <w:pPr>
                  <w:spacing w:before="36" w:after="36"/>
                  <w:jc w:val="center"/>
                </w:pPr>
              </w:pPrChange>
            </w:pPr>
          </w:p>
        </w:tc>
      </w:tr>
      <w:tr w:rsidR="00A24283" w:rsidRPr="00067A21" w:rsidDel="00823851" w14:paraId="0790D094" w14:textId="5A29A6BB" w:rsidTr="00E136F9">
        <w:trPr>
          <w:trHeight w:val="170"/>
          <w:jc w:val="center"/>
        </w:trPr>
        <w:tc>
          <w:tcPr>
            <w:tcW w:w="1782" w:type="pct"/>
            <w:tcBorders>
              <w:top w:val="nil"/>
              <w:left w:val="nil"/>
              <w:bottom w:val="nil"/>
              <w:right w:val="nil"/>
            </w:tcBorders>
            <w:vAlign w:val="center"/>
          </w:tcPr>
          <w:p w14:paraId="0D2F23B7" w14:textId="025114F4" w:rsidR="00A24283" w:rsidRPr="00067A21" w:rsidDel="00823851" w:rsidRDefault="00A24283">
            <w:pPr>
              <w:rPr>
                <w:moveFrom w:id="5976" w:author="Zehui Bai" w:date="2022-03-11T13:53:00Z"/>
                <w:rFonts w:ascii="Arial" w:hAnsi="Arial" w:cs="Arial"/>
                <w:sz w:val="18"/>
                <w:szCs w:val="18"/>
                <w:rPrChange w:id="5977" w:author="Zehui Bai" w:date="2022-03-11T15:16:00Z">
                  <w:rPr>
                    <w:moveFrom w:id="5978" w:author="Zehui Bai" w:date="2022-03-11T13:53:00Z"/>
                    <w:sz w:val="18"/>
                    <w:szCs w:val="18"/>
                  </w:rPr>
                </w:rPrChange>
              </w:rPr>
              <w:pPrChange w:id="5979" w:author="Zehui Bai" w:date="2022-03-11T13:53:00Z">
                <w:pPr>
                  <w:spacing w:before="36" w:after="36"/>
                  <w:ind w:left="708"/>
                </w:pPr>
              </w:pPrChange>
            </w:pPr>
            <w:moveFrom w:id="5980" w:author="Zehui Bai" w:date="2022-03-11T13:53:00Z">
              <w:r w:rsidRPr="00067A21" w:rsidDel="00823851">
                <w:rPr>
                  <w:rFonts w:ascii="Arial" w:hAnsi="Arial" w:cs="Arial"/>
                  <w:sz w:val="18"/>
                  <w:szCs w:val="18"/>
                  <w:rPrChange w:id="5981" w:author="Zehui Bai" w:date="2022-03-11T15:16:00Z">
                    <w:rPr>
                      <w:sz w:val="18"/>
                      <w:szCs w:val="18"/>
                    </w:rPr>
                  </w:rPrChange>
                </w:rPr>
                <w:t>no</w:t>
              </w:r>
            </w:moveFrom>
          </w:p>
        </w:tc>
        <w:tc>
          <w:tcPr>
            <w:tcW w:w="644" w:type="pct"/>
            <w:tcBorders>
              <w:top w:val="nil"/>
              <w:left w:val="nil"/>
              <w:bottom w:val="nil"/>
              <w:right w:val="nil"/>
            </w:tcBorders>
          </w:tcPr>
          <w:p w14:paraId="6479D335" w14:textId="669E0B82" w:rsidR="00A24283" w:rsidRPr="00067A21" w:rsidDel="00823851" w:rsidRDefault="00A24283">
            <w:pPr>
              <w:rPr>
                <w:moveFrom w:id="5982" w:author="Zehui Bai" w:date="2022-03-11T13:53:00Z"/>
                <w:rFonts w:ascii="Arial" w:hAnsi="Arial" w:cs="Arial"/>
                <w:sz w:val="18"/>
                <w:szCs w:val="18"/>
                <w:rPrChange w:id="5983" w:author="Zehui Bai" w:date="2022-03-11T15:16:00Z">
                  <w:rPr>
                    <w:moveFrom w:id="5984" w:author="Zehui Bai" w:date="2022-03-11T13:53:00Z"/>
                    <w:sz w:val="18"/>
                    <w:szCs w:val="18"/>
                  </w:rPr>
                </w:rPrChange>
              </w:rPr>
              <w:pPrChange w:id="5985" w:author="Zehui Bai" w:date="2022-03-11T13:53:00Z">
                <w:pPr>
                  <w:spacing w:before="36" w:after="36"/>
                  <w:jc w:val="center"/>
                </w:pPr>
              </w:pPrChange>
            </w:pPr>
            <w:moveFrom w:id="5986" w:author="Zehui Bai" w:date="2022-03-11T13:53:00Z">
              <w:r w:rsidRPr="00067A21" w:rsidDel="00823851">
                <w:rPr>
                  <w:rFonts w:ascii="Arial" w:hAnsi="Arial" w:cs="Arial"/>
                  <w:sz w:val="18"/>
                  <w:szCs w:val="18"/>
                  <w:rPrChange w:id="5987" w:author="Zehui Bai" w:date="2022-03-11T15:16:00Z">
                    <w:rPr>
                      <w:sz w:val="18"/>
                      <w:szCs w:val="18"/>
                    </w:rPr>
                  </w:rPrChange>
                </w:rPr>
                <w:t>50</w:t>
              </w:r>
            </w:moveFrom>
          </w:p>
        </w:tc>
        <w:tc>
          <w:tcPr>
            <w:tcW w:w="645" w:type="pct"/>
            <w:tcBorders>
              <w:top w:val="nil"/>
              <w:left w:val="nil"/>
              <w:bottom w:val="nil"/>
              <w:right w:val="nil"/>
            </w:tcBorders>
          </w:tcPr>
          <w:p w14:paraId="30A88D25" w14:textId="3BE070F7" w:rsidR="00A24283" w:rsidRPr="00067A21" w:rsidDel="00823851" w:rsidRDefault="00A24283">
            <w:pPr>
              <w:rPr>
                <w:moveFrom w:id="5988" w:author="Zehui Bai" w:date="2022-03-11T13:53:00Z"/>
                <w:rFonts w:ascii="Arial" w:hAnsi="Arial" w:cs="Arial"/>
                <w:sz w:val="18"/>
                <w:szCs w:val="18"/>
                <w:rPrChange w:id="5989" w:author="Zehui Bai" w:date="2022-03-11T15:16:00Z">
                  <w:rPr>
                    <w:moveFrom w:id="5990" w:author="Zehui Bai" w:date="2022-03-11T13:53:00Z"/>
                    <w:sz w:val="18"/>
                    <w:szCs w:val="18"/>
                  </w:rPr>
                </w:rPrChange>
              </w:rPr>
              <w:pPrChange w:id="5991" w:author="Zehui Bai" w:date="2022-03-11T13:53:00Z">
                <w:pPr>
                  <w:spacing w:before="36" w:after="36"/>
                  <w:jc w:val="center"/>
                </w:pPr>
              </w:pPrChange>
            </w:pPr>
            <w:moveFrom w:id="5992" w:author="Zehui Bai" w:date="2022-03-11T13:53:00Z">
              <w:r w:rsidRPr="00067A21" w:rsidDel="00823851">
                <w:rPr>
                  <w:rFonts w:ascii="Arial" w:hAnsi="Arial" w:cs="Arial"/>
                  <w:sz w:val="18"/>
                  <w:szCs w:val="18"/>
                  <w:rPrChange w:id="5993" w:author="Zehui Bai" w:date="2022-03-11T15:16:00Z">
                    <w:rPr>
                      <w:sz w:val="18"/>
                      <w:szCs w:val="18"/>
                    </w:rPr>
                  </w:rPrChange>
                </w:rPr>
                <w:t>71.4</w:t>
              </w:r>
            </w:moveFrom>
          </w:p>
        </w:tc>
        <w:tc>
          <w:tcPr>
            <w:tcW w:w="643" w:type="pct"/>
            <w:tcBorders>
              <w:top w:val="nil"/>
              <w:left w:val="nil"/>
              <w:bottom w:val="nil"/>
              <w:right w:val="nil"/>
            </w:tcBorders>
          </w:tcPr>
          <w:p w14:paraId="4D3B85B4" w14:textId="25699494" w:rsidR="00A24283" w:rsidRPr="00067A21" w:rsidDel="00823851" w:rsidRDefault="00A24283">
            <w:pPr>
              <w:rPr>
                <w:moveFrom w:id="5994" w:author="Zehui Bai" w:date="2022-03-11T13:53:00Z"/>
                <w:rFonts w:ascii="Arial" w:hAnsi="Arial" w:cs="Arial"/>
                <w:sz w:val="18"/>
                <w:szCs w:val="18"/>
                <w:rPrChange w:id="5995" w:author="Zehui Bai" w:date="2022-03-11T15:16:00Z">
                  <w:rPr>
                    <w:moveFrom w:id="5996" w:author="Zehui Bai" w:date="2022-03-11T13:53:00Z"/>
                    <w:sz w:val="18"/>
                    <w:szCs w:val="18"/>
                  </w:rPr>
                </w:rPrChange>
              </w:rPr>
              <w:pPrChange w:id="5997" w:author="Zehui Bai" w:date="2022-03-11T13:53:00Z">
                <w:pPr>
                  <w:spacing w:before="36" w:after="36"/>
                  <w:jc w:val="center"/>
                </w:pPr>
              </w:pPrChange>
            </w:pPr>
            <w:moveFrom w:id="5998" w:author="Zehui Bai" w:date="2022-03-11T13:53:00Z">
              <w:r w:rsidRPr="00067A21" w:rsidDel="00823851">
                <w:rPr>
                  <w:rFonts w:ascii="Arial" w:hAnsi="Arial" w:cs="Arial"/>
                  <w:sz w:val="18"/>
                  <w:szCs w:val="18"/>
                  <w:rPrChange w:id="5999" w:author="Zehui Bai" w:date="2022-03-11T15:16:00Z">
                    <w:rPr>
                      <w:sz w:val="18"/>
                      <w:szCs w:val="18"/>
                    </w:rPr>
                  </w:rPrChange>
                </w:rPr>
                <w:t>20</w:t>
              </w:r>
            </w:moveFrom>
          </w:p>
        </w:tc>
        <w:tc>
          <w:tcPr>
            <w:tcW w:w="645" w:type="pct"/>
            <w:tcBorders>
              <w:top w:val="nil"/>
              <w:left w:val="nil"/>
              <w:bottom w:val="nil"/>
              <w:right w:val="nil"/>
            </w:tcBorders>
          </w:tcPr>
          <w:p w14:paraId="7F852C3E" w14:textId="67AF0F60" w:rsidR="00A24283" w:rsidRPr="00067A21" w:rsidDel="00823851" w:rsidRDefault="00A24283">
            <w:pPr>
              <w:rPr>
                <w:moveFrom w:id="6000" w:author="Zehui Bai" w:date="2022-03-11T13:53:00Z"/>
                <w:rFonts w:ascii="Arial" w:hAnsi="Arial" w:cs="Arial"/>
                <w:sz w:val="18"/>
                <w:szCs w:val="18"/>
                <w:rPrChange w:id="6001" w:author="Zehui Bai" w:date="2022-03-11T15:16:00Z">
                  <w:rPr>
                    <w:moveFrom w:id="6002" w:author="Zehui Bai" w:date="2022-03-11T13:53:00Z"/>
                    <w:sz w:val="18"/>
                    <w:szCs w:val="18"/>
                  </w:rPr>
                </w:rPrChange>
              </w:rPr>
              <w:pPrChange w:id="6003" w:author="Zehui Bai" w:date="2022-03-11T13:53:00Z">
                <w:pPr>
                  <w:spacing w:before="36" w:after="36"/>
                  <w:jc w:val="center"/>
                </w:pPr>
              </w:pPrChange>
            </w:pPr>
            <w:moveFrom w:id="6004" w:author="Zehui Bai" w:date="2022-03-11T13:53:00Z">
              <w:r w:rsidRPr="00067A21" w:rsidDel="00823851">
                <w:rPr>
                  <w:rFonts w:ascii="Arial" w:hAnsi="Arial" w:cs="Arial"/>
                  <w:sz w:val="18"/>
                  <w:szCs w:val="18"/>
                  <w:rPrChange w:id="6005" w:author="Zehui Bai" w:date="2022-03-11T15:16:00Z">
                    <w:rPr>
                      <w:sz w:val="18"/>
                      <w:szCs w:val="18"/>
                    </w:rPr>
                  </w:rPrChange>
                </w:rPr>
                <w:t xml:space="preserve">28.6                           </w:t>
              </w:r>
            </w:moveFrom>
          </w:p>
        </w:tc>
        <w:tc>
          <w:tcPr>
            <w:tcW w:w="641" w:type="pct"/>
            <w:tcBorders>
              <w:top w:val="nil"/>
              <w:left w:val="nil"/>
              <w:bottom w:val="nil"/>
              <w:right w:val="nil"/>
            </w:tcBorders>
          </w:tcPr>
          <w:p w14:paraId="32FF4F45" w14:textId="41EDC84A" w:rsidR="00A24283" w:rsidRPr="00067A21" w:rsidDel="00823851" w:rsidRDefault="00A24283">
            <w:pPr>
              <w:rPr>
                <w:moveFrom w:id="6006" w:author="Zehui Bai" w:date="2022-03-11T13:53:00Z"/>
                <w:rFonts w:ascii="Arial" w:hAnsi="Arial" w:cs="Arial"/>
                <w:sz w:val="18"/>
                <w:szCs w:val="18"/>
                <w:rPrChange w:id="6007" w:author="Zehui Bai" w:date="2022-03-11T15:16:00Z">
                  <w:rPr>
                    <w:moveFrom w:id="6008" w:author="Zehui Bai" w:date="2022-03-11T13:53:00Z"/>
                    <w:sz w:val="18"/>
                    <w:szCs w:val="18"/>
                  </w:rPr>
                </w:rPrChange>
              </w:rPr>
              <w:pPrChange w:id="6009" w:author="Zehui Bai" w:date="2022-03-11T13:53:00Z">
                <w:pPr>
                  <w:spacing w:before="36" w:after="36"/>
                  <w:jc w:val="center"/>
                </w:pPr>
              </w:pPrChange>
            </w:pPr>
          </w:p>
        </w:tc>
      </w:tr>
      <w:tr w:rsidR="00A24283" w:rsidRPr="00067A21" w:rsidDel="00823851" w14:paraId="255B3147" w14:textId="2CC35ED1" w:rsidTr="00E136F9">
        <w:trPr>
          <w:trHeight w:val="170"/>
          <w:jc w:val="center"/>
        </w:trPr>
        <w:tc>
          <w:tcPr>
            <w:tcW w:w="1782" w:type="pct"/>
            <w:tcBorders>
              <w:top w:val="nil"/>
              <w:left w:val="nil"/>
              <w:bottom w:val="nil"/>
              <w:right w:val="nil"/>
            </w:tcBorders>
            <w:vAlign w:val="center"/>
          </w:tcPr>
          <w:p w14:paraId="599E6E51" w14:textId="72B464AE" w:rsidR="00A24283" w:rsidRPr="00067A21" w:rsidDel="00823851" w:rsidRDefault="00A24283">
            <w:pPr>
              <w:rPr>
                <w:moveFrom w:id="6010" w:author="Zehui Bai" w:date="2022-03-11T13:53:00Z"/>
                <w:rFonts w:ascii="Arial" w:hAnsi="Arial" w:cs="Arial"/>
                <w:b/>
                <w:bCs/>
                <w:sz w:val="18"/>
                <w:szCs w:val="18"/>
                <w:rPrChange w:id="6011" w:author="Zehui Bai" w:date="2022-03-11T15:16:00Z">
                  <w:rPr>
                    <w:moveFrom w:id="6012" w:author="Zehui Bai" w:date="2022-03-11T13:53:00Z"/>
                    <w:b/>
                    <w:bCs/>
                    <w:sz w:val="18"/>
                    <w:szCs w:val="18"/>
                  </w:rPr>
                </w:rPrChange>
              </w:rPr>
              <w:pPrChange w:id="6013" w:author="Zehui Bai" w:date="2022-03-11T13:53:00Z">
                <w:pPr>
                  <w:spacing w:before="36" w:after="36"/>
                </w:pPr>
              </w:pPrChange>
            </w:pPr>
            <w:moveFrom w:id="6014" w:author="Zehui Bai" w:date="2022-03-11T13:53:00Z">
              <w:r w:rsidRPr="00067A21" w:rsidDel="00823851">
                <w:rPr>
                  <w:rFonts w:ascii="Arial" w:hAnsi="Arial" w:cs="Arial"/>
                  <w:b/>
                  <w:bCs/>
                  <w:sz w:val="18"/>
                  <w:szCs w:val="18"/>
                  <w:rPrChange w:id="6015" w:author="Zehui Bai" w:date="2022-03-11T15:16:00Z">
                    <w:rPr>
                      <w:b/>
                      <w:bCs/>
                      <w:sz w:val="18"/>
                      <w:szCs w:val="18"/>
                    </w:rPr>
                  </w:rPrChange>
                </w:rPr>
                <w:t>Educational attainment</w:t>
              </w:r>
            </w:moveFrom>
          </w:p>
        </w:tc>
        <w:tc>
          <w:tcPr>
            <w:tcW w:w="644" w:type="pct"/>
            <w:tcBorders>
              <w:top w:val="nil"/>
              <w:left w:val="nil"/>
              <w:bottom w:val="nil"/>
              <w:right w:val="nil"/>
            </w:tcBorders>
          </w:tcPr>
          <w:p w14:paraId="2DFB0E3E" w14:textId="0D875522" w:rsidR="00A24283" w:rsidRPr="00067A21" w:rsidDel="00823851" w:rsidRDefault="00A24283">
            <w:pPr>
              <w:rPr>
                <w:moveFrom w:id="6016" w:author="Zehui Bai" w:date="2022-03-11T13:53:00Z"/>
                <w:rFonts w:ascii="Arial" w:hAnsi="Arial" w:cs="Arial"/>
                <w:sz w:val="18"/>
                <w:szCs w:val="18"/>
                <w:rPrChange w:id="6017" w:author="Zehui Bai" w:date="2022-03-11T15:16:00Z">
                  <w:rPr>
                    <w:moveFrom w:id="6018" w:author="Zehui Bai" w:date="2022-03-11T13:53:00Z"/>
                    <w:sz w:val="18"/>
                    <w:szCs w:val="18"/>
                  </w:rPr>
                </w:rPrChange>
              </w:rPr>
              <w:pPrChange w:id="6019" w:author="Zehui Bai" w:date="2022-03-11T13:53:00Z">
                <w:pPr>
                  <w:spacing w:before="36" w:after="36"/>
                  <w:jc w:val="center"/>
                </w:pPr>
              </w:pPrChange>
            </w:pPr>
          </w:p>
        </w:tc>
        <w:tc>
          <w:tcPr>
            <w:tcW w:w="645" w:type="pct"/>
            <w:tcBorders>
              <w:top w:val="nil"/>
              <w:left w:val="nil"/>
              <w:bottom w:val="nil"/>
              <w:right w:val="nil"/>
            </w:tcBorders>
          </w:tcPr>
          <w:p w14:paraId="135E1AD2" w14:textId="1BD9BED0" w:rsidR="00A24283" w:rsidRPr="00067A21" w:rsidDel="00823851" w:rsidRDefault="00A24283">
            <w:pPr>
              <w:rPr>
                <w:moveFrom w:id="6020" w:author="Zehui Bai" w:date="2022-03-11T13:53:00Z"/>
                <w:rFonts w:ascii="Arial" w:hAnsi="Arial" w:cs="Arial"/>
                <w:sz w:val="18"/>
                <w:szCs w:val="18"/>
                <w:rPrChange w:id="6021" w:author="Zehui Bai" w:date="2022-03-11T15:16:00Z">
                  <w:rPr>
                    <w:moveFrom w:id="6022" w:author="Zehui Bai" w:date="2022-03-11T13:53:00Z"/>
                    <w:sz w:val="18"/>
                    <w:szCs w:val="18"/>
                  </w:rPr>
                </w:rPrChange>
              </w:rPr>
              <w:pPrChange w:id="6023" w:author="Zehui Bai" w:date="2022-03-11T13:53:00Z">
                <w:pPr>
                  <w:spacing w:before="36" w:after="36"/>
                  <w:jc w:val="center"/>
                </w:pPr>
              </w:pPrChange>
            </w:pPr>
          </w:p>
        </w:tc>
        <w:tc>
          <w:tcPr>
            <w:tcW w:w="643" w:type="pct"/>
            <w:tcBorders>
              <w:top w:val="nil"/>
              <w:left w:val="nil"/>
              <w:bottom w:val="nil"/>
              <w:right w:val="nil"/>
            </w:tcBorders>
          </w:tcPr>
          <w:p w14:paraId="1C37A9E8" w14:textId="0B79F3A7" w:rsidR="00A24283" w:rsidRPr="00067A21" w:rsidDel="00823851" w:rsidRDefault="00A24283">
            <w:pPr>
              <w:rPr>
                <w:moveFrom w:id="6024" w:author="Zehui Bai" w:date="2022-03-11T13:53:00Z"/>
                <w:rFonts w:ascii="Arial" w:hAnsi="Arial" w:cs="Arial"/>
                <w:sz w:val="18"/>
                <w:szCs w:val="18"/>
                <w:rPrChange w:id="6025" w:author="Zehui Bai" w:date="2022-03-11T15:16:00Z">
                  <w:rPr>
                    <w:moveFrom w:id="6026" w:author="Zehui Bai" w:date="2022-03-11T13:53:00Z"/>
                    <w:sz w:val="18"/>
                    <w:szCs w:val="18"/>
                  </w:rPr>
                </w:rPrChange>
              </w:rPr>
              <w:pPrChange w:id="6027" w:author="Zehui Bai" w:date="2022-03-11T13:53:00Z">
                <w:pPr>
                  <w:spacing w:before="36" w:after="36"/>
                  <w:jc w:val="center"/>
                </w:pPr>
              </w:pPrChange>
            </w:pPr>
          </w:p>
        </w:tc>
        <w:tc>
          <w:tcPr>
            <w:tcW w:w="645" w:type="pct"/>
            <w:tcBorders>
              <w:top w:val="nil"/>
              <w:left w:val="nil"/>
              <w:bottom w:val="nil"/>
              <w:right w:val="nil"/>
            </w:tcBorders>
          </w:tcPr>
          <w:p w14:paraId="1E7DE4ED" w14:textId="60850916" w:rsidR="00A24283" w:rsidRPr="00067A21" w:rsidDel="00823851" w:rsidRDefault="00A24283">
            <w:pPr>
              <w:rPr>
                <w:moveFrom w:id="6028" w:author="Zehui Bai" w:date="2022-03-11T13:53:00Z"/>
                <w:rFonts w:ascii="Arial" w:hAnsi="Arial" w:cs="Arial"/>
                <w:sz w:val="18"/>
                <w:szCs w:val="18"/>
                <w:rPrChange w:id="6029" w:author="Zehui Bai" w:date="2022-03-11T15:16:00Z">
                  <w:rPr>
                    <w:moveFrom w:id="6030" w:author="Zehui Bai" w:date="2022-03-11T13:53:00Z"/>
                    <w:sz w:val="18"/>
                    <w:szCs w:val="18"/>
                  </w:rPr>
                </w:rPrChange>
              </w:rPr>
              <w:pPrChange w:id="6031" w:author="Zehui Bai" w:date="2022-03-11T13:53:00Z">
                <w:pPr>
                  <w:spacing w:before="36" w:after="36"/>
                  <w:jc w:val="center"/>
                </w:pPr>
              </w:pPrChange>
            </w:pPr>
          </w:p>
        </w:tc>
        <w:tc>
          <w:tcPr>
            <w:tcW w:w="641" w:type="pct"/>
            <w:tcBorders>
              <w:top w:val="nil"/>
              <w:left w:val="nil"/>
              <w:bottom w:val="nil"/>
              <w:right w:val="nil"/>
            </w:tcBorders>
            <w:vAlign w:val="center"/>
          </w:tcPr>
          <w:p w14:paraId="5EC4220D" w14:textId="0CDD9C57" w:rsidR="00A24283" w:rsidRPr="00067A21" w:rsidDel="00823851" w:rsidRDefault="00A24283">
            <w:pPr>
              <w:rPr>
                <w:moveFrom w:id="6032" w:author="Zehui Bai" w:date="2022-03-11T13:53:00Z"/>
                <w:rFonts w:ascii="Arial" w:hAnsi="Arial" w:cs="Arial"/>
                <w:sz w:val="18"/>
                <w:szCs w:val="18"/>
                <w:rPrChange w:id="6033" w:author="Zehui Bai" w:date="2022-03-11T15:16:00Z">
                  <w:rPr>
                    <w:moveFrom w:id="6034" w:author="Zehui Bai" w:date="2022-03-11T13:53:00Z"/>
                    <w:sz w:val="18"/>
                    <w:szCs w:val="18"/>
                  </w:rPr>
                </w:rPrChange>
              </w:rPr>
              <w:pPrChange w:id="6035" w:author="Zehui Bai" w:date="2022-03-11T13:53:00Z">
                <w:pPr>
                  <w:spacing w:before="36" w:after="36"/>
                  <w:jc w:val="center"/>
                </w:pPr>
              </w:pPrChange>
            </w:pPr>
            <w:moveFrom w:id="6036" w:author="Zehui Bai" w:date="2022-03-11T13:53:00Z">
              <w:r w:rsidRPr="00067A21" w:rsidDel="00823851">
                <w:rPr>
                  <w:rFonts w:ascii="Arial" w:hAnsi="Arial" w:cs="Arial"/>
                  <w:sz w:val="18"/>
                  <w:szCs w:val="18"/>
                  <w:rPrChange w:id="6037" w:author="Zehui Bai" w:date="2022-03-11T15:16:00Z">
                    <w:rPr>
                      <w:sz w:val="18"/>
                      <w:szCs w:val="18"/>
                    </w:rPr>
                  </w:rPrChange>
                </w:rPr>
                <w:t>&lt;0.05</w:t>
              </w:r>
            </w:moveFrom>
          </w:p>
        </w:tc>
      </w:tr>
      <w:tr w:rsidR="00A24283" w:rsidRPr="00067A21" w:rsidDel="00823851" w14:paraId="51125F39" w14:textId="7D320800" w:rsidTr="00E136F9">
        <w:trPr>
          <w:trHeight w:val="170"/>
          <w:jc w:val="center"/>
        </w:trPr>
        <w:tc>
          <w:tcPr>
            <w:tcW w:w="1782" w:type="pct"/>
            <w:tcBorders>
              <w:top w:val="nil"/>
              <w:left w:val="nil"/>
              <w:bottom w:val="nil"/>
              <w:right w:val="nil"/>
            </w:tcBorders>
          </w:tcPr>
          <w:p w14:paraId="367E417E" w14:textId="348EC53B" w:rsidR="00A24283" w:rsidRPr="00067A21" w:rsidDel="00823851" w:rsidRDefault="00A24283">
            <w:pPr>
              <w:rPr>
                <w:moveFrom w:id="6038" w:author="Zehui Bai" w:date="2022-03-11T13:53:00Z"/>
                <w:rFonts w:ascii="Arial" w:hAnsi="Arial" w:cs="Arial"/>
                <w:sz w:val="18"/>
                <w:szCs w:val="18"/>
                <w:rPrChange w:id="6039" w:author="Zehui Bai" w:date="2022-03-11T15:16:00Z">
                  <w:rPr>
                    <w:moveFrom w:id="6040" w:author="Zehui Bai" w:date="2022-03-11T13:53:00Z"/>
                    <w:sz w:val="18"/>
                    <w:szCs w:val="18"/>
                  </w:rPr>
                </w:rPrChange>
              </w:rPr>
              <w:pPrChange w:id="6041" w:author="Zehui Bai" w:date="2022-03-11T13:53:00Z">
                <w:pPr>
                  <w:spacing w:before="36" w:after="36"/>
                  <w:ind w:left="708"/>
                </w:pPr>
              </w:pPrChange>
            </w:pPr>
            <w:moveFrom w:id="6042" w:author="Zehui Bai" w:date="2022-03-11T13:53:00Z">
              <w:r w:rsidRPr="00067A21" w:rsidDel="00823851">
                <w:rPr>
                  <w:rFonts w:ascii="Arial" w:hAnsi="Arial" w:cs="Arial"/>
                  <w:sz w:val="18"/>
                  <w:szCs w:val="18"/>
                  <w:rPrChange w:id="6043" w:author="Zehui Bai" w:date="2022-03-11T15:16:00Z">
                    <w:rPr>
                      <w:sz w:val="18"/>
                      <w:szCs w:val="18"/>
                    </w:rPr>
                  </w:rPrChange>
                </w:rPr>
                <w:t>No occupational degree</w:t>
              </w:r>
            </w:moveFrom>
          </w:p>
        </w:tc>
        <w:tc>
          <w:tcPr>
            <w:tcW w:w="644" w:type="pct"/>
            <w:tcBorders>
              <w:top w:val="nil"/>
              <w:left w:val="nil"/>
              <w:bottom w:val="nil"/>
              <w:right w:val="nil"/>
            </w:tcBorders>
          </w:tcPr>
          <w:p w14:paraId="24A34A4E" w14:textId="51FBDB43" w:rsidR="00A24283" w:rsidRPr="00067A21" w:rsidDel="00823851" w:rsidRDefault="00A24283">
            <w:pPr>
              <w:rPr>
                <w:moveFrom w:id="6044" w:author="Zehui Bai" w:date="2022-03-11T13:53:00Z"/>
                <w:rFonts w:ascii="Arial" w:hAnsi="Arial" w:cs="Arial"/>
                <w:sz w:val="18"/>
                <w:szCs w:val="18"/>
                <w:rPrChange w:id="6045" w:author="Zehui Bai" w:date="2022-03-11T15:16:00Z">
                  <w:rPr>
                    <w:moveFrom w:id="6046" w:author="Zehui Bai" w:date="2022-03-11T13:53:00Z"/>
                    <w:sz w:val="18"/>
                    <w:szCs w:val="18"/>
                  </w:rPr>
                </w:rPrChange>
              </w:rPr>
              <w:pPrChange w:id="6047" w:author="Zehui Bai" w:date="2022-03-11T13:53:00Z">
                <w:pPr>
                  <w:spacing w:before="36" w:after="36"/>
                  <w:jc w:val="center"/>
                </w:pPr>
              </w:pPrChange>
            </w:pPr>
            <w:moveFrom w:id="6048" w:author="Zehui Bai" w:date="2022-03-11T13:53:00Z">
              <w:r w:rsidRPr="00067A21" w:rsidDel="00823851">
                <w:rPr>
                  <w:rFonts w:ascii="Arial" w:hAnsi="Arial" w:cs="Arial"/>
                  <w:sz w:val="18"/>
                  <w:szCs w:val="18"/>
                  <w:rPrChange w:id="6049" w:author="Zehui Bai" w:date="2022-03-11T15:16:00Z">
                    <w:rPr>
                      <w:sz w:val="18"/>
                      <w:szCs w:val="18"/>
                    </w:rPr>
                  </w:rPrChange>
                </w:rPr>
                <w:t>213</w:t>
              </w:r>
            </w:moveFrom>
          </w:p>
        </w:tc>
        <w:tc>
          <w:tcPr>
            <w:tcW w:w="645" w:type="pct"/>
            <w:tcBorders>
              <w:top w:val="nil"/>
              <w:left w:val="nil"/>
              <w:bottom w:val="nil"/>
              <w:right w:val="nil"/>
            </w:tcBorders>
          </w:tcPr>
          <w:p w14:paraId="27664969" w14:textId="0F81BCAB" w:rsidR="00A24283" w:rsidRPr="00067A21" w:rsidDel="00823851" w:rsidRDefault="00A24283">
            <w:pPr>
              <w:rPr>
                <w:moveFrom w:id="6050" w:author="Zehui Bai" w:date="2022-03-11T13:53:00Z"/>
                <w:rFonts w:ascii="Arial" w:hAnsi="Arial" w:cs="Arial"/>
                <w:sz w:val="18"/>
                <w:szCs w:val="18"/>
                <w:rPrChange w:id="6051" w:author="Zehui Bai" w:date="2022-03-11T15:16:00Z">
                  <w:rPr>
                    <w:moveFrom w:id="6052" w:author="Zehui Bai" w:date="2022-03-11T13:53:00Z"/>
                    <w:sz w:val="18"/>
                    <w:szCs w:val="18"/>
                  </w:rPr>
                </w:rPrChange>
              </w:rPr>
              <w:pPrChange w:id="6053" w:author="Zehui Bai" w:date="2022-03-11T13:53:00Z">
                <w:pPr>
                  <w:spacing w:before="36" w:after="36"/>
                  <w:jc w:val="center"/>
                </w:pPr>
              </w:pPrChange>
            </w:pPr>
            <w:moveFrom w:id="6054" w:author="Zehui Bai" w:date="2022-03-11T13:53:00Z">
              <w:r w:rsidRPr="00067A21" w:rsidDel="00823851">
                <w:rPr>
                  <w:rFonts w:ascii="Arial" w:hAnsi="Arial" w:cs="Arial"/>
                  <w:sz w:val="18"/>
                  <w:szCs w:val="18"/>
                  <w:rPrChange w:id="6055" w:author="Zehui Bai" w:date="2022-03-11T15:16:00Z">
                    <w:rPr>
                      <w:sz w:val="18"/>
                      <w:szCs w:val="18"/>
                    </w:rPr>
                  </w:rPrChange>
                </w:rPr>
                <w:t>93.4</w:t>
              </w:r>
            </w:moveFrom>
          </w:p>
        </w:tc>
        <w:tc>
          <w:tcPr>
            <w:tcW w:w="643" w:type="pct"/>
            <w:tcBorders>
              <w:top w:val="nil"/>
              <w:left w:val="nil"/>
              <w:bottom w:val="nil"/>
              <w:right w:val="nil"/>
            </w:tcBorders>
          </w:tcPr>
          <w:p w14:paraId="1A1B0808" w14:textId="5FF3AECC" w:rsidR="00A24283" w:rsidRPr="00067A21" w:rsidDel="00823851" w:rsidRDefault="00A24283">
            <w:pPr>
              <w:rPr>
                <w:moveFrom w:id="6056" w:author="Zehui Bai" w:date="2022-03-11T13:53:00Z"/>
                <w:rFonts w:ascii="Arial" w:hAnsi="Arial" w:cs="Arial"/>
                <w:sz w:val="18"/>
                <w:szCs w:val="18"/>
                <w:rPrChange w:id="6057" w:author="Zehui Bai" w:date="2022-03-11T15:16:00Z">
                  <w:rPr>
                    <w:moveFrom w:id="6058" w:author="Zehui Bai" w:date="2022-03-11T13:53:00Z"/>
                    <w:sz w:val="18"/>
                    <w:szCs w:val="18"/>
                  </w:rPr>
                </w:rPrChange>
              </w:rPr>
              <w:pPrChange w:id="6059" w:author="Zehui Bai" w:date="2022-03-11T13:53:00Z">
                <w:pPr>
                  <w:spacing w:before="36" w:after="36"/>
                  <w:jc w:val="center"/>
                </w:pPr>
              </w:pPrChange>
            </w:pPr>
            <w:moveFrom w:id="6060" w:author="Zehui Bai" w:date="2022-03-11T13:53:00Z">
              <w:r w:rsidRPr="00067A21" w:rsidDel="00823851">
                <w:rPr>
                  <w:rFonts w:ascii="Arial" w:hAnsi="Arial" w:cs="Arial"/>
                  <w:sz w:val="18"/>
                  <w:szCs w:val="18"/>
                  <w:rPrChange w:id="6061" w:author="Zehui Bai" w:date="2022-03-11T15:16:00Z">
                    <w:rPr>
                      <w:sz w:val="18"/>
                      <w:szCs w:val="18"/>
                    </w:rPr>
                  </w:rPrChange>
                </w:rPr>
                <w:t>15</w:t>
              </w:r>
            </w:moveFrom>
          </w:p>
        </w:tc>
        <w:tc>
          <w:tcPr>
            <w:tcW w:w="645" w:type="pct"/>
            <w:tcBorders>
              <w:top w:val="nil"/>
              <w:left w:val="nil"/>
              <w:bottom w:val="nil"/>
              <w:right w:val="nil"/>
            </w:tcBorders>
          </w:tcPr>
          <w:p w14:paraId="1A0FC7F1" w14:textId="7DFE5DCA" w:rsidR="00A24283" w:rsidRPr="00067A21" w:rsidDel="00823851" w:rsidRDefault="00A24283">
            <w:pPr>
              <w:rPr>
                <w:moveFrom w:id="6062" w:author="Zehui Bai" w:date="2022-03-11T13:53:00Z"/>
                <w:rFonts w:ascii="Arial" w:hAnsi="Arial" w:cs="Arial"/>
                <w:sz w:val="18"/>
                <w:szCs w:val="18"/>
                <w:rPrChange w:id="6063" w:author="Zehui Bai" w:date="2022-03-11T15:16:00Z">
                  <w:rPr>
                    <w:moveFrom w:id="6064" w:author="Zehui Bai" w:date="2022-03-11T13:53:00Z"/>
                    <w:sz w:val="18"/>
                    <w:szCs w:val="18"/>
                  </w:rPr>
                </w:rPrChange>
              </w:rPr>
              <w:pPrChange w:id="6065" w:author="Zehui Bai" w:date="2022-03-11T13:53:00Z">
                <w:pPr>
                  <w:spacing w:before="36" w:after="36"/>
                  <w:jc w:val="center"/>
                </w:pPr>
              </w:pPrChange>
            </w:pPr>
            <w:moveFrom w:id="6066" w:author="Zehui Bai" w:date="2022-03-11T13:53:00Z">
              <w:r w:rsidRPr="00067A21" w:rsidDel="00823851">
                <w:rPr>
                  <w:rFonts w:ascii="Arial" w:hAnsi="Arial" w:cs="Arial"/>
                  <w:sz w:val="18"/>
                  <w:szCs w:val="18"/>
                  <w:rPrChange w:id="6067" w:author="Zehui Bai" w:date="2022-03-11T15:16:00Z">
                    <w:rPr>
                      <w:sz w:val="18"/>
                      <w:szCs w:val="18"/>
                    </w:rPr>
                  </w:rPrChange>
                </w:rPr>
                <w:t>6.6</w:t>
              </w:r>
            </w:moveFrom>
          </w:p>
        </w:tc>
        <w:tc>
          <w:tcPr>
            <w:tcW w:w="641" w:type="pct"/>
            <w:tcBorders>
              <w:top w:val="nil"/>
              <w:left w:val="nil"/>
              <w:bottom w:val="nil"/>
              <w:right w:val="nil"/>
            </w:tcBorders>
          </w:tcPr>
          <w:p w14:paraId="6A762265" w14:textId="2260F8B5" w:rsidR="00A24283" w:rsidRPr="00067A21" w:rsidDel="00823851" w:rsidRDefault="00A24283">
            <w:pPr>
              <w:rPr>
                <w:moveFrom w:id="6068" w:author="Zehui Bai" w:date="2022-03-11T13:53:00Z"/>
                <w:rFonts w:ascii="Arial" w:hAnsi="Arial" w:cs="Arial"/>
                <w:sz w:val="18"/>
                <w:szCs w:val="18"/>
                <w:rPrChange w:id="6069" w:author="Zehui Bai" w:date="2022-03-11T15:16:00Z">
                  <w:rPr>
                    <w:moveFrom w:id="6070" w:author="Zehui Bai" w:date="2022-03-11T13:53:00Z"/>
                    <w:sz w:val="18"/>
                    <w:szCs w:val="18"/>
                  </w:rPr>
                </w:rPrChange>
              </w:rPr>
              <w:pPrChange w:id="6071" w:author="Zehui Bai" w:date="2022-03-11T13:53:00Z">
                <w:pPr>
                  <w:spacing w:before="36" w:after="36"/>
                  <w:jc w:val="center"/>
                </w:pPr>
              </w:pPrChange>
            </w:pPr>
          </w:p>
        </w:tc>
      </w:tr>
      <w:tr w:rsidR="00A24283" w:rsidRPr="00067A21" w:rsidDel="00823851" w14:paraId="26860389" w14:textId="3CF408A2" w:rsidTr="00E136F9">
        <w:trPr>
          <w:trHeight w:val="170"/>
          <w:jc w:val="center"/>
        </w:trPr>
        <w:tc>
          <w:tcPr>
            <w:tcW w:w="1782" w:type="pct"/>
            <w:tcBorders>
              <w:top w:val="nil"/>
              <w:left w:val="nil"/>
              <w:bottom w:val="nil"/>
              <w:right w:val="nil"/>
            </w:tcBorders>
            <w:vAlign w:val="center"/>
          </w:tcPr>
          <w:p w14:paraId="48DBE213" w14:textId="0E54A35E" w:rsidR="00A24283" w:rsidRPr="00067A21" w:rsidDel="00823851" w:rsidRDefault="00A24283">
            <w:pPr>
              <w:rPr>
                <w:moveFrom w:id="6072" w:author="Zehui Bai" w:date="2022-03-11T13:53:00Z"/>
                <w:rFonts w:ascii="Arial" w:hAnsi="Arial" w:cs="Arial"/>
                <w:sz w:val="18"/>
                <w:szCs w:val="18"/>
                <w:rPrChange w:id="6073" w:author="Zehui Bai" w:date="2022-03-11T15:16:00Z">
                  <w:rPr>
                    <w:moveFrom w:id="6074" w:author="Zehui Bai" w:date="2022-03-11T13:53:00Z"/>
                    <w:sz w:val="18"/>
                    <w:szCs w:val="18"/>
                  </w:rPr>
                </w:rPrChange>
              </w:rPr>
              <w:pPrChange w:id="6075" w:author="Zehui Bai" w:date="2022-03-11T13:53:00Z">
                <w:pPr>
                  <w:spacing w:before="36" w:after="36"/>
                  <w:ind w:left="708"/>
                </w:pPr>
              </w:pPrChange>
            </w:pPr>
            <w:moveFrom w:id="6076" w:author="Zehui Bai" w:date="2022-03-11T13:53:00Z">
              <w:r w:rsidRPr="00067A21" w:rsidDel="00823851">
                <w:rPr>
                  <w:rFonts w:ascii="Arial" w:hAnsi="Arial" w:cs="Arial"/>
                  <w:sz w:val="18"/>
                  <w:szCs w:val="18"/>
                  <w:rPrChange w:id="6077" w:author="Zehui Bai" w:date="2022-03-11T15:16:00Z">
                    <w:rPr>
                      <w:sz w:val="18"/>
                      <w:szCs w:val="18"/>
                    </w:rPr>
                  </w:rPrChange>
                </w:rPr>
                <w:t>Occupational training</w:t>
              </w:r>
            </w:moveFrom>
          </w:p>
        </w:tc>
        <w:tc>
          <w:tcPr>
            <w:tcW w:w="644" w:type="pct"/>
            <w:tcBorders>
              <w:top w:val="nil"/>
              <w:left w:val="nil"/>
              <w:bottom w:val="nil"/>
              <w:right w:val="nil"/>
            </w:tcBorders>
          </w:tcPr>
          <w:p w14:paraId="367CE0F9" w14:textId="4669F857" w:rsidR="00A24283" w:rsidRPr="00067A21" w:rsidDel="00823851" w:rsidRDefault="00A24283">
            <w:pPr>
              <w:rPr>
                <w:moveFrom w:id="6078" w:author="Zehui Bai" w:date="2022-03-11T13:53:00Z"/>
                <w:rFonts w:ascii="Arial" w:hAnsi="Arial" w:cs="Arial"/>
                <w:sz w:val="18"/>
                <w:szCs w:val="18"/>
                <w:rPrChange w:id="6079" w:author="Zehui Bai" w:date="2022-03-11T15:16:00Z">
                  <w:rPr>
                    <w:moveFrom w:id="6080" w:author="Zehui Bai" w:date="2022-03-11T13:53:00Z"/>
                    <w:sz w:val="18"/>
                    <w:szCs w:val="18"/>
                  </w:rPr>
                </w:rPrChange>
              </w:rPr>
              <w:pPrChange w:id="6081" w:author="Zehui Bai" w:date="2022-03-11T13:53:00Z">
                <w:pPr>
                  <w:spacing w:before="36" w:after="36"/>
                  <w:jc w:val="center"/>
                </w:pPr>
              </w:pPrChange>
            </w:pPr>
            <w:moveFrom w:id="6082" w:author="Zehui Bai" w:date="2022-03-11T13:53:00Z">
              <w:r w:rsidRPr="00067A21" w:rsidDel="00823851">
                <w:rPr>
                  <w:rFonts w:ascii="Arial" w:hAnsi="Arial" w:cs="Arial"/>
                  <w:sz w:val="18"/>
                  <w:szCs w:val="18"/>
                  <w:rPrChange w:id="6083" w:author="Zehui Bai" w:date="2022-03-11T15:16:00Z">
                    <w:rPr>
                      <w:sz w:val="18"/>
                      <w:szCs w:val="18"/>
                    </w:rPr>
                  </w:rPrChange>
                </w:rPr>
                <w:t>121</w:t>
              </w:r>
            </w:moveFrom>
          </w:p>
        </w:tc>
        <w:tc>
          <w:tcPr>
            <w:tcW w:w="645" w:type="pct"/>
            <w:tcBorders>
              <w:top w:val="nil"/>
              <w:left w:val="nil"/>
              <w:bottom w:val="nil"/>
              <w:right w:val="nil"/>
            </w:tcBorders>
          </w:tcPr>
          <w:p w14:paraId="6FCF83C6" w14:textId="5ADBDB0E" w:rsidR="00A24283" w:rsidRPr="00067A21" w:rsidDel="00823851" w:rsidRDefault="00A24283">
            <w:pPr>
              <w:rPr>
                <w:moveFrom w:id="6084" w:author="Zehui Bai" w:date="2022-03-11T13:53:00Z"/>
                <w:rFonts w:ascii="Arial" w:hAnsi="Arial" w:cs="Arial"/>
                <w:sz w:val="18"/>
                <w:szCs w:val="18"/>
                <w:rPrChange w:id="6085" w:author="Zehui Bai" w:date="2022-03-11T15:16:00Z">
                  <w:rPr>
                    <w:moveFrom w:id="6086" w:author="Zehui Bai" w:date="2022-03-11T13:53:00Z"/>
                    <w:sz w:val="18"/>
                    <w:szCs w:val="18"/>
                  </w:rPr>
                </w:rPrChange>
              </w:rPr>
              <w:pPrChange w:id="6087" w:author="Zehui Bai" w:date="2022-03-11T13:53:00Z">
                <w:pPr>
                  <w:spacing w:before="36" w:after="36"/>
                  <w:jc w:val="center"/>
                </w:pPr>
              </w:pPrChange>
            </w:pPr>
            <w:moveFrom w:id="6088" w:author="Zehui Bai" w:date="2022-03-11T13:53:00Z">
              <w:r w:rsidRPr="00067A21" w:rsidDel="00823851">
                <w:rPr>
                  <w:rFonts w:ascii="Arial" w:hAnsi="Arial" w:cs="Arial"/>
                  <w:sz w:val="18"/>
                  <w:szCs w:val="18"/>
                  <w:rPrChange w:id="6089" w:author="Zehui Bai" w:date="2022-03-11T15:16:00Z">
                    <w:rPr>
                      <w:sz w:val="18"/>
                      <w:szCs w:val="18"/>
                    </w:rPr>
                  </w:rPrChange>
                </w:rPr>
                <w:t>76.1</w:t>
              </w:r>
            </w:moveFrom>
          </w:p>
        </w:tc>
        <w:tc>
          <w:tcPr>
            <w:tcW w:w="643" w:type="pct"/>
            <w:tcBorders>
              <w:top w:val="nil"/>
              <w:left w:val="nil"/>
              <w:bottom w:val="nil"/>
              <w:right w:val="nil"/>
            </w:tcBorders>
          </w:tcPr>
          <w:p w14:paraId="06FF4289" w14:textId="36EEAF35" w:rsidR="00A24283" w:rsidRPr="00067A21" w:rsidDel="00823851" w:rsidRDefault="00A24283">
            <w:pPr>
              <w:rPr>
                <w:moveFrom w:id="6090" w:author="Zehui Bai" w:date="2022-03-11T13:53:00Z"/>
                <w:rFonts w:ascii="Arial" w:hAnsi="Arial" w:cs="Arial"/>
                <w:sz w:val="18"/>
                <w:szCs w:val="18"/>
                <w:rPrChange w:id="6091" w:author="Zehui Bai" w:date="2022-03-11T15:16:00Z">
                  <w:rPr>
                    <w:moveFrom w:id="6092" w:author="Zehui Bai" w:date="2022-03-11T13:53:00Z"/>
                    <w:sz w:val="18"/>
                    <w:szCs w:val="18"/>
                  </w:rPr>
                </w:rPrChange>
              </w:rPr>
              <w:pPrChange w:id="6093" w:author="Zehui Bai" w:date="2022-03-11T13:53:00Z">
                <w:pPr>
                  <w:spacing w:before="36" w:after="36"/>
                  <w:jc w:val="center"/>
                </w:pPr>
              </w:pPrChange>
            </w:pPr>
            <w:moveFrom w:id="6094" w:author="Zehui Bai" w:date="2022-03-11T13:53:00Z">
              <w:r w:rsidRPr="00067A21" w:rsidDel="00823851">
                <w:rPr>
                  <w:rFonts w:ascii="Arial" w:hAnsi="Arial" w:cs="Arial"/>
                  <w:sz w:val="18"/>
                  <w:szCs w:val="18"/>
                  <w:rPrChange w:id="6095" w:author="Zehui Bai" w:date="2022-03-11T15:16:00Z">
                    <w:rPr>
                      <w:sz w:val="18"/>
                      <w:szCs w:val="18"/>
                    </w:rPr>
                  </w:rPrChange>
                </w:rPr>
                <w:t>38</w:t>
              </w:r>
            </w:moveFrom>
          </w:p>
        </w:tc>
        <w:tc>
          <w:tcPr>
            <w:tcW w:w="645" w:type="pct"/>
            <w:tcBorders>
              <w:top w:val="nil"/>
              <w:left w:val="nil"/>
              <w:bottom w:val="nil"/>
              <w:right w:val="nil"/>
            </w:tcBorders>
          </w:tcPr>
          <w:p w14:paraId="09A84223" w14:textId="6E2D14FD" w:rsidR="00A24283" w:rsidRPr="00067A21" w:rsidDel="00823851" w:rsidRDefault="00A24283">
            <w:pPr>
              <w:rPr>
                <w:moveFrom w:id="6096" w:author="Zehui Bai" w:date="2022-03-11T13:53:00Z"/>
                <w:rFonts w:ascii="Arial" w:hAnsi="Arial" w:cs="Arial"/>
                <w:sz w:val="18"/>
                <w:szCs w:val="18"/>
                <w:rPrChange w:id="6097" w:author="Zehui Bai" w:date="2022-03-11T15:16:00Z">
                  <w:rPr>
                    <w:moveFrom w:id="6098" w:author="Zehui Bai" w:date="2022-03-11T13:53:00Z"/>
                    <w:sz w:val="18"/>
                    <w:szCs w:val="18"/>
                  </w:rPr>
                </w:rPrChange>
              </w:rPr>
              <w:pPrChange w:id="6099" w:author="Zehui Bai" w:date="2022-03-11T13:53:00Z">
                <w:pPr>
                  <w:spacing w:before="36" w:after="36"/>
                  <w:jc w:val="center"/>
                </w:pPr>
              </w:pPrChange>
            </w:pPr>
            <w:moveFrom w:id="6100" w:author="Zehui Bai" w:date="2022-03-11T13:53:00Z">
              <w:r w:rsidRPr="00067A21" w:rsidDel="00823851">
                <w:rPr>
                  <w:rFonts w:ascii="Arial" w:hAnsi="Arial" w:cs="Arial"/>
                  <w:sz w:val="18"/>
                  <w:szCs w:val="18"/>
                  <w:rPrChange w:id="6101" w:author="Zehui Bai" w:date="2022-03-11T15:16:00Z">
                    <w:rPr>
                      <w:sz w:val="18"/>
                      <w:szCs w:val="18"/>
                    </w:rPr>
                  </w:rPrChange>
                </w:rPr>
                <w:t>23.9</w:t>
              </w:r>
            </w:moveFrom>
          </w:p>
        </w:tc>
        <w:tc>
          <w:tcPr>
            <w:tcW w:w="641" w:type="pct"/>
            <w:tcBorders>
              <w:top w:val="nil"/>
              <w:left w:val="nil"/>
              <w:bottom w:val="nil"/>
              <w:right w:val="nil"/>
            </w:tcBorders>
          </w:tcPr>
          <w:p w14:paraId="16FDED51" w14:textId="528B16BC" w:rsidR="00A24283" w:rsidRPr="00067A21" w:rsidDel="00823851" w:rsidRDefault="00A24283">
            <w:pPr>
              <w:rPr>
                <w:moveFrom w:id="6102" w:author="Zehui Bai" w:date="2022-03-11T13:53:00Z"/>
                <w:rFonts w:ascii="Arial" w:hAnsi="Arial" w:cs="Arial"/>
                <w:sz w:val="18"/>
                <w:szCs w:val="18"/>
                <w:rPrChange w:id="6103" w:author="Zehui Bai" w:date="2022-03-11T15:16:00Z">
                  <w:rPr>
                    <w:moveFrom w:id="6104" w:author="Zehui Bai" w:date="2022-03-11T13:53:00Z"/>
                    <w:sz w:val="18"/>
                    <w:szCs w:val="18"/>
                  </w:rPr>
                </w:rPrChange>
              </w:rPr>
              <w:pPrChange w:id="6105" w:author="Zehui Bai" w:date="2022-03-11T13:53:00Z">
                <w:pPr>
                  <w:spacing w:before="36" w:after="36"/>
                  <w:jc w:val="center"/>
                </w:pPr>
              </w:pPrChange>
            </w:pPr>
          </w:p>
        </w:tc>
      </w:tr>
      <w:tr w:rsidR="00A24283" w:rsidRPr="00067A21" w:rsidDel="00823851" w14:paraId="2320F594" w14:textId="1C18E335" w:rsidTr="00E136F9">
        <w:trPr>
          <w:trHeight w:val="170"/>
          <w:jc w:val="center"/>
        </w:trPr>
        <w:tc>
          <w:tcPr>
            <w:tcW w:w="1782" w:type="pct"/>
            <w:tcBorders>
              <w:top w:val="nil"/>
              <w:left w:val="nil"/>
              <w:bottom w:val="nil"/>
              <w:right w:val="nil"/>
            </w:tcBorders>
          </w:tcPr>
          <w:p w14:paraId="7E4260B4" w14:textId="761774CB" w:rsidR="00A24283" w:rsidRPr="00067A21" w:rsidDel="00823851" w:rsidRDefault="00A24283">
            <w:pPr>
              <w:rPr>
                <w:moveFrom w:id="6106" w:author="Zehui Bai" w:date="2022-03-11T13:53:00Z"/>
                <w:rFonts w:ascii="Arial" w:hAnsi="Arial" w:cs="Arial"/>
                <w:sz w:val="18"/>
                <w:szCs w:val="18"/>
                <w:rPrChange w:id="6107" w:author="Zehui Bai" w:date="2022-03-11T15:16:00Z">
                  <w:rPr>
                    <w:moveFrom w:id="6108" w:author="Zehui Bai" w:date="2022-03-11T13:53:00Z"/>
                    <w:sz w:val="18"/>
                    <w:szCs w:val="18"/>
                  </w:rPr>
                </w:rPrChange>
              </w:rPr>
              <w:pPrChange w:id="6109" w:author="Zehui Bai" w:date="2022-03-11T13:53:00Z">
                <w:pPr>
                  <w:spacing w:before="36" w:after="36"/>
                  <w:ind w:left="708"/>
                </w:pPr>
              </w:pPrChange>
            </w:pPr>
            <w:moveFrom w:id="6110" w:author="Zehui Bai" w:date="2022-03-11T13:53:00Z">
              <w:r w:rsidRPr="00067A21" w:rsidDel="00823851">
                <w:rPr>
                  <w:rFonts w:ascii="Arial" w:hAnsi="Arial" w:cs="Arial"/>
                  <w:sz w:val="18"/>
                  <w:szCs w:val="18"/>
                  <w:rPrChange w:id="6111" w:author="Zehui Bai" w:date="2022-03-11T15:16:00Z">
                    <w:rPr>
                      <w:sz w:val="18"/>
                      <w:szCs w:val="18"/>
                    </w:rPr>
                  </w:rPrChange>
                </w:rPr>
                <w:t>University degree</w:t>
              </w:r>
            </w:moveFrom>
          </w:p>
        </w:tc>
        <w:tc>
          <w:tcPr>
            <w:tcW w:w="644" w:type="pct"/>
            <w:tcBorders>
              <w:top w:val="nil"/>
              <w:left w:val="nil"/>
              <w:bottom w:val="nil"/>
              <w:right w:val="nil"/>
            </w:tcBorders>
          </w:tcPr>
          <w:p w14:paraId="5384D399" w14:textId="7CCB1E5B" w:rsidR="00A24283" w:rsidRPr="00067A21" w:rsidDel="00823851" w:rsidRDefault="00A24283">
            <w:pPr>
              <w:rPr>
                <w:moveFrom w:id="6112" w:author="Zehui Bai" w:date="2022-03-11T13:53:00Z"/>
                <w:rFonts w:ascii="Arial" w:hAnsi="Arial" w:cs="Arial"/>
                <w:sz w:val="18"/>
                <w:szCs w:val="18"/>
                <w:rPrChange w:id="6113" w:author="Zehui Bai" w:date="2022-03-11T15:16:00Z">
                  <w:rPr>
                    <w:moveFrom w:id="6114" w:author="Zehui Bai" w:date="2022-03-11T13:53:00Z"/>
                    <w:sz w:val="18"/>
                    <w:szCs w:val="18"/>
                  </w:rPr>
                </w:rPrChange>
              </w:rPr>
              <w:pPrChange w:id="6115" w:author="Zehui Bai" w:date="2022-03-11T13:53:00Z">
                <w:pPr>
                  <w:spacing w:before="36" w:after="36"/>
                  <w:jc w:val="center"/>
                </w:pPr>
              </w:pPrChange>
            </w:pPr>
            <w:moveFrom w:id="6116" w:author="Zehui Bai" w:date="2022-03-11T13:53:00Z">
              <w:r w:rsidRPr="00067A21" w:rsidDel="00823851">
                <w:rPr>
                  <w:rFonts w:ascii="Arial" w:hAnsi="Arial" w:cs="Arial"/>
                  <w:sz w:val="18"/>
                  <w:szCs w:val="18"/>
                  <w:rPrChange w:id="6117" w:author="Zehui Bai" w:date="2022-03-11T15:16:00Z">
                    <w:rPr>
                      <w:sz w:val="18"/>
                      <w:szCs w:val="18"/>
                    </w:rPr>
                  </w:rPrChange>
                </w:rPr>
                <w:t>358</w:t>
              </w:r>
            </w:moveFrom>
          </w:p>
        </w:tc>
        <w:tc>
          <w:tcPr>
            <w:tcW w:w="645" w:type="pct"/>
            <w:tcBorders>
              <w:top w:val="nil"/>
              <w:left w:val="nil"/>
              <w:bottom w:val="nil"/>
              <w:right w:val="nil"/>
            </w:tcBorders>
          </w:tcPr>
          <w:p w14:paraId="29B67850" w14:textId="37A582F9" w:rsidR="00A24283" w:rsidRPr="00067A21" w:rsidDel="00823851" w:rsidRDefault="00A24283">
            <w:pPr>
              <w:rPr>
                <w:moveFrom w:id="6118" w:author="Zehui Bai" w:date="2022-03-11T13:53:00Z"/>
                <w:rFonts w:ascii="Arial" w:hAnsi="Arial" w:cs="Arial"/>
                <w:sz w:val="18"/>
                <w:szCs w:val="18"/>
                <w:rPrChange w:id="6119" w:author="Zehui Bai" w:date="2022-03-11T15:16:00Z">
                  <w:rPr>
                    <w:moveFrom w:id="6120" w:author="Zehui Bai" w:date="2022-03-11T13:53:00Z"/>
                    <w:sz w:val="18"/>
                    <w:szCs w:val="18"/>
                  </w:rPr>
                </w:rPrChange>
              </w:rPr>
              <w:pPrChange w:id="6121" w:author="Zehui Bai" w:date="2022-03-11T13:53:00Z">
                <w:pPr>
                  <w:spacing w:before="36" w:after="36"/>
                  <w:jc w:val="center"/>
                </w:pPr>
              </w:pPrChange>
            </w:pPr>
            <w:moveFrom w:id="6122" w:author="Zehui Bai" w:date="2022-03-11T13:53:00Z">
              <w:r w:rsidRPr="00067A21" w:rsidDel="00823851">
                <w:rPr>
                  <w:rFonts w:ascii="Arial" w:hAnsi="Arial" w:cs="Arial"/>
                  <w:sz w:val="18"/>
                  <w:szCs w:val="18"/>
                  <w:rPrChange w:id="6123" w:author="Zehui Bai" w:date="2022-03-11T15:16:00Z">
                    <w:rPr>
                      <w:sz w:val="18"/>
                      <w:szCs w:val="18"/>
                    </w:rPr>
                  </w:rPrChange>
                </w:rPr>
                <w:t>86.5</w:t>
              </w:r>
            </w:moveFrom>
          </w:p>
        </w:tc>
        <w:tc>
          <w:tcPr>
            <w:tcW w:w="643" w:type="pct"/>
            <w:tcBorders>
              <w:top w:val="nil"/>
              <w:left w:val="nil"/>
              <w:bottom w:val="nil"/>
              <w:right w:val="nil"/>
            </w:tcBorders>
          </w:tcPr>
          <w:p w14:paraId="583265D6" w14:textId="4A8996AD" w:rsidR="00A24283" w:rsidRPr="00067A21" w:rsidDel="00823851" w:rsidRDefault="00A24283">
            <w:pPr>
              <w:rPr>
                <w:moveFrom w:id="6124" w:author="Zehui Bai" w:date="2022-03-11T13:53:00Z"/>
                <w:rFonts w:ascii="Arial" w:hAnsi="Arial" w:cs="Arial"/>
                <w:sz w:val="18"/>
                <w:szCs w:val="18"/>
                <w:rPrChange w:id="6125" w:author="Zehui Bai" w:date="2022-03-11T15:16:00Z">
                  <w:rPr>
                    <w:moveFrom w:id="6126" w:author="Zehui Bai" w:date="2022-03-11T13:53:00Z"/>
                    <w:sz w:val="18"/>
                    <w:szCs w:val="18"/>
                  </w:rPr>
                </w:rPrChange>
              </w:rPr>
              <w:pPrChange w:id="6127" w:author="Zehui Bai" w:date="2022-03-11T13:53:00Z">
                <w:pPr>
                  <w:spacing w:before="36" w:after="36"/>
                  <w:jc w:val="center"/>
                </w:pPr>
              </w:pPrChange>
            </w:pPr>
            <w:moveFrom w:id="6128" w:author="Zehui Bai" w:date="2022-03-11T13:53:00Z">
              <w:r w:rsidRPr="00067A21" w:rsidDel="00823851">
                <w:rPr>
                  <w:rFonts w:ascii="Arial" w:hAnsi="Arial" w:cs="Arial"/>
                  <w:sz w:val="18"/>
                  <w:szCs w:val="18"/>
                  <w:rPrChange w:id="6129" w:author="Zehui Bai" w:date="2022-03-11T15:16:00Z">
                    <w:rPr>
                      <w:sz w:val="18"/>
                      <w:szCs w:val="18"/>
                    </w:rPr>
                  </w:rPrChange>
                </w:rPr>
                <w:t>56</w:t>
              </w:r>
            </w:moveFrom>
          </w:p>
        </w:tc>
        <w:tc>
          <w:tcPr>
            <w:tcW w:w="645" w:type="pct"/>
            <w:tcBorders>
              <w:top w:val="nil"/>
              <w:left w:val="nil"/>
              <w:bottom w:val="nil"/>
              <w:right w:val="nil"/>
            </w:tcBorders>
          </w:tcPr>
          <w:p w14:paraId="2079953E" w14:textId="3BA299EA" w:rsidR="00A24283" w:rsidRPr="00067A21" w:rsidDel="00823851" w:rsidRDefault="00A24283">
            <w:pPr>
              <w:rPr>
                <w:moveFrom w:id="6130" w:author="Zehui Bai" w:date="2022-03-11T13:53:00Z"/>
                <w:rFonts w:ascii="Arial" w:hAnsi="Arial" w:cs="Arial"/>
                <w:sz w:val="18"/>
                <w:szCs w:val="18"/>
                <w:rPrChange w:id="6131" w:author="Zehui Bai" w:date="2022-03-11T15:16:00Z">
                  <w:rPr>
                    <w:moveFrom w:id="6132" w:author="Zehui Bai" w:date="2022-03-11T13:53:00Z"/>
                    <w:sz w:val="18"/>
                    <w:szCs w:val="18"/>
                  </w:rPr>
                </w:rPrChange>
              </w:rPr>
              <w:pPrChange w:id="6133" w:author="Zehui Bai" w:date="2022-03-11T13:53:00Z">
                <w:pPr>
                  <w:spacing w:before="36" w:after="36"/>
                  <w:jc w:val="center"/>
                </w:pPr>
              </w:pPrChange>
            </w:pPr>
            <w:moveFrom w:id="6134" w:author="Zehui Bai" w:date="2022-03-11T13:53:00Z">
              <w:r w:rsidRPr="00067A21" w:rsidDel="00823851">
                <w:rPr>
                  <w:rFonts w:ascii="Arial" w:hAnsi="Arial" w:cs="Arial"/>
                  <w:sz w:val="18"/>
                  <w:szCs w:val="18"/>
                  <w:rPrChange w:id="6135" w:author="Zehui Bai" w:date="2022-03-11T15:16:00Z">
                    <w:rPr>
                      <w:sz w:val="18"/>
                      <w:szCs w:val="18"/>
                    </w:rPr>
                  </w:rPrChange>
                </w:rPr>
                <w:t>13.5</w:t>
              </w:r>
            </w:moveFrom>
          </w:p>
        </w:tc>
        <w:tc>
          <w:tcPr>
            <w:tcW w:w="641" w:type="pct"/>
            <w:tcBorders>
              <w:top w:val="nil"/>
              <w:left w:val="nil"/>
              <w:bottom w:val="nil"/>
              <w:right w:val="nil"/>
            </w:tcBorders>
          </w:tcPr>
          <w:p w14:paraId="735F1E79" w14:textId="67F77A3A" w:rsidR="00A24283" w:rsidRPr="00067A21" w:rsidDel="00823851" w:rsidRDefault="00A24283">
            <w:pPr>
              <w:rPr>
                <w:moveFrom w:id="6136" w:author="Zehui Bai" w:date="2022-03-11T13:53:00Z"/>
                <w:rFonts w:ascii="Arial" w:hAnsi="Arial" w:cs="Arial"/>
                <w:sz w:val="18"/>
                <w:szCs w:val="18"/>
                <w:rPrChange w:id="6137" w:author="Zehui Bai" w:date="2022-03-11T15:16:00Z">
                  <w:rPr>
                    <w:moveFrom w:id="6138" w:author="Zehui Bai" w:date="2022-03-11T13:53:00Z"/>
                    <w:sz w:val="18"/>
                    <w:szCs w:val="18"/>
                  </w:rPr>
                </w:rPrChange>
              </w:rPr>
              <w:pPrChange w:id="6139" w:author="Zehui Bai" w:date="2022-03-11T13:53:00Z">
                <w:pPr>
                  <w:spacing w:before="36" w:after="36"/>
                  <w:jc w:val="center"/>
                </w:pPr>
              </w:pPrChange>
            </w:pPr>
          </w:p>
        </w:tc>
      </w:tr>
      <w:tr w:rsidR="00A24283" w:rsidRPr="00067A21" w:rsidDel="00823851" w14:paraId="568FBB25" w14:textId="0F5CA89D" w:rsidTr="00E136F9">
        <w:trPr>
          <w:trHeight w:val="170"/>
          <w:jc w:val="center"/>
        </w:trPr>
        <w:tc>
          <w:tcPr>
            <w:tcW w:w="1782" w:type="pct"/>
            <w:tcBorders>
              <w:top w:val="nil"/>
              <w:left w:val="nil"/>
              <w:bottom w:val="nil"/>
              <w:right w:val="nil"/>
            </w:tcBorders>
          </w:tcPr>
          <w:p w14:paraId="4279FEB7" w14:textId="4E63C3A1" w:rsidR="00A24283" w:rsidRPr="00067A21" w:rsidDel="00823851" w:rsidRDefault="00A24283">
            <w:pPr>
              <w:rPr>
                <w:moveFrom w:id="6140" w:author="Zehui Bai" w:date="2022-03-11T13:53:00Z"/>
                <w:rFonts w:ascii="Arial" w:hAnsi="Arial" w:cs="Arial"/>
                <w:sz w:val="18"/>
                <w:szCs w:val="18"/>
                <w:rPrChange w:id="6141" w:author="Zehui Bai" w:date="2022-03-11T15:16:00Z">
                  <w:rPr>
                    <w:moveFrom w:id="6142" w:author="Zehui Bai" w:date="2022-03-11T13:53:00Z"/>
                    <w:sz w:val="18"/>
                    <w:szCs w:val="18"/>
                  </w:rPr>
                </w:rPrChange>
              </w:rPr>
              <w:pPrChange w:id="6143" w:author="Zehui Bai" w:date="2022-03-11T13:53:00Z">
                <w:pPr>
                  <w:spacing w:before="36" w:after="36"/>
                  <w:ind w:left="708"/>
                </w:pPr>
              </w:pPrChange>
            </w:pPr>
            <w:moveFrom w:id="6144" w:author="Zehui Bai" w:date="2022-03-11T13:53:00Z">
              <w:r w:rsidRPr="00067A21" w:rsidDel="00823851">
                <w:rPr>
                  <w:rFonts w:ascii="Arial" w:hAnsi="Arial" w:cs="Arial"/>
                  <w:sz w:val="18"/>
                  <w:szCs w:val="18"/>
                  <w:rPrChange w:id="6145" w:author="Zehui Bai" w:date="2022-03-11T15:16:00Z">
                    <w:rPr>
                      <w:sz w:val="18"/>
                      <w:szCs w:val="18"/>
                    </w:rPr>
                  </w:rPrChange>
                </w:rPr>
                <w:t>others</w:t>
              </w:r>
            </w:moveFrom>
          </w:p>
        </w:tc>
        <w:tc>
          <w:tcPr>
            <w:tcW w:w="644" w:type="pct"/>
            <w:tcBorders>
              <w:top w:val="nil"/>
              <w:left w:val="nil"/>
              <w:bottom w:val="nil"/>
              <w:right w:val="nil"/>
            </w:tcBorders>
          </w:tcPr>
          <w:p w14:paraId="5D2D850D" w14:textId="27E929EC" w:rsidR="00A24283" w:rsidRPr="00067A21" w:rsidDel="00823851" w:rsidRDefault="00A24283">
            <w:pPr>
              <w:rPr>
                <w:moveFrom w:id="6146" w:author="Zehui Bai" w:date="2022-03-11T13:53:00Z"/>
                <w:rFonts w:ascii="Arial" w:hAnsi="Arial" w:cs="Arial"/>
                <w:sz w:val="18"/>
                <w:szCs w:val="18"/>
                <w:rPrChange w:id="6147" w:author="Zehui Bai" w:date="2022-03-11T15:16:00Z">
                  <w:rPr>
                    <w:moveFrom w:id="6148" w:author="Zehui Bai" w:date="2022-03-11T13:53:00Z"/>
                    <w:sz w:val="18"/>
                    <w:szCs w:val="18"/>
                  </w:rPr>
                </w:rPrChange>
              </w:rPr>
              <w:pPrChange w:id="6149" w:author="Zehui Bai" w:date="2022-03-11T13:53:00Z">
                <w:pPr>
                  <w:spacing w:before="36" w:after="36"/>
                  <w:jc w:val="center"/>
                </w:pPr>
              </w:pPrChange>
            </w:pPr>
            <w:moveFrom w:id="6150" w:author="Zehui Bai" w:date="2022-03-11T13:53:00Z">
              <w:r w:rsidRPr="00067A21" w:rsidDel="00823851">
                <w:rPr>
                  <w:rFonts w:ascii="Arial" w:hAnsi="Arial" w:cs="Arial"/>
                  <w:sz w:val="18"/>
                  <w:szCs w:val="18"/>
                  <w:rPrChange w:id="6151" w:author="Zehui Bai" w:date="2022-03-11T15:16:00Z">
                    <w:rPr>
                      <w:sz w:val="18"/>
                      <w:szCs w:val="18"/>
                    </w:rPr>
                  </w:rPrChange>
                </w:rPr>
                <w:t>10</w:t>
              </w:r>
            </w:moveFrom>
          </w:p>
        </w:tc>
        <w:tc>
          <w:tcPr>
            <w:tcW w:w="645" w:type="pct"/>
            <w:tcBorders>
              <w:top w:val="nil"/>
              <w:left w:val="nil"/>
              <w:bottom w:val="nil"/>
              <w:right w:val="nil"/>
            </w:tcBorders>
          </w:tcPr>
          <w:p w14:paraId="36562402" w14:textId="300AF469" w:rsidR="00A24283" w:rsidRPr="00067A21" w:rsidDel="00823851" w:rsidRDefault="00A24283">
            <w:pPr>
              <w:rPr>
                <w:moveFrom w:id="6152" w:author="Zehui Bai" w:date="2022-03-11T13:53:00Z"/>
                <w:rFonts w:ascii="Arial" w:hAnsi="Arial" w:cs="Arial"/>
                <w:sz w:val="18"/>
                <w:szCs w:val="18"/>
                <w:rPrChange w:id="6153" w:author="Zehui Bai" w:date="2022-03-11T15:16:00Z">
                  <w:rPr>
                    <w:moveFrom w:id="6154" w:author="Zehui Bai" w:date="2022-03-11T13:53:00Z"/>
                    <w:sz w:val="18"/>
                    <w:szCs w:val="18"/>
                  </w:rPr>
                </w:rPrChange>
              </w:rPr>
              <w:pPrChange w:id="6155" w:author="Zehui Bai" w:date="2022-03-11T13:53:00Z">
                <w:pPr>
                  <w:spacing w:before="36" w:after="36"/>
                  <w:jc w:val="center"/>
                </w:pPr>
              </w:pPrChange>
            </w:pPr>
            <w:moveFrom w:id="6156" w:author="Zehui Bai" w:date="2022-03-11T13:53:00Z">
              <w:r w:rsidRPr="00067A21" w:rsidDel="00823851">
                <w:rPr>
                  <w:rFonts w:ascii="Arial" w:hAnsi="Arial" w:cs="Arial"/>
                  <w:sz w:val="18"/>
                  <w:szCs w:val="18"/>
                  <w:rPrChange w:id="6157" w:author="Zehui Bai" w:date="2022-03-11T15:16:00Z">
                    <w:rPr>
                      <w:sz w:val="18"/>
                      <w:szCs w:val="18"/>
                    </w:rPr>
                  </w:rPrChange>
                </w:rPr>
                <w:t>83.3</w:t>
              </w:r>
            </w:moveFrom>
          </w:p>
        </w:tc>
        <w:tc>
          <w:tcPr>
            <w:tcW w:w="643" w:type="pct"/>
            <w:tcBorders>
              <w:top w:val="nil"/>
              <w:left w:val="nil"/>
              <w:bottom w:val="nil"/>
              <w:right w:val="nil"/>
            </w:tcBorders>
          </w:tcPr>
          <w:p w14:paraId="21B023DD" w14:textId="0970F843" w:rsidR="00A24283" w:rsidRPr="00067A21" w:rsidDel="00823851" w:rsidRDefault="00A24283">
            <w:pPr>
              <w:rPr>
                <w:moveFrom w:id="6158" w:author="Zehui Bai" w:date="2022-03-11T13:53:00Z"/>
                <w:rFonts w:ascii="Arial" w:hAnsi="Arial" w:cs="Arial"/>
                <w:sz w:val="18"/>
                <w:szCs w:val="18"/>
                <w:rPrChange w:id="6159" w:author="Zehui Bai" w:date="2022-03-11T15:16:00Z">
                  <w:rPr>
                    <w:moveFrom w:id="6160" w:author="Zehui Bai" w:date="2022-03-11T13:53:00Z"/>
                    <w:sz w:val="18"/>
                    <w:szCs w:val="18"/>
                  </w:rPr>
                </w:rPrChange>
              </w:rPr>
              <w:pPrChange w:id="6161" w:author="Zehui Bai" w:date="2022-03-11T13:53:00Z">
                <w:pPr>
                  <w:spacing w:before="36" w:after="36"/>
                  <w:jc w:val="center"/>
                </w:pPr>
              </w:pPrChange>
            </w:pPr>
            <w:moveFrom w:id="6162" w:author="Zehui Bai" w:date="2022-03-11T13:53:00Z">
              <w:r w:rsidRPr="00067A21" w:rsidDel="00823851">
                <w:rPr>
                  <w:rFonts w:ascii="Arial" w:hAnsi="Arial" w:cs="Arial"/>
                  <w:sz w:val="18"/>
                  <w:szCs w:val="18"/>
                  <w:rPrChange w:id="6163" w:author="Zehui Bai" w:date="2022-03-11T15:16:00Z">
                    <w:rPr>
                      <w:sz w:val="18"/>
                      <w:szCs w:val="18"/>
                    </w:rPr>
                  </w:rPrChange>
                </w:rPr>
                <w:t>2</w:t>
              </w:r>
            </w:moveFrom>
          </w:p>
        </w:tc>
        <w:tc>
          <w:tcPr>
            <w:tcW w:w="645" w:type="pct"/>
            <w:tcBorders>
              <w:top w:val="nil"/>
              <w:left w:val="nil"/>
              <w:bottom w:val="nil"/>
              <w:right w:val="nil"/>
            </w:tcBorders>
          </w:tcPr>
          <w:p w14:paraId="7D5CA588" w14:textId="2C9AB557" w:rsidR="00A24283" w:rsidRPr="00067A21" w:rsidDel="00823851" w:rsidRDefault="00A24283">
            <w:pPr>
              <w:rPr>
                <w:moveFrom w:id="6164" w:author="Zehui Bai" w:date="2022-03-11T13:53:00Z"/>
                <w:rFonts w:ascii="Arial" w:hAnsi="Arial" w:cs="Arial"/>
                <w:sz w:val="18"/>
                <w:szCs w:val="18"/>
                <w:rPrChange w:id="6165" w:author="Zehui Bai" w:date="2022-03-11T15:16:00Z">
                  <w:rPr>
                    <w:moveFrom w:id="6166" w:author="Zehui Bai" w:date="2022-03-11T13:53:00Z"/>
                    <w:sz w:val="18"/>
                    <w:szCs w:val="18"/>
                  </w:rPr>
                </w:rPrChange>
              </w:rPr>
              <w:pPrChange w:id="6167" w:author="Zehui Bai" w:date="2022-03-11T13:53:00Z">
                <w:pPr>
                  <w:spacing w:before="36" w:after="36"/>
                  <w:jc w:val="center"/>
                </w:pPr>
              </w:pPrChange>
            </w:pPr>
            <w:moveFrom w:id="6168" w:author="Zehui Bai" w:date="2022-03-11T13:53:00Z">
              <w:r w:rsidRPr="00067A21" w:rsidDel="00823851">
                <w:rPr>
                  <w:rFonts w:ascii="Arial" w:hAnsi="Arial" w:cs="Arial"/>
                  <w:sz w:val="18"/>
                  <w:szCs w:val="18"/>
                  <w:rPrChange w:id="6169" w:author="Zehui Bai" w:date="2022-03-11T15:16:00Z">
                    <w:rPr>
                      <w:sz w:val="18"/>
                      <w:szCs w:val="18"/>
                    </w:rPr>
                  </w:rPrChange>
                </w:rPr>
                <w:t>16.7</w:t>
              </w:r>
            </w:moveFrom>
          </w:p>
        </w:tc>
        <w:tc>
          <w:tcPr>
            <w:tcW w:w="641" w:type="pct"/>
            <w:tcBorders>
              <w:top w:val="nil"/>
              <w:left w:val="nil"/>
              <w:bottom w:val="nil"/>
              <w:right w:val="nil"/>
            </w:tcBorders>
          </w:tcPr>
          <w:p w14:paraId="664740D9" w14:textId="462B8A12" w:rsidR="00A24283" w:rsidRPr="00067A21" w:rsidDel="00823851" w:rsidRDefault="00A24283">
            <w:pPr>
              <w:rPr>
                <w:moveFrom w:id="6170" w:author="Zehui Bai" w:date="2022-03-11T13:53:00Z"/>
                <w:rFonts w:ascii="Arial" w:hAnsi="Arial" w:cs="Arial"/>
                <w:sz w:val="18"/>
                <w:szCs w:val="18"/>
                <w:rPrChange w:id="6171" w:author="Zehui Bai" w:date="2022-03-11T15:16:00Z">
                  <w:rPr>
                    <w:moveFrom w:id="6172" w:author="Zehui Bai" w:date="2022-03-11T13:53:00Z"/>
                    <w:sz w:val="18"/>
                    <w:szCs w:val="18"/>
                  </w:rPr>
                </w:rPrChange>
              </w:rPr>
              <w:pPrChange w:id="6173" w:author="Zehui Bai" w:date="2022-03-11T13:53:00Z">
                <w:pPr>
                  <w:spacing w:before="36" w:after="36"/>
                  <w:jc w:val="center"/>
                </w:pPr>
              </w:pPrChange>
            </w:pPr>
          </w:p>
        </w:tc>
      </w:tr>
      <w:tr w:rsidR="00A24283" w:rsidRPr="00067A21" w:rsidDel="00823851" w14:paraId="013A5E57" w14:textId="4CB7916F" w:rsidTr="00E136F9">
        <w:trPr>
          <w:trHeight w:val="170"/>
          <w:jc w:val="center"/>
        </w:trPr>
        <w:tc>
          <w:tcPr>
            <w:tcW w:w="1782" w:type="pct"/>
            <w:tcBorders>
              <w:top w:val="nil"/>
              <w:left w:val="nil"/>
              <w:bottom w:val="nil"/>
              <w:right w:val="nil"/>
            </w:tcBorders>
          </w:tcPr>
          <w:p w14:paraId="630B4D03" w14:textId="26883A74" w:rsidR="00A24283" w:rsidRPr="00067A21" w:rsidDel="00823851" w:rsidRDefault="00A24283">
            <w:pPr>
              <w:rPr>
                <w:moveFrom w:id="6174" w:author="Zehui Bai" w:date="2022-03-11T13:53:00Z"/>
                <w:rFonts w:ascii="Arial" w:hAnsi="Arial" w:cs="Arial"/>
                <w:b/>
                <w:bCs/>
                <w:sz w:val="18"/>
                <w:szCs w:val="18"/>
                <w:rPrChange w:id="6175" w:author="Zehui Bai" w:date="2022-03-11T15:16:00Z">
                  <w:rPr>
                    <w:moveFrom w:id="6176" w:author="Zehui Bai" w:date="2022-03-11T13:53:00Z"/>
                    <w:b/>
                    <w:bCs/>
                    <w:sz w:val="18"/>
                    <w:szCs w:val="18"/>
                  </w:rPr>
                </w:rPrChange>
              </w:rPr>
              <w:pPrChange w:id="6177" w:author="Zehui Bai" w:date="2022-03-11T13:53:00Z">
                <w:pPr>
                  <w:spacing w:before="36" w:after="36"/>
                </w:pPr>
              </w:pPrChange>
            </w:pPr>
            <w:moveFrom w:id="6178" w:author="Zehui Bai" w:date="2022-03-11T13:53:00Z">
              <w:r w:rsidRPr="00067A21" w:rsidDel="00823851">
                <w:rPr>
                  <w:rFonts w:ascii="Arial" w:hAnsi="Arial" w:cs="Arial"/>
                  <w:b/>
                  <w:bCs/>
                  <w:sz w:val="18"/>
                  <w:szCs w:val="18"/>
                  <w:rPrChange w:id="6179" w:author="Zehui Bai" w:date="2022-03-11T15:16:00Z">
                    <w:rPr>
                      <w:b/>
                      <w:bCs/>
                      <w:sz w:val="18"/>
                      <w:szCs w:val="18"/>
                    </w:rPr>
                  </w:rPrChange>
                </w:rPr>
                <w:t>Employment status</w:t>
              </w:r>
            </w:moveFrom>
          </w:p>
        </w:tc>
        <w:tc>
          <w:tcPr>
            <w:tcW w:w="644" w:type="pct"/>
            <w:tcBorders>
              <w:top w:val="nil"/>
              <w:left w:val="nil"/>
              <w:bottom w:val="nil"/>
              <w:right w:val="nil"/>
            </w:tcBorders>
          </w:tcPr>
          <w:p w14:paraId="43964C5F" w14:textId="53374BE1" w:rsidR="00A24283" w:rsidRPr="00067A21" w:rsidDel="00823851" w:rsidRDefault="00A24283">
            <w:pPr>
              <w:rPr>
                <w:moveFrom w:id="6180" w:author="Zehui Bai" w:date="2022-03-11T13:53:00Z"/>
                <w:rFonts w:ascii="Arial" w:hAnsi="Arial" w:cs="Arial"/>
                <w:sz w:val="18"/>
                <w:szCs w:val="18"/>
                <w:rPrChange w:id="6181" w:author="Zehui Bai" w:date="2022-03-11T15:16:00Z">
                  <w:rPr>
                    <w:moveFrom w:id="6182" w:author="Zehui Bai" w:date="2022-03-11T13:53:00Z"/>
                    <w:sz w:val="18"/>
                    <w:szCs w:val="18"/>
                  </w:rPr>
                </w:rPrChange>
              </w:rPr>
              <w:pPrChange w:id="6183" w:author="Zehui Bai" w:date="2022-03-11T13:53:00Z">
                <w:pPr>
                  <w:spacing w:before="36" w:after="36"/>
                  <w:jc w:val="center"/>
                </w:pPr>
              </w:pPrChange>
            </w:pPr>
          </w:p>
        </w:tc>
        <w:tc>
          <w:tcPr>
            <w:tcW w:w="645" w:type="pct"/>
            <w:tcBorders>
              <w:top w:val="nil"/>
              <w:left w:val="nil"/>
              <w:bottom w:val="nil"/>
              <w:right w:val="nil"/>
            </w:tcBorders>
          </w:tcPr>
          <w:p w14:paraId="77FCC202" w14:textId="0B66EB7B" w:rsidR="00A24283" w:rsidRPr="00067A21" w:rsidDel="00823851" w:rsidRDefault="00A24283">
            <w:pPr>
              <w:rPr>
                <w:moveFrom w:id="6184" w:author="Zehui Bai" w:date="2022-03-11T13:53:00Z"/>
                <w:rFonts w:ascii="Arial" w:hAnsi="Arial" w:cs="Arial"/>
                <w:sz w:val="18"/>
                <w:szCs w:val="18"/>
                <w:rPrChange w:id="6185" w:author="Zehui Bai" w:date="2022-03-11T15:16:00Z">
                  <w:rPr>
                    <w:moveFrom w:id="6186" w:author="Zehui Bai" w:date="2022-03-11T13:53:00Z"/>
                    <w:sz w:val="18"/>
                    <w:szCs w:val="18"/>
                  </w:rPr>
                </w:rPrChange>
              </w:rPr>
              <w:pPrChange w:id="6187" w:author="Zehui Bai" w:date="2022-03-11T13:53:00Z">
                <w:pPr>
                  <w:spacing w:before="36" w:after="36"/>
                  <w:jc w:val="center"/>
                </w:pPr>
              </w:pPrChange>
            </w:pPr>
          </w:p>
        </w:tc>
        <w:tc>
          <w:tcPr>
            <w:tcW w:w="643" w:type="pct"/>
            <w:tcBorders>
              <w:top w:val="nil"/>
              <w:left w:val="nil"/>
              <w:bottom w:val="nil"/>
              <w:right w:val="nil"/>
            </w:tcBorders>
          </w:tcPr>
          <w:p w14:paraId="36ABBD57" w14:textId="06648103" w:rsidR="00A24283" w:rsidRPr="00067A21" w:rsidDel="00823851" w:rsidRDefault="00A24283">
            <w:pPr>
              <w:rPr>
                <w:moveFrom w:id="6188" w:author="Zehui Bai" w:date="2022-03-11T13:53:00Z"/>
                <w:rFonts w:ascii="Arial" w:hAnsi="Arial" w:cs="Arial"/>
                <w:sz w:val="18"/>
                <w:szCs w:val="18"/>
                <w:rPrChange w:id="6189" w:author="Zehui Bai" w:date="2022-03-11T15:16:00Z">
                  <w:rPr>
                    <w:moveFrom w:id="6190" w:author="Zehui Bai" w:date="2022-03-11T13:53:00Z"/>
                    <w:sz w:val="18"/>
                    <w:szCs w:val="18"/>
                  </w:rPr>
                </w:rPrChange>
              </w:rPr>
              <w:pPrChange w:id="6191" w:author="Zehui Bai" w:date="2022-03-11T13:53:00Z">
                <w:pPr>
                  <w:spacing w:before="36" w:after="36"/>
                  <w:jc w:val="center"/>
                </w:pPr>
              </w:pPrChange>
            </w:pPr>
          </w:p>
        </w:tc>
        <w:tc>
          <w:tcPr>
            <w:tcW w:w="645" w:type="pct"/>
            <w:tcBorders>
              <w:top w:val="nil"/>
              <w:left w:val="nil"/>
              <w:bottom w:val="nil"/>
              <w:right w:val="nil"/>
            </w:tcBorders>
          </w:tcPr>
          <w:p w14:paraId="758B7AC2" w14:textId="58B613D3" w:rsidR="00A24283" w:rsidRPr="00067A21" w:rsidDel="00823851" w:rsidRDefault="00A24283">
            <w:pPr>
              <w:rPr>
                <w:moveFrom w:id="6192" w:author="Zehui Bai" w:date="2022-03-11T13:53:00Z"/>
                <w:rFonts w:ascii="Arial" w:hAnsi="Arial" w:cs="Arial"/>
                <w:sz w:val="18"/>
                <w:szCs w:val="18"/>
                <w:rPrChange w:id="6193" w:author="Zehui Bai" w:date="2022-03-11T15:16:00Z">
                  <w:rPr>
                    <w:moveFrom w:id="6194" w:author="Zehui Bai" w:date="2022-03-11T13:53:00Z"/>
                    <w:sz w:val="18"/>
                    <w:szCs w:val="18"/>
                  </w:rPr>
                </w:rPrChange>
              </w:rPr>
              <w:pPrChange w:id="6195" w:author="Zehui Bai" w:date="2022-03-11T13:53:00Z">
                <w:pPr>
                  <w:spacing w:before="36" w:after="36"/>
                  <w:jc w:val="center"/>
                </w:pPr>
              </w:pPrChange>
            </w:pPr>
          </w:p>
        </w:tc>
        <w:tc>
          <w:tcPr>
            <w:tcW w:w="641" w:type="pct"/>
            <w:tcBorders>
              <w:top w:val="nil"/>
              <w:left w:val="nil"/>
              <w:bottom w:val="nil"/>
              <w:right w:val="nil"/>
            </w:tcBorders>
          </w:tcPr>
          <w:p w14:paraId="02F1619C" w14:textId="553E28FF" w:rsidR="00A24283" w:rsidRPr="00067A21" w:rsidDel="00823851" w:rsidRDefault="00A24283">
            <w:pPr>
              <w:rPr>
                <w:moveFrom w:id="6196" w:author="Zehui Bai" w:date="2022-03-11T13:53:00Z"/>
                <w:rFonts w:ascii="Arial" w:hAnsi="Arial" w:cs="Arial"/>
                <w:sz w:val="18"/>
                <w:szCs w:val="18"/>
                <w:rPrChange w:id="6197" w:author="Zehui Bai" w:date="2022-03-11T15:16:00Z">
                  <w:rPr>
                    <w:moveFrom w:id="6198" w:author="Zehui Bai" w:date="2022-03-11T13:53:00Z"/>
                    <w:sz w:val="18"/>
                    <w:szCs w:val="18"/>
                  </w:rPr>
                </w:rPrChange>
              </w:rPr>
              <w:pPrChange w:id="6199" w:author="Zehui Bai" w:date="2022-03-11T13:53:00Z">
                <w:pPr>
                  <w:spacing w:before="36" w:after="36"/>
                  <w:jc w:val="center"/>
                </w:pPr>
              </w:pPrChange>
            </w:pPr>
            <w:moveFrom w:id="6200" w:author="Zehui Bai" w:date="2022-03-11T13:53:00Z">
              <w:r w:rsidRPr="00067A21" w:rsidDel="00823851">
                <w:rPr>
                  <w:rFonts w:ascii="Arial" w:hAnsi="Arial" w:cs="Arial"/>
                  <w:sz w:val="18"/>
                  <w:szCs w:val="18"/>
                  <w:rPrChange w:id="6201" w:author="Zehui Bai" w:date="2022-03-11T15:16:00Z">
                    <w:rPr>
                      <w:sz w:val="18"/>
                      <w:szCs w:val="18"/>
                    </w:rPr>
                  </w:rPrChange>
                </w:rPr>
                <w:t>0.9961</w:t>
              </w:r>
            </w:moveFrom>
          </w:p>
        </w:tc>
      </w:tr>
      <w:tr w:rsidR="00A24283" w:rsidRPr="00067A21" w:rsidDel="00823851" w14:paraId="2D476A53" w14:textId="13659011" w:rsidTr="00E136F9">
        <w:trPr>
          <w:trHeight w:val="170"/>
          <w:jc w:val="center"/>
        </w:trPr>
        <w:tc>
          <w:tcPr>
            <w:tcW w:w="1782" w:type="pct"/>
            <w:tcBorders>
              <w:top w:val="nil"/>
              <w:left w:val="nil"/>
              <w:bottom w:val="nil"/>
              <w:right w:val="nil"/>
            </w:tcBorders>
          </w:tcPr>
          <w:p w14:paraId="3741D9B8" w14:textId="44B874F1" w:rsidR="00A24283" w:rsidRPr="00067A21" w:rsidDel="00823851" w:rsidRDefault="00A24283">
            <w:pPr>
              <w:rPr>
                <w:moveFrom w:id="6202" w:author="Zehui Bai" w:date="2022-03-11T13:53:00Z"/>
                <w:rFonts w:ascii="Arial" w:hAnsi="Arial" w:cs="Arial"/>
                <w:sz w:val="18"/>
                <w:szCs w:val="18"/>
                <w:rPrChange w:id="6203" w:author="Zehui Bai" w:date="2022-03-11T15:16:00Z">
                  <w:rPr>
                    <w:moveFrom w:id="6204" w:author="Zehui Bai" w:date="2022-03-11T13:53:00Z"/>
                    <w:sz w:val="18"/>
                    <w:szCs w:val="18"/>
                  </w:rPr>
                </w:rPrChange>
              </w:rPr>
              <w:pPrChange w:id="6205" w:author="Zehui Bai" w:date="2022-03-11T13:53:00Z">
                <w:pPr>
                  <w:spacing w:before="36" w:after="36"/>
                  <w:ind w:left="708"/>
                </w:pPr>
              </w:pPrChange>
            </w:pPr>
            <w:moveFrom w:id="6206" w:author="Zehui Bai" w:date="2022-03-11T13:53:00Z">
              <w:r w:rsidRPr="00067A21" w:rsidDel="00823851">
                <w:rPr>
                  <w:rFonts w:ascii="Arial" w:hAnsi="Arial" w:cs="Arial"/>
                  <w:sz w:val="18"/>
                  <w:szCs w:val="18"/>
                  <w:rPrChange w:id="6207" w:author="Zehui Bai" w:date="2022-03-11T15:16:00Z">
                    <w:rPr>
                      <w:sz w:val="18"/>
                      <w:szCs w:val="18"/>
                    </w:rPr>
                  </w:rPrChange>
                </w:rPr>
                <w:t>Employed</w:t>
              </w:r>
            </w:moveFrom>
          </w:p>
        </w:tc>
        <w:tc>
          <w:tcPr>
            <w:tcW w:w="644" w:type="pct"/>
            <w:tcBorders>
              <w:top w:val="nil"/>
              <w:left w:val="nil"/>
              <w:bottom w:val="nil"/>
              <w:right w:val="nil"/>
            </w:tcBorders>
          </w:tcPr>
          <w:p w14:paraId="744A3576" w14:textId="6DC1CB9C" w:rsidR="00A24283" w:rsidRPr="00067A21" w:rsidDel="00823851" w:rsidRDefault="00A24283">
            <w:pPr>
              <w:rPr>
                <w:moveFrom w:id="6208" w:author="Zehui Bai" w:date="2022-03-11T13:53:00Z"/>
                <w:rFonts w:ascii="Arial" w:hAnsi="Arial" w:cs="Arial"/>
                <w:sz w:val="18"/>
                <w:szCs w:val="18"/>
                <w:rPrChange w:id="6209" w:author="Zehui Bai" w:date="2022-03-11T15:16:00Z">
                  <w:rPr>
                    <w:moveFrom w:id="6210" w:author="Zehui Bai" w:date="2022-03-11T13:53:00Z"/>
                    <w:sz w:val="18"/>
                    <w:szCs w:val="18"/>
                  </w:rPr>
                </w:rPrChange>
              </w:rPr>
              <w:pPrChange w:id="6211" w:author="Zehui Bai" w:date="2022-03-11T13:53:00Z">
                <w:pPr>
                  <w:spacing w:before="36" w:after="36"/>
                  <w:jc w:val="center"/>
                </w:pPr>
              </w:pPrChange>
            </w:pPr>
            <w:moveFrom w:id="6212" w:author="Zehui Bai" w:date="2022-03-11T13:53:00Z">
              <w:r w:rsidRPr="00067A21" w:rsidDel="00823851">
                <w:rPr>
                  <w:rFonts w:ascii="Arial" w:hAnsi="Arial" w:cs="Arial"/>
                  <w:sz w:val="18"/>
                  <w:szCs w:val="18"/>
                  <w:rPrChange w:id="6213" w:author="Zehui Bai" w:date="2022-03-11T15:16:00Z">
                    <w:rPr>
                      <w:sz w:val="18"/>
                      <w:szCs w:val="18"/>
                    </w:rPr>
                  </w:rPrChange>
                </w:rPr>
                <w:t>656</w:t>
              </w:r>
            </w:moveFrom>
          </w:p>
        </w:tc>
        <w:tc>
          <w:tcPr>
            <w:tcW w:w="645" w:type="pct"/>
            <w:tcBorders>
              <w:top w:val="nil"/>
              <w:left w:val="nil"/>
              <w:bottom w:val="nil"/>
              <w:right w:val="nil"/>
            </w:tcBorders>
          </w:tcPr>
          <w:p w14:paraId="5DF1E3DB" w14:textId="136A5D97" w:rsidR="00A24283" w:rsidRPr="00067A21" w:rsidDel="00823851" w:rsidRDefault="00A24283">
            <w:pPr>
              <w:rPr>
                <w:moveFrom w:id="6214" w:author="Zehui Bai" w:date="2022-03-11T13:53:00Z"/>
                <w:rFonts w:ascii="Arial" w:hAnsi="Arial" w:cs="Arial"/>
                <w:sz w:val="18"/>
                <w:szCs w:val="18"/>
                <w:rPrChange w:id="6215" w:author="Zehui Bai" w:date="2022-03-11T15:16:00Z">
                  <w:rPr>
                    <w:moveFrom w:id="6216" w:author="Zehui Bai" w:date="2022-03-11T13:53:00Z"/>
                    <w:sz w:val="18"/>
                    <w:szCs w:val="18"/>
                  </w:rPr>
                </w:rPrChange>
              </w:rPr>
              <w:pPrChange w:id="6217" w:author="Zehui Bai" w:date="2022-03-11T13:53:00Z">
                <w:pPr>
                  <w:spacing w:before="36" w:after="36"/>
                  <w:jc w:val="center"/>
                </w:pPr>
              </w:pPrChange>
            </w:pPr>
            <w:moveFrom w:id="6218" w:author="Zehui Bai" w:date="2022-03-11T13:53:00Z">
              <w:r w:rsidRPr="00067A21" w:rsidDel="00823851">
                <w:rPr>
                  <w:rFonts w:ascii="Arial" w:hAnsi="Arial" w:cs="Arial"/>
                  <w:sz w:val="18"/>
                  <w:szCs w:val="18"/>
                  <w:rPrChange w:id="6219" w:author="Zehui Bai" w:date="2022-03-11T15:16:00Z">
                    <w:rPr>
                      <w:sz w:val="18"/>
                      <w:szCs w:val="18"/>
                    </w:rPr>
                  </w:rPrChange>
                </w:rPr>
                <w:t>86.2</w:t>
              </w:r>
            </w:moveFrom>
          </w:p>
        </w:tc>
        <w:tc>
          <w:tcPr>
            <w:tcW w:w="643" w:type="pct"/>
            <w:tcBorders>
              <w:top w:val="nil"/>
              <w:left w:val="nil"/>
              <w:bottom w:val="nil"/>
              <w:right w:val="nil"/>
            </w:tcBorders>
          </w:tcPr>
          <w:p w14:paraId="23BF294B" w14:textId="5E08F23F" w:rsidR="00A24283" w:rsidRPr="00067A21" w:rsidDel="00823851" w:rsidRDefault="00A24283">
            <w:pPr>
              <w:rPr>
                <w:moveFrom w:id="6220" w:author="Zehui Bai" w:date="2022-03-11T13:53:00Z"/>
                <w:rFonts w:ascii="Arial" w:hAnsi="Arial" w:cs="Arial"/>
                <w:sz w:val="18"/>
                <w:szCs w:val="18"/>
                <w:rPrChange w:id="6221" w:author="Zehui Bai" w:date="2022-03-11T15:16:00Z">
                  <w:rPr>
                    <w:moveFrom w:id="6222" w:author="Zehui Bai" w:date="2022-03-11T13:53:00Z"/>
                    <w:sz w:val="18"/>
                    <w:szCs w:val="18"/>
                  </w:rPr>
                </w:rPrChange>
              </w:rPr>
              <w:pPrChange w:id="6223" w:author="Zehui Bai" w:date="2022-03-11T13:53:00Z">
                <w:pPr>
                  <w:spacing w:before="36" w:after="36"/>
                  <w:jc w:val="center"/>
                </w:pPr>
              </w:pPrChange>
            </w:pPr>
            <w:moveFrom w:id="6224" w:author="Zehui Bai" w:date="2022-03-11T13:53:00Z">
              <w:r w:rsidRPr="00067A21" w:rsidDel="00823851">
                <w:rPr>
                  <w:rFonts w:ascii="Arial" w:hAnsi="Arial" w:cs="Arial"/>
                  <w:sz w:val="18"/>
                  <w:szCs w:val="18"/>
                  <w:rPrChange w:id="6225" w:author="Zehui Bai" w:date="2022-03-11T15:16:00Z">
                    <w:rPr>
                      <w:sz w:val="18"/>
                      <w:szCs w:val="18"/>
                    </w:rPr>
                  </w:rPrChange>
                </w:rPr>
                <w:t>105</w:t>
              </w:r>
            </w:moveFrom>
          </w:p>
        </w:tc>
        <w:tc>
          <w:tcPr>
            <w:tcW w:w="645" w:type="pct"/>
            <w:tcBorders>
              <w:top w:val="nil"/>
              <w:left w:val="nil"/>
              <w:bottom w:val="nil"/>
              <w:right w:val="nil"/>
            </w:tcBorders>
          </w:tcPr>
          <w:p w14:paraId="779FE8D3" w14:textId="424BEE72" w:rsidR="00A24283" w:rsidRPr="00067A21" w:rsidDel="00823851" w:rsidRDefault="00A24283">
            <w:pPr>
              <w:rPr>
                <w:moveFrom w:id="6226" w:author="Zehui Bai" w:date="2022-03-11T13:53:00Z"/>
                <w:rFonts w:ascii="Arial" w:hAnsi="Arial" w:cs="Arial"/>
                <w:sz w:val="18"/>
                <w:szCs w:val="18"/>
                <w:rPrChange w:id="6227" w:author="Zehui Bai" w:date="2022-03-11T15:16:00Z">
                  <w:rPr>
                    <w:moveFrom w:id="6228" w:author="Zehui Bai" w:date="2022-03-11T13:53:00Z"/>
                    <w:sz w:val="18"/>
                    <w:szCs w:val="18"/>
                  </w:rPr>
                </w:rPrChange>
              </w:rPr>
              <w:pPrChange w:id="6229" w:author="Zehui Bai" w:date="2022-03-11T13:53:00Z">
                <w:pPr>
                  <w:spacing w:before="36" w:after="36"/>
                  <w:jc w:val="center"/>
                </w:pPr>
              </w:pPrChange>
            </w:pPr>
            <w:moveFrom w:id="6230" w:author="Zehui Bai" w:date="2022-03-11T13:53:00Z">
              <w:r w:rsidRPr="00067A21" w:rsidDel="00823851">
                <w:rPr>
                  <w:rFonts w:ascii="Arial" w:hAnsi="Arial" w:cs="Arial"/>
                  <w:sz w:val="18"/>
                  <w:szCs w:val="18"/>
                  <w:rPrChange w:id="6231" w:author="Zehui Bai" w:date="2022-03-11T15:16:00Z">
                    <w:rPr>
                      <w:sz w:val="18"/>
                      <w:szCs w:val="18"/>
                    </w:rPr>
                  </w:rPrChange>
                </w:rPr>
                <w:t>13.8</w:t>
              </w:r>
            </w:moveFrom>
          </w:p>
        </w:tc>
        <w:tc>
          <w:tcPr>
            <w:tcW w:w="641" w:type="pct"/>
            <w:tcBorders>
              <w:top w:val="nil"/>
              <w:left w:val="nil"/>
              <w:bottom w:val="nil"/>
              <w:right w:val="nil"/>
            </w:tcBorders>
          </w:tcPr>
          <w:p w14:paraId="4CB3EAE6" w14:textId="76075C1C" w:rsidR="00A24283" w:rsidRPr="00067A21" w:rsidDel="00823851" w:rsidRDefault="00A24283">
            <w:pPr>
              <w:rPr>
                <w:moveFrom w:id="6232" w:author="Zehui Bai" w:date="2022-03-11T13:53:00Z"/>
                <w:rFonts w:ascii="Arial" w:hAnsi="Arial" w:cs="Arial"/>
                <w:sz w:val="18"/>
                <w:szCs w:val="18"/>
                <w:rPrChange w:id="6233" w:author="Zehui Bai" w:date="2022-03-11T15:16:00Z">
                  <w:rPr>
                    <w:moveFrom w:id="6234" w:author="Zehui Bai" w:date="2022-03-11T13:53:00Z"/>
                    <w:sz w:val="18"/>
                    <w:szCs w:val="18"/>
                  </w:rPr>
                </w:rPrChange>
              </w:rPr>
              <w:pPrChange w:id="6235" w:author="Zehui Bai" w:date="2022-03-11T13:53:00Z">
                <w:pPr>
                  <w:spacing w:before="36" w:after="36"/>
                  <w:jc w:val="center"/>
                </w:pPr>
              </w:pPrChange>
            </w:pPr>
          </w:p>
        </w:tc>
      </w:tr>
      <w:tr w:rsidR="00A24283" w:rsidRPr="00067A21" w:rsidDel="00823851" w14:paraId="2BC2E22A" w14:textId="51D85087" w:rsidTr="00E136F9">
        <w:trPr>
          <w:trHeight w:val="170"/>
          <w:jc w:val="center"/>
        </w:trPr>
        <w:tc>
          <w:tcPr>
            <w:tcW w:w="1782" w:type="pct"/>
            <w:tcBorders>
              <w:top w:val="nil"/>
              <w:left w:val="nil"/>
              <w:bottom w:val="nil"/>
              <w:right w:val="nil"/>
            </w:tcBorders>
          </w:tcPr>
          <w:p w14:paraId="27C6B3CB" w14:textId="59A1C522" w:rsidR="00A24283" w:rsidRPr="00067A21" w:rsidDel="00823851" w:rsidRDefault="00A24283">
            <w:pPr>
              <w:rPr>
                <w:moveFrom w:id="6236" w:author="Zehui Bai" w:date="2022-03-11T13:53:00Z"/>
                <w:rFonts w:ascii="Arial" w:hAnsi="Arial" w:cs="Arial"/>
                <w:sz w:val="18"/>
                <w:szCs w:val="18"/>
                <w:rPrChange w:id="6237" w:author="Zehui Bai" w:date="2022-03-11T15:16:00Z">
                  <w:rPr>
                    <w:moveFrom w:id="6238" w:author="Zehui Bai" w:date="2022-03-11T13:53:00Z"/>
                    <w:sz w:val="18"/>
                    <w:szCs w:val="18"/>
                  </w:rPr>
                </w:rPrChange>
              </w:rPr>
              <w:pPrChange w:id="6239" w:author="Zehui Bai" w:date="2022-03-11T13:53:00Z">
                <w:pPr>
                  <w:spacing w:before="36" w:after="36"/>
                  <w:ind w:left="708"/>
                </w:pPr>
              </w:pPrChange>
            </w:pPr>
            <w:moveFrom w:id="6240" w:author="Zehui Bai" w:date="2022-03-11T13:53:00Z">
              <w:r w:rsidRPr="00067A21" w:rsidDel="00823851">
                <w:rPr>
                  <w:rFonts w:ascii="Arial" w:hAnsi="Arial" w:cs="Arial"/>
                  <w:sz w:val="18"/>
                  <w:szCs w:val="18"/>
                  <w:rPrChange w:id="6241" w:author="Zehui Bai" w:date="2022-03-11T15:16:00Z">
                    <w:rPr>
                      <w:sz w:val="18"/>
                      <w:szCs w:val="18"/>
                    </w:rPr>
                  </w:rPrChange>
                </w:rPr>
                <w:t>Unemployed</w:t>
              </w:r>
            </w:moveFrom>
          </w:p>
        </w:tc>
        <w:tc>
          <w:tcPr>
            <w:tcW w:w="644" w:type="pct"/>
            <w:tcBorders>
              <w:top w:val="nil"/>
              <w:left w:val="nil"/>
              <w:bottom w:val="nil"/>
              <w:right w:val="nil"/>
            </w:tcBorders>
          </w:tcPr>
          <w:p w14:paraId="0CEC2AB9" w14:textId="63028B98" w:rsidR="00A24283" w:rsidRPr="00067A21" w:rsidDel="00823851" w:rsidRDefault="00A24283">
            <w:pPr>
              <w:rPr>
                <w:moveFrom w:id="6242" w:author="Zehui Bai" w:date="2022-03-11T13:53:00Z"/>
                <w:rFonts w:ascii="Arial" w:hAnsi="Arial" w:cs="Arial"/>
                <w:sz w:val="18"/>
                <w:szCs w:val="18"/>
                <w:rPrChange w:id="6243" w:author="Zehui Bai" w:date="2022-03-11T15:16:00Z">
                  <w:rPr>
                    <w:moveFrom w:id="6244" w:author="Zehui Bai" w:date="2022-03-11T13:53:00Z"/>
                    <w:sz w:val="18"/>
                    <w:szCs w:val="18"/>
                  </w:rPr>
                </w:rPrChange>
              </w:rPr>
              <w:pPrChange w:id="6245" w:author="Zehui Bai" w:date="2022-03-11T13:53:00Z">
                <w:pPr>
                  <w:spacing w:before="36" w:after="36"/>
                  <w:jc w:val="center"/>
                </w:pPr>
              </w:pPrChange>
            </w:pPr>
            <w:moveFrom w:id="6246" w:author="Zehui Bai" w:date="2022-03-11T13:53:00Z">
              <w:r w:rsidRPr="00067A21" w:rsidDel="00823851">
                <w:rPr>
                  <w:rFonts w:ascii="Arial" w:hAnsi="Arial" w:cs="Arial"/>
                  <w:sz w:val="18"/>
                  <w:szCs w:val="18"/>
                  <w:rPrChange w:id="6247" w:author="Zehui Bai" w:date="2022-03-11T15:16:00Z">
                    <w:rPr>
                      <w:sz w:val="18"/>
                      <w:szCs w:val="18"/>
                    </w:rPr>
                  </w:rPrChange>
                </w:rPr>
                <w:t>54</w:t>
              </w:r>
            </w:moveFrom>
          </w:p>
        </w:tc>
        <w:tc>
          <w:tcPr>
            <w:tcW w:w="645" w:type="pct"/>
            <w:tcBorders>
              <w:top w:val="nil"/>
              <w:left w:val="nil"/>
              <w:bottom w:val="nil"/>
              <w:right w:val="nil"/>
            </w:tcBorders>
          </w:tcPr>
          <w:p w14:paraId="5B2FA29E" w14:textId="14D2221F" w:rsidR="00A24283" w:rsidRPr="00067A21" w:rsidDel="00823851" w:rsidRDefault="00A24283">
            <w:pPr>
              <w:rPr>
                <w:moveFrom w:id="6248" w:author="Zehui Bai" w:date="2022-03-11T13:53:00Z"/>
                <w:rFonts w:ascii="Arial" w:hAnsi="Arial" w:cs="Arial"/>
                <w:sz w:val="18"/>
                <w:szCs w:val="18"/>
                <w:rPrChange w:id="6249" w:author="Zehui Bai" w:date="2022-03-11T15:16:00Z">
                  <w:rPr>
                    <w:moveFrom w:id="6250" w:author="Zehui Bai" w:date="2022-03-11T13:53:00Z"/>
                    <w:sz w:val="18"/>
                    <w:szCs w:val="18"/>
                  </w:rPr>
                </w:rPrChange>
              </w:rPr>
              <w:pPrChange w:id="6251" w:author="Zehui Bai" w:date="2022-03-11T13:53:00Z">
                <w:pPr>
                  <w:spacing w:before="36" w:after="36"/>
                  <w:jc w:val="center"/>
                </w:pPr>
              </w:pPrChange>
            </w:pPr>
            <w:moveFrom w:id="6252" w:author="Zehui Bai" w:date="2022-03-11T13:53:00Z">
              <w:r w:rsidRPr="00067A21" w:rsidDel="00823851">
                <w:rPr>
                  <w:rFonts w:ascii="Arial" w:hAnsi="Arial" w:cs="Arial"/>
                  <w:sz w:val="18"/>
                  <w:szCs w:val="18"/>
                  <w:rPrChange w:id="6253" w:author="Zehui Bai" w:date="2022-03-11T15:16:00Z">
                    <w:rPr>
                      <w:sz w:val="18"/>
                      <w:szCs w:val="18"/>
                    </w:rPr>
                  </w:rPrChange>
                </w:rPr>
                <w:t>87.1</w:t>
              </w:r>
            </w:moveFrom>
          </w:p>
        </w:tc>
        <w:tc>
          <w:tcPr>
            <w:tcW w:w="643" w:type="pct"/>
            <w:tcBorders>
              <w:top w:val="nil"/>
              <w:left w:val="nil"/>
              <w:bottom w:val="nil"/>
              <w:right w:val="nil"/>
            </w:tcBorders>
          </w:tcPr>
          <w:p w14:paraId="4D7E7611" w14:textId="60AAAB27" w:rsidR="00A24283" w:rsidRPr="00067A21" w:rsidDel="00823851" w:rsidRDefault="00A24283">
            <w:pPr>
              <w:rPr>
                <w:moveFrom w:id="6254" w:author="Zehui Bai" w:date="2022-03-11T13:53:00Z"/>
                <w:rFonts w:ascii="Arial" w:hAnsi="Arial" w:cs="Arial"/>
                <w:sz w:val="18"/>
                <w:szCs w:val="18"/>
                <w:rPrChange w:id="6255" w:author="Zehui Bai" w:date="2022-03-11T15:16:00Z">
                  <w:rPr>
                    <w:moveFrom w:id="6256" w:author="Zehui Bai" w:date="2022-03-11T13:53:00Z"/>
                    <w:sz w:val="18"/>
                    <w:szCs w:val="18"/>
                  </w:rPr>
                </w:rPrChange>
              </w:rPr>
              <w:pPrChange w:id="6257" w:author="Zehui Bai" w:date="2022-03-11T13:53:00Z">
                <w:pPr>
                  <w:spacing w:before="36" w:after="36"/>
                  <w:jc w:val="center"/>
                </w:pPr>
              </w:pPrChange>
            </w:pPr>
            <w:moveFrom w:id="6258" w:author="Zehui Bai" w:date="2022-03-11T13:53:00Z">
              <w:r w:rsidRPr="00067A21" w:rsidDel="00823851">
                <w:rPr>
                  <w:rFonts w:ascii="Arial" w:hAnsi="Arial" w:cs="Arial"/>
                  <w:sz w:val="18"/>
                  <w:szCs w:val="18"/>
                  <w:rPrChange w:id="6259" w:author="Zehui Bai" w:date="2022-03-11T15:16:00Z">
                    <w:rPr>
                      <w:sz w:val="18"/>
                      <w:szCs w:val="18"/>
                    </w:rPr>
                  </w:rPrChange>
                </w:rPr>
                <w:t>8</w:t>
              </w:r>
            </w:moveFrom>
          </w:p>
        </w:tc>
        <w:tc>
          <w:tcPr>
            <w:tcW w:w="645" w:type="pct"/>
            <w:tcBorders>
              <w:top w:val="nil"/>
              <w:left w:val="nil"/>
              <w:bottom w:val="nil"/>
              <w:right w:val="nil"/>
            </w:tcBorders>
          </w:tcPr>
          <w:p w14:paraId="07844EE2" w14:textId="36EF9872" w:rsidR="00A24283" w:rsidRPr="00067A21" w:rsidDel="00823851" w:rsidRDefault="00A24283">
            <w:pPr>
              <w:rPr>
                <w:moveFrom w:id="6260" w:author="Zehui Bai" w:date="2022-03-11T13:53:00Z"/>
                <w:rFonts w:ascii="Arial" w:hAnsi="Arial" w:cs="Arial"/>
                <w:sz w:val="18"/>
                <w:szCs w:val="18"/>
                <w:rPrChange w:id="6261" w:author="Zehui Bai" w:date="2022-03-11T15:16:00Z">
                  <w:rPr>
                    <w:moveFrom w:id="6262" w:author="Zehui Bai" w:date="2022-03-11T13:53:00Z"/>
                    <w:sz w:val="18"/>
                    <w:szCs w:val="18"/>
                  </w:rPr>
                </w:rPrChange>
              </w:rPr>
              <w:pPrChange w:id="6263" w:author="Zehui Bai" w:date="2022-03-11T13:53:00Z">
                <w:pPr>
                  <w:spacing w:before="36" w:after="36"/>
                  <w:jc w:val="center"/>
                </w:pPr>
              </w:pPrChange>
            </w:pPr>
            <w:moveFrom w:id="6264" w:author="Zehui Bai" w:date="2022-03-11T13:53:00Z">
              <w:r w:rsidRPr="00067A21" w:rsidDel="00823851">
                <w:rPr>
                  <w:rFonts w:ascii="Arial" w:hAnsi="Arial" w:cs="Arial"/>
                  <w:sz w:val="18"/>
                  <w:szCs w:val="18"/>
                  <w:rPrChange w:id="6265" w:author="Zehui Bai" w:date="2022-03-11T15:16:00Z">
                    <w:rPr>
                      <w:sz w:val="18"/>
                      <w:szCs w:val="18"/>
                    </w:rPr>
                  </w:rPrChange>
                </w:rPr>
                <w:t>12.9</w:t>
              </w:r>
            </w:moveFrom>
          </w:p>
        </w:tc>
        <w:tc>
          <w:tcPr>
            <w:tcW w:w="641" w:type="pct"/>
            <w:tcBorders>
              <w:top w:val="nil"/>
              <w:left w:val="nil"/>
              <w:bottom w:val="nil"/>
              <w:right w:val="nil"/>
            </w:tcBorders>
          </w:tcPr>
          <w:p w14:paraId="79D2EC5F" w14:textId="20B81A5E" w:rsidR="00A24283" w:rsidRPr="00067A21" w:rsidDel="00823851" w:rsidRDefault="00A24283">
            <w:pPr>
              <w:rPr>
                <w:moveFrom w:id="6266" w:author="Zehui Bai" w:date="2022-03-11T13:53:00Z"/>
                <w:rFonts w:ascii="Arial" w:hAnsi="Arial" w:cs="Arial"/>
                <w:sz w:val="18"/>
                <w:szCs w:val="18"/>
                <w:rPrChange w:id="6267" w:author="Zehui Bai" w:date="2022-03-11T15:16:00Z">
                  <w:rPr>
                    <w:moveFrom w:id="6268" w:author="Zehui Bai" w:date="2022-03-11T13:53:00Z"/>
                    <w:sz w:val="18"/>
                    <w:szCs w:val="18"/>
                  </w:rPr>
                </w:rPrChange>
              </w:rPr>
              <w:pPrChange w:id="6269" w:author="Zehui Bai" w:date="2022-03-11T13:53:00Z">
                <w:pPr>
                  <w:spacing w:before="36" w:after="36"/>
                  <w:jc w:val="center"/>
                </w:pPr>
              </w:pPrChange>
            </w:pPr>
          </w:p>
        </w:tc>
      </w:tr>
      <w:tr w:rsidR="00A24283" w:rsidRPr="00067A21" w:rsidDel="00823851" w14:paraId="082BEA9D" w14:textId="761BE467" w:rsidTr="00E136F9">
        <w:trPr>
          <w:trHeight w:val="170"/>
          <w:jc w:val="center"/>
        </w:trPr>
        <w:tc>
          <w:tcPr>
            <w:tcW w:w="1782" w:type="pct"/>
            <w:tcBorders>
              <w:top w:val="nil"/>
              <w:left w:val="nil"/>
              <w:bottom w:val="nil"/>
              <w:right w:val="nil"/>
            </w:tcBorders>
            <w:vAlign w:val="center"/>
          </w:tcPr>
          <w:p w14:paraId="6E6B1D3A" w14:textId="07BDE4FF" w:rsidR="00A24283" w:rsidRPr="00067A21" w:rsidDel="00823851" w:rsidRDefault="00A24283">
            <w:pPr>
              <w:rPr>
                <w:moveFrom w:id="6270" w:author="Zehui Bai" w:date="2022-03-11T13:53:00Z"/>
                <w:rFonts w:ascii="Arial" w:hAnsi="Arial" w:cs="Arial"/>
                <w:b/>
                <w:bCs/>
                <w:sz w:val="18"/>
                <w:szCs w:val="18"/>
                <w:rPrChange w:id="6271" w:author="Zehui Bai" w:date="2022-03-11T15:16:00Z">
                  <w:rPr>
                    <w:moveFrom w:id="6272" w:author="Zehui Bai" w:date="2022-03-11T13:53:00Z"/>
                    <w:b/>
                    <w:bCs/>
                    <w:sz w:val="18"/>
                    <w:szCs w:val="18"/>
                  </w:rPr>
                </w:rPrChange>
              </w:rPr>
              <w:pPrChange w:id="6273" w:author="Zehui Bai" w:date="2022-03-11T13:53:00Z">
                <w:pPr>
                  <w:spacing w:before="36" w:after="36"/>
                </w:pPr>
              </w:pPrChange>
            </w:pPr>
            <w:moveFrom w:id="6274" w:author="Zehui Bai" w:date="2022-03-11T13:53:00Z">
              <w:r w:rsidRPr="00067A21" w:rsidDel="00823851">
                <w:rPr>
                  <w:rFonts w:ascii="Arial" w:eastAsiaTheme="minorEastAsia" w:hAnsi="Arial" w:cs="Arial"/>
                  <w:b/>
                  <w:bCs/>
                  <w:sz w:val="18"/>
                  <w:szCs w:val="18"/>
                  <w:rPrChange w:id="6275" w:author="Zehui Bai" w:date="2022-03-11T15:16:00Z">
                    <w:rPr>
                      <w:rFonts w:eastAsiaTheme="minorEastAsia"/>
                      <w:b/>
                      <w:bCs/>
                      <w:sz w:val="18"/>
                      <w:szCs w:val="18"/>
                    </w:rPr>
                  </w:rPrChange>
                </w:rPr>
                <w:t>Healthcare related job</w:t>
              </w:r>
            </w:moveFrom>
          </w:p>
        </w:tc>
        <w:tc>
          <w:tcPr>
            <w:tcW w:w="644" w:type="pct"/>
            <w:tcBorders>
              <w:top w:val="nil"/>
              <w:left w:val="nil"/>
              <w:bottom w:val="nil"/>
              <w:right w:val="nil"/>
            </w:tcBorders>
          </w:tcPr>
          <w:p w14:paraId="1E4D2E36" w14:textId="1B06CE4D" w:rsidR="00A24283" w:rsidRPr="00067A21" w:rsidDel="00823851" w:rsidRDefault="00A24283">
            <w:pPr>
              <w:rPr>
                <w:moveFrom w:id="6276" w:author="Zehui Bai" w:date="2022-03-11T13:53:00Z"/>
                <w:rFonts w:ascii="Arial" w:hAnsi="Arial" w:cs="Arial"/>
                <w:sz w:val="18"/>
                <w:szCs w:val="18"/>
                <w:rPrChange w:id="6277" w:author="Zehui Bai" w:date="2022-03-11T15:16:00Z">
                  <w:rPr>
                    <w:moveFrom w:id="6278" w:author="Zehui Bai" w:date="2022-03-11T13:53:00Z"/>
                    <w:sz w:val="18"/>
                    <w:szCs w:val="18"/>
                  </w:rPr>
                </w:rPrChange>
              </w:rPr>
              <w:pPrChange w:id="6279" w:author="Zehui Bai" w:date="2022-03-11T13:53:00Z">
                <w:pPr>
                  <w:spacing w:before="36" w:after="36"/>
                  <w:jc w:val="center"/>
                </w:pPr>
              </w:pPrChange>
            </w:pPr>
          </w:p>
        </w:tc>
        <w:tc>
          <w:tcPr>
            <w:tcW w:w="645" w:type="pct"/>
            <w:tcBorders>
              <w:top w:val="nil"/>
              <w:left w:val="nil"/>
              <w:bottom w:val="nil"/>
              <w:right w:val="nil"/>
            </w:tcBorders>
          </w:tcPr>
          <w:p w14:paraId="11F29613" w14:textId="6F251445" w:rsidR="00A24283" w:rsidRPr="00067A21" w:rsidDel="00823851" w:rsidRDefault="00A24283">
            <w:pPr>
              <w:rPr>
                <w:moveFrom w:id="6280" w:author="Zehui Bai" w:date="2022-03-11T13:53:00Z"/>
                <w:rFonts w:ascii="Arial" w:hAnsi="Arial" w:cs="Arial"/>
                <w:sz w:val="18"/>
                <w:szCs w:val="18"/>
                <w:rPrChange w:id="6281" w:author="Zehui Bai" w:date="2022-03-11T15:16:00Z">
                  <w:rPr>
                    <w:moveFrom w:id="6282" w:author="Zehui Bai" w:date="2022-03-11T13:53:00Z"/>
                    <w:sz w:val="18"/>
                    <w:szCs w:val="18"/>
                  </w:rPr>
                </w:rPrChange>
              </w:rPr>
              <w:pPrChange w:id="6283" w:author="Zehui Bai" w:date="2022-03-11T13:53:00Z">
                <w:pPr>
                  <w:spacing w:before="36" w:after="36"/>
                  <w:jc w:val="center"/>
                </w:pPr>
              </w:pPrChange>
            </w:pPr>
          </w:p>
        </w:tc>
        <w:tc>
          <w:tcPr>
            <w:tcW w:w="643" w:type="pct"/>
            <w:tcBorders>
              <w:top w:val="nil"/>
              <w:left w:val="nil"/>
              <w:bottom w:val="nil"/>
              <w:right w:val="nil"/>
            </w:tcBorders>
          </w:tcPr>
          <w:p w14:paraId="2274232E" w14:textId="7C879306" w:rsidR="00A24283" w:rsidRPr="00067A21" w:rsidDel="00823851" w:rsidRDefault="00A24283">
            <w:pPr>
              <w:rPr>
                <w:moveFrom w:id="6284" w:author="Zehui Bai" w:date="2022-03-11T13:53:00Z"/>
                <w:rFonts w:ascii="Arial" w:hAnsi="Arial" w:cs="Arial"/>
                <w:sz w:val="18"/>
                <w:szCs w:val="18"/>
                <w:rPrChange w:id="6285" w:author="Zehui Bai" w:date="2022-03-11T15:16:00Z">
                  <w:rPr>
                    <w:moveFrom w:id="6286" w:author="Zehui Bai" w:date="2022-03-11T13:53:00Z"/>
                    <w:sz w:val="18"/>
                    <w:szCs w:val="18"/>
                  </w:rPr>
                </w:rPrChange>
              </w:rPr>
              <w:pPrChange w:id="6287" w:author="Zehui Bai" w:date="2022-03-11T13:53:00Z">
                <w:pPr>
                  <w:spacing w:before="36" w:after="36"/>
                  <w:jc w:val="center"/>
                </w:pPr>
              </w:pPrChange>
            </w:pPr>
          </w:p>
        </w:tc>
        <w:tc>
          <w:tcPr>
            <w:tcW w:w="645" w:type="pct"/>
            <w:tcBorders>
              <w:top w:val="nil"/>
              <w:left w:val="nil"/>
              <w:bottom w:val="nil"/>
              <w:right w:val="nil"/>
            </w:tcBorders>
          </w:tcPr>
          <w:p w14:paraId="5C76721A" w14:textId="78204609" w:rsidR="00A24283" w:rsidRPr="00067A21" w:rsidDel="00823851" w:rsidRDefault="00A24283">
            <w:pPr>
              <w:rPr>
                <w:moveFrom w:id="6288" w:author="Zehui Bai" w:date="2022-03-11T13:53:00Z"/>
                <w:rFonts w:ascii="Arial" w:hAnsi="Arial" w:cs="Arial"/>
                <w:sz w:val="18"/>
                <w:szCs w:val="18"/>
                <w:rPrChange w:id="6289" w:author="Zehui Bai" w:date="2022-03-11T15:16:00Z">
                  <w:rPr>
                    <w:moveFrom w:id="6290" w:author="Zehui Bai" w:date="2022-03-11T13:53:00Z"/>
                    <w:sz w:val="18"/>
                    <w:szCs w:val="18"/>
                  </w:rPr>
                </w:rPrChange>
              </w:rPr>
              <w:pPrChange w:id="6291" w:author="Zehui Bai" w:date="2022-03-11T13:53:00Z">
                <w:pPr>
                  <w:spacing w:before="36" w:after="36"/>
                  <w:jc w:val="center"/>
                </w:pPr>
              </w:pPrChange>
            </w:pPr>
          </w:p>
        </w:tc>
        <w:tc>
          <w:tcPr>
            <w:tcW w:w="641" w:type="pct"/>
            <w:tcBorders>
              <w:top w:val="nil"/>
              <w:left w:val="nil"/>
              <w:bottom w:val="nil"/>
              <w:right w:val="nil"/>
            </w:tcBorders>
          </w:tcPr>
          <w:p w14:paraId="470439D8" w14:textId="6F7EFF7A" w:rsidR="00A24283" w:rsidRPr="00067A21" w:rsidDel="00823851" w:rsidRDefault="00A24283">
            <w:pPr>
              <w:rPr>
                <w:moveFrom w:id="6292" w:author="Zehui Bai" w:date="2022-03-11T13:53:00Z"/>
                <w:rFonts w:ascii="Arial" w:hAnsi="Arial" w:cs="Arial"/>
                <w:sz w:val="18"/>
                <w:szCs w:val="18"/>
                <w:rPrChange w:id="6293" w:author="Zehui Bai" w:date="2022-03-11T15:16:00Z">
                  <w:rPr>
                    <w:moveFrom w:id="6294" w:author="Zehui Bai" w:date="2022-03-11T13:53:00Z"/>
                    <w:sz w:val="18"/>
                    <w:szCs w:val="18"/>
                  </w:rPr>
                </w:rPrChange>
              </w:rPr>
              <w:pPrChange w:id="6295" w:author="Zehui Bai" w:date="2022-03-11T13:53:00Z">
                <w:pPr>
                  <w:spacing w:before="36" w:after="36"/>
                  <w:jc w:val="center"/>
                </w:pPr>
              </w:pPrChange>
            </w:pPr>
            <w:moveFrom w:id="6296" w:author="Zehui Bai" w:date="2022-03-11T13:53:00Z">
              <w:r w:rsidRPr="00067A21" w:rsidDel="00823851">
                <w:rPr>
                  <w:rFonts w:ascii="Arial" w:hAnsi="Arial" w:cs="Arial"/>
                  <w:sz w:val="18"/>
                  <w:szCs w:val="18"/>
                  <w:rPrChange w:id="6297" w:author="Zehui Bai" w:date="2022-03-11T15:16:00Z">
                    <w:rPr>
                      <w:sz w:val="18"/>
                      <w:szCs w:val="18"/>
                    </w:rPr>
                  </w:rPrChange>
                </w:rPr>
                <w:t>0.371</w:t>
              </w:r>
            </w:moveFrom>
          </w:p>
        </w:tc>
      </w:tr>
      <w:tr w:rsidR="00A24283" w:rsidRPr="00067A21" w:rsidDel="00823851" w14:paraId="5411B4A7" w14:textId="26ECD62D" w:rsidTr="00E136F9">
        <w:trPr>
          <w:trHeight w:val="170"/>
          <w:jc w:val="center"/>
        </w:trPr>
        <w:tc>
          <w:tcPr>
            <w:tcW w:w="1782" w:type="pct"/>
            <w:tcBorders>
              <w:top w:val="nil"/>
              <w:left w:val="nil"/>
              <w:bottom w:val="nil"/>
              <w:right w:val="nil"/>
            </w:tcBorders>
          </w:tcPr>
          <w:p w14:paraId="17D44608" w14:textId="197B1B8D" w:rsidR="00A24283" w:rsidRPr="00067A21" w:rsidDel="00823851" w:rsidRDefault="00A24283">
            <w:pPr>
              <w:rPr>
                <w:moveFrom w:id="6298" w:author="Zehui Bai" w:date="2022-03-11T13:53:00Z"/>
                <w:rFonts w:ascii="Arial" w:hAnsi="Arial" w:cs="Arial"/>
                <w:sz w:val="18"/>
                <w:szCs w:val="18"/>
                <w:rPrChange w:id="6299" w:author="Zehui Bai" w:date="2022-03-11T15:16:00Z">
                  <w:rPr>
                    <w:moveFrom w:id="6300" w:author="Zehui Bai" w:date="2022-03-11T13:53:00Z"/>
                    <w:sz w:val="18"/>
                    <w:szCs w:val="18"/>
                  </w:rPr>
                </w:rPrChange>
              </w:rPr>
              <w:pPrChange w:id="6301" w:author="Zehui Bai" w:date="2022-03-11T13:53:00Z">
                <w:pPr>
                  <w:spacing w:before="36" w:after="36"/>
                  <w:ind w:left="708"/>
                </w:pPr>
              </w:pPrChange>
            </w:pPr>
            <w:moveFrom w:id="6302" w:author="Zehui Bai" w:date="2022-03-11T13:53:00Z">
              <w:r w:rsidRPr="00067A21" w:rsidDel="00823851">
                <w:rPr>
                  <w:rFonts w:ascii="Arial" w:eastAsiaTheme="minorEastAsia" w:hAnsi="Arial" w:cs="Arial"/>
                  <w:sz w:val="18"/>
                  <w:szCs w:val="18"/>
                  <w:rPrChange w:id="6303" w:author="Zehui Bai" w:date="2022-03-11T15:16:00Z">
                    <w:rPr>
                      <w:rFonts w:eastAsiaTheme="minorEastAsia"/>
                      <w:sz w:val="18"/>
                      <w:szCs w:val="18"/>
                    </w:rPr>
                  </w:rPrChange>
                </w:rPr>
                <w:t>Yes</w:t>
              </w:r>
            </w:moveFrom>
          </w:p>
        </w:tc>
        <w:tc>
          <w:tcPr>
            <w:tcW w:w="644" w:type="pct"/>
            <w:tcBorders>
              <w:top w:val="nil"/>
              <w:left w:val="nil"/>
              <w:bottom w:val="nil"/>
              <w:right w:val="nil"/>
            </w:tcBorders>
          </w:tcPr>
          <w:p w14:paraId="458F4ED6" w14:textId="0538FEF0" w:rsidR="00A24283" w:rsidRPr="00067A21" w:rsidDel="00823851" w:rsidRDefault="00A24283">
            <w:pPr>
              <w:rPr>
                <w:moveFrom w:id="6304" w:author="Zehui Bai" w:date="2022-03-11T13:53:00Z"/>
                <w:rFonts w:ascii="Arial" w:hAnsi="Arial" w:cs="Arial"/>
                <w:sz w:val="18"/>
                <w:szCs w:val="18"/>
                <w:rPrChange w:id="6305" w:author="Zehui Bai" w:date="2022-03-11T15:16:00Z">
                  <w:rPr>
                    <w:moveFrom w:id="6306" w:author="Zehui Bai" w:date="2022-03-11T13:53:00Z"/>
                    <w:sz w:val="18"/>
                    <w:szCs w:val="18"/>
                  </w:rPr>
                </w:rPrChange>
              </w:rPr>
              <w:pPrChange w:id="6307" w:author="Zehui Bai" w:date="2022-03-11T13:53:00Z">
                <w:pPr>
                  <w:spacing w:before="36" w:after="36"/>
                  <w:jc w:val="center"/>
                </w:pPr>
              </w:pPrChange>
            </w:pPr>
            <w:moveFrom w:id="6308" w:author="Zehui Bai" w:date="2022-03-11T13:53:00Z">
              <w:r w:rsidRPr="00067A21" w:rsidDel="00823851">
                <w:rPr>
                  <w:rFonts w:ascii="Arial" w:hAnsi="Arial" w:cs="Arial"/>
                  <w:sz w:val="18"/>
                  <w:szCs w:val="18"/>
                  <w:rPrChange w:id="6309" w:author="Zehui Bai" w:date="2022-03-11T15:16:00Z">
                    <w:rPr>
                      <w:sz w:val="18"/>
                      <w:szCs w:val="18"/>
                    </w:rPr>
                  </w:rPrChange>
                </w:rPr>
                <w:t>207</w:t>
              </w:r>
            </w:moveFrom>
          </w:p>
        </w:tc>
        <w:tc>
          <w:tcPr>
            <w:tcW w:w="645" w:type="pct"/>
            <w:tcBorders>
              <w:top w:val="nil"/>
              <w:left w:val="nil"/>
              <w:bottom w:val="nil"/>
              <w:right w:val="nil"/>
            </w:tcBorders>
          </w:tcPr>
          <w:p w14:paraId="25D04ED8" w14:textId="62757106" w:rsidR="00A24283" w:rsidRPr="00067A21" w:rsidDel="00823851" w:rsidRDefault="0030234C">
            <w:pPr>
              <w:rPr>
                <w:moveFrom w:id="6310" w:author="Zehui Bai" w:date="2022-03-11T13:53:00Z"/>
                <w:rFonts w:ascii="Arial" w:hAnsi="Arial" w:cs="Arial"/>
                <w:sz w:val="18"/>
                <w:szCs w:val="18"/>
                <w:rPrChange w:id="6311" w:author="Zehui Bai" w:date="2022-03-11T15:16:00Z">
                  <w:rPr>
                    <w:moveFrom w:id="6312" w:author="Zehui Bai" w:date="2022-03-11T13:53:00Z"/>
                    <w:sz w:val="18"/>
                    <w:szCs w:val="18"/>
                  </w:rPr>
                </w:rPrChange>
              </w:rPr>
              <w:pPrChange w:id="6313" w:author="Zehui Bai" w:date="2022-03-11T13:53:00Z">
                <w:pPr>
                  <w:spacing w:before="36" w:after="36"/>
                  <w:jc w:val="center"/>
                </w:pPr>
              </w:pPrChange>
            </w:pPr>
            <w:moveFrom w:id="6314" w:author="Zehui Bai" w:date="2022-03-11T13:53:00Z">
              <w:r w:rsidRPr="00067A21" w:rsidDel="00823851">
                <w:rPr>
                  <w:rFonts w:ascii="Arial" w:hAnsi="Arial" w:cs="Arial"/>
                  <w:sz w:val="18"/>
                  <w:szCs w:val="18"/>
                  <w:rPrChange w:id="6315" w:author="Zehui Bai" w:date="2022-03-11T15:16:00Z">
                    <w:rPr>
                      <w:sz w:val="18"/>
                      <w:szCs w:val="18"/>
                    </w:rPr>
                  </w:rPrChange>
                </w:rPr>
                <w:t>88.0</w:t>
              </w:r>
            </w:moveFrom>
          </w:p>
        </w:tc>
        <w:tc>
          <w:tcPr>
            <w:tcW w:w="643" w:type="pct"/>
            <w:tcBorders>
              <w:top w:val="nil"/>
              <w:left w:val="nil"/>
              <w:bottom w:val="nil"/>
              <w:right w:val="nil"/>
            </w:tcBorders>
          </w:tcPr>
          <w:p w14:paraId="436D8BE9" w14:textId="50874CEE" w:rsidR="00A24283" w:rsidRPr="00067A21" w:rsidDel="00823851" w:rsidRDefault="00A24283">
            <w:pPr>
              <w:rPr>
                <w:moveFrom w:id="6316" w:author="Zehui Bai" w:date="2022-03-11T13:53:00Z"/>
                <w:rFonts w:ascii="Arial" w:hAnsi="Arial" w:cs="Arial"/>
                <w:sz w:val="18"/>
                <w:szCs w:val="18"/>
                <w:rPrChange w:id="6317" w:author="Zehui Bai" w:date="2022-03-11T15:16:00Z">
                  <w:rPr>
                    <w:moveFrom w:id="6318" w:author="Zehui Bai" w:date="2022-03-11T13:53:00Z"/>
                    <w:sz w:val="18"/>
                    <w:szCs w:val="18"/>
                  </w:rPr>
                </w:rPrChange>
              </w:rPr>
              <w:pPrChange w:id="6319" w:author="Zehui Bai" w:date="2022-03-11T13:53:00Z">
                <w:pPr>
                  <w:spacing w:before="36" w:after="36"/>
                  <w:jc w:val="center"/>
                </w:pPr>
              </w:pPrChange>
            </w:pPr>
            <w:moveFrom w:id="6320" w:author="Zehui Bai" w:date="2022-03-11T13:53:00Z">
              <w:r w:rsidRPr="00067A21" w:rsidDel="00823851">
                <w:rPr>
                  <w:rFonts w:ascii="Arial" w:hAnsi="Arial" w:cs="Arial"/>
                  <w:sz w:val="18"/>
                  <w:szCs w:val="18"/>
                  <w:rPrChange w:id="6321" w:author="Zehui Bai" w:date="2022-03-11T15:16:00Z">
                    <w:rPr>
                      <w:sz w:val="18"/>
                      <w:szCs w:val="18"/>
                    </w:rPr>
                  </w:rPrChange>
                </w:rPr>
                <w:t>28</w:t>
              </w:r>
            </w:moveFrom>
          </w:p>
        </w:tc>
        <w:tc>
          <w:tcPr>
            <w:tcW w:w="645" w:type="pct"/>
            <w:tcBorders>
              <w:top w:val="nil"/>
              <w:left w:val="nil"/>
              <w:bottom w:val="nil"/>
              <w:right w:val="nil"/>
            </w:tcBorders>
          </w:tcPr>
          <w:p w14:paraId="5C9D4282" w14:textId="7FD24536" w:rsidR="00A24283" w:rsidRPr="00067A21" w:rsidDel="00823851" w:rsidRDefault="007D4189">
            <w:pPr>
              <w:rPr>
                <w:moveFrom w:id="6322" w:author="Zehui Bai" w:date="2022-03-11T13:53:00Z"/>
                <w:rFonts w:ascii="Arial" w:hAnsi="Arial" w:cs="Arial"/>
                <w:sz w:val="18"/>
                <w:szCs w:val="18"/>
                <w:rPrChange w:id="6323" w:author="Zehui Bai" w:date="2022-03-11T15:16:00Z">
                  <w:rPr>
                    <w:moveFrom w:id="6324" w:author="Zehui Bai" w:date="2022-03-11T13:53:00Z"/>
                    <w:sz w:val="18"/>
                    <w:szCs w:val="18"/>
                  </w:rPr>
                </w:rPrChange>
              </w:rPr>
              <w:pPrChange w:id="6325" w:author="Zehui Bai" w:date="2022-03-11T13:53:00Z">
                <w:pPr>
                  <w:spacing w:before="36" w:after="36"/>
                  <w:jc w:val="center"/>
                </w:pPr>
              </w:pPrChange>
            </w:pPr>
            <w:moveFrom w:id="6326" w:author="Zehui Bai" w:date="2022-03-11T13:53:00Z">
              <w:r w:rsidRPr="00067A21" w:rsidDel="00823851">
                <w:rPr>
                  <w:rFonts w:ascii="Arial" w:hAnsi="Arial" w:cs="Arial"/>
                  <w:sz w:val="18"/>
                  <w:szCs w:val="18"/>
                  <w:rPrChange w:id="6327" w:author="Zehui Bai" w:date="2022-03-11T15:16:00Z">
                    <w:rPr>
                      <w:sz w:val="18"/>
                      <w:szCs w:val="18"/>
                    </w:rPr>
                  </w:rPrChange>
                </w:rPr>
                <w:t>11.9</w:t>
              </w:r>
            </w:moveFrom>
          </w:p>
        </w:tc>
        <w:tc>
          <w:tcPr>
            <w:tcW w:w="641" w:type="pct"/>
            <w:tcBorders>
              <w:top w:val="nil"/>
              <w:left w:val="nil"/>
              <w:bottom w:val="nil"/>
              <w:right w:val="nil"/>
            </w:tcBorders>
          </w:tcPr>
          <w:p w14:paraId="180D5F67" w14:textId="40B6266C" w:rsidR="00A24283" w:rsidRPr="00067A21" w:rsidDel="00823851" w:rsidRDefault="00A24283">
            <w:pPr>
              <w:rPr>
                <w:moveFrom w:id="6328" w:author="Zehui Bai" w:date="2022-03-11T13:53:00Z"/>
                <w:rFonts w:ascii="Arial" w:hAnsi="Arial" w:cs="Arial"/>
                <w:sz w:val="18"/>
                <w:szCs w:val="18"/>
                <w:rPrChange w:id="6329" w:author="Zehui Bai" w:date="2022-03-11T15:16:00Z">
                  <w:rPr>
                    <w:moveFrom w:id="6330" w:author="Zehui Bai" w:date="2022-03-11T13:53:00Z"/>
                    <w:sz w:val="18"/>
                    <w:szCs w:val="18"/>
                  </w:rPr>
                </w:rPrChange>
              </w:rPr>
              <w:pPrChange w:id="6331" w:author="Zehui Bai" w:date="2022-03-11T13:53:00Z">
                <w:pPr>
                  <w:spacing w:before="36" w:after="36"/>
                  <w:jc w:val="center"/>
                </w:pPr>
              </w:pPrChange>
            </w:pPr>
          </w:p>
        </w:tc>
      </w:tr>
      <w:tr w:rsidR="00A24283" w:rsidRPr="00067A21" w:rsidDel="00823851" w14:paraId="1770D63F" w14:textId="6DDE026C" w:rsidTr="00E136F9">
        <w:trPr>
          <w:trHeight w:val="170"/>
          <w:jc w:val="center"/>
        </w:trPr>
        <w:tc>
          <w:tcPr>
            <w:tcW w:w="1782" w:type="pct"/>
            <w:tcBorders>
              <w:top w:val="nil"/>
              <w:left w:val="nil"/>
              <w:bottom w:val="nil"/>
              <w:right w:val="nil"/>
            </w:tcBorders>
          </w:tcPr>
          <w:p w14:paraId="464C5A63" w14:textId="6B727B1A" w:rsidR="00A24283" w:rsidRPr="00067A21" w:rsidDel="00823851" w:rsidRDefault="00A24283">
            <w:pPr>
              <w:rPr>
                <w:moveFrom w:id="6332" w:author="Zehui Bai" w:date="2022-03-11T13:53:00Z"/>
                <w:rFonts w:ascii="Arial" w:hAnsi="Arial" w:cs="Arial"/>
                <w:sz w:val="18"/>
                <w:szCs w:val="18"/>
                <w:rPrChange w:id="6333" w:author="Zehui Bai" w:date="2022-03-11T15:16:00Z">
                  <w:rPr>
                    <w:moveFrom w:id="6334" w:author="Zehui Bai" w:date="2022-03-11T13:53:00Z"/>
                    <w:sz w:val="18"/>
                    <w:szCs w:val="18"/>
                  </w:rPr>
                </w:rPrChange>
              </w:rPr>
              <w:pPrChange w:id="6335" w:author="Zehui Bai" w:date="2022-03-11T13:53:00Z">
                <w:pPr>
                  <w:spacing w:before="36" w:after="36"/>
                  <w:ind w:left="708"/>
                </w:pPr>
              </w:pPrChange>
            </w:pPr>
            <w:moveFrom w:id="6336" w:author="Zehui Bai" w:date="2022-03-11T13:53:00Z">
              <w:r w:rsidRPr="00067A21" w:rsidDel="00823851">
                <w:rPr>
                  <w:rFonts w:ascii="Arial" w:eastAsiaTheme="minorEastAsia" w:hAnsi="Arial" w:cs="Arial"/>
                  <w:sz w:val="18"/>
                  <w:szCs w:val="18"/>
                  <w:rPrChange w:id="6337" w:author="Zehui Bai" w:date="2022-03-11T15:16:00Z">
                    <w:rPr>
                      <w:rFonts w:eastAsiaTheme="minorEastAsia"/>
                      <w:sz w:val="18"/>
                      <w:szCs w:val="18"/>
                    </w:rPr>
                  </w:rPrChange>
                </w:rPr>
                <w:t>no</w:t>
              </w:r>
            </w:moveFrom>
          </w:p>
        </w:tc>
        <w:tc>
          <w:tcPr>
            <w:tcW w:w="644" w:type="pct"/>
            <w:tcBorders>
              <w:top w:val="nil"/>
              <w:left w:val="nil"/>
              <w:bottom w:val="nil"/>
              <w:right w:val="nil"/>
            </w:tcBorders>
          </w:tcPr>
          <w:p w14:paraId="7A345B22" w14:textId="168E71C9" w:rsidR="00A24283" w:rsidRPr="00067A21" w:rsidDel="00823851" w:rsidRDefault="00A24283">
            <w:pPr>
              <w:rPr>
                <w:moveFrom w:id="6338" w:author="Zehui Bai" w:date="2022-03-11T13:53:00Z"/>
                <w:rFonts w:ascii="Arial" w:hAnsi="Arial" w:cs="Arial"/>
                <w:sz w:val="18"/>
                <w:szCs w:val="18"/>
                <w:rPrChange w:id="6339" w:author="Zehui Bai" w:date="2022-03-11T15:16:00Z">
                  <w:rPr>
                    <w:moveFrom w:id="6340" w:author="Zehui Bai" w:date="2022-03-11T13:53:00Z"/>
                    <w:sz w:val="18"/>
                    <w:szCs w:val="18"/>
                  </w:rPr>
                </w:rPrChange>
              </w:rPr>
              <w:pPrChange w:id="6341" w:author="Zehui Bai" w:date="2022-03-11T13:53:00Z">
                <w:pPr>
                  <w:spacing w:before="36" w:after="36"/>
                  <w:jc w:val="center"/>
                </w:pPr>
              </w:pPrChange>
            </w:pPr>
            <w:moveFrom w:id="6342" w:author="Zehui Bai" w:date="2022-03-11T13:53:00Z">
              <w:r w:rsidRPr="00067A21" w:rsidDel="00823851">
                <w:rPr>
                  <w:rFonts w:ascii="Arial" w:hAnsi="Arial" w:cs="Arial"/>
                  <w:sz w:val="18"/>
                  <w:szCs w:val="18"/>
                  <w:rPrChange w:id="6343" w:author="Zehui Bai" w:date="2022-03-11T15:16:00Z">
                    <w:rPr>
                      <w:sz w:val="18"/>
                      <w:szCs w:val="18"/>
                    </w:rPr>
                  </w:rPrChange>
                </w:rPr>
                <w:t>503</w:t>
              </w:r>
            </w:moveFrom>
          </w:p>
        </w:tc>
        <w:tc>
          <w:tcPr>
            <w:tcW w:w="645" w:type="pct"/>
            <w:tcBorders>
              <w:top w:val="nil"/>
              <w:left w:val="nil"/>
              <w:bottom w:val="nil"/>
              <w:right w:val="nil"/>
            </w:tcBorders>
          </w:tcPr>
          <w:p w14:paraId="45991905" w14:textId="03997740" w:rsidR="00A24283" w:rsidRPr="00067A21" w:rsidDel="00823851" w:rsidRDefault="007D4189">
            <w:pPr>
              <w:rPr>
                <w:moveFrom w:id="6344" w:author="Zehui Bai" w:date="2022-03-11T13:53:00Z"/>
                <w:rFonts w:ascii="Arial" w:eastAsiaTheme="minorEastAsia" w:hAnsi="Arial" w:cs="Arial"/>
                <w:sz w:val="18"/>
                <w:szCs w:val="18"/>
                <w:rPrChange w:id="6345" w:author="Zehui Bai" w:date="2022-03-11T15:16:00Z">
                  <w:rPr>
                    <w:moveFrom w:id="6346" w:author="Zehui Bai" w:date="2022-03-11T13:53:00Z"/>
                    <w:rFonts w:eastAsiaTheme="minorEastAsia"/>
                    <w:sz w:val="18"/>
                    <w:szCs w:val="18"/>
                  </w:rPr>
                </w:rPrChange>
              </w:rPr>
              <w:pPrChange w:id="6347" w:author="Zehui Bai" w:date="2022-03-11T13:53:00Z">
                <w:pPr>
                  <w:spacing w:before="36" w:after="36"/>
                  <w:jc w:val="center"/>
                </w:pPr>
              </w:pPrChange>
            </w:pPr>
            <w:moveFrom w:id="6348" w:author="Zehui Bai" w:date="2022-03-11T13:53:00Z">
              <w:r w:rsidRPr="00067A21" w:rsidDel="00823851">
                <w:rPr>
                  <w:rFonts w:ascii="Arial" w:eastAsiaTheme="minorEastAsia" w:hAnsi="Arial" w:cs="Arial"/>
                  <w:sz w:val="18"/>
                  <w:szCs w:val="18"/>
                  <w:rPrChange w:id="6349" w:author="Zehui Bai" w:date="2022-03-11T15:16:00Z">
                    <w:rPr>
                      <w:rFonts w:eastAsiaTheme="minorEastAsia"/>
                      <w:sz w:val="18"/>
                      <w:szCs w:val="18"/>
                    </w:rPr>
                  </w:rPrChange>
                </w:rPr>
                <w:t>85.5</w:t>
              </w:r>
            </w:moveFrom>
          </w:p>
        </w:tc>
        <w:tc>
          <w:tcPr>
            <w:tcW w:w="643" w:type="pct"/>
            <w:tcBorders>
              <w:top w:val="nil"/>
              <w:left w:val="nil"/>
              <w:bottom w:val="nil"/>
              <w:right w:val="nil"/>
            </w:tcBorders>
          </w:tcPr>
          <w:p w14:paraId="1D619D6D" w14:textId="2CB929AC" w:rsidR="00A24283" w:rsidRPr="00067A21" w:rsidDel="00823851" w:rsidRDefault="00A24283">
            <w:pPr>
              <w:rPr>
                <w:moveFrom w:id="6350" w:author="Zehui Bai" w:date="2022-03-11T13:53:00Z"/>
                <w:rFonts w:ascii="Arial" w:hAnsi="Arial" w:cs="Arial"/>
                <w:sz w:val="18"/>
                <w:szCs w:val="18"/>
                <w:rPrChange w:id="6351" w:author="Zehui Bai" w:date="2022-03-11T15:16:00Z">
                  <w:rPr>
                    <w:moveFrom w:id="6352" w:author="Zehui Bai" w:date="2022-03-11T13:53:00Z"/>
                    <w:sz w:val="18"/>
                    <w:szCs w:val="18"/>
                  </w:rPr>
                </w:rPrChange>
              </w:rPr>
              <w:pPrChange w:id="6353" w:author="Zehui Bai" w:date="2022-03-11T13:53:00Z">
                <w:pPr>
                  <w:spacing w:before="36" w:after="36"/>
                  <w:jc w:val="center"/>
                </w:pPr>
              </w:pPrChange>
            </w:pPr>
            <w:moveFrom w:id="6354" w:author="Zehui Bai" w:date="2022-03-11T13:53:00Z">
              <w:r w:rsidRPr="00067A21" w:rsidDel="00823851">
                <w:rPr>
                  <w:rFonts w:ascii="Arial" w:hAnsi="Arial" w:cs="Arial"/>
                  <w:sz w:val="18"/>
                  <w:szCs w:val="18"/>
                  <w:rPrChange w:id="6355" w:author="Zehui Bai" w:date="2022-03-11T15:16:00Z">
                    <w:rPr>
                      <w:sz w:val="18"/>
                      <w:szCs w:val="18"/>
                    </w:rPr>
                  </w:rPrChange>
                </w:rPr>
                <w:t>85</w:t>
              </w:r>
            </w:moveFrom>
          </w:p>
        </w:tc>
        <w:tc>
          <w:tcPr>
            <w:tcW w:w="645" w:type="pct"/>
            <w:tcBorders>
              <w:top w:val="nil"/>
              <w:left w:val="nil"/>
              <w:bottom w:val="nil"/>
              <w:right w:val="nil"/>
            </w:tcBorders>
          </w:tcPr>
          <w:p w14:paraId="44E11273" w14:textId="191AAEC3" w:rsidR="00A24283" w:rsidRPr="00067A21" w:rsidDel="00823851" w:rsidRDefault="00A62F30">
            <w:pPr>
              <w:rPr>
                <w:moveFrom w:id="6356" w:author="Zehui Bai" w:date="2022-03-11T13:53:00Z"/>
                <w:rFonts w:ascii="Arial" w:hAnsi="Arial" w:cs="Arial"/>
                <w:sz w:val="18"/>
                <w:szCs w:val="18"/>
                <w:rPrChange w:id="6357" w:author="Zehui Bai" w:date="2022-03-11T15:16:00Z">
                  <w:rPr>
                    <w:moveFrom w:id="6358" w:author="Zehui Bai" w:date="2022-03-11T13:53:00Z"/>
                    <w:sz w:val="18"/>
                    <w:szCs w:val="18"/>
                  </w:rPr>
                </w:rPrChange>
              </w:rPr>
              <w:pPrChange w:id="6359" w:author="Zehui Bai" w:date="2022-03-11T13:53:00Z">
                <w:pPr>
                  <w:spacing w:before="36" w:after="36"/>
                  <w:jc w:val="center"/>
                </w:pPr>
              </w:pPrChange>
            </w:pPr>
            <w:moveFrom w:id="6360" w:author="Zehui Bai" w:date="2022-03-11T13:53:00Z">
              <w:r w:rsidRPr="00067A21" w:rsidDel="00823851">
                <w:rPr>
                  <w:rFonts w:ascii="Arial" w:hAnsi="Arial" w:cs="Arial"/>
                  <w:sz w:val="18"/>
                  <w:szCs w:val="18"/>
                  <w:rPrChange w:id="6361" w:author="Zehui Bai" w:date="2022-03-11T15:16:00Z">
                    <w:rPr>
                      <w:sz w:val="18"/>
                      <w:szCs w:val="18"/>
                    </w:rPr>
                  </w:rPrChange>
                </w:rPr>
                <w:t>14.5</w:t>
              </w:r>
            </w:moveFrom>
          </w:p>
        </w:tc>
        <w:tc>
          <w:tcPr>
            <w:tcW w:w="641" w:type="pct"/>
            <w:tcBorders>
              <w:top w:val="nil"/>
              <w:left w:val="nil"/>
              <w:bottom w:val="nil"/>
              <w:right w:val="nil"/>
            </w:tcBorders>
          </w:tcPr>
          <w:p w14:paraId="098D93EE" w14:textId="2FAF29A9" w:rsidR="00A24283" w:rsidRPr="00067A21" w:rsidDel="00823851" w:rsidRDefault="00A24283">
            <w:pPr>
              <w:rPr>
                <w:moveFrom w:id="6362" w:author="Zehui Bai" w:date="2022-03-11T13:53:00Z"/>
                <w:rFonts w:ascii="Arial" w:hAnsi="Arial" w:cs="Arial"/>
                <w:sz w:val="18"/>
                <w:szCs w:val="18"/>
                <w:rPrChange w:id="6363" w:author="Zehui Bai" w:date="2022-03-11T15:16:00Z">
                  <w:rPr>
                    <w:moveFrom w:id="6364" w:author="Zehui Bai" w:date="2022-03-11T13:53:00Z"/>
                    <w:sz w:val="18"/>
                    <w:szCs w:val="18"/>
                  </w:rPr>
                </w:rPrChange>
              </w:rPr>
              <w:pPrChange w:id="6365" w:author="Zehui Bai" w:date="2022-03-11T13:53:00Z">
                <w:pPr>
                  <w:spacing w:before="36" w:after="36"/>
                  <w:jc w:val="center"/>
                </w:pPr>
              </w:pPrChange>
            </w:pPr>
          </w:p>
        </w:tc>
      </w:tr>
      <w:tr w:rsidR="00A24283" w:rsidRPr="00067A21" w:rsidDel="00823851" w14:paraId="12A8421E" w14:textId="005603A6" w:rsidTr="00E136F9">
        <w:trPr>
          <w:trHeight w:val="170"/>
          <w:jc w:val="center"/>
        </w:trPr>
        <w:tc>
          <w:tcPr>
            <w:tcW w:w="1782" w:type="pct"/>
            <w:tcBorders>
              <w:top w:val="nil"/>
              <w:left w:val="nil"/>
              <w:bottom w:val="nil"/>
              <w:right w:val="nil"/>
            </w:tcBorders>
          </w:tcPr>
          <w:p w14:paraId="5ED7FEFC" w14:textId="6F61E320" w:rsidR="00A24283" w:rsidRPr="00067A21" w:rsidDel="00823851" w:rsidRDefault="00A24283">
            <w:pPr>
              <w:rPr>
                <w:moveFrom w:id="6366" w:author="Zehui Bai" w:date="2022-03-11T13:53:00Z"/>
                <w:rFonts w:ascii="Arial" w:hAnsi="Arial" w:cs="Arial"/>
                <w:b/>
                <w:bCs/>
                <w:sz w:val="18"/>
                <w:szCs w:val="18"/>
                <w:rPrChange w:id="6367" w:author="Zehui Bai" w:date="2022-03-11T15:16:00Z">
                  <w:rPr>
                    <w:moveFrom w:id="6368" w:author="Zehui Bai" w:date="2022-03-11T13:53:00Z"/>
                    <w:b/>
                    <w:bCs/>
                    <w:sz w:val="18"/>
                    <w:szCs w:val="18"/>
                  </w:rPr>
                </w:rPrChange>
              </w:rPr>
              <w:pPrChange w:id="6369" w:author="Zehui Bai" w:date="2022-03-11T13:53:00Z">
                <w:pPr>
                  <w:spacing w:before="36" w:after="36"/>
                </w:pPr>
              </w:pPrChange>
            </w:pPr>
            <w:moveFrom w:id="6370" w:author="Zehui Bai" w:date="2022-03-11T13:53:00Z">
              <w:r w:rsidRPr="00067A21" w:rsidDel="00823851">
                <w:rPr>
                  <w:rFonts w:ascii="Arial" w:hAnsi="Arial" w:cs="Arial"/>
                  <w:b/>
                  <w:bCs/>
                  <w:sz w:val="18"/>
                  <w:szCs w:val="18"/>
                  <w:rPrChange w:id="6371" w:author="Zehui Bai" w:date="2022-03-11T15:16:00Z">
                    <w:rPr>
                      <w:b/>
                      <w:bCs/>
                      <w:sz w:val="18"/>
                      <w:szCs w:val="18"/>
                    </w:rPr>
                  </w:rPrChange>
                </w:rPr>
                <w:t>Monthly income (€)</w:t>
              </w:r>
            </w:moveFrom>
          </w:p>
        </w:tc>
        <w:tc>
          <w:tcPr>
            <w:tcW w:w="644" w:type="pct"/>
            <w:tcBorders>
              <w:top w:val="nil"/>
              <w:left w:val="nil"/>
              <w:bottom w:val="nil"/>
              <w:right w:val="nil"/>
            </w:tcBorders>
          </w:tcPr>
          <w:p w14:paraId="1F5DEA0F" w14:textId="19533BF0" w:rsidR="00A24283" w:rsidRPr="00067A21" w:rsidDel="00823851" w:rsidRDefault="00A24283">
            <w:pPr>
              <w:rPr>
                <w:moveFrom w:id="6372" w:author="Zehui Bai" w:date="2022-03-11T13:53:00Z"/>
                <w:rFonts w:ascii="Arial" w:hAnsi="Arial" w:cs="Arial"/>
                <w:sz w:val="18"/>
                <w:szCs w:val="18"/>
                <w:rPrChange w:id="6373" w:author="Zehui Bai" w:date="2022-03-11T15:16:00Z">
                  <w:rPr>
                    <w:moveFrom w:id="6374" w:author="Zehui Bai" w:date="2022-03-11T13:53:00Z"/>
                    <w:sz w:val="18"/>
                    <w:szCs w:val="18"/>
                  </w:rPr>
                </w:rPrChange>
              </w:rPr>
              <w:pPrChange w:id="6375" w:author="Zehui Bai" w:date="2022-03-11T13:53:00Z">
                <w:pPr>
                  <w:spacing w:before="36" w:after="36"/>
                  <w:jc w:val="center"/>
                </w:pPr>
              </w:pPrChange>
            </w:pPr>
          </w:p>
        </w:tc>
        <w:tc>
          <w:tcPr>
            <w:tcW w:w="645" w:type="pct"/>
            <w:tcBorders>
              <w:top w:val="nil"/>
              <w:left w:val="nil"/>
              <w:bottom w:val="nil"/>
              <w:right w:val="nil"/>
            </w:tcBorders>
          </w:tcPr>
          <w:p w14:paraId="70E8F320" w14:textId="292F1CA9" w:rsidR="00A24283" w:rsidRPr="00067A21" w:rsidDel="00823851" w:rsidRDefault="00A24283">
            <w:pPr>
              <w:rPr>
                <w:moveFrom w:id="6376" w:author="Zehui Bai" w:date="2022-03-11T13:53:00Z"/>
                <w:rFonts w:ascii="Arial" w:hAnsi="Arial" w:cs="Arial"/>
                <w:sz w:val="18"/>
                <w:szCs w:val="18"/>
                <w:rPrChange w:id="6377" w:author="Zehui Bai" w:date="2022-03-11T15:16:00Z">
                  <w:rPr>
                    <w:moveFrom w:id="6378" w:author="Zehui Bai" w:date="2022-03-11T13:53:00Z"/>
                    <w:sz w:val="18"/>
                    <w:szCs w:val="18"/>
                  </w:rPr>
                </w:rPrChange>
              </w:rPr>
              <w:pPrChange w:id="6379" w:author="Zehui Bai" w:date="2022-03-11T13:53:00Z">
                <w:pPr>
                  <w:spacing w:before="36" w:after="36"/>
                  <w:jc w:val="center"/>
                </w:pPr>
              </w:pPrChange>
            </w:pPr>
          </w:p>
        </w:tc>
        <w:tc>
          <w:tcPr>
            <w:tcW w:w="643" w:type="pct"/>
            <w:tcBorders>
              <w:top w:val="nil"/>
              <w:left w:val="nil"/>
              <w:bottom w:val="nil"/>
              <w:right w:val="nil"/>
            </w:tcBorders>
          </w:tcPr>
          <w:p w14:paraId="33C3FCE0" w14:textId="0F6B5B43" w:rsidR="00A24283" w:rsidRPr="00067A21" w:rsidDel="00823851" w:rsidRDefault="00A24283">
            <w:pPr>
              <w:rPr>
                <w:moveFrom w:id="6380" w:author="Zehui Bai" w:date="2022-03-11T13:53:00Z"/>
                <w:rFonts w:ascii="Arial" w:hAnsi="Arial" w:cs="Arial"/>
                <w:sz w:val="18"/>
                <w:szCs w:val="18"/>
                <w:rPrChange w:id="6381" w:author="Zehui Bai" w:date="2022-03-11T15:16:00Z">
                  <w:rPr>
                    <w:moveFrom w:id="6382" w:author="Zehui Bai" w:date="2022-03-11T13:53:00Z"/>
                    <w:sz w:val="18"/>
                    <w:szCs w:val="18"/>
                  </w:rPr>
                </w:rPrChange>
              </w:rPr>
              <w:pPrChange w:id="6383" w:author="Zehui Bai" w:date="2022-03-11T13:53:00Z">
                <w:pPr>
                  <w:spacing w:before="36" w:after="36"/>
                  <w:jc w:val="center"/>
                </w:pPr>
              </w:pPrChange>
            </w:pPr>
          </w:p>
        </w:tc>
        <w:tc>
          <w:tcPr>
            <w:tcW w:w="645" w:type="pct"/>
            <w:tcBorders>
              <w:top w:val="nil"/>
              <w:left w:val="nil"/>
              <w:bottom w:val="nil"/>
              <w:right w:val="nil"/>
            </w:tcBorders>
          </w:tcPr>
          <w:p w14:paraId="00C8E6BC" w14:textId="2498C0FB" w:rsidR="00A24283" w:rsidRPr="00067A21" w:rsidDel="00823851" w:rsidRDefault="00A24283">
            <w:pPr>
              <w:rPr>
                <w:moveFrom w:id="6384" w:author="Zehui Bai" w:date="2022-03-11T13:53:00Z"/>
                <w:rFonts w:ascii="Arial" w:hAnsi="Arial" w:cs="Arial"/>
                <w:sz w:val="18"/>
                <w:szCs w:val="18"/>
                <w:rPrChange w:id="6385" w:author="Zehui Bai" w:date="2022-03-11T15:16:00Z">
                  <w:rPr>
                    <w:moveFrom w:id="6386" w:author="Zehui Bai" w:date="2022-03-11T13:53:00Z"/>
                    <w:sz w:val="18"/>
                    <w:szCs w:val="18"/>
                  </w:rPr>
                </w:rPrChange>
              </w:rPr>
              <w:pPrChange w:id="6387" w:author="Zehui Bai" w:date="2022-03-11T13:53:00Z">
                <w:pPr>
                  <w:spacing w:before="36" w:after="36"/>
                  <w:jc w:val="center"/>
                </w:pPr>
              </w:pPrChange>
            </w:pPr>
          </w:p>
        </w:tc>
        <w:tc>
          <w:tcPr>
            <w:tcW w:w="641" w:type="pct"/>
            <w:tcBorders>
              <w:top w:val="nil"/>
              <w:left w:val="nil"/>
              <w:bottom w:val="nil"/>
              <w:right w:val="nil"/>
            </w:tcBorders>
          </w:tcPr>
          <w:p w14:paraId="3648671B" w14:textId="367D4F3F" w:rsidR="00A24283" w:rsidRPr="00067A21" w:rsidDel="00823851" w:rsidRDefault="00A24283">
            <w:pPr>
              <w:rPr>
                <w:moveFrom w:id="6388" w:author="Zehui Bai" w:date="2022-03-11T13:53:00Z"/>
                <w:rFonts w:ascii="Arial" w:hAnsi="Arial" w:cs="Arial"/>
                <w:sz w:val="18"/>
                <w:szCs w:val="18"/>
                <w:rPrChange w:id="6389" w:author="Zehui Bai" w:date="2022-03-11T15:16:00Z">
                  <w:rPr>
                    <w:moveFrom w:id="6390" w:author="Zehui Bai" w:date="2022-03-11T13:53:00Z"/>
                    <w:sz w:val="18"/>
                    <w:szCs w:val="18"/>
                  </w:rPr>
                </w:rPrChange>
              </w:rPr>
              <w:pPrChange w:id="6391" w:author="Zehui Bai" w:date="2022-03-11T13:53:00Z">
                <w:pPr>
                  <w:spacing w:before="36" w:after="36"/>
                  <w:jc w:val="center"/>
                </w:pPr>
              </w:pPrChange>
            </w:pPr>
            <w:moveFrom w:id="6392" w:author="Zehui Bai" w:date="2022-03-11T13:53:00Z">
              <w:r w:rsidRPr="00067A21" w:rsidDel="00823851">
                <w:rPr>
                  <w:rFonts w:ascii="Arial" w:hAnsi="Arial" w:cs="Arial"/>
                  <w:sz w:val="18"/>
                  <w:szCs w:val="18"/>
                  <w:rPrChange w:id="6393" w:author="Zehui Bai" w:date="2022-03-11T15:16:00Z">
                    <w:rPr>
                      <w:sz w:val="18"/>
                      <w:szCs w:val="18"/>
                    </w:rPr>
                  </w:rPrChange>
                </w:rPr>
                <w:t>&lt;0.05</w:t>
              </w:r>
            </w:moveFrom>
          </w:p>
        </w:tc>
      </w:tr>
      <w:tr w:rsidR="00A24283" w:rsidRPr="00067A21" w:rsidDel="00823851" w14:paraId="692AB171" w14:textId="1100F1BF" w:rsidTr="00E136F9">
        <w:trPr>
          <w:trHeight w:val="170"/>
          <w:jc w:val="center"/>
        </w:trPr>
        <w:tc>
          <w:tcPr>
            <w:tcW w:w="1782" w:type="pct"/>
            <w:tcBorders>
              <w:top w:val="nil"/>
              <w:left w:val="nil"/>
              <w:bottom w:val="nil"/>
              <w:right w:val="nil"/>
            </w:tcBorders>
          </w:tcPr>
          <w:p w14:paraId="5BFD2687" w14:textId="0D2BC348" w:rsidR="00A24283" w:rsidRPr="00067A21" w:rsidDel="00823851" w:rsidRDefault="00A24283">
            <w:pPr>
              <w:rPr>
                <w:moveFrom w:id="6394" w:author="Zehui Bai" w:date="2022-03-11T13:53:00Z"/>
                <w:rFonts w:ascii="Arial" w:hAnsi="Arial" w:cs="Arial"/>
                <w:sz w:val="18"/>
                <w:szCs w:val="18"/>
                <w:rPrChange w:id="6395" w:author="Zehui Bai" w:date="2022-03-11T15:16:00Z">
                  <w:rPr>
                    <w:moveFrom w:id="6396" w:author="Zehui Bai" w:date="2022-03-11T13:53:00Z"/>
                    <w:sz w:val="18"/>
                    <w:szCs w:val="18"/>
                  </w:rPr>
                </w:rPrChange>
              </w:rPr>
              <w:pPrChange w:id="6397" w:author="Zehui Bai" w:date="2022-03-11T13:53:00Z">
                <w:pPr>
                  <w:spacing w:before="36" w:after="36"/>
                  <w:ind w:left="708"/>
                </w:pPr>
              </w:pPrChange>
            </w:pPr>
            <w:moveFrom w:id="6398" w:author="Zehui Bai" w:date="2022-03-11T13:53:00Z">
              <w:r w:rsidRPr="00067A21" w:rsidDel="00823851">
                <w:rPr>
                  <w:rFonts w:ascii="Arial" w:hAnsi="Arial" w:cs="Arial"/>
                  <w:sz w:val="18"/>
                  <w:szCs w:val="18"/>
                  <w:rPrChange w:id="6399" w:author="Zehui Bai" w:date="2022-03-11T15:16:00Z">
                    <w:rPr>
                      <w:sz w:val="18"/>
                      <w:szCs w:val="18"/>
                    </w:rPr>
                  </w:rPrChange>
                </w:rPr>
                <w:t>&lt;1.000</w:t>
              </w:r>
            </w:moveFrom>
          </w:p>
        </w:tc>
        <w:tc>
          <w:tcPr>
            <w:tcW w:w="644" w:type="pct"/>
            <w:tcBorders>
              <w:top w:val="nil"/>
              <w:left w:val="nil"/>
              <w:bottom w:val="nil"/>
              <w:right w:val="nil"/>
            </w:tcBorders>
          </w:tcPr>
          <w:p w14:paraId="19BBFAA3" w14:textId="11A8A6DF" w:rsidR="00A24283" w:rsidRPr="00067A21" w:rsidDel="00823851" w:rsidRDefault="00A24283">
            <w:pPr>
              <w:rPr>
                <w:moveFrom w:id="6400" w:author="Zehui Bai" w:date="2022-03-11T13:53:00Z"/>
                <w:rFonts w:ascii="Arial" w:hAnsi="Arial" w:cs="Arial"/>
                <w:sz w:val="18"/>
                <w:szCs w:val="18"/>
                <w:rPrChange w:id="6401" w:author="Zehui Bai" w:date="2022-03-11T15:16:00Z">
                  <w:rPr>
                    <w:moveFrom w:id="6402" w:author="Zehui Bai" w:date="2022-03-11T13:53:00Z"/>
                    <w:sz w:val="18"/>
                    <w:szCs w:val="18"/>
                  </w:rPr>
                </w:rPrChange>
              </w:rPr>
              <w:pPrChange w:id="6403" w:author="Zehui Bai" w:date="2022-03-11T13:53:00Z">
                <w:pPr>
                  <w:spacing w:before="36" w:after="36"/>
                  <w:jc w:val="center"/>
                </w:pPr>
              </w:pPrChange>
            </w:pPr>
            <w:moveFrom w:id="6404" w:author="Zehui Bai" w:date="2022-03-11T13:53:00Z">
              <w:r w:rsidRPr="00067A21" w:rsidDel="00823851">
                <w:rPr>
                  <w:rFonts w:ascii="Arial" w:hAnsi="Arial" w:cs="Arial"/>
                  <w:sz w:val="18"/>
                  <w:szCs w:val="18"/>
                  <w:rPrChange w:id="6405" w:author="Zehui Bai" w:date="2022-03-11T15:16:00Z">
                    <w:rPr>
                      <w:sz w:val="18"/>
                      <w:szCs w:val="18"/>
                    </w:rPr>
                  </w:rPrChange>
                </w:rPr>
                <w:t>365</w:t>
              </w:r>
            </w:moveFrom>
          </w:p>
        </w:tc>
        <w:tc>
          <w:tcPr>
            <w:tcW w:w="645" w:type="pct"/>
            <w:tcBorders>
              <w:top w:val="nil"/>
              <w:left w:val="nil"/>
              <w:bottom w:val="nil"/>
              <w:right w:val="nil"/>
            </w:tcBorders>
          </w:tcPr>
          <w:p w14:paraId="5B8B00C7" w14:textId="10A5628C" w:rsidR="00A24283" w:rsidRPr="00067A21" w:rsidDel="00823851" w:rsidRDefault="00EC572C">
            <w:pPr>
              <w:rPr>
                <w:moveFrom w:id="6406" w:author="Zehui Bai" w:date="2022-03-11T13:53:00Z"/>
                <w:rFonts w:ascii="Arial" w:hAnsi="Arial" w:cs="Arial"/>
                <w:sz w:val="18"/>
                <w:szCs w:val="18"/>
                <w:rPrChange w:id="6407" w:author="Zehui Bai" w:date="2022-03-11T15:16:00Z">
                  <w:rPr>
                    <w:moveFrom w:id="6408" w:author="Zehui Bai" w:date="2022-03-11T13:53:00Z"/>
                    <w:sz w:val="18"/>
                    <w:szCs w:val="18"/>
                  </w:rPr>
                </w:rPrChange>
              </w:rPr>
              <w:pPrChange w:id="6409" w:author="Zehui Bai" w:date="2022-03-11T13:53:00Z">
                <w:pPr>
                  <w:spacing w:before="36" w:after="36"/>
                  <w:jc w:val="center"/>
                </w:pPr>
              </w:pPrChange>
            </w:pPr>
            <w:moveFrom w:id="6410" w:author="Zehui Bai" w:date="2022-03-11T13:53:00Z">
              <w:r w:rsidRPr="00067A21" w:rsidDel="00823851">
                <w:rPr>
                  <w:rFonts w:ascii="Arial" w:hAnsi="Arial" w:cs="Arial"/>
                  <w:sz w:val="18"/>
                  <w:szCs w:val="18"/>
                  <w:rPrChange w:id="6411" w:author="Zehui Bai" w:date="2022-03-11T15:16:00Z">
                    <w:rPr>
                      <w:sz w:val="18"/>
                      <w:szCs w:val="18"/>
                    </w:rPr>
                  </w:rPrChange>
                </w:rPr>
                <w:t>90.1</w:t>
              </w:r>
            </w:moveFrom>
          </w:p>
        </w:tc>
        <w:tc>
          <w:tcPr>
            <w:tcW w:w="643" w:type="pct"/>
            <w:tcBorders>
              <w:top w:val="nil"/>
              <w:left w:val="nil"/>
              <w:bottom w:val="nil"/>
              <w:right w:val="nil"/>
            </w:tcBorders>
          </w:tcPr>
          <w:p w14:paraId="7EA9A9A8" w14:textId="3F3B5E77" w:rsidR="00A24283" w:rsidRPr="00067A21" w:rsidDel="00823851" w:rsidRDefault="00A62F30">
            <w:pPr>
              <w:rPr>
                <w:moveFrom w:id="6412" w:author="Zehui Bai" w:date="2022-03-11T13:53:00Z"/>
                <w:rFonts w:ascii="Arial" w:hAnsi="Arial" w:cs="Arial"/>
                <w:sz w:val="18"/>
                <w:szCs w:val="18"/>
                <w:rPrChange w:id="6413" w:author="Zehui Bai" w:date="2022-03-11T15:16:00Z">
                  <w:rPr>
                    <w:moveFrom w:id="6414" w:author="Zehui Bai" w:date="2022-03-11T13:53:00Z"/>
                    <w:sz w:val="18"/>
                    <w:szCs w:val="18"/>
                  </w:rPr>
                </w:rPrChange>
              </w:rPr>
              <w:pPrChange w:id="6415" w:author="Zehui Bai" w:date="2022-03-11T13:53:00Z">
                <w:pPr>
                  <w:spacing w:before="36" w:after="36"/>
                  <w:jc w:val="center"/>
                </w:pPr>
              </w:pPrChange>
            </w:pPr>
            <w:moveFrom w:id="6416" w:author="Zehui Bai" w:date="2022-03-11T13:53:00Z">
              <w:r w:rsidRPr="00067A21" w:rsidDel="00823851">
                <w:rPr>
                  <w:rFonts w:ascii="Arial" w:hAnsi="Arial" w:cs="Arial"/>
                  <w:sz w:val="18"/>
                  <w:szCs w:val="18"/>
                  <w:rPrChange w:id="6417" w:author="Zehui Bai" w:date="2022-03-11T15:16:00Z">
                    <w:rPr>
                      <w:sz w:val="18"/>
                      <w:szCs w:val="18"/>
                    </w:rPr>
                  </w:rPrChange>
                </w:rPr>
                <w:t>40</w:t>
              </w:r>
            </w:moveFrom>
          </w:p>
        </w:tc>
        <w:tc>
          <w:tcPr>
            <w:tcW w:w="645" w:type="pct"/>
            <w:tcBorders>
              <w:top w:val="nil"/>
              <w:left w:val="nil"/>
              <w:bottom w:val="nil"/>
              <w:right w:val="nil"/>
            </w:tcBorders>
          </w:tcPr>
          <w:p w14:paraId="4DDE8A4A" w14:textId="20CA12D9" w:rsidR="00A24283" w:rsidRPr="00067A21" w:rsidDel="00823851" w:rsidRDefault="00CD60B2">
            <w:pPr>
              <w:rPr>
                <w:moveFrom w:id="6418" w:author="Zehui Bai" w:date="2022-03-11T13:53:00Z"/>
                <w:rFonts w:ascii="Arial" w:hAnsi="Arial" w:cs="Arial"/>
                <w:sz w:val="18"/>
                <w:szCs w:val="18"/>
                <w:rPrChange w:id="6419" w:author="Zehui Bai" w:date="2022-03-11T15:16:00Z">
                  <w:rPr>
                    <w:moveFrom w:id="6420" w:author="Zehui Bai" w:date="2022-03-11T13:53:00Z"/>
                    <w:sz w:val="18"/>
                    <w:szCs w:val="18"/>
                  </w:rPr>
                </w:rPrChange>
              </w:rPr>
              <w:pPrChange w:id="6421" w:author="Zehui Bai" w:date="2022-03-11T13:53:00Z">
                <w:pPr>
                  <w:spacing w:before="36" w:after="36"/>
                  <w:jc w:val="center"/>
                </w:pPr>
              </w:pPrChange>
            </w:pPr>
            <w:moveFrom w:id="6422" w:author="Zehui Bai" w:date="2022-03-11T13:53:00Z">
              <w:r w:rsidRPr="00067A21" w:rsidDel="00823851">
                <w:rPr>
                  <w:rFonts w:ascii="Arial" w:hAnsi="Arial" w:cs="Arial"/>
                  <w:sz w:val="18"/>
                  <w:szCs w:val="18"/>
                  <w:rPrChange w:id="6423" w:author="Zehui Bai" w:date="2022-03-11T15:16:00Z">
                    <w:rPr>
                      <w:sz w:val="18"/>
                      <w:szCs w:val="18"/>
                    </w:rPr>
                  </w:rPrChange>
                </w:rPr>
                <w:t>9.9</w:t>
              </w:r>
            </w:moveFrom>
          </w:p>
        </w:tc>
        <w:tc>
          <w:tcPr>
            <w:tcW w:w="641" w:type="pct"/>
            <w:tcBorders>
              <w:top w:val="nil"/>
              <w:left w:val="nil"/>
              <w:bottom w:val="nil"/>
              <w:right w:val="nil"/>
            </w:tcBorders>
          </w:tcPr>
          <w:p w14:paraId="6D6C2740" w14:textId="0341DE7C" w:rsidR="00A24283" w:rsidRPr="00067A21" w:rsidDel="00823851" w:rsidRDefault="00A24283">
            <w:pPr>
              <w:rPr>
                <w:moveFrom w:id="6424" w:author="Zehui Bai" w:date="2022-03-11T13:53:00Z"/>
                <w:rFonts w:ascii="Arial" w:hAnsi="Arial" w:cs="Arial"/>
                <w:sz w:val="18"/>
                <w:szCs w:val="18"/>
                <w:rPrChange w:id="6425" w:author="Zehui Bai" w:date="2022-03-11T15:16:00Z">
                  <w:rPr>
                    <w:moveFrom w:id="6426" w:author="Zehui Bai" w:date="2022-03-11T13:53:00Z"/>
                    <w:sz w:val="18"/>
                    <w:szCs w:val="18"/>
                  </w:rPr>
                </w:rPrChange>
              </w:rPr>
              <w:pPrChange w:id="6427" w:author="Zehui Bai" w:date="2022-03-11T13:53:00Z">
                <w:pPr>
                  <w:spacing w:before="36" w:after="36"/>
                  <w:jc w:val="center"/>
                </w:pPr>
              </w:pPrChange>
            </w:pPr>
          </w:p>
        </w:tc>
      </w:tr>
      <w:tr w:rsidR="00A24283" w:rsidRPr="00067A21" w:rsidDel="00823851" w14:paraId="6B8D9760" w14:textId="380D2A71" w:rsidTr="00E136F9">
        <w:trPr>
          <w:trHeight w:val="170"/>
          <w:jc w:val="center"/>
        </w:trPr>
        <w:tc>
          <w:tcPr>
            <w:tcW w:w="1782" w:type="pct"/>
            <w:tcBorders>
              <w:top w:val="nil"/>
              <w:left w:val="nil"/>
              <w:bottom w:val="nil"/>
              <w:right w:val="nil"/>
            </w:tcBorders>
          </w:tcPr>
          <w:p w14:paraId="25E62B2C" w14:textId="7976A262" w:rsidR="00A24283" w:rsidRPr="00067A21" w:rsidDel="00823851" w:rsidRDefault="00A24283">
            <w:pPr>
              <w:rPr>
                <w:moveFrom w:id="6428" w:author="Zehui Bai" w:date="2022-03-11T13:53:00Z"/>
                <w:rFonts w:ascii="Arial" w:hAnsi="Arial" w:cs="Arial"/>
                <w:sz w:val="18"/>
                <w:szCs w:val="18"/>
                <w:rPrChange w:id="6429" w:author="Zehui Bai" w:date="2022-03-11T15:16:00Z">
                  <w:rPr>
                    <w:moveFrom w:id="6430" w:author="Zehui Bai" w:date="2022-03-11T13:53:00Z"/>
                    <w:sz w:val="18"/>
                    <w:szCs w:val="18"/>
                  </w:rPr>
                </w:rPrChange>
              </w:rPr>
              <w:pPrChange w:id="6431" w:author="Zehui Bai" w:date="2022-03-11T13:53:00Z">
                <w:pPr>
                  <w:spacing w:before="36" w:after="36"/>
                  <w:ind w:left="708"/>
                </w:pPr>
              </w:pPrChange>
            </w:pPr>
            <w:moveFrom w:id="6432" w:author="Zehui Bai" w:date="2022-03-11T13:53:00Z">
              <w:r w:rsidRPr="00067A21" w:rsidDel="00823851">
                <w:rPr>
                  <w:rFonts w:ascii="Arial" w:hAnsi="Arial" w:cs="Arial"/>
                  <w:sz w:val="18"/>
                  <w:szCs w:val="18"/>
                  <w:rPrChange w:id="6433" w:author="Zehui Bai" w:date="2022-03-11T15:16:00Z">
                    <w:rPr>
                      <w:sz w:val="18"/>
                      <w:szCs w:val="18"/>
                    </w:rPr>
                  </w:rPrChange>
                </w:rPr>
                <w:t>1.000-2.000</w:t>
              </w:r>
            </w:moveFrom>
          </w:p>
        </w:tc>
        <w:tc>
          <w:tcPr>
            <w:tcW w:w="644" w:type="pct"/>
            <w:tcBorders>
              <w:top w:val="nil"/>
              <w:left w:val="nil"/>
              <w:bottom w:val="nil"/>
              <w:right w:val="nil"/>
            </w:tcBorders>
          </w:tcPr>
          <w:p w14:paraId="0A12F8C6" w14:textId="6146FD57" w:rsidR="00A24283" w:rsidRPr="00067A21" w:rsidDel="00823851" w:rsidRDefault="00A24283">
            <w:pPr>
              <w:rPr>
                <w:moveFrom w:id="6434" w:author="Zehui Bai" w:date="2022-03-11T13:53:00Z"/>
                <w:rFonts w:ascii="Arial" w:hAnsi="Arial" w:cs="Arial"/>
                <w:sz w:val="18"/>
                <w:szCs w:val="18"/>
                <w:rPrChange w:id="6435" w:author="Zehui Bai" w:date="2022-03-11T15:16:00Z">
                  <w:rPr>
                    <w:moveFrom w:id="6436" w:author="Zehui Bai" w:date="2022-03-11T13:53:00Z"/>
                    <w:sz w:val="18"/>
                    <w:szCs w:val="18"/>
                  </w:rPr>
                </w:rPrChange>
              </w:rPr>
              <w:pPrChange w:id="6437" w:author="Zehui Bai" w:date="2022-03-11T13:53:00Z">
                <w:pPr>
                  <w:spacing w:before="36" w:after="36"/>
                  <w:jc w:val="center"/>
                </w:pPr>
              </w:pPrChange>
            </w:pPr>
            <w:moveFrom w:id="6438" w:author="Zehui Bai" w:date="2022-03-11T13:53:00Z">
              <w:r w:rsidRPr="00067A21" w:rsidDel="00823851">
                <w:rPr>
                  <w:rFonts w:ascii="Arial" w:hAnsi="Arial" w:cs="Arial"/>
                  <w:sz w:val="18"/>
                  <w:szCs w:val="18"/>
                  <w:rPrChange w:id="6439" w:author="Zehui Bai" w:date="2022-03-11T15:16:00Z">
                    <w:rPr>
                      <w:sz w:val="18"/>
                      <w:szCs w:val="18"/>
                    </w:rPr>
                  </w:rPrChange>
                </w:rPr>
                <w:t>173</w:t>
              </w:r>
            </w:moveFrom>
          </w:p>
        </w:tc>
        <w:tc>
          <w:tcPr>
            <w:tcW w:w="645" w:type="pct"/>
            <w:tcBorders>
              <w:top w:val="nil"/>
              <w:left w:val="nil"/>
              <w:bottom w:val="nil"/>
              <w:right w:val="nil"/>
            </w:tcBorders>
          </w:tcPr>
          <w:p w14:paraId="14DE89D7" w14:textId="5B467A59" w:rsidR="00A24283" w:rsidRPr="00067A21" w:rsidDel="00823851" w:rsidRDefault="00EC572C">
            <w:pPr>
              <w:rPr>
                <w:moveFrom w:id="6440" w:author="Zehui Bai" w:date="2022-03-11T13:53:00Z"/>
                <w:rFonts w:ascii="Arial" w:hAnsi="Arial" w:cs="Arial"/>
                <w:sz w:val="18"/>
                <w:szCs w:val="18"/>
                <w:rPrChange w:id="6441" w:author="Zehui Bai" w:date="2022-03-11T15:16:00Z">
                  <w:rPr>
                    <w:moveFrom w:id="6442" w:author="Zehui Bai" w:date="2022-03-11T13:53:00Z"/>
                    <w:sz w:val="18"/>
                    <w:szCs w:val="18"/>
                  </w:rPr>
                </w:rPrChange>
              </w:rPr>
              <w:pPrChange w:id="6443" w:author="Zehui Bai" w:date="2022-03-11T13:53:00Z">
                <w:pPr>
                  <w:spacing w:before="36" w:after="36"/>
                  <w:jc w:val="center"/>
                </w:pPr>
              </w:pPrChange>
            </w:pPr>
            <w:moveFrom w:id="6444" w:author="Zehui Bai" w:date="2022-03-11T13:53:00Z">
              <w:r w:rsidRPr="00067A21" w:rsidDel="00823851">
                <w:rPr>
                  <w:rFonts w:ascii="Arial" w:hAnsi="Arial" w:cs="Arial"/>
                  <w:sz w:val="18"/>
                  <w:szCs w:val="18"/>
                  <w:rPrChange w:id="6445" w:author="Zehui Bai" w:date="2022-03-11T15:16:00Z">
                    <w:rPr>
                      <w:sz w:val="18"/>
                      <w:szCs w:val="18"/>
                    </w:rPr>
                  </w:rPrChange>
                </w:rPr>
                <w:t>84.4</w:t>
              </w:r>
            </w:moveFrom>
          </w:p>
        </w:tc>
        <w:tc>
          <w:tcPr>
            <w:tcW w:w="643" w:type="pct"/>
            <w:tcBorders>
              <w:top w:val="nil"/>
              <w:left w:val="nil"/>
              <w:bottom w:val="nil"/>
              <w:right w:val="nil"/>
            </w:tcBorders>
          </w:tcPr>
          <w:p w14:paraId="385AC2A4" w14:textId="0FFED992" w:rsidR="00A24283" w:rsidRPr="00067A21" w:rsidDel="00823851" w:rsidRDefault="00EC572C">
            <w:pPr>
              <w:rPr>
                <w:moveFrom w:id="6446" w:author="Zehui Bai" w:date="2022-03-11T13:53:00Z"/>
                <w:rFonts w:ascii="Arial" w:hAnsi="Arial" w:cs="Arial"/>
                <w:sz w:val="18"/>
                <w:szCs w:val="18"/>
                <w:rPrChange w:id="6447" w:author="Zehui Bai" w:date="2022-03-11T15:16:00Z">
                  <w:rPr>
                    <w:moveFrom w:id="6448" w:author="Zehui Bai" w:date="2022-03-11T13:53:00Z"/>
                    <w:sz w:val="18"/>
                    <w:szCs w:val="18"/>
                  </w:rPr>
                </w:rPrChange>
              </w:rPr>
              <w:pPrChange w:id="6449" w:author="Zehui Bai" w:date="2022-03-11T13:53:00Z">
                <w:pPr>
                  <w:spacing w:before="36" w:after="36"/>
                  <w:jc w:val="center"/>
                </w:pPr>
              </w:pPrChange>
            </w:pPr>
            <w:moveFrom w:id="6450" w:author="Zehui Bai" w:date="2022-03-11T13:53:00Z">
              <w:r w:rsidRPr="00067A21" w:rsidDel="00823851">
                <w:rPr>
                  <w:rFonts w:ascii="Arial" w:hAnsi="Arial" w:cs="Arial"/>
                  <w:sz w:val="18"/>
                  <w:szCs w:val="18"/>
                  <w:rPrChange w:id="6451" w:author="Zehui Bai" w:date="2022-03-11T15:16:00Z">
                    <w:rPr>
                      <w:sz w:val="18"/>
                      <w:szCs w:val="18"/>
                    </w:rPr>
                  </w:rPrChange>
                </w:rPr>
                <w:t>32</w:t>
              </w:r>
            </w:moveFrom>
          </w:p>
        </w:tc>
        <w:tc>
          <w:tcPr>
            <w:tcW w:w="645" w:type="pct"/>
            <w:tcBorders>
              <w:top w:val="nil"/>
              <w:left w:val="nil"/>
              <w:bottom w:val="nil"/>
              <w:right w:val="nil"/>
            </w:tcBorders>
          </w:tcPr>
          <w:p w14:paraId="0CE9D6A3" w14:textId="38769647" w:rsidR="00A24283" w:rsidRPr="00067A21" w:rsidDel="00823851" w:rsidRDefault="00B76EF3">
            <w:pPr>
              <w:rPr>
                <w:moveFrom w:id="6452" w:author="Zehui Bai" w:date="2022-03-11T13:53:00Z"/>
                <w:rFonts w:ascii="Arial" w:hAnsi="Arial" w:cs="Arial"/>
                <w:sz w:val="18"/>
                <w:szCs w:val="18"/>
                <w:rPrChange w:id="6453" w:author="Zehui Bai" w:date="2022-03-11T15:16:00Z">
                  <w:rPr>
                    <w:moveFrom w:id="6454" w:author="Zehui Bai" w:date="2022-03-11T13:53:00Z"/>
                    <w:sz w:val="18"/>
                    <w:szCs w:val="18"/>
                  </w:rPr>
                </w:rPrChange>
              </w:rPr>
              <w:pPrChange w:id="6455" w:author="Zehui Bai" w:date="2022-03-11T13:53:00Z">
                <w:pPr>
                  <w:spacing w:before="36" w:after="36"/>
                  <w:jc w:val="center"/>
                </w:pPr>
              </w:pPrChange>
            </w:pPr>
            <w:moveFrom w:id="6456" w:author="Zehui Bai" w:date="2022-03-11T13:53:00Z">
              <w:r w:rsidRPr="00067A21" w:rsidDel="00823851">
                <w:rPr>
                  <w:rFonts w:ascii="Arial" w:hAnsi="Arial" w:cs="Arial"/>
                  <w:sz w:val="18"/>
                  <w:szCs w:val="18"/>
                  <w:rPrChange w:id="6457" w:author="Zehui Bai" w:date="2022-03-11T15:16:00Z">
                    <w:rPr>
                      <w:sz w:val="18"/>
                      <w:szCs w:val="18"/>
                    </w:rPr>
                  </w:rPrChange>
                </w:rPr>
                <w:t>15.6</w:t>
              </w:r>
            </w:moveFrom>
          </w:p>
        </w:tc>
        <w:tc>
          <w:tcPr>
            <w:tcW w:w="641" w:type="pct"/>
            <w:tcBorders>
              <w:top w:val="nil"/>
              <w:left w:val="nil"/>
              <w:bottom w:val="nil"/>
              <w:right w:val="nil"/>
            </w:tcBorders>
          </w:tcPr>
          <w:p w14:paraId="01DBE284" w14:textId="386FE767" w:rsidR="00A24283" w:rsidRPr="00067A21" w:rsidDel="00823851" w:rsidRDefault="00A24283">
            <w:pPr>
              <w:rPr>
                <w:moveFrom w:id="6458" w:author="Zehui Bai" w:date="2022-03-11T13:53:00Z"/>
                <w:rFonts w:ascii="Arial" w:hAnsi="Arial" w:cs="Arial"/>
                <w:sz w:val="18"/>
                <w:szCs w:val="18"/>
                <w:rPrChange w:id="6459" w:author="Zehui Bai" w:date="2022-03-11T15:16:00Z">
                  <w:rPr>
                    <w:moveFrom w:id="6460" w:author="Zehui Bai" w:date="2022-03-11T13:53:00Z"/>
                    <w:sz w:val="18"/>
                    <w:szCs w:val="18"/>
                  </w:rPr>
                </w:rPrChange>
              </w:rPr>
              <w:pPrChange w:id="6461" w:author="Zehui Bai" w:date="2022-03-11T13:53:00Z">
                <w:pPr>
                  <w:spacing w:before="36" w:after="36"/>
                  <w:jc w:val="center"/>
                </w:pPr>
              </w:pPrChange>
            </w:pPr>
          </w:p>
        </w:tc>
      </w:tr>
      <w:tr w:rsidR="00A24283" w:rsidRPr="00067A21" w:rsidDel="00823851" w14:paraId="6D4A709C" w14:textId="5DB02BA7" w:rsidTr="00E136F9">
        <w:trPr>
          <w:trHeight w:val="170"/>
          <w:jc w:val="center"/>
        </w:trPr>
        <w:tc>
          <w:tcPr>
            <w:tcW w:w="1782" w:type="pct"/>
            <w:tcBorders>
              <w:top w:val="nil"/>
              <w:left w:val="nil"/>
              <w:bottom w:val="nil"/>
              <w:right w:val="nil"/>
            </w:tcBorders>
          </w:tcPr>
          <w:p w14:paraId="31F52B46" w14:textId="70FD1F04" w:rsidR="00A24283" w:rsidRPr="00067A21" w:rsidDel="00823851" w:rsidRDefault="00A24283">
            <w:pPr>
              <w:rPr>
                <w:moveFrom w:id="6462" w:author="Zehui Bai" w:date="2022-03-11T13:53:00Z"/>
                <w:rFonts w:ascii="Arial" w:hAnsi="Arial" w:cs="Arial"/>
                <w:sz w:val="18"/>
                <w:szCs w:val="18"/>
                <w:rPrChange w:id="6463" w:author="Zehui Bai" w:date="2022-03-11T15:16:00Z">
                  <w:rPr>
                    <w:moveFrom w:id="6464" w:author="Zehui Bai" w:date="2022-03-11T13:53:00Z"/>
                    <w:sz w:val="18"/>
                    <w:szCs w:val="18"/>
                  </w:rPr>
                </w:rPrChange>
              </w:rPr>
              <w:pPrChange w:id="6465" w:author="Zehui Bai" w:date="2022-03-11T13:53:00Z">
                <w:pPr>
                  <w:spacing w:before="36" w:after="36"/>
                  <w:ind w:left="708"/>
                </w:pPr>
              </w:pPrChange>
            </w:pPr>
            <w:moveFrom w:id="6466" w:author="Zehui Bai" w:date="2022-03-11T13:53:00Z">
              <w:r w:rsidRPr="00067A21" w:rsidDel="00823851">
                <w:rPr>
                  <w:rFonts w:ascii="Arial" w:hAnsi="Arial" w:cs="Arial"/>
                  <w:sz w:val="18"/>
                  <w:szCs w:val="18"/>
                  <w:rPrChange w:id="6467" w:author="Zehui Bai" w:date="2022-03-11T15:16:00Z">
                    <w:rPr>
                      <w:sz w:val="18"/>
                      <w:szCs w:val="18"/>
                    </w:rPr>
                  </w:rPrChange>
                </w:rPr>
                <w:t>2.000-4.000</w:t>
              </w:r>
            </w:moveFrom>
          </w:p>
        </w:tc>
        <w:tc>
          <w:tcPr>
            <w:tcW w:w="644" w:type="pct"/>
            <w:tcBorders>
              <w:top w:val="nil"/>
              <w:left w:val="nil"/>
              <w:bottom w:val="nil"/>
              <w:right w:val="nil"/>
            </w:tcBorders>
          </w:tcPr>
          <w:p w14:paraId="2589EE7A" w14:textId="281A110F" w:rsidR="00A24283" w:rsidRPr="00067A21" w:rsidDel="00823851" w:rsidRDefault="00A24283">
            <w:pPr>
              <w:rPr>
                <w:moveFrom w:id="6468" w:author="Zehui Bai" w:date="2022-03-11T13:53:00Z"/>
                <w:rFonts w:ascii="Arial" w:hAnsi="Arial" w:cs="Arial"/>
                <w:sz w:val="18"/>
                <w:szCs w:val="18"/>
                <w:rPrChange w:id="6469" w:author="Zehui Bai" w:date="2022-03-11T15:16:00Z">
                  <w:rPr>
                    <w:moveFrom w:id="6470" w:author="Zehui Bai" w:date="2022-03-11T13:53:00Z"/>
                    <w:sz w:val="18"/>
                    <w:szCs w:val="18"/>
                  </w:rPr>
                </w:rPrChange>
              </w:rPr>
              <w:pPrChange w:id="6471" w:author="Zehui Bai" w:date="2022-03-11T13:53:00Z">
                <w:pPr>
                  <w:spacing w:before="36" w:after="36"/>
                  <w:jc w:val="center"/>
                </w:pPr>
              </w:pPrChange>
            </w:pPr>
            <w:moveFrom w:id="6472" w:author="Zehui Bai" w:date="2022-03-11T13:53:00Z">
              <w:r w:rsidRPr="00067A21" w:rsidDel="00823851">
                <w:rPr>
                  <w:rFonts w:ascii="Arial" w:hAnsi="Arial" w:cs="Arial"/>
                  <w:sz w:val="18"/>
                  <w:szCs w:val="18"/>
                  <w:rPrChange w:id="6473" w:author="Zehui Bai" w:date="2022-03-11T15:16:00Z">
                    <w:rPr>
                      <w:sz w:val="18"/>
                      <w:szCs w:val="18"/>
                    </w:rPr>
                  </w:rPrChange>
                </w:rPr>
                <w:t>124</w:t>
              </w:r>
            </w:moveFrom>
          </w:p>
        </w:tc>
        <w:tc>
          <w:tcPr>
            <w:tcW w:w="645" w:type="pct"/>
            <w:tcBorders>
              <w:top w:val="nil"/>
              <w:left w:val="nil"/>
              <w:bottom w:val="nil"/>
              <w:right w:val="nil"/>
            </w:tcBorders>
          </w:tcPr>
          <w:p w14:paraId="378E9430" w14:textId="171D78C2" w:rsidR="00A24283" w:rsidRPr="00067A21" w:rsidDel="00823851" w:rsidRDefault="00EC572C">
            <w:pPr>
              <w:rPr>
                <w:moveFrom w:id="6474" w:author="Zehui Bai" w:date="2022-03-11T13:53:00Z"/>
                <w:rFonts w:ascii="Arial" w:hAnsi="Arial" w:cs="Arial"/>
                <w:sz w:val="18"/>
                <w:szCs w:val="18"/>
                <w:rPrChange w:id="6475" w:author="Zehui Bai" w:date="2022-03-11T15:16:00Z">
                  <w:rPr>
                    <w:moveFrom w:id="6476" w:author="Zehui Bai" w:date="2022-03-11T13:53:00Z"/>
                    <w:sz w:val="18"/>
                    <w:szCs w:val="18"/>
                  </w:rPr>
                </w:rPrChange>
              </w:rPr>
              <w:pPrChange w:id="6477" w:author="Zehui Bai" w:date="2022-03-11T13:53:00Z">
                <w:pPr>
                  <w:spacing w:before="36" w:after="36"/>
                  <w:jc w:val="center"/>
                </w:pPr>
              </w:pPrChange>
            </w:pPr>
            <w:moveFrom w:id="6478" w:author="Zehui Bai" w:date="2022-03-11T13:53:00Z">
              <w:r w:rsidRPr="00067A21" w:rsidDel="00823851">
                <w:rPr>
                  <w:rFonts w:ascii="Arial" w:hAnsi="Arial" w:cs="Arial"/>
                  <w:sz w:val="18"/>
                  <w:szCs w:val="18"/>
                  <w:rPrChange w:id="6479" w:author="Zehui Bai" w:date="2022-03-11T15:16:00Z">
                    <w:rPr>
                      <w:sz w:val="18"/>
                      <w:szCs w:val="18"/>
                    </w:rPr>
                  </w:rPrChange>
                </w:rPr>
                <w:t>84.4</w:t>
              </w:r>
            </w:moveFrom>
          </w:p>
        </w:tc>
        <w:tc>
          <w:tcPr>
            <w:tcW w:w="643" w:type="pct"/>
            <w:tcBorders>
              <w:top w:val="nil"/>
              <w:left w:val="nil"/>
              <w:bottom w:val="nil"/>
              <w:right w:val="nil"/>
            </w:tcBorders>
          </w:tcPr>
          <w:p w14:paraId="73D7D56B" w14:textId="1B46179A" w:rsidR="00A24283" w:rsidRPr="00067A21" w:rsidDel="00823851" w:rsidRDefault="00EC572C">
            <w:pPr>
              <w:rPr>
                <w:moveFrom w:id="6480" w:author="Zehui Bai" w:date="2022-03-11T13:53:00Z"/>
                <w:rFonts w:ascii="Arial" w:hAnsi="Arial" w:cs="Arial"/>
                <w:sz w:val="18"/>
                <w:szCs w:val="18"/>
                <w:rPrChange w:id="6481" w:author="Zehui Bai" w:date="2022-03-11T15:16:00Z">
                  <w:rPr>
                    <w:moveFrom w:id="6482" w:author="Zehui Bai" w:date="2022-03-11T13:53:00Z"/>
                    <w:sz w:val="18"/>
                    <w:szCs w:val="18"/>
                  </w:rPr>
                </w:rPrChange>
              </w:rPr>
              <w:pPrChange w:id="6483" w:author="Zehui Bai" w:date="2022-03-11T13:53:00Z">
                <w:pPr>
                  <w:spacing w:before="36" w:after="36"/>
                  <w:jc w:val="center"/>
                </w:pPr>
              </w:pPrChange>
            </w:pPr>
            <w:moveFrom w:id="6484" w:author="Zehui Bai" w:date="2022-03-11T13:53:00Z">
              <w:r w:rsidRPr="00067A21" w:rsidDel="00823851">
                <w:rPr>
                  <w:rFonts w:ascii="Arial" w:hAnsi="Arial" w:cs="Arial"/>
                  <w:sz w:val="18"/>
                  <w:szCs w:val="18"/>
                  <w:rPrChange w:id="6485" w:author="Zehui Bai" w:date="2022-03-11T15:16:00Z">
                    <w:rPr>
                      <w:sz w:val="18"/>
                      <w:szCs w:val="18"/>
                    </w:rPr>
                  </w:rPrChange>
                </w:rPr>
                <w:t>23</w:t>
              </w:r>
            </w:moveFrom>
          </w:p>
        </w:tc>
        <w:tc>
          <w:tcPr>
            <w:tcW w:w="645" w:type="pct"/>
            <w:tcBorders>
              <w:top w:val="nil"/>
              <w:left w:val="nil"/>
              <w:bottom w:val="nil"/>
              <w:right w:val="nil"/>
            </w:tcBorders>
          </w:tcPr>
          <w:p w14:paraId="3A235DDC" w14:textId="19C5EE1B" w:rsidR="00A24283" w:rsidRPr="00067A21" w:rsidDel="00823851" w:rsidRDefault="00B76EF3">
            <w:pPr>
              <w:rPr>
                <w:moveFrom w:id="6486" w:author="Zehui Bai" w:date="2022-03-11T13:53:00Z"/>
                <w:rFonts w:ascii="Arial" w:hAnsi="Arial" w:cs="Arial"/>
                <w:sz w:val="18"/>
                <w:szCs w:val="18"/>
                <w:rPrChange w:id="6487" w:author="Zehui Bai" w:date="2022-03-11T15:16:00Z">
                  <w:rPr>
                    <w:moveFrom w:id="6488" w:author="Zehui Bai" w:date="2022-03-11T13:53:00Z"/>
                    <w:sz w:val="18"/>
                    <w:szCs w:val="18"/>
                  </w:rPr>
                </w:rPrChange>
              </w:rPr>
              <w:pPrChange w:id="6489" w:author="Zehui Bai" w:date="2022-03-11T13:53:00Z">
                <w:pPr>
                  <w:spacing w:before="36" w:after="36"/>
                  <w:jc w:val="center"/>
                </w:pPr>
              </w:pPrChange>
            </w:pPr>
            <w:moveFrom w:id="6490" w:author="Zehui Bai" w:date="2022-03-11T13:53:00Z">
              <w:r w:rsidRPr="00067A21" w:rsidDel="00823851">
                <w:rPr>
                  <w:rFonts w:ascii="Arial" w:hAnsi="Arial" w:cs="Arial"/>
                  <w:sz w:val="18"/>
                  <w:szCs w:val="18"/>
                  <w:rPrChange w:id="6491" w:author="Zehui Bai" w:date="2022-03-11T15:16:00Z">
                    <w:rPr>
                      <w:sz w:val="18"/>
                      <w:szCs w:val="18"/>
                    </w:rPr>
                  </w:rPrChange>
                </w:rPr>
                <w:t>15.6</w:t>
              </w:r>
            </w:moveFrom>
          </w:p>
        </w:tc>
        <w:tc>
          <w:tcPr>
            <w:tcW w:w="641" w:type="pct"/>
            <w:tcBorders>
              <w:top w:val="nil"/>
              <w:left w:val="nil"/>
              <w:bottom w:val="nil"/>
              <w:right w:val="nil"/>
            </w:tcBorders>
          </w:tcPr>
          <w:p w14:paraId="79D4A1A7" w14:textId="594C42EC" w:rsidR="00A24283" w:rsidRPr="00067A21" w:rsidDel="00823851" w:rsidRDefault="00A24283">
            <w:pPr>
              <w:rPr>
                <w:moveFrom w:id="6492" w:author="Zehui Bai" w:date="2022-03-11T13:53:00Z"/>
                <w:rFonts w:ascii="Arial" w:hAnsi="Arial" w:cs="Arial"/>
                <w:sz w:val="18"/>
                <w:szCs w:val="18"/>
                <w:rPrChange w:id="6493" w:author="Zehui Bai" w:date="2022-03-11T15:16:00Z">
                  <w:rPr>
                    <w:moveFrom w:id="6494" w:author="Zehui Bai" w:date="2022-03-11T13:53:00Z"/>
                    <w:sz w:val="18"/>
                    <w:szCs w:val="18"/>
                  </w:rPr>
                </w:rPrChange>
              </w:rPr>
              <w:pPrChange w:id="6495" w:author="Zehui Bai" w:date="2022-03-11T13:53:00Z">
                <w:pPr>
                  <w:spacing w:before="36" w:after="36"/>
                  <w:jc w:val="center"/>
                </w:pPr>
              </w:pPrChange>
            </w:pPr>
          </w:p>
        </w:tc>
      </w:tr>
      <w:tr w:rsidR="00A24283" w:rsidRPr="00067A21" w:rsidDel="00823851" w14:paraId="5A11F9AD" w14:textId="11D1EE49" w:rsidTr="00E136F9">
        <w:trPr>
          <w:trHeight w:val="170"/>
          <w:jc w:val="center"/>
        </w:trPr>
        <w:tc>
          <w:tcPr>
            <w:tcW w:w="1782" w:type="pct"/>
            <w:tcBorders>
              <w:top w:val="nil"/>
              <w:left w:val="nil"/>
              <w:bottom w:val="nil"/>
              <w:right w:val="nil"/>
            </w:tcBorders>
          </w:tcPr>
          <w:p w14:paraId="5BCF1512" w14:textId="4DB752EE" w:rsidR="00A24283" w:rsidRPr="00067A21" w:rsidDel="00823851" w:rsidRDefault="00A24283">
            <w:pPr>
              <w:rPr>
                <w:moveFrom w:id="6496" w:author="Zehui Bai" w:date="2022-03-11T13:53:00Z"/>
                <w:rFonts w:ascii="Arial" w:hAnsi="Arial" w:cs="Arial"/>
                <w:sz w:val="18"/>
                <w:szCs w:val="18"/>
                <w:rPrChange w:id="6497" w:author="Zehui Bai" w:date="2022-03-11T15:16:00Z">
                  <w:rPr>
                    <w:moveFrom w:id="6498" w:author="Zehui Bai" w:date="2022-03-11T13:53:00Z"/>
                    <w:sz w:val="18"/>
                    <w:szCs w:val="18"/>
                  </w:rPr>
                </w:rPrChange>
              </w:rPr>
              <w:pPrChange w:id="6499" w:author="Zehui Bai" w:date="2022-03-11T13:53:00Z">
                <w:pPr>
                  <w:spacing w:before="36" w:after="36"/>
                  <w:ind w:left="708"/>
                </w:pPr>
              </w:pPrChange>
            </w:pPr>
            <w:moveFrom w:id="6500" w:author="Zehui Bai" w:date="2022-03-11T13:53:00Z">
              <w:r w:rsidRPr="00067A21" w:rsidDel="00823851">
                <w:rPr>
                  <w:rFonts w:ascii="Arial" w:hAnsi="Arial" w:cs="Arial"/>
                  <w:sz w:val="18"/>
                  <w:szCs w:val="18"/>
                  <w:rPrChange w:id="6501" w:author="Zehui Bai" w:date="2022-03-11T15:16:00Z">
                    <w:rPr>
                      <w:sz w:val="18"/>
                      <w:szCs w:val="18"/>
                    </w:rPr>
                  </w:rPrChange>
                </w:rPr>
                <w:t>&gt;4.000</w:t>
              </w:r>
            </w:moveFrom>
          </w:p>
        </w:tc>
        <w:tc>
          <w:tcPr>
            <w:tcW w:w="644" w:type="pct"/>
            <w:tcBorders>
              <w:top w:val="nil"/>
              <w:left w:val="nil"/>
              <w:bottom w:val="nil"/>
              <w:right w:val="nil"/>
            </w:tcBorders>
          </w:tcPr>
          <w:p w14:paraId="32682BE1" w14:textId="395C768F" w:rsidR="00A24283" w:rsidRPr="00067A21" w:rsidDel="00823851" w:rsidRDefault="00A24283">
            <w:pPr>
              <w:rPr>
                <w:moveFrom w:id="6502" w:author="Zehui Bai" w:date="2022-03-11T13:53:00Z"/>
                <w:rFonts w:ascii="Arial" w:hAnsi="Arial" w:cs="Arial"/>
                <w:sz w:val="18"/>
                <w:szCs w:val="18"/>
                <w:rPrChange w:id="6503" w:author="Zehui Bai" w:date="2022-03-11T15:16:00Z">
                  <w:rPr>
                    <w:moveFrom w:id="6504" w:author="Zehui Bai" w:date="2022-03-11T13:53:00Z"/>
                    <w:sz w:val="18"/>
                    <w:szCs w:val="18"/>
                  </w:rPr>
                </w:rPrChange>
              </w:rPr>
              <w:pPrChange w:id="6505" w:author="Zehui Bai" w:date="2022-03-11T13:53:00Z">
                <w:pPr>
                  <w:spacing w:before="36" w:after="36"/>
                  <w:jc w:val="center"/>
                </w:pPr>
              </w:pPrChange>
            </w:pPr>
            <w:moveFrom w:id="6506" w:author="Zehui Bai" w:date="2022-03-11T13:53:00Z">
              <w:r w:rsidRPr="00067A21" w:rsidDel="00823851">
                <w:rPr>
                  <w:rFonts w:ascii="Arial" w:hAnsi="Arial" w:cs="Arial"/>
                  <w:sz w:val="18"/>
                  <w:szCs w:val="18"/>
                  <w:rPrChange w:id="6507" w:author="Zehui Bai" w:date="2022-03-11T15:16:00Z">
                    <w:rPr>
                      <w:sz w:val="18"/>
                      <w:szCs w:val="18"/>
                    </w:rPr>
                  </w:rPrChange>
                </w:rPr>
                <w:t>25</w:t>
              </w:r>
            </w:moveFrom>
          </w:p>
        </w:tc>
        <w:tc>
          <w:tcPr>
            <w:tcW w:w="645" w:type="pct"/>
            <w:tcBorders>
              <w:top w:val="nil"/>
              <w:left w:val="nil"/>
              <w:bottom w:val="nil"/>
              <w:right w:val="nil"/>
            </w:tcBorders>
          </w:tcPr>
          <w:p w14:paraId="6168367F" w14:textId="64470366" w:rsidR="00A24283" w:rsidRPr="00067A21" w:rsidDel="00823851" w:rsidRDefault="00CD60B2">
            <w:pPr>
              <w:rPr>
                <w:moveFrom w:id="6508" w:author="Zehui Bai" w:date="2022-03-11T13:53:00Z"/>
                <w:rFonts w:ascii="Arial" w:hAnsi="Arial" w:cs="Arial"/>
                <w:sz w:val="18"/>
                <w:szCs w:val="18"/>
                <w:rPrChange w:id="6509" w:author="Zehui Bai" w:date="2022-03-11T15:16:00Z">
                  <w:rPr>
                    <w:moveFrom w:id="6510" w:author="Zehui Bai" w:date="2022-03-11T13:53:00Z"/>
                    <w:sz w:val="18"/>
                    <w:szCs w:val="18"/>
                  </w:rPr>
                </w:rPrChange>
              </w:rPr>
              <w:pPrChange w:id="6511" w:author="Zehui Bai" w:date="2022-03-11T13:53:00Z">
                <w:pPr>
                  <w:spacing w:before="36" w:after="36"/>
                  <w:jc w:val="center"/>
                </w:pPr>
              </w:pPrChange>
            </w:pPr>
            <w:moveFrom w:id="6512" w:author="Zehui Bai" w:date="2022-03-11T13:53:00Z">
              <w:r w:rsidRPr="00067A21" w:rsidDel="00823851">
                <w:rPr>
                  <w:rFonts w:ascii="Arial" w:hAnsi="Arial" w:cs="Arial"/>
                  <w:sz w:val="18"/>
                  <w:szCs w:val="18"/>
                  <w:rPrChange w:id="6513" w:author="Zehui Bai" w:date="2022-03-11T15:16:00Z">
                    <w:rPr>
                      <w:sz w:val="18"/>
                      <w:szCs w:val="18"/>
                    </w:rPr>
                  </w:rPrChange>
                </w:rPr>
                <w:t>69.4</w:t>
              </w:r>
            </w:moveFrom>
          </w:p>
        </w:tc>
        <w:tc>
          <w:tcPr>
            <w:tcW w:w="643" w:type="pct"/>
            <w:tcBorders>
              <w:top w:val="nil"/>
              <w:left w:val="nil"/>
              <w:bottom w:val="nil"/>
              <w:right w:val="nil"/>
            </w:tcBorders>
          </w:tcPr>
          <w:p w14:paraId="75FF8538" w14:textId="081E0FD9" w:rsidR="00A24283" w:rsidRPr="00067A21" w:rsidDel="00823851" w:rsidRDefault="00EC572C">
            <w:pPr>
              <w:rPr>
                <w:moveFrom w:id="6514" w:author="Zehui Bai" w:date="2022-03-11T13:53:00Z"/>
                <w:rFonts w:ascii="Arial" w:hAnsi="Arial" w:cs="Arial"/>
                <w:sz w:val="18"/>
                <w:szCs w:val="18"/>
                <w:rPrChange w:id="6515" w:author="Zehui Bai" w:date="2022-03-11T15:16:00Z">
                  <w:rPr>
                    <w:moveFrom w:id="6516" w:author="Zehui Bai" w:date="2022-03-11T13:53:00Z"/>
                    <w:sz w:val="18"/>
                    <w:szCs w:val="18"/>
                  </w:rPr>
                </w:rPrChange>
              </w:rPr>
              <w:pPrChange w:id="6517" w:author="Zehui Bai" w:date="2022-03-11T13:53:00Z">
                <w:pPr>
                  <w:spacing w:before="36" w:after="36"/>
                  <w:jc w:val="center"/>
                </w:pPr>
              </w:pPrChange>
            </w:pPr>
            <w:moveFrom w:id="6518" w:author="Zehui Bai" w:date="2022-03-11T13:53:00Z">
              <w:r w:rsidRPr="00067A21" w:rsidDel="00823851">
                <w:rPr>
                  <w:rFonts w:ascii="Arial" w:hAnsi="Arial" w:cs="Arial"/>
                  <w:sz w:val="18"/>
                  <w:szCs w:val="18"/>
                  <w:rPrChange w:id="6519" w:author="Zehui Bai" w:date="2022-03-11T15:16:00Z">
                    <w:rPr>
                      <w:sz w:val="18"/>
                      <w:szCs w:val="18"/>
                    </w:rPr>
                  </w:rPrChange>
                </w:rPr>
                <w:t>11</w:t>
              </w:r>
            </w:moveFrom>
          </w:p>
        </w:tc>
        <w:tc>
          <w:tcPr>
            <w:tcW w:w="645" w:type="pct"/>
            <w:tcBorders>
              <w:top w:val="nil"/>
              <w:left w:val="nil"/>
              <w:bottom w:val="nil"/>
              <w:right w:val="nil"/>
            </w:tcBorders>
          </w:tcPr>
          <w:p w14:paraId="66A6A270" w14:textId="7465B1A4" w:rsidR="00A24283" w:rsidRPr="00067A21" w:rsidDel="00823851" w:rsidRDefault="00B76EF3">
            <w:pPr>
              <w:rPr>
                <w:moveFrom w:id="6520" w:author="Zehui Bai" w:date="2022-03-11T13:53:00Z"/>
                <w:rFonts w:ascii="Arial" w:hAnsi="Arial" w:cs="Arial"/>
                <w:sz w:val="18"/>
                <w:szCs w:val="18"/>
                <w:rPrChange w:id="6521" w:author="Zehui Bai" w:date="2022-03-11T15:16:00Z">
                  <w:rPr>
                    <w:moveFrom w:id="6522" w:author="Zehui Bai" w:date="2022-03-11T13:53:00Z"/>
                    <w:sz w:val="18"/>
                    <w:szCs w:val="18"/>
                  </w:rPr>
                </w:rPrChange>
              </w:rPr>
              <w:pPrChange w:id="6523" w:author="Zehui Bai" w:date="2022-03-11T13:53:00Z">
                <w:pPr>
                  <w:spacing w:before="36" w:after="36"/>
                  <w:jc w:val="center"/>
                </w:pPr>
              </w:pPrChange>
            </w:pPr>
            <w:moveFrom w:id="6524" w:author="Zehui Bai" w:date="2022-03-11T13:53:00Z">
              <w:r w:rsidRPr="00067A21" w:rsidDel="00823851">
                <w:rPr>
                  <w:rFonts w:ascii="Arial" w:hAnsi="Arial" w:cs="Arial"/>
                  <w:sz w:val="18"/>
                  <w:szCs w:val="18"/>
                  <w:rPrChange w:id="6525" w:author="Zehui Bai" w:date="2022-03-11T15:16:00Z">
                    <w:rPr>
                      <w:sz w:val="18"/>
                      <w:szCs w:val="18"/>
                    </w:rPr>
                  </w:rPrChange>
                </w:rPr>
                <w:t>30.6</w:t>
              </w:r>
            </w:moveFrom>
          </w:p>
        </w:tc>
        <w:tc>
          <w:tcPr>
            <w:tcW w:w="641" w:type="pct"/>
            <w:tcBorders>
              <w:top w:val="nil"/>
              <w:left w:val="nil"/>
              <w:bottom w:val="nil"/>
              <w:right w:val="nil"/>
            </w:tcBorders>
          </w:tcPr>
          <w:p w14:paraId="21B28E83" w14:textId="7C5CDE87" w:rsidR="00A24283" w:rsidRPr="00067A21" w:rsidDel="00823851" w:rsidRDefault="00A24283">
            <w:pPr>
              <w:rPr>
                <w:moveFrom w:id="6526" w:author="Zehui Bai" w:date="2022-03-11T13:53:00Z"/>
                <w:rFonts w:ascii="Arial" w:hAnsi="Arial" w:cs="Arial"/>
                <w:sz w:val="18"/>
                <w:szCs w:val="18"/>
                <w:rPrChange w:id="6527" w:author="Zehui Bai" w:date="2022-03-11T15:16:00Z">
                  <w:rPr>
                    <w:moveFrom w:id="6528" w:author="Zehui Bai" w:date="2022-03-11T13:53:00Z"/>
                    <w:sz w:val="18"/>
                    <w:szCs w:val="18"/>
                  </w:rPr>
                </w:rPrChange>
              </w:rPr>
              <w:pPrChange w:id="6529" w:author="Zehui Bai" w:date="2022-03-11T13:53:00Z">
                <w:pPr>
                  <w:spacing w:before="36" w:after="36"/>
                  <w:jc w:val="center"/>
                </w:pPr>
              </w:pPrChange>
            </w:pPr>
          </w:p>
        </w:tc>
      </w:tr>
      <w:tr w:rsidR="00A24283" w:rsidRPr="00067A21" w:rsidDel="00823851" w14:paraId="36B57CC0" w14:textId="284F47B2" w:rsidTr="00E136F9">
        <w:trPr>
          <w:trHeight w:val="170"/>
          <w:jc w:val="center"/>
        </w:trPr>
        <w:tc>
          <w:tcPr>
            <w:tcW w:w="1782" w:type="pct"/>
            <w:tcBorders>
              <w:top w:val="nil"/>
              <w:left w:val="nil"/>
              <w:bottom w:val="nil"/>
              <w:right w:val="nil"/>
            </w:tcBorders>
          </w:tcPr>
          <w:p w14:paraId="7EA443A0" w14:textId="03C9C330" w:rsidR="00A24283" w:rsidRPr="00067A21" w:rsidDel="00823851" w:rsidRDefault="00A24283">
            <w:pPr>
              <w:rPr>
                <w:moveFrom w:id="6530" w:author="Zehui Bai" w:date="2022-03-11T13:53:00Z"/>
                <w:rFonts w:ascii="Arial" w:eastAsiaTheme="minorEastAsia" w:hAnsi="Arial" w:cs="Arial"/>
                <w:b/>
                <w:bCs/>
                <w:sz w:val="18"/>
                <w:szCs w:val="18"/>
                <w:rPrChange w:id="6531" w:author="Zehui Bai" w:date="2022-03-11T15:16:00Z">
                  <w:rPr>
                    <w:moveFrom w:id="6532" w:author="Zehui Bai" w:date="2022-03-11T13:53:00Z"/>
                    <w:rFonts w:eastAsiaTheme="minorEastAsia"/>
                    <w:b/>
                    <w:bCs/>
                    <w:sz w:val="18"/>
                    <w:szCs w:val="18"/>
                  </w:rPr>
                </w:rPrChange>
              </w:rPr>
              <w:pPrChange w:id="6533" w:author="Zehui Bai" w:date="2022-03-11T13:53:00Z">
                <w:pPr>
                  <w:spacing w:before="36" w:after="36"/>
                </w:pPr>
              </w:pPrChange>
            </w:pPr>
            <w:moveFrom w:id="6534" w:author="Zehui Bai" w:date="2022-03-11T13:53:00Z">
              <w:r w:rsidRPr="00067A21" w:rsidDel="00823851">
                <w:rPr>
                  <w:rFonts w:ascii="Arial" w:eastAsiaTheme="minorEastAsia" w:hAnsi="Arial" w:cs="Arial"/>
                  <w:b/>
                  <w:bCs/>
                  <w:sz w:val="18"/>
                  <w:szCs w:val="18"/>
                  <w:rPrChange w:id="6535" w:author="Zehui Bai" w:date="2022-03-11T15:16:00Z">
                    <w:rPr>
                      <w:rFonts w:eastAsiaTheme="minorEastAsia"/>
                      <w:b/>
                      <w:bCs/>
                      <w:sz w:val="18"/>
                      <w:szCs w:val="18"/>
                    </w:rPr>
                  </w:rPrChange>
                </w:rPr>
                <w:t>Household size</w:t>
              </w:r>
            </w:moveFrom>
          </w:p>
        </w:tc>
        <w:tc>
          <w:tcPr>
            <w:tcW w:w="644" w:type="pct"/>
            <w:tcBorders>
              <w:top w:val="nil"/>
              <w:left w:val="nil"/>
              <w:bottom w:val="nil"/>
              <w:right w:val="nil"/>
            </w:tcBorders>
          </w:tcPr>
          <w:p w14:paraId="7EC352E6" w14:textId="6E51C700" w:rsidR="00A24283" w:rsidRPr="00067A21" w:rsidDel="00823851" w:rsidRDefault="00A24283">
            <w:pPr>
              <w:rPr>
                <w:moveFrom w:id="6536" w:author="Zehui Bai" w:date="2022-03-11T13:53:00Z"/>
                <w:rFonts w:ascii="Arial" w:hAnsi="Arial" w:cs="Arial"/>
                <w:sz w:val="18"/>
                <w:szCs w:val="18"/>
                <w:rPrChange w:id="6537" w:author="Zehui Bai" w:date="2022-03-11T15:16:00Z">
                  <w:rPr>
                    <w:moveFrom w:id="6538" w:author="Zehui Bai" w:date="2022-03-11T13:53:00Z"/>
                    <w:sz w:val="18"/>
                    <w:szCs w:val="18"/>
                  </w:rPr>
                </w:rPrChange>
              </w:rPr>
              <w:pPrChange w:id="6539" w:author="Zehui Bai" w:date="2022-03-11T13:53:00Z">
                <w:pPr>
                  <w:spacing w:before="36" w:after="36"/>
                  <w:jc w:val="center"/>
                </w:pPr>
              </w:pPrChange>
            </w:pPr>
          </w:p>
        </w:tc>
        <w:tc>
          <w:tcPr>
            <w:tcW w:w="645" w:type="pct"/>
            <w:tcBorders>
              <w:top w:val="nil"/>
              <w:left w:val="nil"/>
              <w:bottom w:val="nil"/>
              <w:right w:val="nil"/>
            </w:tcBorders>
          </w:tcPr>
          <w:p w14:paraId="26503279" w14:textId="524C3E8A" w:rsidR="00A24283" w:rsidRPr="00067A21" w:rsidDel="00823851" w:rsidRDefault="00A24283">
            <w:pPr>
              <w:rPr>
                <w:moveFrom w:id="6540" w:author="Zehui Bai" w:date="2022-03-11T13:53:00Z"/>
                <w:rFonts w:ascii="Arial" w:hAnsi="Arial" w:cs="Arial"/>
                <w:sz w:val="18"/>
                <w:szCs w:val="18"/>
                <w:rPrChange w:id="6541" w:author="Zehui Bai" w:date="2022-03-11T15:16:00Z">
                  <w:rPr>
                    <w:moveFrom w:id="6542" w:author="Zehui Bai" w:date="2022-03-11T13:53:00Z"/>
                    <w:sz w:val="18"/>
                    <w:szCs w:val="18"/>
                  </w:rPr>
                </w:rPrChange>
              </w:rPr>
              <w:pPrChange w:id="6543" w:author="Zehui Bai" w:date="2022-03-11T13:53:00Z">
                <w:pPr>
                  <w:spacing w:before="36" w:after="36"/>
                  <w:jc w:val="center"/>
                </w:pPr>
              </w:pPrChange>
            </w:pPr>
          </w:p>
        </w:tc>
        <w:tc>
          <w:tcPr>
            <w:tcW w:w="643" w:type="pct"/>
            <w:tcBorders>
              <w:top w:val="nil"/>
              <w:left w:val="nil"/>
              <w:bottom w:val="nil"/>
              <w:right w:val="nil"/>
            </w:tcBorders>
          </w:tcPr>
          <w:p w14:paraId="6DAD1B9A" w14:textId="52081191" w:rsidR="00A24283" w:rsidRPr="00067A21" w:rsidDel="00823851" w:rsidRDefault="00A24283">
            <w:pPr>
              <w:rPr>
                <w:moveFrom w:id="6544" w:author="Zehui Bai" w:date="2022-03-11T13:53:00Z"/>
                <w:rFonts w:ascii="Arial" w:hAnsi="Arial" w:cs="Arial"/>
                <w:sz w:val="18"/>
                <w:szCs w:val="18"/>
                <w:rPrChange w:id="6545" w:author="Zehui Bai" w:date="2022-03-11T15:16:00Z">
                  <w:rPr>
                    <w:moveFrom w:id="6546" w:author="Zehui Bai" w:date="2022-03-11T13:53:00Z"/>
                    <w:sz w:val="18"/>
                    <w:szCs w:val="18"/>
                  </w:rPr>
                </w:rPrChange>
              </w:rPr>
              <w:pPrChange w:id="6547" w:author="Zehui Bai" w:date="2022-03-11T13:53:00Z">
                <w:pPr>
                  <w:spacing w:before="36" w:after="36"/>
                  <w:jc w:val="center"/>
                </w:pPr>
              </w:pPrChange>
            </w:pPr>
          </w:p>
        </w:tc>
        <w:tc>
          <w:tcPr>
            <w:tcW w:w="645" w:type="pct"/>
            <w:tcBorders>
              <w:top w:val="nil"/>
              <w:left w:val="nil"/>
              <w:bottom w:val="nil"/>
              <w:right w:val="nil"/>
            </w:tcBorders>
          </w:tcPr>
          <w:p w14:paraId="2508E65F" w14:textId="1A96D4ED" w:rsidR="00A24283" w:rsidRPr="00067A21" w:rsidDel="00823851" w:rsidRDefault="00A24283">
            <w:pPr>
              <w:rPr>
                <w:moveFrom w:id="6548" w:author="Zehui Bai" w:date="2022-03-11T13:53:00Z"/>
                <w:rFonts w:ascii="Arial" w:hAnsi="Arial" w:cs="Arial"/>
                <w:sz w:val="18"/>
                <w:szCs w:val="18"/>
                <w:rPrChange w:id="6549" w:author="Zehui Bai" w:date="2022-03-11T15:16:00Z">
                  <w:rPr>
                    <w:moveFrom w:id="6550" w:author="Zehui Bai" w:date="2022-03-11T13:53:00Z"/>
                    <w:sz w:val="18"/>
                    <w:szCs w:val="18"/>
                  </w:rPr>
                </w:rPrChange>
              </w:rPr>
              <w:pPrChange w:id="6551" w:author="Zehui Bai" w:date="2022-03-11T13:53:00Z">
                <w:pPr>
                  <w:spacing w:before="36" w:after="36"/>
                  <w:jc w:val="center"/>
                </w:pPr>
              </w:pPrChange>
            </w:pPr>
          </w:p>
        </w:tc>
        <w:tc>
          <w:tcPr>
            <w:tcW w:w="641" w:type="pct"/>
            <w:tcBorders>
              <w:top w:val="nil"/>
              <w:left w:val="nil"/>
              <w:bottom w:val="nil"/>
              <w:right w:val="nil"/>
            </w:tcBorders>
          </w:tcPr>
          <w:p w14:paraId="617A9510" w14:textId="09CA1333" w:rsidR="00A24283" w:rsidRPr="00067A21" w:rsidDel="00823851" w:rsidRDefault="00A24283">
            <w:pPr>
              <w:rPr>
                <w:moveFrom w:id="6552" w:author="Zehui Bai" w:date="2022-03-11T13:53:00Z"/>
                <w:rFonts w:ascii="Arial" w:hAnsi="Arial" w:cs="Arial"/>
                <w:sz w:val="18"/>
                <w:szCs w:val="18"/>
                <w:rPrChange w:id="6553" w:author="Zehui Bai" w:date="2022-03-11T15:16:00Z">
                  <w:rPr>
                    <w:moveFrom w:id="6554" w:author="Zehui Bai" w:date="2022-03-11T13:53:00Z"/>
                    <w:sz w:val="18"/>
                    <w:szCs w:val="18"/>
                  </w:rPr>
                </w:rPrChange>
              </w:rPr>
              <w:pPrChange w:id="6555" w:author="Zehui Bai" w:date="2022-03-11T13:53:00Z">
                <w:pPr>
                  <w:spacing w:before="36" w:after="36"/>
                  <w:jc w:val="center"/>
                </w:pPr>
              </w:pPrChange>
            </w:pPr>
            <w:moveFrom w:id="6556" w:author="Zehui Bai" w:date="2022-03-11T13:53:00Z">
              <w:r w:rsidRPr="00067A21" w:rsidDel="00823851">
                <w:rPr>
                  <w:rFonts w:ascii="Arial" w:hAnsi="Arial" w:cs="Arial"/>
                  <w:sz w:val="18"/>
                  <w:szCs w:val="18"/>
                  <w:rPrChange w:id="6557" w:author="Zehui Bai" w:date="2022-03-11T15:16:00Z">
                    <w:rPr>
                      <w:sz w:val="18"/>
                      <w:szCs w:val="18"/>
                    </w:rPr>
                  </w:rPrChange>
                </w:rPr>
                <w:t>0.5555</w:t>
              </w:r>
            </w:moveFrom>
          </w:p>
        </w:tc>
      </w:tr>
      <w:tr w:rsidR="00A24283" w:rsidRPr="00067A21" w:rsidDel="00823851" w14:paraId="32A7C60D" w14:textId="575EF0B9" w:rsidTr="00E136F9">
        <w:trPr>
          <w:trHeight w:val="170"/>
          <w:jc w:val="center"/>
        </w:trPr>
        <w:tc>
          <w:tcPr>
            <w:tcW w:w="1782" w:type="pct"/>
            <w:tcBorders>
              <w:top w:val="nil"/>
              <w:left w:val="nil"/>
              <w:bottom w:val="nil"/>
              <w:right w:val="nil"/>
            </w:tcBorders>
          </w:tcPr>
          <w:p w14:paraId="6B7FA7D7" w14:textId="7C37BCF9" w:rsidR="00A24283" w:rsidRPr="00067A21" w:rsidDel="00823851" w:rsidRDefault="00A24283">
            <w:pPr>
              <w:rPr>
                <w:moveFrom w:id="6558" w:author="Zehui Bai" w:date="2022-03-11T13:53:00Z"/>
                <w:rFonts w:ascii="Arial" w:eastAsiaTheme="minorEastAsia" w:hAnsi="Arial" w:cs="Arial"/>
                <w:sz w:val="18"/>
                <w:szCs w:val="18"/>
                <w:rPrChange w:id="6559" w:author="Zehui Bai" w:date="2022-03-11T15:16:00Z">
                  <w:rPr>
                    <w:moveFrom w:id="6560" w:author="Zehui Bai" w:date="2022-03-11T13:53:00Z"/>
                    <w:rFonts w:eastAsiaTheme="minorEastAsia"/>
                    <w:sz w:val="18"/>
                    <w:szCs w:val="18"/>
                  </w:rPr>
                </w:rPrChange>
              </w:rPr>
              <w:pPrChange w:id="6561" w:author="Zehui Bai" w:date="2022-03-11T13:53:00Z">
                <w:pPr>
                  <w:spacing w:before="36" w:after="36"/>
                  <w:ind w:left="708"/>
                </w:pPr>
              </w:pPrChange>
            </w:pPr>
            <w:moveFrom w:id="6562" w:author="Zehui Bai" w:date="2022-03-11T13:53:00Z">
              <w:r w:rsidRPr="00067A21" w:rsidDel="00823851">
                <w:rPr>
                  <w:rFonts w:ascii="Arial" w:eastAsiaTheme="minorEastAsia" w:hAnsi="Arial" w:cs="Arial"/>
                  <w:sz w:val="18"/>
                  <w:szCs w:val="18"/>
                  <w:rPrChange w:id="6563" w:author="Zehui Bai" w:date="2022-03-11T15:16:00Z">
                    <w:rPr>
                      <w:rFonts w:eastAsiaTheme="minorEastAsia"/>
                      <w:sz w:val="18"/>
                      <w:szCs w:val="18"/>
                    </w:rPr>
                  </w:rPrChange>
                </w:rPr>
                <w:t>Live alone</w:t>
              </w:r>
            </w:moveFrom>
          </w:p>
        </w:tc>
        <w:tc>
          <w:tcPr>
            <w:tcW w:w="644" w:type="pct"/>
            <w:tcBorders>
              <w:top w:val="nil"/>
              <w:left w:val="nil"/>
              <w:bottom w:val="nil"/>
              <w:right w:val="nil"/>
            </w:tcBorders>
          </w:tcPr>
          <w:p w14:paraId="1B56D7FF" w14:textId="64E1BC51" w:rsidR="00A24283" w:rsidRPr="00067A21" w:rsidDel="00823851" w:rsidRDefault="00A24283">
            <w:pPr>
              <w:rPr>
                <w:moveFrom w:id="6564" w:author="Zehui Bai" w:date="2022-03-11T13:53:00Z"/>
                <w:rFonts w:ascii="Arial" w:hAnsi="Arial" w:cs="Arial"/>
                <w:sz w:val="18"/>
                <w:szCs w:val="18"/>
                <w:rPrChange w:id="6565" w:author="Zehui Bai" w:date="2022-03-11T15:16:00Z">
                  <w:rPr>
                    <w:moveFrom w:id="6566" w:author="Zehui Bai" w:date="2022-03-11T13:53:00Z"/>
                    <w:sz w:val="18"/>
                    <w:szCs w:val="18"/>
                  </w:rPr>
                </w:rPrChange>
              </w:rPr>
              <w:pPrChange w:id="6567" w:author="Zehui Bai" w:date="2022-03-11T13:53:00Z">
                <w:pPr>
                  <w:spacing w:before="36" w:after="36"/>
                  <w:jc w:val="center"/>
                </w:pPr>
              </w:pPrChange>
            </w:pPr>
            <w:moveFrom w:id="6568" w:author="Zehui Bai" w:date="2022-03-11T13:53:00Z">
              <w:r w:rsidRPr="00067A21" w:rsidDel="00823851">
                <w:rPr>
                  <w:rFonts w:ascii="Arial" w:hAnsi="Arial" w:cs="Arial"/>
                  <w:sz w:val="18"/>
                  <w:szCs w:val="18"/>
                  <w:rPrChange w:id="6569" w:author="Zehui Bai" w:date="2022-03-11T15:16:00Z">
                    <w:rPr>
                      <w:sz w:val="18"/>
                      <w:szCs w:val="18"/>
                    </w:rPr>
                  </w:rPrChange>
                </w:rPr>
                <w:t>142</w:t>
              </w:r>
            </w:moveFrom>
          </w:p>
        </w:tc>
        <w:tc>
          <w:tcPr>
            <w:tcW w:w="645" w:type="pct"/>
            <w:tcBorders>
              <w:top w:val="nil"/>
              <w:left w:val="nil"/>
              <w:bottom w:val="nil"/>
              <w:right w:val="nil"/>
            </w:tcBorders>
          </w:tcPr>
          <w:p w14:paraId="6DA912E6" w14:textId="4B33CEC8" w:rsidR="00A24283" w:rsidRPr="00067A21" w:rsidDel="00823851" w:rsidRDefault="000E5F11">
            <w:pPr>
              <w:rPr>
                <w:moveFrom w:id="6570" w:author="Zehui Bai" w:date="2022-03-11T13:53:00Z"/>
                <w:rFonts w:ascii="Arial" w:hAnsi="Arial" w:cs="Arial"/>
                <w:sz w:val="18"/>
                <w:szCs w:val="18"/>
                <w:rPrChange w:id="6571" w:author="Zehui Bai" w:date="2022-03-11T15:16:00Z">
                  <w:rPr>
                    <w:moveFrom w:id="6572" w:author="Zehui Bai" w:date="2022-03-11T13:53:00Z"/>
                    <w:sz w:val="18"/>
                    <w:szCs w:val="18"/>
                  </w:rPr>
                </w:rPrChange>
              </w:rPr>
              <w:pPrChange w:id="6573" w:author="Zehui Bai" w:date="2022-03-11T13:53:00Z">
                <w:pPr>
                  <w:spacing w:before="36" w:after="36"/>
                  <w:jc w:val="center"/>
                </w:pPr>
              </w:pPrChange>
            </w:pPr>
            <w:moveFrom w:id="6574" w:author="Zehui Bai" w:date="2022-03-11T13:53:00Z">
              <w:r w:rsidRPr="00067A21" w:rsidDel="00823851">
                <w:rPr>
                  <w:rFonts w:ascii="Arial" w:hAnsi="Arial" w:cs="Arial"/>
                  <w:sz w:val="18"/>
                  <w:szCs w:val="18"/>
                  <w:rPrChange w:id="6575" w:author="Zehui Bai" w:date="2022-03-11T15:16:00Z">
                    <w:rPr>
                      <w:sz w:val="18"/>
                      <w:szCs w:val="18"/>
                    </w:rPr>
                  </w:rPrChange>
                </w:rPr>
                <w:t>85.</w:t>
              </w:r>
              <w:r w:rsidR="0014164F" w:rsidRPr="00067A21" w:rsidDel="00823851">
                <w:rPr>
                  <w:rFonts w:ascii="Arial" w:hAnsi="Arial" w:cs="Arial"/>
                  <w:sz w:val="18"/>
                  <w:szCs w:val="18"/>
                  <w:rPrChange w:id="6576" w:author="Zehui Bai" w:date="2022-03-11T15:16:00Z">
                    <w:rPr>
                      <w:sz w:val="18"/>
                      <w:szCs w:val="18"/>
                    </w:rPr>
                  </w:rPrChange>
                </w:rPr>
                <w:t>0</w:t>
              </w:r>
            </w:moveFrom>
          </w:p>
        </w:tc>
        <w:tc>
          <w:tcPr>
            <w:tcW w:w="643" w:type="pct"/>
            <w:tcBorders>
              <w:top w:val="nil"/>
              <w:left w:val="nil"/>
              <w:bottom w:val="nil"/>
              <w:right w:val="nil"/>
            </w:tcBorders>
          </w:tcPr>
          <w:p w14:paraId="0A46E36A" w14:textId="51384656" w:rsidR="00A24283" w:rsidRPr="00067A21" w:rsidDel="00823851" w:rsidRDefault="000E5F11">
            <w:pPr>
              <w:rPr>
                <w:moveFrom w:id="6577" w:author="Zehui Bai" w:date="2022-03-11T13:53:00Z"/>
                <w:rFonts w:ascii="Arial" w:hAnsi="Arial" w:cs="Arial"/>
                <w:sz w:val="18"/>
                <w:szCs w:val="18"/>
                <w:rPrChange w:id="6578" w:author="Zehui Bai" w:date="2022-03-11T15:16:00Z">
                  <w:rPr>
                    <w:moveFrom w:id="6579" w:author="Zehui Bai" w:date="2022-03-11T13:53:00Z"/>
                    <w:sz w:val="18"/>
                    <w:szCs w:val="18"/>
                  </w:rPr>
                </w:rPrChange>
              </w:rPr>
              <w:pPrChange w:id="6580" w:author="Zehui Bai" w:date="2022-03-11T13:53:00Z">
                <w:pPr>
                  <w:spacing w:before="36" w:after="36"/>
                  <w:jc w:val="center"/>
                </w:pPr>
              </w:pPrChange>
            </w:pPr>
            <w:moveFrom w:id="6581" w:author="Zehui Bai" w:date="2022-03-11T13:53:00Z">
              <w:r w:rsidRPr="00067A21" w:rsidDel="00823851">
                <w:rPr>
                  <w:rFonts w:ascii="Arial" w:hAnsi="Arial" w:cs="Arial"/>
                  <w:sz w:val="18"/>
                  <w:szCs w:val="18"/>
                  <w:rPrChange w:id="6582" w:author="Zehui Bai" w:date="2022-03-11T15:16:00Z">
                    <w:rPr>
                      <w:sz w:val="18"/>
                      <w:szCs w:val="18"/>
                    </w:rPr>
                  </w:rPrChange>
                </w:rPr>
                <w:t>25</w:t>
              </w:r>
            </w:moveFrom>
          </w:p>
        </w:tc>
        <w:tc>
          <w:tcPr>
            <w:tcW w:w="645" w:type="pct"/>
            <w:tcBorders>
              <w:top w:val="nil"/>
              <w:left w:val="nil"/>
              <w:bottom w:val="nil"/>
              <w:right w:val="nil"/>
            </w:tcBorders>
          </w:tcPr>
          <w:p w14:paraId="5C8F15AC" w14:textId="4EE1C6FC" w:rsidR="00A24283" w:rsidRPr="00067A21" w:rsidDel="00823851" w:rsidRDefault="00B816DE">
            <w:pPr>
              <w:rPr>
                <w:moveFrom w:id="6583" w:author="Zehui Bai" w:date="2022-03-11T13:53:00Z"/>
                <w:rFonts w:ascii="Arial" w:hAnsi="Arial" w:cs="Arial"/>
                <w:sz w:val="18"/>
                <w:szCs w:val="18"/>
                <w:rPrChange w:id="6584" w:author="Zehui Bai" w:date="2022-03-11T15:16:00Z">
                  <w:rPr>
                    <w:moveFrom w:id="6585" w:author="Zehui Bai" w:date="2022-03-11T13:53:00Z"/>
                    <w:sz w:val="18"/>
                    <w:szCs w:val="18"/>
                  </w:rPr>
                </w:rPrChange>
              </w:rPr>
              <w:pPrChange w:id="6586" w:author="Zehui Bai" w:date="2022-03-11T13:53:00Z">
                <w:pPr>
                  <w:spacing w:before="36" w:after="36"/>
                  <w:jc w:val="center"/>
                </w:pPr>
              </w:pPrChange>
            </w:pPr>
            <w:moveFrom w:id="6587" w:author="Zehui Bai" w:date="2022-03-11T13:53:00Z">
              <w:r w:rsidRPr="00067A21" w:rsidDel="00823851">
                <w:rPr>
                  <w:rFonts w:ascii="Arial" w:hAnsi="Arial" w:cs="Arial"/>
                  <w:sz w:val="18"/>
                  <w:szCs w:val="18"/>
                  <w:rPrChange w:id="6588" w:author="Zehui Bai" w:date="2022-03-11T15:16:00Z">
                    <w:rPr>
                      <w:sz w:val="18"/>
                      <w:szCs w:val="18"/>
                    </w:rPr>
                  </w:rPrChange>
                </w:rPr>
                <w:t>15.0</w:t>
              </w:r>
            </w:moveFrom>
          </w:p>
        </w:tc>
        <w:tc>
          <w:tcPr>
            <w:tcW w:w="641" w:type="pct"/>
            <w:tcBorders>
              <w:top w:val="nil"/>
              <w:left w:val="nil"/>
              <w:bottom w:val="nil"/>
              <w:right w:val="nil"/>
            </w:tcBorders>
          </w:tcPr>
          <w:p w14:paraId="783F6237" w14:textId="469B858B" w:rsidR="00A24283" w:rsidRPr="00067A21" w:rsidDel="00823851" w:rsidRDefault="00A24283">
            <w:pPr>
              <w:rPr>
                <w:moveFrom w:id="6589" w:author="Zehui Bai" w:date="2022-03-11T13:53:00Z"/>
                <w:rFonts w:ascii="Arial" w:hAnsi="Arial" w:cs="Arial"/>
                <w:sz w:val="18"/>
                <w:szCs w:val="18"/>
                <w:rPrChange w:id="6590" w:author="Zehui Bai" w:date="2022-03-11T15:16:00Z">
                  <w:rPr>
                    <w:moveFrom w:id="6591" w:author="Zehui Bai" w:date="2022-03-11T13:53:00Z"/>
                    <w:sz w:val="18"/>
                    <w:szCs w:val="18"/>
                  </w:rPr>
                </w:rPrChange>
              </w:rPr>
              <w:pPrChange w:id="6592" w:author="Zehui Bai" w:date="2022-03-11T13:53:00Z">
                <w:pPr>
                  <w:spacing w:before="36" w:after="36"/>
                  <w:jc w:val="center"/>
                </w:pPr>
              </w:pPrChange>
            </w:pPr>
          </w:p>
        </w:tc>
      </w:tr>
      <w:tr w:rsidR="00A24283" w:rsidRPr="00067A21" w:rsidDel="00823851" w14:paraId="757B034D" w14:textId="6B9F78AE" w:rsidTr="00E136F9">
        <w:trPr>
          <w:trHeight w:val="170"/>
          <w:jc w:val="center"/>
        </w:trPr>
        <w:tc>
          <w:tcPr>
            <w:tcW w:w="1782" w:type="pct"/>
            <w:tcBorders>
              <w:top w:val="nil"/>
              <w:left w:val="nil"/>
              <w:bottom w:val="nil"/>
              <w:right w:val="nil"/>
            </w:tcBorders>
          </w:tcPr>
          <w:p w14:paraId="6965B41E" w14:textId="4174DCB8" w:rsidR="00A24283" w:rsidRPr="00067A21" w:rsidDel="00823851" w:rsidRDefault="00A24283">
            <w:pPr>
              <w:rPr>
                <w:moveFrom w:id="6593" w:author="Zehui Bai" w:date="2022-03-11T13:53:00Z"/>
                <w:rFonts w:ascii="Arial" w:eastAsiaTheme="minorEastAsia" w:hAnsi="Arial" w:cs="Arial"/>
                <w:sz w:val="18"/>
                <w:szCs w:val="18"/>
                <w:rPrChange w:id="6594" w:author="Zehui Bai" w:date="2022-03-11T15:16:00Z">
                  <w:rPr>
                    <w:moveFrom w:id="6595" w:author="Zehui Bai" w:date="2022-03-11T13:53:00Z"/>
                    <w:rFonts w:eastAsiaTheme="minorEastAsia"/>
                    <w:sz w:val="18"/>
                    <w:szCs w:val="18"/>
                  </w:rPr>
                </w:rPrChange>
              </w:rPr>
              <w:pPrChange w:id="6596" w:author="Zehui Bai" w:date="2022-03-11T13:53:00Z">
                <w:pPr>
                  <w:spacing w:before="36" w:after="36"/>
                  <w:ind w:left="708"/>
                </w:pPr>
              </w:pPrChange>
            </w:pPr>
            <w:moveFrom w:id="6597" w:author="Zehui Bai" w:date="2022-03-11T13:53:00Z">
              <w:r w:rsidRPr="00067A21" w:rsidDel="00823851">
                <w:rPr>
                  <w:rFonts w:ascii="Arial" w:eastAsiaTheme="minorEastAsia" w:hAnsi="Arial" w:cs="Arial"/>
                  <w:sz w:val="18"/>
                  <w:szCs w:val="18"/>
                  <w:rPrChange w:id="6598" w:author="Zehui Bai" w:date="2022-03-11T15:16:00Z">
                    <w:rPr>
                      <w:rFonts w:eastAsiaTheme="minorEastAsia"/>
                      <w:sz w:val="18"/>
                      <w:szCs w:val="18"/>
                    </w:rPr>
                  </w:rPrChange>
                </w:rPr>
                <w:lastRenderedPageBreak/>
                <w:t>Not live alone</w:t>
              </w:r>
            </w:moveFrom>
          </w:p>
        </w:tc>
        <w:tc>
          <w:tcPr>
            <w:tcW w:w="644" w:type="pct"/>
            <w:tcBorders>
              <w:top w:val="nil"/>
              <w:left w:val="nil"/>
              <w:bottom w:val="nil"/>
              <w:right w:val="nil"/>
            </w:tcBorders>
          </w:tcPr>
          <w:p w14:paraId="7DBBC31A" w14:textId="46E010B2" w:rsidR="00A24283" w:rsidRPr="00067A21" w:rsidDel="00823851" w:rsidRDefault="00A24283">
            <w:pPr>
              <w:rPr>
                <w:moveFrom w:id="6599" w:author="Zehui Bai" w:date="2022-03-11T13:53:00Z"/>
                <w:rFonts w:ascii="Arial" w:hAnsi="Arial" w:cs="Arial"/>
                <w:sz w:val="18"/>
                <w:szCs w:val="18"/>
                <w:rPrChange w:id="6600" w:author="Zehui Bai" w:date="2022-03-11T15:16:00Z">
                  <w:rPr>
                    <w:moveFrom w:id="6601" w:author="Zehui Bai" w:date="2022-03-11T13:53:00Z"/>
                    <w:sz w:val="18"/>
                    <w:szCs w:val="18"/>
                  </w:rPr>
                </w:rPrChange>
              </w:rPr>
              <w:pPrChange w:id="6602" w:author="Zehui Bai" w:date="2022-03-11T13:53:00Z">
                <w:pPr>
                  <w:spacing w:before="36" w:after="36"/>
                  <w:jc w:val="center"/>
                </w:pPr>
              </w:pPrChange>
            </w:pPr>
            <w:moveFrom w:id="6603" w:author="Zehui Bai" w:date="2022-03-11T13:53:00Z">
              <w:r w:rsidRPr="00067A21" w:rsidDel="00823851">
                <w:rPr>
                  <w:rFonts w:ascii="Arial" w:hAnsi="Arial" w:cs="Arial"/>
                  <w:sz w:val="18"/>
                  <w:szCs w:val="18"/>
                  <w:rPrChange w:id="6604" w:author="Zehui Bai" w:date="2022-03-11T15:16:00Z">
                    <w:rPr>
                      <w:sz w:val="18"/>
                      <w:szCs w:val="18"/>
                    </w:rPr>
                  </w:rPrChange>
                </w:rPr>
                <w:t>556</w:t>
              </w:r>
            </w:moveFrom>
          </w:p>
        </w:tc>
        <w:tc>
          <w:tcPr>
            <w:tcW w:w="645" w:type="pct"/>
            <w:tcBorders>
              <w:top w:val="nil"/>
              <w:left w:val="nil"/>
              <w:bottom w:val="nil"/>
              <w:right w:val="nil"/>
            </w:tcBorders>
          </w:tcPr>
          <w:p w14:paraId="2738C557" w14:textId="590819EE" w:rsidR="00A24283" w:rsidRPr="00067A21" w:rsidDel="00823851" w:rsidRDefault="000E5F11">
            <w:pPr>
              <w:rPr>
                <w:moveFrom w:id="6605" w:author="Zehui Bai" w:date="2022-03-11T13:53:00Z"/>
                <w:rFonts w:ascii="Arial" w:hAnsi="Arial" w:cs="Arial"/>
                <w:sz w:val="18"/>
                <w:szCs w:val="18"/>
                <w:rPrChange w:id="6606" w:author="Zehui Bai" w:date="2022-03-11T15:16:00Z">
                  <w:rPr>
                    <w:moveFrom w:id="6607" w:author="Zehui Bai" w:date="2022-03-11T13:53:00Z"/>
                    <w:sz w:val="18"/>
                    <w:szCs w:val="18"/>
                  </w:rPr>
                </w:rPrChange>
              </w:rPr>
              <w:pPrChange w:id="6608" w:author="Zehui Bai" w:date="2022-03-11T13:53:00Z">
                <w:pPr>
                  <w:spacing w:before="36" w:after="36"/>
                  <w:jc w:val="center"/>
                </w:pPr>
              </w:pPrChange>
            </w:pPr>
            <w:moveFrom w:id="6609" w:author="Zehui Bai" w:date="2022-03-11T13:53:00Z">
              <w:r w:rsidRPr="00067A21" w:rsidDel="00823851">
                <w:rPr>
                  <w:rFonts w:ascii="Arial" w:hAnsi="Arial" w:cs="Arial"/>
                  <w:sz w:val="18"/>
                  <w:szCs w:val="18"/>
                  <w:rPrChange w:id="6610" w:author="Zehui Bai" w:date="2022-03-11T15:16:00Z">
                    <w:rPr>
                      <w:sz w:val="18"/>
                      <w:szCs w:val="18"/>
                    </w:rPr>
                  </w:rPrChange>
                </w:rPr>
                <w:t>87.1</w:t>
              </w:r>
            </w:moveFrom>
          </w:p>
        </w:tc>
        <w:tc>
          <w:tcPr>
            <w:tcW w:w="643" w:type="pct"/>
            <w:tcBorders>
              <w:top w:val="nil"/>
              <w:left w:val="nil"/>
              <w:bottom w:val="nil"/>
              <w:right w:val="nil"/>
            </w:tcBorders>
          </w:tcPr>
          <w:p w14:paraId="47F76F0D" w14:textId="392964BF" w:rsidR="00A24283" w:rsidRPr="00067A21" w:rsidDel="00823851" w:rsidRDefault="000E5F11">
            <w:pPr>
              <w:rPr>
                <w:moveFrom w:id="6611" w:author="Zehui Bai" w:date="2022-03-11T13:53:00Z"/>
                <w:rFonts w:ascii="Arial" w:hAnsi="Arial" w:cs="Arial"/>
                <w:sz w:val="18"/>
                <w:szCs w:val="18"/>
                <w:rPrChange w:id="6612" w:author="Zehui Bai" w:date="2022-03-11T15:16:00Z">
                  <w:rPr>
                    <w:moveFrom w:id="6613" w:author="Zehui Bai" w:date="2022-03-11T13:53:00Z"/>
                    <w:sz w:val="18"/>
                    <w:szCs w:val="18"/>
                  </w:rPr>
                </w:rPrChange>
              </w:rPr>
              <w:pPrChange w:id="6614" w:author="Zehui Bai" w:date="2022-03-11T13:53:00Z">
                <w:pPr>
                  <w:spacing w:before="36" w:after="36"/>
                  <w:jc w:val="center"/>
                </w:pPr>
              </w:pPrChange>
            </w:pPr>
            <w:moveFrom w:id="6615" w:author="Zehui Bai" w:date="2022-03-11T13:53:00Z">
              <w:r w:rsidRPr="00067A21" w:rsidDel="00823851">
                <w:rPr>
                  <w:rFonts w:ascii="Arial" w:hAnsi="Arial" w:cs="Arial"/>
                  <w:sz w:val="18"/>
                  <w:szCs w:val="18"/>
                  <w:rPrChange w:id="6616" w:author="Zehui Bai" w:date="2022-03-11T15:16:00Z">
                    <w:rPr>
                      <w:sz w:val="18"/>
                      <w:szCs w:val="18"/>
                    </w:rPr>
                  </w:rPrChange>
                </w:rPr>
                <w:t>82</w:t>
              </w:r>
            </w:moveFrom>
          </w:p>
        </w:tc>
        <w:tc>
          <w:tcPr>
            <w:tcW w:w="645" w:type="pct"/>
            <w:tcBorders>
              <w:top w:val="nil"/>
              <w:left w:val="nil"/>
              <w:bottom w:val="nil"/>
              <w:right w:val="nil"/>
            </w:tcBorders>
          </w:tcPr>
          <w:p w14:paraId="7A6C1465" w14:textId="2E0B34C3" w:rsidR="00A24283" w:rsidRPr="00067A21" w:rsidDel="00823851" w:rsidRDefault="008F10A9">
            <w:pPr>
              <w:rPr>
                <w:moveFrom w:id="6617" w:author="Zehui Bai" w:date="2022-03-11T13:53:00Z"/>
                <w:rFonts w:ascii="Arial" w:hAnsi="Arial" w:cs="Arial"/>
                <w:sz w:val="18"/>
                <w:szCs w:val="18"/>
                <w:rPrChange w:id="6618" w:author="Zehui Bai" w:date="2022-03-11T15:16:00Z">
                  <w:rPr>
                    <w:moveFrom w:id="6619" w:author="Zehui Bai" w:date="2022-03-11T13:53:00Z"/>
                    <w:sz w:val="18"/>
                    <w:szCs w:val="18"/>
                  </w:rPr>
                </w:rPrChange>
              </w:rPr>
              <w:pPrChange w:id="6620" w:author="Zehui Bai" w:date="2022-03-11T13:53:00Z">
                <w:pPr>
                  <w:spacing w:before="36" w:after="36"/>
                  <w:jc w:val="center"/>
                </w:pPr>
              </w:pPrChange>
            </w:pPr>
            <w:moveFrom w:id="6621" w:author="Zehui Bai" w:date="2022-03-11T13:53:00Z">
              <w:r w:rsidRPr="00067A21" w:rsidDel="00823851">
                <w:rPr>
                  <w:rFonts w:ascii="Arial" w:hAnsi="Arial" w:cs="Arial"/>
                  <w:sz w:val="18"/>
                  <w:szCs w:val="18"/>
                  <w:rPrChange w:id="6622" w:author="Zehui Bai" w:date="2022-03-11T15:16:00Z">
                    <w:rPr>
                      <w:sz w:val="18"/>
                      <w:szCs w:val="18"/>
                    </w:rPr>
                  </w:rPrChange>
                </w:rPr>
                <w:t>12.9</w:t>
              </w:r>
            </w:moveFrom>
          </w:p>
        </w:tc>
        <w:tc>
          <w:tcPr>
            <w:tcW w:w="641" w:type="pct"/>
            <w:tcBorders>
              <w:top w:val="nil"/>
              <w:left w:val="nil"/>
              <w:bottom w:val="nil"/>
              <w:right w:val="nil"/>
            </w:tcBorders>
          </w:tcPr>
          <w:p w14:paraId="1F575C42" w14:textId="7EF3D781" w:rsidR="00A24283" w:rsidRPr="00067A21" w:rsidDel="00823851" w:rsidRDefault="00A24283">
            <w:pPr>
              <w:rPr>
                <w:moveFrom w:id="6623" w:author="Zehui Bai" w:date="2022-03-11T13:53:00Z"/>
                <w:rFonts w:ascii="Arial" w:hAnsi="Arial" w:cs="Arial"/>
                <w:sz w:val="18"/>
                <w:szCs w:val="18"/>
                <w:rPrChange w:id="6624" w:author="Zehui Bai" w:date="2022-03-11T15:16:00Z">
                  <w:rPr>
                    <w:moveFrom w:id="6625" w:author="Zehui Bai" w:date="2022-03-11T13:53:00Z"/>
                    <w:sz w:val="18"/>
                    <w:szCs w:val="18"/>
                  </w:rPr>
                </w:rPrChange>
              </w:rPr>
              <w:pPrChange w:id="6626" w:author="Zehui Bai" w:date="2022-03-11T13:53:00Z">
                <w:pPr>
                  <w:spacing w:before="36" w:after="36"/>
                  <w:jc w:val="center"/>
                </w:pPr>
              </w:pPrChange>
            </w:pPr>
          </w:p>
        </w:tc>
      </w:tr>
      <w:tr w:rsidR="00A24283" w:rsidRPr="00067A21" w:rsidDel="00823851" w14:paraId="193F51F8" w14:textId="1807A66B" w:rsidTr="00E136F9">
        <w:trPr>
          <w:trHeight w:val="170"/>
          <w:jc w:val="center"/>
        </w:trPr>
        <w:tc>
          <w:tcPr>
            <w:tcW w:w="1782" w:type="pct"/>
            <w:tcBorders>
              <w:top w:val="nil"/>
              <w:left w:val="nil"/>
              <w:bottom w:val="nil"/>
              <w:right w:val="nil"/>
            </w:tcBorders>
          </w:tcPr>
          <w:p w14:paraId="0B3A8B13" w14:textId="07166878" w:rsidR="00A24283" w:rsidRPr="00067A21" w:rsidDel="00823851" w:rsidRDefault="00A24283">
            <w:pPr>
              <w:rPr>
                <w:moveFrom w:id="6627" w:author="Zehui Bai" w:date="2022-03-11T13:53:00Z"/>
                <w:rFonts w:ascii="Arial" w:hAnsi="Arial" w:cs="Arial"/>
                <w:b/>
                <w:bCs/>
                <w:sz w:val="18"/>
                <w:szCs w:val="18"/>
                <w:rPrChange w:id="6628" w:author="Zehui Bai" w:date="2022-03-11T15:16:00Z">
                  <w:rPr>
                    <w:moveFrom w:id="6629" w:author="Zehui Bai" w:date="2022-03-11T13:53:00Z"/>
                    <w:b/>
                    <w:bCs/>
                    <w:sz w:val="18"/>
                    <w:szCs w:val="18"/>
                  </w:rPr>
                </w:rPrChange>
              </w:rPr>
              <w:pPrChange w:id="6630" w:author="Zehui Bai" w:date="2022-03-11T13:53:00Z">
                <w:pPr>
                  <w:spacing w:before="36" w:after="36"/>
                </w:pPr>
              </w:pPrChange>
            </w:pPr>
            <w:moveFrom w:id="6631" w:author="Zehui Bai" w:date="2022-03-11T13:53:00Z">
              <w:r w:rsidRPr="00067A21" w:rsidDel="00823851">
                <w:rPr>
                  <w:rFonts w:ascii="Arial" w:hAnsi="Arial" w:cs="Arial"/>
                  <w:b/>
                  <w:bCs/>
                  <w:sz w:val="18"/>
                  <w:szCs w:val="18"/>
                  <w:rPrChange w:id="6632" w:author="Zehui Bai" w:date="2022-03-11T15:16:00Z">
                    <w:rPr>
                      <w:b/>
                      <w:bCs/>
                      <w:sz w:val="18"/>
                      <w:szCs w:val="18"/>
                    </w:rPr>
                  </w:rPrChange>
                </w:rPr>
                <w:t>Vaccination history</w:t>
              </w:r>
            </w:moveFrom>
          </w:p>
        </w:tc>
        <w:tc>
          <w:tcPr>
            <w:tcW w:w="644" w:type="pct"/>
            <w:tcBorders>
              <w:top w:val="nil"/>
              <w:left w:val="nil"/>
              <w:bottom w:val="nil"/>
              <w:right w:val="nil"/>
            </w:tcBorders>
          </w:tcPr>
          <w:p w14:paraId="5FF6132B" w14:textId="01B26EE8" w:rsidR="00A24283" w:rsidRPr="00067A21" w:rsidDel="00823851" w:rsidRDefault="00A24283">
            <w:pPr>
              <w:rPr>
                <w:moveFrom w:id="6633" w:author="Zehui Bai" w:date="2022-03-11T13:53:00Z"/>
                <w:rFonts w:ascii="Arial" w:hAnsi="Arial" w:cs="Arial"/>
                <w:sz w:val="18"/>
                <w:szCs w:val="18"/>
                <w:rPrChange w:id="6634" w:author="Zehui Bai" w:date="2022-03-11T15:16:00Z">
                  <w:rPr>
                    <w:moveFrom w:id="6635" w:author="Zehui Bai" w:date="2022-03-11T13:53:00Z"/>
                    <w:sz w:val="18"/>
                    <w:szCs w:val="18"/>
                  </w:rPr>
                </w:rPrChange>
              </w:rPr>
              <w:pPrChange w:id="6636" w:author="Zehui Bai" w:date="2022-03-11T13:53:00Z">
                <w:pPr>
                  <w:spacing w:before="36" w:after="36"/>
                  <w:jc w:val="center"/>
                </w:pPr>
              </w:pPrChange>
            </w:pPr>
          </w:p>
        </w:tc>
        <w:tc>
          <w:tcPr>
            <w:tcW w:w="645" w:type="pct"/>
            <w:tcBorders>
              <w:top w:val="nil"/>
              <w:left w:val="nil"/>
              <w:bottom w:val="nil"/>
              <w:right w:val="nil"/>
            </w:tcBorders>
          </w:tcPr>
          <w:p w14:paraId="7E4A4C75" w14:textId="35556D4F" w:rsidR="00A24283" w:rsidRPr="00067A21" w:rsidDel="00823851" w:rsidRDefault="00A24283">
            <w:pPr>
              <w:rPr>
                <w:moveFrom w:id="6637" w:author="Zehui Bai" w:date="2022-03-11T13:53:00Z"/>
                <w:rFonts w:ascii="Arial" w:hAnsi="Arial" w:cs="Arial"/>
                <w:sz w:val="18"/>
                <w:szCs w:val="18"/>
                <w:rPrChange w:id="6638" w:author="Zehui Bai" w:date="2022-03-11T15:16:00Z">
                  <w:rPr>
                    <w:moveFrom w:id="6639" w:author="Zehui Bai" w:date="2022-03-11T13:53:00Z"/>
                    <w:sz w:val="18"/>
                    <w:szCs w:val="18"/>
                  </w:rPr>
                </w:rPrChange>
              </w:rPr>
              <w:pPrChange w:id="6640" w:author="Zehui Bai" w:date="2022-03-11T13:53:00Z">
                <w:pPr>
                  <w:spacing w:before="36" w:after="36"/>
                  <w:jc w:val="center"/>
                </w:pPr>
              </w:pPrChange>
            </w:pPr>
          </w:p>
        </w:tc>
        <w:tc>
          <w:tcPr>
            <w:tcW w:w="643" w:type="pct"/>
            <w:tcBorders>
              <w:top w:val="nil"/>
              <w:left w:val="nil"/>
              <w:bottom w:val="nil"/>
              <w:right w:val="nil"/>
            </w:tcBorders>
          </w:tcPr>
          <w:p w14:paraId="03641DAB" w14:textId="294F3DEE" w:rsidR="00A24283" w:rsidRPr="00067A21" w:rsidDel="00823851" w:rsidRDefault="00A24283">
            <w:pPr>
              <w:rPr>
                <w:moveFrom w:id="6641" w:author="Zehui Bai" w:date="2022-03-11T13:53:00Z"/>
                <w:rFonts w:ascii="Arial" w:hAnsi="Arial" w:cs="Arial"/>
                <w:sz w:val="18"/>
                <w:szCs w:val="18"/>
                <w:rPrChange w:id="6642" w:author="Zehui Bai" w:date="2022-03-11T15:16:00Z">
                  <w:rPr>
                    <w:moveFrom w:id="6643" w:author="Zehui Bai" w:date="2022-03-11T13:53:00Z"/>
                    <w:sz w:val="18"/>
                    <w:szCs w:val="18"/>
                  </w:rPr>
                </w:rPrChange>
              </w:rPr>
              <w:pPrChange w:id="6644" w:author="Zehui Bai" w:date="2022-03-11T13:53:00Z">
                <w:pPr>
                  <w:spacing w:before="36" w:after="36"/>
                  <w:jc w:val="center"/>
                </w:pPr>
              </w:pPrChange>
            </w:pPr>
          </w:p>
        </w:tc>
        <w:tc>
          <w:tcPr>
            <w:tcW w:w="645" w:type="pct"/>
            <w:tcBorders>
              <w:top w:val="nil"/>
              <w:left w:val="nil"/>
              <w:bottom w:val="nil"/>
              <w:right w:val="nil"/>
            </w:tcBorders>
          </w:tcPr>
          <w:p w14:paraId="32D2D1A9" w14:textId="60078FDA" w:rsidR="00A24283" w:rsidRPr="00067A21" w:rsidDel="00823851" w:rsidRDefault="00A24283">
            <w:pPr>
              <w:rPr>
                <w:moveFrom w:id="6645" w:author="Zehui Bai" w:date="2022-03-11T13:53:00Z"/>
                <w:rFonts w:ascii="Arial" w:hAnsi="Arial" w:cs="Arial"/>
                <w:sz w:val="18"/>
                <w:szCs w:val="18"/>
                <w:rPrChange w:id="6646" w:author="Zehui Bai" w:date="2022-03-11T15:16:00Z">
                  <w:rPr>
                    <w:moveFrom w:id="6647" w:author="Zehui Bai" w:date="2022-03-11T13:53:00Z"/>
                    <w:sz w:val="18"/>
                    <w:szCs w:val="18"/>
                  </w:rPr>
                </w:rPrChange>
              </w:rPr>
              <w:pPrChange w:id="6648" w:author="Zehui Bai" w:date="2022-03-11T13:53:00Z">
                <w:pPr>
                  <w:spacing w:before="36" w:after="36"/>
                  <w:jc w:val="center"/>
                </w:pPr>
              </w:pPrChange>
            </w:pPr>
          </w:p>
        </w:tc>
        <w:tc>
          <w:tcPr>
            <w:tcW w:w="641" w:type="pct"/>
            <w:tcBorders>
              <w:top w:val="nil"/>
              <w:left w:val="nil"/>
              <w:bottom w:val="nil"/>
              <w:right w:val="nil"/>
            </w:tcBorders>
          </w:tcPr>
          <w:p w14:paraId="5CC1FE22" w14:textId="6A27E84C" w:rsidR="00A24283" w:rsidRPr="00067A21" w:rsidDel="00823851" w:rsidRDefault="00A24283">
            <w:pPr>
              <w:rPr>
                <w:moveFrom w:id="6649" w:author="Zehui Bai" w:date="2022-03-11T13:53:00Z"/>
                <w:rFonts w:ascii="Arial" w:hAnsi="Arial" w:cs="Arial"/>
                <w:sz w:val="18"/>
                <w:szCs w:val="18"/>
                <w:rPrChange w:id="6650" w:author="Zehui Bai" w:date="2022-03-11T15:16:00Z">
                  <w:rPr>
                    <w:moveFrom w:id="6651" w:author="Zehui Bai" w:date="2022-03-11T13:53:00Z"/>
                    <w:sz w:val="18"/>
                    <w:szCs w:val="18"/>
                  </w:rPr>
                </w:rPrChange>
              </w:rPr>
              <w:pPrChange w:id="6652" w:author="Zehui Bai" w:date="2022-03-11T13:53:00Z">
                <w:pPr>
                  <w:spacing w:before="36" w:after="36"/>
                  <w:jc w:val="center"/>
                </w:pPr>
              </w:pPrChange>
            </w:pPr>
            <w:moveFrom w:id="6653" w:author="Zehui Bai" w:date="2022-03-11T13:53:00Z">
              <w:r w:rsidRPr="00067A21" w:rsidDel="00823851">
                <w:rPr>
                  <w:rFonts w:ascii="Arial" w:hAnsi="Arial" w:cs="Arial"/>
                  <w:sz w:val="18"/>
                  <w:szCs w:val="18"/>
                  <w:rPrChange w:id="6654" w:author="Zehui Bai" w:date="2022-03-11T15:16:00Z">
                    <w:rPr>
                      <w:sz w:val="18"/>
                      <w:szCs w:val="18"/>
                    </w:rPr>
                  </w:rPrChange>
                </w:rPr>
                <w:t>&lt;0.05</w:t>
              </w:r>
            </w:moveFrom>
          </w:p>
        </w:tc>
      </w:tr>
      <w:tr w:rsidR="00A24283" w:rsidRPr="00067A21" w:rsidDel="00823851" w14:paraId="3D0745F9" w14:textId="7D33F7AC" w:rsidTr="00E136F9">
        <w:trPr>
          <w:trHeight w:val="170"/>
          <w:jc w:val="center"/>
        </w:trPr>
        <w:tc>
          <w:tcPr>
            <w:tcW w:w="1782" w:type="pct"/>
            <w:tcBorders>
              <w:top w:val="nil"/>
              <w:left w:val="nil"/>
              <w:bottom w:val="nil"/>
              <w:right w:val="nil"/>
            </w:tcBorders>
          </w:tcPr>
          <w:p w14:paraId="2D3854FC" w14:textId="1A153B10" w:rsidR="00A24283" w:rsidRPr="00067A21" w:rsidDel="00823851" w:rsidRDefault="00A24283">
            <w:pPr>
              <w:rPr>
                <w:moveFrom w:id="6655" w:author="Zehui Bai" w:date="2022-03-11T13:53:00Z"/>
                <w:rFonts w:ascii="Arial" w:hAnsi="Arial" w:cs="Arial"/>
                <w:sz w:val="18"/>
                <w:szCs w:val="18"/>
                <w:rPrChange w:id="6656" w:author="Zehui Bai" w:date="2022-03-11T15:16:00Z">
                  <w:rPr>
                    <w:moveFrom w:id="6657" w:author="Zehui Bai" w:date="2022-03-11T13:53:00Z"/>
                    <w:sz w:val="18"/>
                    <w:szCs w:val="18"/>
                  </w:rPr>
                </w:rPrChange>
              </w:rPr>
              <w:pPrChange w:id="6658" w:author="Zehui Bai" w:date="2022-03-11T13:53:00Z">
                <w:pPr>
                  <w:spacing w:before="36" w:after="36"/>
                  <w:ind w:left="708"/>
                </w:pPr>
              </w:pPrChange>
            </w:pPr>
            <w:moveFrom w:id="6659" w:author="Zehui Bai" w:date="2022-03-11T13:53:00Z">
              <w:r w:rsidRPr="00067A21" w:rsidDel="00823851">
                <w:rPr>
                  <w:rFonts w:ascii="Arial" w:hAnsi="Arial" w:cs="Arial"/>
                  <w:sz w:val="18"/>
                  <w:szCs w:val="18"/>
                  <w:rPrChange w:id="6660" w:author="Zehui Bai" w:date="2022-03-11T15:16:00Z">
                    <w:rPr>
                      <w:sz w:val="18"/>
                      <w:szCs w:val="18"/>
                    </w:rPr>
                  </w:rPrChange>
                </w:rPr>
                <w:t>yes</w:t>
              </w:r>
            </w:moveFrom>
          </w:p>
        </w:tc>
        <w:tc>
          <w:tcPr>
            <w:tcW w:w="644" w:type="pct"/>
            <w:tcBorders>
              <w:top w:val="nil"/>
              <w:left w:val="nil"/>
              <w:bottom w:val="nil"/>
              <w:right w:val="nil"/>
            </w:tcBorders>
          </w:tcPr>
          <w:p w14:paraId="652122BC" w14:textId="597E90D0" w:rsidR="00A24283" w:rsidRPr="00067A21" w:rsidDel="00823851" w:rsidRDefault="00A24283">
            <w:pPr>
              <w:rPr>
                <w:moveFrom w:id="6661" w:author="Zehui Bai" w:date="2022-03-11T13:53:00Z"/>
                <w:rFonts w:ascii="Arial" w:hAnsi="Arial" w:cs="Arial"/>
                <w:sz w:val="18"/>
                <w:szCs w:val="18"/>
                <w:rPrChange w:id="6662" w:author="Zehui Bai" w:date="2022-03-11T15:16:00Z">
                  <w:rPr>
                    <w:moveFrom w:id="6663" w:author="Zehui Bai" w:date="2022-03-11T13:53:00Z"/>
                    <w:sz w:val="18"/>
                    <w:szCs w:val="18"/>
                  </w:rPr>
                </w:rPrChange>
              </w:rPr>
              <w:pPrChange w:id="6664" w:author="Zehui Bai" w:date="2022-03-11T13:53:00Z">
                <w:pPr>
                  <w:spacing w:before="36" w:after="36"/>
                  <w:jc w:val="center"/>
                </w:pPr>
              </w:pPrChange>
            </w:pPr>
            <w:moveFrom w:id="6665" w:author="Zehui Bai" w:date="2022-03-11T13:53:00Z">
              <w:r w:rsidRPr="00067A21" w:rsidDel="00823851">
                <w:rPr>
                  <w:rFonts w:ascii="Arial" w:hAnsi="Arial" w:cs="Arial"/>
                  <w:sz w:val="18"/>
                  <w:szCs w:val="18"/>
                  <w:rPrChange w:id="6666" w:author="Zehui Bai" w:date="2022-03-11T15:16:00Z">
                    <w:rPr>
                      <w:sz w:val="18"/>
                      <w:szCs w:val="18"/>
                    </w:rPr>
                  </w:rPrChange>
                </w:rPr>
                <w:t>619</w:t>
              </w:r>
            </w:moveFrom>
          </w:p>
        </w:tc>
        <w:tc>
          <w:tcPr>
            <w:tcW w:w="645" w:type="pct"/>
            <w:tcBorders>
              <w:top w:val="nil"/>
              <w:left w:val="nil"/>
              <w:bottom w:val="nil"/>
              <w:right w:val="nil"/>
            </w:tcBorders>
          </w:tcPr>
          <w:p w14:paraId="433E624F" w14:textId="28B214A4" w:rsidR="00A24283" w:rsidRPr="00067A21" w:rsidDel="00823851" w:rsidRDefault="00240484">
            <w:pPr>
              <w:rPr>
                <w:moveFrom w:id="6667" w:author="Zehui Bai" w:date="2022-03-11T13:53:00Z"/>
                <w:rFonts w:ascii="Arial" w:hAnsi="Arial" w:cs="Arial"/>
                <w:sz w:val="18"/>
                <w:szCs w:val="18"/>
                <w:rPrChange w:id="6668" w:author="Zehui Bai" w:date="2022-03-11T15:16:00Z">
                  <w:rPr>
                    <w:moveFrom w:id="6669" w:author="Zehui Bai" w:date="2022-03-11T13:53:00Z"/>
                    <w:sz w:val="18"/>
                    <w:szCs w:val="18"/>
                  </w:rPr>
                </w:rPrChange>
              </w:rPr>
              <w:pPrChange w:id="6670" w:author="Zehui Bai" w:date="2022-03-11T13:53:00Z">
                <w:pPr>
                  <w:spacing w:before="36" w:after="36"/>
                  <w:jc w:val="center"/>
                </w:pPr>
              </w:pPrChange>
            </w:pPr>
            <w:moveFrom w:id="6671" w:author="Zehui Bai" w:date="2022-03-11T13:53:00Z">
              <w:r w:rsidRPr="00067A21" w:rsidDel="00823851">
                <w:rPr>
                  <w:rFonts w:ascii="Arial" w:hAnsi="Arial" w:cs="Arial"/>
                  <w:sz w:val="18"/>
                  <w:szCs w:val="18"/>
                  <w:rPrChange w:id="6672" w:author="Zehui Bai" w:date="2022-03-11T15:16:00Z">
                    <w:rPr>
                      <w:sz w:val="18"/>
                      <w:szCs w:val="18"/>
                    </w:rPr>
                  </w:rPrChange>
                </w:rPr>
                <w:t>87.5</w:t>
              </w:r>
            </w:moveFrom>
          </w:p>
        </w:tc>
        <w:tc>
          <w:tcPr>
            <w:tcW w:w="643" w:type="pct"/>
            <w:tcBorders>
              <w:top w:val="nil"/>
              <w:left w:val="nil"/>
              <w:bottom w:val="nil"/>
              <w:right w:val="nil"/>
            </w:tcBorders>
          </w:tcPr>
          <w:p w14:paraId="4B4E4CA3" w14:textId="5D6AF3B3" w:rsidR="00A24283" w:rsidRPr="00067A21" w:rsidDel="00823851" w:rsidRDefault="00240484">
            <w:pPr>
              <w:rPr>
                <w:moveFrom w:id="6673" w:author="Zehui Bai" w:date="2022-03-11T13:53:00Z"/>
                <w:rFonts w:ascii="Arial" w:hAnsi="Arial" w:cs="Arial"/>
                <w:sz w:val="18"/>
                <w:szCs w:val="18"/>
                <w:rPrChange w:id="6674" w:author="Zehui Bai" w:date="2022-03-11T15:16:00Z">
                  <w:rPr>
                    <w:moveFrom w:id="6675" w:author="Zehui Bai" w:date="2022-03-11T13:53:00Z"/>
                    <w:sz w:val="18"/>
                    <w:szCs w:val="18"/>
                  </w:rPr>
                </w:rPrChange>
              </w:rPr>
              <w:pPrChange w:id="6676" w:author="Zehui Bai" w:date="2022-03-11T13:53:00Z">
                <w:pPr>
                  <w:spacing w:before="36" w:after="36"/>
                  <w:jc w:val="center"/>
                </w:pPr>
              </w:pPrChange>
            </w:pPr>
            <w:moveFrom w:id="6677" w:author="Zehui Bai" w:date="2022-03-11T13:53:00Z">
              <w:r w:rsidRPr="00067A21" w:rsidDel="00823851">
                <w:rPr>
                  <w:rFonts w:ascii="Arial" w:hAnsi="Arial" w:cs="Arial"/>
                  <w:sz w:val="18"/>
                  <w:szCs w:val="18"/>
                  <w:rPrChange w:id="6678" w:author="Zehui Bai" w:date="2022-03-11T15:16:00Z">
                    <w:rPr>
                      <w:sz w:val="18"/>
                      <w:szCs w:val="18"/>
                    </w:rPr>
                  </w:rPrChange>
                </w:rPr>
                <w:t>88</w:t>
              </w:r>
            </w:moveFrom>
          </w:p>
        </w:tc>
        <w:tc>
          <w:tcPr>
            <w:tcW w:w="645" w:type="pct"/>
            <w:tcBorders>
              <w:top w:val="nil"/>
              <w:left w:val="nil"/>
              <w:bottom w:val="nil"/>
              <w:right w:val="nil"/>
            </w:tcBorders>
          </w:tcPr>
          <w:p w14:paraId="15DEDE30" w14:textId="77FDD7A0" w:rsidR="00A24283" w:rsidRPr="00067A21" w:rsidDel="00823851" w:rsidRDefault="0094056A">
            <w:pPr>
              <w:rPr>
                <w:moveFrom w:id="6679" w:author="Zehui Bai" w:date="2022-03-11T13:53:00Z"/>
                <w:rFonts w:ascii="Arial" w:hAnsi="Arial" w:cs="Arial"/>
                <w:sz w:val="18"/>
                <w:szCs w:val="18"/>
                <w:rPrChange w:id="6680" w:author="Zehui Bai" w:date="2022-03-11T15:16:00Z">
                  <w:rPr>
                    <w:moveFrom w:id="6681" w:author="Zehui Bai" w:date="2022-03-11T13:53:00Z"/>
                    <w:sz w:val="18"/>
                    <w:szCs w:val="18"/>
                  </w:rPr>
                </w:rPrChange>
              </w:rPr>
              <w:pPrChange w:id="6682" w:author="Zehui Bai" w:date="2022-03-11T13:53:00Z">
                <w:pPr>
                  <w:spacing w:before="36" w:after="36"/>
                  <w:jc w:val="center"/>
                </w:pPr>
              </w:pPrChange>
            </w:pPr>
            <w:moveFrom w:id="6683" w:author="Zehui Bai" w:date="2022-03-11T13:53:00Z">
              <w:r w:rsidRPr="00067A21" w:rsidDel="00823851">
                <w:rPr>
                  <w:rFonts w:ascii="Arial" w:hAnsi="Arial" w:cs="Arial"/>
                  <w:sz w:val="18"/>
                  <w:szCs w:val="18"/>
                  <w:rPrChange w:id="6684" w:author="Zehui Bai" w:date="2022-03-11T15:16:00Z">
                    <w:rPr>
                      <w:sz w:val="18"/>
                      <w:szCs w:val="18"/>
                    </w:rPr>
                  </w:rPrChange>
                </w:rPr>
                <w:t>12.4</w:t>
              </w:r>
            </w:moveFrom>
          </w:p>
        </w:tc>
        <w:tc>
          <w:tcPr>
            <w:tcW w:w="641" w:type="pct"/>
            <w:tcBorders>
              <w:top w:val="nil"/>
              <w:left w:val="nil"/>
              <w:bottom w:val="nil"/>
              <w:right w:val="nil"/>
            </w:tcBorders>
          </w:tcPr>
          <w:p w14:paraId="21FE8A2B" w14:textId="60461F84" w:rsidR="00A24283" w:rsidRPr="00067A21" w:rsidDel="00823851" w:rsidRDefault="00A24283">
            <w:pPr>
              <w:rPr>
                <w:moveFrom w:id="6685" w:author="Zehui Bai" w:date="2022-03-11T13:53:00Z"/>
                <w:rFonts w:ascii="Arial" w:hAnsi="Arial" w:cs="Arial"/>
                <w:sz w:val="18"/>
                <w:szCs w:val="18"/>
                <w:rPrChange w:id="6686" w:author="Zehui Bai" w:date="2022-03-11T15:16:00Z">
                  <w:rPr>
                    <w:moveFrom w:id="6687" w:author="Zehui Bai" w:date="2022-03-11T13:53:00Z"/>
                    <w:sz w:val="18"/>
                    <w:szCs w:val="18"/>
                  </w:rPr>
                </w:rPrChange>
              </w:rPr>
              <w:pPrChange w:id="6688" w:author="Zehui Bai" w:date="2022-03-11T13:53:00Z">
                <w:pPr>
                  <w:spacing w:before="36" w:after="36"/>
                  <w:jc w:val="center"/>
                </w:pPr>
              </w:pPrChange>
            </w:pPr>
          </w:p>
        </w:tc>
      </w:tr>
      <w:tr w:rsidR="00A24283" w:rsidRPr="00067A21" w:rsidDel="00823851" w14:paraId="420E979C" w14:textId="4DFDEB9E" w:rsidTr="00E136F9">
        <w:trPr>
          <w:trHeight w:val="170"/>
          <w:jc w:val="center"/>
        </w:trPr>
        <w:tc>
          <w:tcPr>
            <w:tcW w:w="1782" w:type="pct"/>
            <w:tcBorders>
              <w:top w:val="nil"/>
              <w:left w:val="nil"/>
              <w:bottom w:val="single" w:sz="4" w:space="0" w:color="auto"/>
              <w:right w:val="nil"/>
            </w:tcBorders>
          </w:tcPr>
          <w:p w14:paraId="5B143DB1" w14:textId="2B424BDC" w:rsidR="00A24283" w:rsidRPr="00067A21" w:rsidDel="00823851" w:rsidRDefault="00A24283">
            <w:pPr>
              <w:rPr>
                <w:moveFrom w:id="6689" w:author="Zehui Bai" w:date="2022-03-11T13:53:00Z"/>
                <w:rFonts w:ascii="Arial" w:hAnsi="Arial" w:cs="Arial"/>
                <w:sz w:val="18"/>
                <w:szCs w:val="18"/>
                <w:rPrChange w:id="6690" w:author="Zehui Bai" w:date="2022-03-11T15:16:00Z">
                  <w:rPr>
                    <w:moveFrom w:id="6691" w:author="Zehui Bai" w:date="2022-03-11T13:53:00Z"/>
                    <w:sz w:val="18"/>
                    <w:szCs w:val="18"/>
                  </w:rPr>
                </w:rPrChange>
              </w:rPr>
              <w:pPrChange w:id="6692" w:author="Zehui Bai" w:date="2022-03-11T13:53:00Z">
                <w:pPr>
                  <w:spacing w:before="36" w:after="36"/>
                  <w:ind w:left="708"/>
                </w:pPr>
              </w:pPrChange>
            </w:pPr>
            <w:moveFrom w:id="6693" w:author="Zehui Bai" w:date="2022-03-11T13:53:00Z">
              <w:r w:rsidRPr="00067A21" w:rsidDel="00823851">
                <w:rPr>
                  <w:rFonts w:ascii="Arial" w:hAnsi="Arial" w:cs="Arial"/>
                  <w:sz w:val="18"/>
                  <w:szCs w:val="18"/>
                  <w:rPrChange w:id="6694" w:author="Zehui Bai" w:date="2022-03-11T15:16:00Z">
                    <w:rPr>
                      <w:sz w:val="18"/>
                      <w:szCs w:val="18"/>
                    </w:rPr>
                  </w:rPrChange>
                </w:rPr>
                <w:t>no</w:t>
              </w:r>
            </w:moveFrom>
          </w:p>
        </w:tc>
        <w:tc>
          <w:tcPr>
            <w:tcW w:w="644" w:type="pct"/>
            <w:tcBorders>
              <w:top w:val="nil"/>
              <w:left w:val="nil"/>
              <w:bottom w:val="single" w:sz="4" w:space="0" w:color="auto"/>
              <w:right w:val="nil"/>
            </w:tcBorders>
          </w:tcPr>
          <w:p w14:paraId="328FA025" w14:textId="22809A33" w:rsidR="00A24283" w:rsidRPr="00067A21" w:rsidDel="00823851" w:rsidRDefault="00A24283">
            <w:pPr>
              <w:rPr>
                <w:moveFrom w:id="6695" w:author="Zehui Bai" w:date="2022-03-11T13:53:00Z"/>
                <w:rFonts w:ascii="Arial" w:hAnsi="Arial" w:cs="Arial"/>
                <w:sz w:val="18"/>
                <w:szCs w:val="18"/>
                <w:rPrChange w:id="6696" w:author="Zehui Bai" w:date="2022-03-11T15:16:00Z">
                  <w:rPr>
                    <w:moveFrom w:id="6697" w:author="Zehui Bai" w:date="2022-03-11T13:53:00Z"/>
                    <w:sz w:val="18"/>
                    <w:szCs w:val="18"/>
                  </w:rPr>
                </w:rPrChange>
              </w:rPr>
              <w:pPrChange w:id="6698" w:author="Zehui Bai" w:date="2022-03-11T13:53:00Z">
                <w:pPr>
                  <w:spacing w:before="36" w:after="36"/>
                  <w:jc w:val="center"/>
                </w:pPr>
              </w:pPrChange>
            </w:pPr>
            <w:moveFrom w:id="6699" w:author="Zehui Bai" w:date="2022-03-11T13:53:00Z">
              <w:r w:rsidRPr="00067A21" w:rsidDel="00823851">
                <w:rPr>
                  <w:rFonts w:ascii="Arial" w:hAnsi="Arial" w:cs="Arial"/>
                  <w:sz w:val="18"/>
                  <w:szCs w:val="18"/>
                  <w:rPrChange w:id="6700" w:author="Zehui Bai" w:date="2022-03-11T15:16:00Z">
                    <w:rPr>
                      <w:sz w:val="18"/>
                      <w:szCs w:val="18"/>
                    </w:rPr>
                  </w:rPrChange>
                </w:rPr>
                <w:t>91</w:t>
              </w:r>
            </w:moveFrom>
          </w:p>
        </w:tc>
        <w:tc>
          <w:tcPr>
            <w:tcW w:w="645" w:type="pct"/>
            <w:tcBorders>
              <w:top w:val="nil"/>
              <w:left w:val="nil"/>
              <w:bottom w:val="single" w:sz="4" w:space="0" w:color="auto"/>
              <w:right w:val="nil"/>
            </w:tcBorders>
          </w:tcPr>
          <w:p w14:paraId="4AFF740C" w14:textId="66EF25BB" w:rsidR="00A24283" w:rsidRPr="00067A21" w:rsidDel="00823851" w:rsidRDefault="0094056A">
            <w:pPr>
              <w:rPr>
                <w:moveFrom w:id="6701" w:author="Zehui Bai" w:date="2022-03-11T13:53:00Z"/>
                <w:rFonts w:ascii="Arial" w:hAnsi="Arial" w:cs="Arial"/>
                <w:sz w:val="18"/>
                <w:szCs w:val="18"/>
                <w:rPrChange w:id="6702" w:author="Zehui Bai" w:date="2022-03-11T15:16:00Z">
                  <w:rPr>
                    <w:moveFrom w:id="6703" w:author="Zehui Bai" w:date="2022-03-11T13:53:00Z"/>
                    <w:sz w:val="18"/>
                    <w:szCs w:val="18"/>
                  </w:rPr>
                </w:rPrChange>
              </w:rPr>
              <w:pPrChange w:id="6704" w:author="Zehui Bai" w:date="2022-03-11T13:53:00Z">
                <w:pPr>
                  <w:spacing w:before="36" w:after="36"/>
                  <w:jc w:val="center"/>
                </w:pPr>
              </w:pPrChange>
            </w:pPr>
            <w:moveFrom w:id="6705" w:author="Zehui Bai" w:date="2022-03-11T13:53:00Z">
              <w:r w:rsidRPr="00067A21" w:rsidDel="00823851">
                <w:rPr>
                  <w:rFonts w:ascii="Arial" w:hAnsi="Arial" w:cs="Arial"/>
                  <w:sz w:val="18"/>
                  <w:szCs w:val="18"/>
                  <w:rPrChange w:id="6706" w:author="Zehui Bai" w:date="2022-03-11T15:16:00Z">
                    <w:rPr>
                      <w:sz w:val="18"/>
                      <w:szCs w:val="18"/>
                    </w:rPr>
                  </w:rPrChange>
                </w:rPr>
                <w:t>79.1</w:t>
              </w:r>
            </w:moveFrom>
          </w:p>
        </w:tc>
        <w:tc>
          <w:tcPr>
            <w:tcW w:w="643" w:type="pct"/>
            <w:tcBorders>
              <w:top w:val="nil"/>
              <w:left w:val="nil"/>
              <w:bottom w:val="single" w:sz="4" w:space="0" w:color="auto"/>
              <w:right w:val="nil"/>
            </w:tcBorders>
          </w:tcPr>
          <w:p w14:paraId="4513CA93" w14:textId="05E7A575" w:rsidR="00A24283" w:rsidRPr="00067A21" w:rsidDel="00823851" w:rsidRDefault="00240484">
            <w:pPr>
              <w:rPr>
                <w:moveFrom w:id="6707" w:author="Zehui Bai" w:date="2022-03-11T13:53:00Z"/>
                <w:rFonts w:ascii="Arial" w:hAnsi="Arial" w:cs="Arial"/>
                <w:sz w:val="18"/>
                <w:szCs w:val="18"/>
                <w:rPrChange w:id="6708" w:author="Zehui Bai" w:date="2022-03-11T15:16:00Z">
                  <w:rPr>
                    <w:moveFrom w:id="6709" w:author="Zehui Bai" w:date="2022-03-11T13:53:00Z"/>
                    <w:sz w:val="18"/>
                    <w:szCs w:val="18"/>
                  </w:rPr>
                </w:rPrChange>
              </w:rPr>
              <w:pPrChange w:id="6710" w:author="Zehui Bai" w:date="2022-03-11T13:53:00Z">
                <w:pPr>
                  <w:spacing w:before="36" w:after="36"/>
                  <w:jc w:val="center"/>
                </w:pPr>
              </w:pPrChange>
            </w:pPr>
            <w:moveFrom w:id="6711" w:author="Zehui Bai" w:date="2022-03-11T13:53:00Z">
              <w:r w:rsidRPr="00067A21" w:rsidDel="00823851">
                <w:rPr>
                  <w:rFonts w:ascii="Arial" w:hAnsi="Arial" w:cs="Arial"/>
                  <w:sz w:val="18"/>
                  <w:szCs w:val="18"/>
                  <w:rPrChange w:id="6712" w:author="Zehui Bai" w:date="2022-03-11T15:16:00Z">
                    <w:rPr>
                      <w:sz w:val="18"/>
                      <w:szCs w:val="18"/>
                    </w:rPr>
                  </w:rPrChange>
                </w:rPr>
                <w:t>24</w:t>
              </w:r>
            </w:moveFrom>
          </w:p>
        </w:tc>
        <w:tc>
          <w:tcPr>
            <w:tcW w:w="645" w:type="pct"/>
            <w:tcBorders>
              <w:top w:val="nil"/>
              <w:left w:val="nil"/>
              <w:bottom w:val="single" w:sz="4" w:space="0" w:color="auto"/>
              <w:right w:val="nil"/>
            </w:tcBorders>
          </w:tcPr>
          <w:p w14:paraId="234F378E" w14:textId="35E91C1D" w:rsidR="00A24283" w:rsidRPr="00067A21" w:rsidDel="00823851" w:rsidRDefault="00A8333F">
            <w:pPr>
              <w:rPr>
                <w:moveFrom w:id="6713" w:author="Zehui Bai" w:date="2022-03-11T13:53:00Z"/>
                <w:rFonts w:ascii="Arial" w:hAnsi="Arial" w:cs="Arial"/>
                <w:sz w:val="18"/>
                <w:szCs w:val="18"/>
                <w:rPrChange w:id="6714" w:author="Zehui Bai" w:date="2022-03-11T15:16:00Z">
                  <w:rPr>
                    <w:moveFrom w:id="6715" w:author="Zehui Bai" w:date="2022-03-11T13:53:00Z"/>
                    <w:sz w:val="18"/>
                    <w:szCs w:val="18"/>
                  </w:rPr>
                </w:rPrChange>
              </w:rPr>
              <w:pPrChange w:id="6716" w:author="Zehui Bai" w:date="2022-03-11T13:53:00Z">
                <w:pPr>
                  <w:spacing w:before="36" w:after="36"/>
                  <w:jc w:val="center"/>
                </w:pPr>
              </w:pPrChange>
            </w:pPr>
            <w:moveFrom w:id="6717" w:author="Zehui Bai" w:date="2022-03-11T13:53:00Z">
              <w:r w:rsidRPr="00067A21" w:rsidDel="00823851">
                <w:rPr>
                  <w:rFonts w:ascii="Arial" w:hAnsi="Arial" w:cs="Arial"/>
                  <w:sz w:val="18"/>
                  <w:szCs w:val="18"/>
                  <w:rPrChange w:id="6718" w:author="Zehui Bai" w:date="2022-03-11T15:16:00Z">
                    <w:rPr>
                      <w:sz w:val="18"/>
                      <w:szCs w:val="18"/>
                    </w:rPr>
                  </w:rPrChange>
                </w:rPr>
                <w:t>20.9</w:t>
              </w:r>
            </w:moveFrom>
          </w:p>
        </w:tc>
        <w:tc>
          <w:tcPr>
            <w:tcW w:w="641" w:type="pct"/>
            <w:tcBorders>
              <w:top w:val="nil"/>
              <w:left w:val="nil"/>
              <w:bottom w:val="single" w:sz="4" w:space="0" w:color="auto"/>
              <w:right w:val="nil"/>
            </w:tcBorders>
          </w:tcPr>
          <w:p w14:paraId="3113075F" w14:textId="4AE8547C" w:rsidR="00A24283" w:rsidRPr="00067A21" w:rsidDel="00823851" w:rsidRDefault="00A24283">
            <w:pPr>
              <w:rPr>
                <w:moveFrom w:id="6719" w:author="Zehui Bai" w:date="2022-03-11T13:53:00Z"/>
                <w:rFonts w:ascii="Arial" w:hAnsi="Arial" w:cs="Arial"/>
                <w:sz w:val="18"/>
                <w:szCs w:val="18"/>
                <w:rPrChange w:id="6720" w:author="Zehui Bai" w:date="2022-03-11T15:16:00Z">
                  <w:rPr>
                    <w:moveFrom w:id="6721" w:author="Zehui Bai" w:date="2022-03-11T13:53:00Z"/>
                    <w:sz w:val="18"/>
                    <w:szCs w:val="18"/>
                  </w:rPr>
                </w:rPrChange>
              </w:rPr>
              <w:pPrChange w:id="6722" w:author="Zehui Bai" w:date="2022-03-11T13:53:00Z">
                <w:pPr>
                  <w:spacing w:before="36" w:after="36"/>
                  <w:jc w:val="center"/>
                </w:pPr>
              </w:pPrChange>
            </w:pPr>
          </w:p>
        </w:tc>
      </w:tr>
      <w:moveFromRangeEnd w:id="5533"/>
    </w:tbl>
    <w:p w14:paraId="15408BAC" w14:textId="77777777" w:rsidR="00DF46EA" w:rsidRPr="00067A21" w:rsidRDefault="00DF46EA" w:rsidP="00823851">
      <w:pPr>
        <w:rPr>
          <w:rFonts w:ascii="Arial" w:hAnsi="Arial" w:cs="Arial"/>
          <w:lang w:val="en-GB"/>
          <w:rPrChange w:id="6723" w:author="Zehui Bai" w:date="2022-03-11T15:16:00Z">
            <w:rPr>
              <w:lang w:val="en-GB"/>
            </w:rPr>
          </w:rPrChange>
        </w:rPr>
      </w:pPr>
    </w:p>
    <w:p w14:paraId="2CC37634" w14:textId="77777777" w:rsidR="00E136F9" w:rsidRPr="00067A21" w:rsidRDefault="00E136F9" w:rsidP="005076F2">
      <w:pPr>
        <w:rPr>
          <w:rFonts w:ascii="Arial" w:hAnsi="Arial" w:cs="Arial"/>
          <w:lang w:val="en-GB"/>
          <w:rPrChange w:id="6724" w:author="Zehui Bai" w:date="2022-03-11T15:16:00Z">
            <w:rPr>
              <w:lang w:val="en-GB"/>
            </w:rPr>
          </w:rPrChange>
        </w:rPr>
      </w:pPr>
    </w:p>
    <w:p w14:paraId="7D710A4E" w14:textId="77777777" w:rsidR="00E136F9" w:rsidRPr="00067A21" w:rsidRDefault="00E136F9" w:rsidP="005076F2">
      <w:pPr>
        <w:rPr>
          <w:rFonts w:ascii="Arial" w:hAnsi="Arial" w:cs="Arial"/>
          <w:lang w:val="en-GB"/>
          <w:rPrChange w:id="6725" w:author="Zehui Bai" w:date="2022-03-11T15:16:00Z">
            <w:rPr>
              <w:lang w:val="en-GB"/>
            </w:rPr>
          </w:rPrChange>
        </w:rPr>
      </w:pPr>
    </w:p>
    <w:p w14:paraId="055CC878" w14:textId="6C91B16F" w:rsidR="007A3995" w:rsidRPr="00067A21" w:rsidDel="00BD33D7" w:rsidRDefault="007A3995">
      <w:pPr>
        <w:rPr>
          <w:moveFrom w:id="6726" w:author="Zehui Bai" w:date="2022-03-11T15:14:00Z"/>
          <w:rFonts w:ascii="Arial" w:eastAsia="Calibri" w:hAnsi="Arial" w:cs="Arial"/>
          <w:sz w:val="24"/>
          <w:szCs w:val="24"/>
          <w:lang w:val="en-GB"/>
          <w:rPrChange w:id="6727" w:author="Zehui Bai" w:date="2022-03-11T15:16:00Z">
            <w:rPr>
              <w:moveFrom w:id="6728" w:author="Zehui Bai" w:date="2022-03-11T15:14:00Z"/>
              <w:rFonts w:ascii="Times New Roman" w:eastAsia="Calibri" w:hAnsi="Times New Roman" w:cs="Times New Roman"/>
              <w:sz w:val="24"/>
              <w:szCs w:val="24"/>
              <w:lang w:val="en-GB"/>
            </w:rPr>
          </w:rPrChange>
        </w:rPr>
      </w:pPr>
      <w:r w:rsidRPr="00067A21">
        <w:rPr>
          <w:rFonts w:ascii="Arial" w:eastAsia="Calibri" w:hAnsi="Arial" w:cs="Arial"/>
          <w:sz w:val="24"/>
          <w:szCs w:val="24"/>
          <w:lang w:val="en-US"/>
          <w:rPrChange w:id="6729" w:author="Zehui Bai" w:date="2022-03-11T15:16:00Z">
            <w:rPr>
              <w:rFonts w:ascii="Times New Roman" w:eastAsia="Calibri" w:hAnsi="Times New Roman" w:cs="Times New Roman"/>
              <w:sz w:val="24"/>
              <w:szCs w:val="24"/>
              <w:lang w:val="en-US"/>
            </w:rPr>
          </w:rPrChange>
        </w:rPr>
        <w:t>Appendix X</w:t>
      </w:r>
      <w:r w:rsidRPr="00067A21">
        <w:rPr>
          <w:rFonts w:ascii="Arial" w:eastAsia="Calibri" w:hAnsi="Arial" w:cs="Arial"/>
          <w:sz w:val="24"/>
          <w:szCs w:val="24"/>
          <w:lang w:val="en-GB"/>
          <w:rPrChange w:id="6730" w:author="Zehui Bai" w:date="2022-03-11T15:16:00Z">
            <w:rPr>
              <w:rFonts w:ascii="Times New Roman" w:eastAsia="Calibri" w:hAnsi="Times New Roman" w:cs="Times New Roman"/>
              <w:sz w:val="24"/>
              <w:szCs w:val="24"/>
              <w:lang w:val="en-GB"/>
            </w:rPr>
          </w:rPrChange>
        </w:rPr>
        <w:t xml:space="preserve">: </w:t>
      </w:r>
      <w:moveFromRangeStart w:id="6731" w:author="Zehui Bai" w:date="2022-03-11T15:14:00Z" w:name="move97904114"/>
      <w:moveFrom w:id="6732" w:author="Zehui Bai" w:date="2022-03-11T15:14:00Z">
        <w:r w:rsidRPr="00067A21" w:rsidDel="00BD33D7">
          <w:rPr>
            <w:rFonts w:ascii="Arial" w:eastAsia="Calibri" w:hAnsi="Arial" w:cs="Arial"/>
            <w:sz w:val="24"/>
            <w:szCs w:val="24"/>
            <w:lang w:val="en-GB"/>
            <w:rPrChange w:id="6733" w:author="Zehui Bai" w:date="2022-03-11T15:16:00Z">
              <w:rPr>
                <w:rFonts w:ascii="Times New Roman" w:eastAsia="Calibri" w:hAnsi="Times New Roman" w:cs="Times New Roman"/>
                <w:sz w:val="24"/>
                <w:szCs w:val="24"/>
                <w:lang w:val="en-GB"/>
              </w:rPr>
            </w:rPrChange>
          </w:rPr>
          <w:t>Table 2 |</w:t>
        </w:r>
        <w:r w:rsidRPr="00067A21" w:rsidDel="00BD33D7">
          <w:rPr>
            <w:rFonts w:ascii="Arial" w:eastAsia="Calibri" w:hAnsi="Arial" w:cs="Arial"/>
            <w:sz w:val="24"/>
            <w:szCs w:val="24"/>
            <w:lang w:val="en-US"/>
            <w:rPrChange w:id="6734" w:author="Zehui Bai" w:date="2022-03-11T15:16:00Z">
              <w:rPr>
                <w:rFonts w:ascii="Times New Roman" w:eastAsia="Calibri" w:hAnsi="Times New Roman" w:cs="Times New Roman"/>
                <w:sz w:val="24"/>
                <w:szCs w:val="24"/>
                <w:lang w:val="en-US"/>
              </w:rPr>
            </w:rPrChange>
          </w:rPr>
          <w:t xml:space="preserve"> </w:t>
        </w:r>
        <w:r w:rsidR="00DF3137" w:rsidRPr="00067A21" w:rsidDel="00BD33D7">
          <w:rPr>
            <w:rFonts w:ascii="Arial" w:eastAsia="DengXian" w:hAnsi="Arial" w:cs="Arial"/>
            <w:sz w:val="24"/>
            <w:szCs w:val="24"/>
            <w:lang w:val="en-GB" w:eastAsia="zh-CN"/>
            <w:rPrChange w:id="6735" w:author="Zehui Bai" w:date="2022-03-11T15:16:00Z">
              <w:rPr>
                <w:rFonts w:ascii="Times New Roman" w:eastAsia="DengXian" w:hAnsi="Times New Roman" w:cs="Times New Roman"/>
                <w:sz w:val="24"/>
                <w:szCs w:val="24"/>
                <w:lang w:val="en-GB" w:eastAsia="zh-CN"/>
              </w:rPr>
            </w:rPrChange>
          </w:rPr>
          <w:t>COVID-19 vaccination status</w:t>
        </w:r>
      </w:moveFrom>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4"/>
        <w:gridCol w:w="1903"/>
        <w:gridCol w:w="1905"/>
      </w:tblGrid>
      <w:tr w:rsidR="00880EB8" w:rsidRPr="00067A21" w:rsidDel="00BD33D7" w14:paraId="62E77578" w14:textId="1E58EE53" w:rsidTr="006C4AAC">
        <w:trPr>
          <w:cnfStyle w:val="100000000000" w:firstRow="1" w:lastRow="0" w:firstColumn="0" w:lastColumn="0" w:oddVBand="0" w:evenVBand="0" w:oddHBand="0" w:evenHBand="0" w:firstRowFirstColumn="0" w:firstRowLastColumn="0" w:lastRowFirstColumn="0" w:lastRowLastColumn="0"/>
          <w:trHeight w:val="340"/>
          <w:jc w:val="center"/>
        </w:trPr>
        <w:tc>
          <w:tcPr>
            <w:tcW w:w="1782" w:type="pct"/>
            <w:tcBorders>
              <w:top w:val="nil"/>
              <w:left w:val="nil"/>
              <w:bottom w:val="nil"/>
              <w:right w:val="nil"/>
            </w:tcBorders>
          </w:tcPr>
          <w:p w14:paraId="287569C6" w14:textId="2C50D408" w:rsidR="00880EB8" w:rsidRPr="00067A21" w:rsidDel="00BD33D7" w:rsidRDefault="00880EB8">
            <w:pPr>
              <w:rPr>
                <w:moveFrom w:id="6736" w:author="Zehui Bai" w:date="2022-03-11T15:14:00Z"/>
                <w:rFonts w:ascii="Arial" w:hAnsi="Arial" w:cs="Arial"/>
                <w:sz w:val="18"/>
                <w:szCs w:val="18"/>
                <w:rPrChange w:id="6737" w:author="Zehui Bai" w:date="2022-03-11T15:16:00Z">
                  <w:rPr>
                    <w:moveFrom w:id="6738" w:author="Zehui Bai" w:date="2022-03-11T15:14:00Z"/>
                    <w:sz w:val="18"/>
                    <w:szCs w:val="18"/>
                  </w:rPr>
                </w:rPrChange>
              </w:rPr>
              <w:pPrChange w:id="6739" w:author="Zehui Bai" w:date="2022-03-11T15:14:00Z">
                <w:pPr>
                  <w:spacing w:before="36" w:after="36"/>
                  <w:ind w:left="708"/>
                </w:pPr>
              </w:pPrChange>
            </w:pPr>
          </w:p>
        </w:tc>
        <w:tc>
          <w:tcPr>
            <w:tcW w:w="644" w:type="pct"/>
            <w:tcBorders>
              <w:top w:val="nil"/>
              <w:left w:val="nil"/>
              <w:bottom w:val="nil"/>
              <w:right w:val="nil"/>
            </w:tcBorders>
          </w:tcPr>
          <w:p w14:paraId="3B67A766" w14:textId="23FE7B00" w:rsidR="00880EB8" w:rsidRPr="00067A21" w:rsidDel="00BD33D7" w:rsidRDefault="001817CF">
            <w:pPr>
              <w:rPr>
                <w:moveFrom w:id="6740" w:author="Zehui Bai" w:date="2022-03-11T15:14:00Z"/>
                <w:rFonts w:ascii="Arial" w:hAnsi="Arial" w:cs="Arial"/>
                <w:sz w:val="18"/>
                <w:szCs w:val="18"/>
                <w:rPrChange w:id="6741" w:author="Zehui Bai" w:date="2022-03-11T15:16:00Z">
                  <w:rPr>
                    <w:moveFrom w:id="6742" w:author="Zehui Bai" w:date="2022-03-11T15:14:00Z"/>
                    <w:sz w:val="18"/>
                    <w:szCs w:val="18"/>
                  </w:rPr>
                </w:rPrChange>
              </w:rPr>
              <w:pPrChange w:id="6743" w:author="Zehui Bai" w:date="2022-03-11T15:14:00Z">
                <w:pPr>
                  <w:spacing w:before="36" w:after="36"/>
                  <w:jc w:val="center"/>
                </w:pPr>
              </w:pPrChange>
            </w:pPr>
            <w:moveFrom w:id="6744" w:author="Zehui Bai" w:date="2022-03-11T15:14:00Z">
              <w:r w:rsidRPr="00067A21" w:rsidDel="00BD33D7">
                <w:rPr>
                  <w:rFonts w:ascii="Arial" w:hAnsi="Arial" w:cs="Arial"/>
                  <w:sz w:val="18"/>
                  <w:szCs w:val="18"/>
                  <w:rPrChange w:id="6745" w:author="Zehui Bai" w:date="2022-03-11T15:16:00Z">
                    <w:rPr>
                      <w:sz w:val="18"/>
                      <w:szCs w:val="18"/>
                    </w:rPr>
                  </w:rPrChange>
                </w:rPr>
                <w:t>n (N=828)</w:t>
              </w:r>
            </w:moveFrom>
          </w:p>
        </w:tc>
        <w:tc>
          <w:tcPr>
            <w:tcW w:w="645" w:type="pct"/>
            <w:tcBorders>
              <w:top w:val="nil"/>
              <w:left w:val="nil"/>
              <w:bottom w:val="nil"/>
              <w:right w:val="nil"/>
            </w:tcBorders>
          </w:tcPr>
          <w:p w14:paraId="128DBF10" w14:textId="3A926C7E" w:rsidR="00880EB8" w:rsidRPr="00067A21" w:rsidDel="00BD33D7" w:rsidRDefault="00E0205A">
            <w:pPr>
              <w:rPr>
                <w:moveFrom w:id="6746" w:author="Zehui Bai" w:date="2022-03-11T15:14:00Z"/>
                <w:rFonts w:ascii="Arial" w:hAnsi="Arial" w:cs="Arial"/>
                <w:sz w:val="18"/>
                <w:szCs w:val="18"/>
                <w:rPrChange w:id="6747" w:author="Zehui Bai" w:date="2022-03-11T15:16:00Z">
                  <w:rPr>
                    <w:moveFrom w:id="6748" w:author="Zehui Bai" w:date="2022-03-11T15:14:00Z"/>
                    <w:sz w:val="18"/>
                    <w:szCs w:val="18"/>
                  </w:rPr>
                </w:rPrChange>
              </w:rPr>
              <w:pPrChange w:id="6749" w:author="Zehui Bai" w:date="2022-03-11T15:14:00Z">
                <w:pPr>
                  <w:spacing w:before="36" w:after="36"/>
                  <w:jc w:val="center"/>
                </w:pPr>
              </w:pPrChange>
            </w:pPr>
            <w:moveFrom w:id="6750" w:author="Zehui Bai" w:date="2022-03-11T15:14:00Z">
              <w:r w:rsidRPr="00067A21" w:rsidDel="00BD33D7">
                <w:rPr>
                  <w:rFonts w:ascii="Arial" w:hAnsi="Arial" w:cs="Arial"/>
                  <w:sz w:val="18"/>
                  <w:szCs w:val="18"/>
                  <w:rPrChange w:id="6751" w:author="Zehui Bai" w:date="2022-03-11T15:16:00Z">
                    <w:rPr>
                      <w:sz w:val="18"/>
                      <w:szCs w:val="18"/>
                    </w:rPr>
                  </w:rPrChange>
                </w:rPr>
                <w:t>%</w:t>
              </w:r>
            </w:moveFrom>
          </w:p>
        </w:tc>
      </w:tr>
      <w:tr w:rsidR="00880EB8" w:rsidRPr="00067A21" w:rsidDel="00BD33D7" w14:paraId="4565FE89" w14:textId="63BE14F4" w:rsidTr="006C4AAC">
        <w:trPr>
          <w:trHeight w:val="340"/>
          <w:jc w:val="center"/>
        </w:trPr>
        <w:tc>
          <w:tcPr>
            <w:tcW w:w="1782" w:type="pct"/>
            <w:tcBorders>
              <w:top w:val="nil"/>
              <w:left w:val="nil"/>
              <w:bottom w:val="nil"/>
              <w:right w:val="nil"/>
            </w:tcBorders>
          </w:tcPr>
          <w:p w14:paraId="64926052" w14:textId="3D8595B4" w:rsidR="00880EB8" w:rsidRPr="00067A21" w:rsidDel="00BD33D7" w:rsidRDefault="00880EB8">
            <w:pPr>
              <w:rPr>
                <w:moveFrom w:id="6752" w:author="Zehui Bai" w:date="2022-03-11T15:14:00Z"/>
                <w:rFonts w:ascii="Arial" w:hAnsi="Arial" w:cs="Arial"/>
                <w:b/>
                <w:bCs/>
                <w:sz w:val="18"/>
                <w:szCs w:val="18"/>
                <w:rPrChange w:id="6753" w:author="Zehui Bai" w:date="2022-03-11T15:16:00Z">
                  <w:rPr>
                    <w:moveFrom w:id="6754" w:author="Zehui Bai" w:date="2022-03-11T15:14:00Z"/>
                    <w:b/>
                    <w:bCs/>
                    <w:sz w:val="18"/>
                    <w:szCs w:val="18"/>
                  </w:rPr>
                </w:rPrChange>
              </w:rPr>
              <w:pPrChange w:id="6755" w:author="Zehui Bai" w:date="2022-03-11T15:14:00Z">
                <w:pPr>
                  <w:spacing w:before="36" w:after="36"/>
                </w:pPr>
              </w:pPrChange>
            </w:pPr>
            <w:moveFrom w:id="6756" w:author="Zehui Bai" w:date="2022-03-11T15:14:00Z">
              <w:r w:rsidRPr="00067A21" w:rsidDel="00BD33D7">
                <w:rPr>
                  <w:rFonts w:ascii="Arial" w:hAnsi="Arial" w:cs="Arial"/>
                  <w:b/>
                  <w:bCs/>
                  <w:sz w:val="18"/>
                  <w:szCs w:val="18"/>
                  <w:rPrChange w:id="6757" w:author="Zehui Bai" w:date="2022-03-11T15:16:00Z">
                    <w:rPr>
                      <w:b/>
                      <w:bCs/>
                      <w:sz w:val="18"/>
                      <w:szCs w:val="18"/>
                    </w:rPr>
                  </w:rPrChange>
                </w:rPr>
                <w:t>Dose of vaccination</w:t>
              </w:r>
            </w:moveFrom>
          </w:p>
        </w:tc>
        <w:tc>
          <w:tcPr>
            <w:tcW w:w="644" w:type="pct"/>
            <w:tcBorders>
              <w:top w:val="nil"/>
              <w:left w:val="nil"/>
              <w:bottom w:val="nil"/>
              <w:right w:val="nil"/>
            </w:tcBorders>
          </w:tcPr>
          <w:p w14:paraId="5E8620EC" w14:textId="48CCE086" w:rsidR="00880EB8" w:rsidRPr="00067A21" w:rsidDel="00BD33D7" w:rsidRDefault="00880EB8">
            <w:pPr>
              <w:rPr>
                <w:moveFrom w:id="6758" w:author="Zehui Bai" w:date="2022-03-11T15:14:00Z"/>
                <w:rFonts w:ascii="Arial" w:hAnsi="Arial" w:cs="Arial"/>
                <w:sz w:val="18"/>
                <w:szCs w:val="18"/>
                <w:rPrChange w:id="6759" w:author="Zehui Bai" w:date="2022-03-11T15:16:00Z">
                  <w:rPr>
                    <w:moveFrom w:id="6760" w:author="Zehui Bai" w:date="2022-03-11T15:14:00Z"/>
                    <w:sz w:val="18"/>
                    <w:szCs w:val="18"/>
                  </w:rPr>
                </w:rPrChange>
              </w:rPr>
              <w:pPrChange w:id="6761" w:author="Zehui Bai" w:date="2022-03-11T15:14:00Z">
                <w:pPr>
                  <w:spacing w:before="36" w:after="36"/>
                  <w:jc w:val="center"/>
                </w:pPr>
              </w:pPrChange>
            </w:pPr>
          </w:p>
        </w:tc>
        <w:tc>
          <w:tcPr>
            <w:tcW w:w="645" w:type="pct"/>
            <w:tcBorders>
              <w:top w:val="nil"/>
              <w:left w:val="nil"/>
              <w:bottom w:val="nil"/>
              <w:right w:val="nil"/>
            </w:tcBorders>
          </w:tcPr>
          <w:p w14:paraId="5AA9F698" w14:textId="76CE4F1D" w:rsidR="00880EB8" w:rsidRPr="00067A21" w:rsidDel="00BD33D7" w:rsidRDefault="00880EB8">
            <w:pPr>
              <w:rPr>
                <w:moveFrom w:id="6762" w:author="Zehui Bai" w:date="2022-03-11T15:14:00Z"/>
                <w:rFonts w:ascii="Arial" w:hAnsi="Arial" w:cs="Arial"/>
                <w:sz w:val="18"/>
                <w:szCs w:val="18"/>
                <w:rPrChange w:id="6763" w:author="Zehui Bai" w:date="2022-03-11T15:16:00Z">
                  <w:rPr>
                    <w:moveFrom w:id="6764" w:author="Zehui Bai" w:date="2022-03-11T15:14:00Z"/>
                    <w:sz w:val="18"/>
                    <w:szCs w:val="18"/>
                  </w:rPr>
                </w:rPrChange>
              </w:rPr>
              <w:pPrChange w:id="6765" w:author="Zehui Bai" w:date="2022-03-11T15:14:00Z">
                <w:pPr>
                  <w:spacing w:before="36" w:after="36"/>
                  <w:jc w:val="center"/>
                </w:pPr>
              </w:pPrChange>
            </w:pPr>
          </w:p>
        </w:tc>
      </w:tr>
      <w:tr w:rsidR="00880EB8" w:rsidRPr="00067A21" w:rsidDel="00BD33D7" w14:paraId="75386F19" w14:textId="58580CC2" w:rsidTr="006C4AAC">
        <w:trPr>
          <w:trHeight w:val="340"/>
          <w:jc w:val="center"/>
        </w:trPr>
        <w:tc>
          <w:tcPr>
            <w:tcW w:w="1782" w:type="pct"/>
            <w:tcBorders>
              <w:top w:val="nil"/>
              <w:left w:val="nil"/>
              <w:bottom w:val="nil"/>
              <w:right w:val="nil"/>
            </w:tcBorders>
          </w:tcPr>
          <w:p w14:paraId="74E29506" w14:textId="6393ED8F" w:rsidR="00880EB8" w:rsidRPr="00067A21" w:rsidDel="00BD33D7" w:rsidRDefault="00880EB8">
            <w:pPr>
              <w:rPr>
                <w:moveFrom w:id="6766" w:author="Zehui Bai" w:date="2022-03-11T15:14:00Z"/>
                <w:rFonts w:ascii="Arial" w:hAnsi="Arial" w:cs="Arial"/>
                <w:sz w:val="18"/>
                <w:szCs w:val="18"/>
                <w:rPrChange w:id="6767" w:author="Zehui Bai" w:date="2022-03-11T15:16:00Z">
                  <w:rPr>
                    <w:moveFrom w:id="6768" w:author="Zehui Bai" w:date="2022-03-11T15:14:00Z"/>
                    <w:sz w:val="18"/>
                    <w:szCs w:val="18"/>
                  </w:rPr>
                </w:rPrChange>
              </w:rPr>
              <w:pPrChange w:id="6769" w:author="Zehui Bai" w:date="2022-03-11T15:14:00Z">
                <w:pPr>
                  <w:spacing w:before="36" w:after="36"/>
                  <w:ind w:left="708"/>
                </w:pPr>
              </w:pPrChange>
            </w:pPr>
            <w:moveFrom w:id="6770" w:author="Zehui Bai" w:date="2022-03-11T15:14:00Z">
              <w:r w:rsidRPr="00067A21" w:rsidDel="00BD33D7">
                <w:rPr>
                  <w:rFonts w:ascii="Arial" w:hAnsi="Arial" w:cs="Arial"/>
                  <w:sz w:val="18"/>
                  <w:szCs w:val="18"/>
                  <w:rPrChange w:id="6771" w:author="Zehui Bai" w:date="2022-03-11T15:16:00Z">
                    <w:rPr>
                      <w:sz w:val="18"/>
                      <w:szCs w:val="18"/>
                    </w:rPr>
                  </w:rPrChange>
                </w:rPr>
                <w:t>1 dose</w:t>
              </w:r>
            </w:moveFrom>
          </w:p>
        </w:tc>
        <w:tc>
          <w:tcPr>
            <w:tcW w:w="644" w:type="pct"/>
            <w:tcBorders>
              <w:top w:val="nil"/>
              <w:left w:val="nil"/>
              <w:bottom w:val="nil"/>
              <w:right w:val="nil"/>
            </w:tcBorders>
          </w:tcPr>
          <w:p w14:paraId="337BFD6B" w14:textId="493509CA" w:rsidR="00880EB8" w:rsidRPr="00067A21" w:rsidDel="00BD33D7" w:rsidRDefault="00880EB8">
            <w:pPr>
              <w:rPr>
                <w:moveFrom w:id="6772" w:author="Zehui Bai" w:date="2022-03-11T15:14:00Z"/>
                <w:rFonts w:ascii="Arial" w:hAnsi="Arial" w:cs="Arial"/>
                <w:sz w:val="18"/>
                <w:szCs w:val="18"/>
                <w:rPrChange w:id="6773" w:author="Zehui Bai" w:date="2022-03-11T15:16:00Z">
                  <w:rPr>
                    <w:moveFrom w:id="6774" w:author="Zehui Bai" w:date="2022-03-11T15:14:00Z"/>
                    <w:sz w:val="18"/>
                    <w:szCs w:val="18"/>
                  </w:rPr>
                </w:rPrChange>
              </w:rPr>
              <w:pPrChange w:id="6775" w:author="Zehui Bai" w:date="2022-03-11T15:14:00Z">
                <w:pPr>
                  <w:spacing w:before="36" w:after="36"/>
                  <w:jc w:val="center"/>
                </w:pPr>
              </w:pPrChange>
            </w:pPr>
            <w:moveFrom w:id="6776" w:author="Zehui Bai" w:date="2022-03-11T15:14:00Z">
              <w:r w:rsidRPr="00067A21" w:rsidDel="00BD33D7">
                <w:rPr>
                  <w:rFonts w:ascii="Arial" w:hAnsi="Arial" w:cs="Arial"/>
                  <w:sz w:val="18"/>
                  <w:szCs w:val="18"/>
                  <w:rPrChange w:id="6777" w:author="Zehui Bai" w:date="2022-03-11T15:16:00Z">
                    <w:rPr>
                      <w:sz w:val="18"/>
                      <w:szCs w:val="18"/>
                    </w:rPr>
                  </w:rPrChange>
                </w:rPr>
                <w:t>64</w:t>
              </w:r>
            </w:moveFrom>
          </w:p>
        </w:tc>
        <w:tc>
          <w:tcPr>
            <w:tcW w:w="645" w:type="pct"/>
            <w:tcBorders>
              <w:top w:val="nil"/>
              <w:left w:val="nil"/>
              <w:bottom w:val="nil"/>
              <w:right w:val="nil"/>
            </w:tcBorders>
          </w:tcPr>
          <w:p w14:paraId="36B5BDA0" w14:textId="3BE19684" w:rsidR="00880EB8" w:rsidRPr="00067A21" w:rsidDel="00BD33D7" w:rsidRDefault="00880EB8">
            <w:pPr>
              <w:rPr>
                <w:moveFrom w:id="6778" w:author="Zehui Bai" w:date="2022-03-11T15:14:00Z"/>
                <w:rFonts w:ascii="Arial" w:hAnsi="Arial" w:cs="Arial"/>
                <w:sz w:val="18"/>
                <w:szCs w:val="18"/>
                <w:rPrChange w:id="6779" w:author="Zehui Bai" w:date="2022-03-11T15:16:00Z">
                  <w:rPr>
                    <w:moveFrom w:id="6780" w:author="Zehui Bai" w:date="2022-03-11T15:14:00Z"/>
                    <w:sz w:val="18"/>
                    <w:szCs w:val="18"/>
                  </w:rPr>
                </w:rPrChange>
              </w:rPr>
              <w:pPrChange w:id="6781" w:author="Zehui Bai" w:date="2022-03-11T15:14:00Z">
                <w:pPr>
                  <w:spacing w:before="36" w:after="36"/>
                  <w:jc w:val="center"/>
                </w:pPr>
              </w:pPrChange>
            </w:pPr>
            <w:moveFrom w:id="6782" w:author="Zehui Bai" w:date="2022-03-11T15:14:00Z">
              <w:r w:rsidRPr="00067A21" w:rsidDel="00BD33D7">
                <w:rPr>
                  <w:rFonts w:ascii="Arial" w:hAnsi="Arial" w:cs="Arial"/>
                  <w:sz w:val="18"/>
                  <w:szCs w:val="18"/>
                  <w:rPrChange w:id="6783" w:author="Zehui Bai" w:date="2022-03-11T15:16:00Z">
                    <w:rPr>
                      <w:sz w:val="18"/>
                      <w:szCs w:val="18"/>
                    </w:rPr>
                  </w:rPrChange>
                </w:rPr>
                <w:t>9.0</w:t>
              </w:r>
            </w:moveFrom>
          </w:p>
        </w:tc>
      </w:tr>
      <w:tr w:rsidR="00880EB8" w:rsidRPr="00067A21" w:rsidDel="00BD33D7" w14:paraId="74247BF9" w14:textId="39ECDB97" w:rsidTr="006C4AAC">
        <w:trPr>
          <w:trHeight w:val="340"/>
          <w:jc w:val="center"/>
        </w:trPr>
        <w:tc>
          <w:tcPr>
            <w:tcW w:w="1782" w:type="pct"/>
            <w:tcBorders>
              <w:top w:val="nil"/>
              <w:left w:val="nil"/>
              <w:bottom w:val="nil"/>
              <w:right w:val="nil"/>
            </w:tcBorders>
          </w:tcPr>
          <w:p w14:paraId="110B1955" w14:textId="08165209" w:rsidR="00880EB8" w:rsidRPr="00067A21" w:rsidDel="00BD33D7" w:rsidRDefault="00880EB8">
            <w:pPr>
              <w:rPr>
                <w:moveFrom w:id="6784" w:author="Zehui Bai" w:date="2022-03-11T15:14:00Z"/>
                <w:rFonts w:ascii="Arial" w:hAnsi="Arial" w:cs="Arial"/>
                <w:sz w:val="18"/>
                <w:szCs w:val="18"/>
                <w:rPrChange w:id="6785" w:author="Zehui Bai" w:date="2022-03-11T15:16:00Z">
                  <w:rPr>
                    <w:moveFrom w:id="6786" w:author="Zehui Bai" w:date="2022-03-11T15:14:00Z"/>
                    <w:sz w:val="18"/>
                    <w:szCs w:val="18"/>
                  </w:rPr>
                </w:rPrChange>
              </w:rPr>
              <w:pPrChange w:id="6787" w:author="Zehui Bai" w:date="2022-03-11T15:14:00Z">
                <w:pPr>
                  <w:spacing w:before="36" w:after="36"/>
                  <w:ind w:left="708"/>
                </w:pPr>
              </w:pPrChange>
            </w:pPr>
            <w:moveFrom w:id="6788" w:author="Zehui Bai" w:date="2022-03-11T15:14:00Z">
              <w:r w:rsidRPr="00067A21" w:rsidDel="00BD33D7">
                <w:rPr>
                  <w:rFonts w:ascii="Arial" w:hAnsi="Arial" w:cs="Arial"/>
                  <w:sz w:val="18"/>
                  <w:szCs w:val="18"/>
                  <w:rPrChange w:id="6789" w:author="Zehui Bai" w:date="2022-03-11T15:16:00Z">
                    <w:rPr>
                      <w:sz w:val="18"/>
                      <w:szCs w:val="18"/>
                    </w:rPr>
                  </w:rPrChange>
                </w:rPr>
                <w:t>1 dose (Johhnson&amp;Johhnson)</w:t>
              </w:r>
            </w:moveFrom>
          </w:p>
        </w:tc>
        <w:tc>
          <w:tcPr>
            <w:tcW w:w="644" w:type="pct"/>
            <w:tcBorders>
              <w:top w:val="nil"/>
              <w:left w:val="nil"/>
              <w:bottom w:val="nil"/>
              <w:right w:val="nil"/>
            </w:tcBorders>
          </w:tcPr>
          <w:p w14:paraId="71D7801B" w14:textId="085B40B5" w:rsidR="00880EB8" w:rsidRPr="00067A21" w:rsidDel="00BD33D7" w:rsidRDefault="00880EB8">
            <w:pPr>
              <w:rPr>
                <w:moveFrom w:id="6790" w:author="Zehui Bai" w:date="2022-03-11T15:14:00Z"/>
                <w:rFonts w:ascii="Arial" w:hAnsi="Arial" w:cs="Arial"/>
                <w:sz w:val="18"/>
                <w:szCs w:val="18"/>
                <w:rPrChange w:id="6791" w:author="Zehui Bai" w:date="2022-03-11T15:16:00Z">
                  <w:rPr>
                    <w:moveFrom w:id="6792" w:author="Zehui Bai" w:date="2022-03-11T15:14:00Z"/>
                    <w:sz w:val="18"/>
                    <w:szCs w:val="18"/>
                  </w:rPr>
                </w:rPrChange>
              </w:rPr>
              <w:pPrChange w:id="6793" w:author="Zehui Bai" w:date="2022-03-11T15:14:00Z">
                <w:pPr>
                  <w:spacing w:before="36" w:after="36"/>
                  <w:jc w:val="center"/>
                </w:pPr>
              </w:pPrChange>
            </w:pPr>
            <w:moveFrom w:id="6794" w:author="Zehui Bai" w:date="2022-03-11T15:14:00Z">
              <w:r w:rsidRPr="00067A21" w:rsidDel="00BD33D7">
                <w:rPr>
                  <w:rFonts w:ascii="Arial" w:hAnsi="Arial" w:cs="Arial"/>
                  <w:sz w:val="18"/>
                  <w:szCs w:val="18"/>
                  <w:rPrChange w:id="6795" w:author="Zehui Bai" w:date="2022-03-11T15:16:00Z">
                    <w:rPr>
                      <w:sz w:val="18"/>
                      <w:szCs w:val="18"/>
                    </w:rPr>
                  </w:rPrChange>
                </w:rPr>
                <w:t>38</w:t>
              </w:r>
            </w:moveFrom>
          </w:p>
        </w:tc>
        <w:tc>
          <w:tcPr>
            <w:tcW w:w="645" w:type="pct"/>
            <w:tcBorders>
              <w:top w:val="nil"/>
              <w:left w:val="nil"/>
              <w:bottom w:val="nil"/>
              <w:right w:val="nil"/>
            </w:tcBorders>
          </w:tcPr>
          <w:p w14:paraId="735A8EC8" w14:textId="10236BD7" w:rsidR="00880EB8" w:rsidRPr="00067A21" w:rsidDel="00BD33D7" w:rsidRDefault="00880EB8">
            <w:pPr>
              <w:rPr>
                <w:moveFrom w:id="6796" w:author="Zehui Bai" w:date="2022-03-11T15:14:00Z"/>
                <w:rFonts w:ascii="Arial" w:hAnsi="Arial" w:cs="Arial"/>
                <w:sz w:val="18"/>
                <w:szCs w:val="18"/>
                <w:rPrChange w:id="6797" w:author="Zehui Bai" w:date="2022-03-11T15:16:00Z">
                  <w:rPr>
                    <w:moveFrom w:id="6798" w:author="Zehui Bai" w:date="2022-03-11T15:14:00Z"/>
                    <w:sz w:val="18"/>
                    <w:szCs w:val="18"/>
                  </w:rPr>
                </w:rPrChange>
              </w:rPr>
              <w:pPrChange w:id="6799" w:author="Zehui Bai" w:date="2022-03-11T15:14:00Z">
                <w:pPr>
                  <w:spacing w:before="36" w:after="36"/>
                  <w:jc w:val="center"/>
                </w:pPr>
              </w:pPrChange>
            </w:pPr>
            <w:moveFrom w:id="6800" w:author="Zehui Bai" w:date="2022-03-11T15:14:00Z">
              <w:r w:rsidRPr="00067A21" w:rsidDel="00BD33D7">
                <w:rPr>
                  <w:rFonts w:ascii="Arial" w:hAnsi="Arial" w:cs="Arial"/>
                  <w:sz w:val="18"/>
                  <w:szCs w:val="18"/>
                  <w:rPrChange w:id="6801" w:author="Zehui Bai" w:date="2022-03-11T15:16:00Z">
                    <w:rPr>
                      <w:sz w:val="18"/>
                      <w:szCs w:val="18"/>
                    </w:rPr>
                  </w:rPrChange>
                </w:rPr>
                <w:t>5.4</w:t>
              </w:r>
            </w:moveFrom>
          </w:p>
        </w:tc>
      </w:tr>
      <w:tr w:rsidR="00880EB8" w:rsidRPr="00067A21" w:rsidDel="00BD33D7" w14:paraId="7C662D69" w14:textId="40B17F9C" w:rsidTr="006C4AAC">
        <w:trPr>
          <w:trHeight w:val="340"/>
          <w:jc w:val="center"/>
        </w:trPr>
        <w:tc>
          <w:tcPr>
            <w:tcW w:w="1782" w:type="pct"/>
            <w:tcBorders>
              <w:top w:val="nil"/>
              <w:left w:val="nil"/>
              <w:bottom w:val="nil"/>
              <w:right w:val="nil"/>
            </w:tcBorders>
          </w:tcPr>
          <w:p w14:paraId="36B50042" w14:textId="578BB68A" w:rsidR="00880EB8" w:rsidRPr="00067A21" w:rsidDel="00BD33D7" w:rsidRDefault="00880EB8">
            <w:pPr>
              <w:rPr>
                <w:moveFrom w:id="6802" w:author="Zehui Bai" w:date="2022-03-11T15:14:00Z"/>
                <w:rFonts w:ascii="Arial" w:hAnsi="Arial" w:cs="Arial"/>
                <w:sz w:val="18"/>
                <w:szCs w:val="18"/>
                <w:rPrChange w:id="6803" w:author="Zehui Bai" w:date="2022-03-11T15:16:00Z">
                  <w:rPr>
                    <w:moveFrom w:id="6804" w:author="Zehui Bai" w:date="2022-03-11T15:14:00Z"/>
                    <w:sz w:val="18"/>
                    <w:szCs w:val="18"/>
                  </w:rPr>
                </w:rPrChange>
              </w:rPr>
              <w:pPrChange w:id="6805" w:author="Zehui Bai" w:date="2022-03-11T15:14:00Z">
                <w:pPr>
                  <w:spacing w:before="36" w:after="36"/>
                  <w:ind w:left="708"/>
                </w:pPr>
              </w:pPrChange>
            </w:pPr>
            <w:moveFrom w:id="6806" w:author="Zehui Bai" w:date="2022-03-11T15:14:00Z">
              <w:r w:rsidRPr="00067A21" w:rsidDel="00BD33D7">
                <w:rPr>
                  <w:rFonts w:ascii="Arial" w:hAnsi="Arial" w:cs="Arial"/>
                  <w:sz w:val="18"/>
                  <w:szCs w:val="18"/>
                  <w:rPrChange w:id="6807" w:author="Zehui Bai" w:date="2022-03-11T15:16:00Z">
                    <w:rPr>
                      <w:sz w:val="18"/>
                      <w:szCs w:val="18"/>
                    </w:rPr>
                  </w:rPrChange>
                </w:rPr>
                <w:t>1 dose (I am recovered)</w:t>
              </w:r>
            </w:moveFrom>
          </w:p>
        </w:tc>
        <w:tc>
          <w:tcPr>
            <w:tcW w:w="644" w:type="pct"/>
            <w:tcBorders>
              <w:top w:val="nil"/>
              <w:left w:val="nil"/>
              <w:bottom w:val="nil"/>
              <w:right w:val="nil"/>
            </w:tcBorders>
          </w:tcPr>
          <w:p w14:paraId="58D7C71B" w14:textId="1B4F2095" w:rsidR="00880EB8" w:rsidRPr="00067A21" w:rsidDel="00BD33D7" w:rsidRDefault="00880EB8">
            <w:pPr>
              <w:rPr>
                <w:moveFrom w:id="6808" w:author="Zehui Bai" w:date="2022-03-11T15:14:00Z"/>
                <w:rFonts w:ascii="Arial" w:hAnsi="Arial" w:cs="Arial"/>
                <w:sz w:val="18"/>
                <w:szCs w:val="18"/>
                <w:rPrChange w:id="6809" w:author="Zehui Bai" w:date="2022-03-11T15:16:00Z">
                  <w:rPr>
                    <w:moveFrom w:id="6810" w:author="Zehui Bai" w:date="2022-03-11T15:14:00Z"/>
                    <w:sz w:val="18"/>
                    <w:szCs w:val="18"/>
                  </w:rPr>
                </w:rPrChange>
              </w:rPr>
              <w:pPrChange w:id="6811" w:author="Zehui Bai" w:date="2022-03-11T15:14:00Z">
                <w:pPr>
                  <w:spacing w:before="36" w:after="36"/>
                  <w:jc w:val="center"/>
                </w:pPr>
              </w:pPrChange>
            </w:pPr>
            <w:moveFrom w:id="6812" w:author="Zehui Bai" w:date="2022-03-11T15:14:00Z">
              <w:r w:rsidRPr="00067A21" w:rsidDel="00BD33D7">
                <w:rPr>
                  <w:rFonts w:ascii="Arial" w:hAnsi="Arial" w:cs="Arial"/>
                  <w:sz w:val="18"/>
                  <w:szCs w:val="18"/>
                  <w:rPrChange w:id="6813" w:author="Zehui Bai" w:date="2022-03-11T15:16:00Z">
                    <w:rPr>
                      <w:sz w:val="18"/>
                      <w:szCs w:val="18"/>
                    </w:rPr>
                  </w:rPrChange>
                </w:rPr>
                <w:t>12</w:t>
              </w:r>
            </w:moveFrom>
          </w:p>
        </w:tc>
        <w:tc>
          <w:tcPr>
            <w:tcW w:w="645" w:type="pct"/>
            <w:tcBorders>
              <w:top w:val="nil"/>
              <w:left w:val="nil"/>
              <w:bottom w:val="nil"/>
              <w:right w:val="nil"/>
            </w:tcBorders>
          </w:tcPr>
          <w:p w14:paraId="68FE3C8F" w14:textId="66936C60" w:rsidR="00880EB8" w:rsidRPr="00067A21" w:rsidDel="00BD33D7" w:rsidRDefault="00880EB8">
            <w:pPr>
              <w:rPr>
                <w:moveFrom w:id="6814" w:author="Zehui Bai" w:date="2022-03-11T15:14:00Z"/>
                <w:rFonts w:ascii="Arial" w:hAnsi="Arial" w:cs="Arial"/>
                <w:sz w:val="18"/>
                <w:szCs w:val="18"/>
                <w:rPrChange w:id="6815" w:author="Zehui Bai" w:date="2022-03-11T15:16:00Z">
                  <w:rPr>
                    <w:moveFrom w:id="6816" w:author="Zehui Bai" w:date="2022-03-11T15:14:00Z"/>
                    <w:sz w:val="18"/>
                    <w:szCs w:val="18"/>
                  </w:rPr>
                </w:rPrChange>
              </w:rPr>
              <w:pPrChange w:id="6817" w:author="Zehui Bai" w:date="2022-03-11T15:14:00Z">
                <w:pPr>
                  <w:spacing w:before="36" w:after="36"/>
                  <w:jc w:val="center"/>
                </w:pPr>
              </w:pPrChange>
            </w:pPr>
            <w:moveFrom w:id="6818" w:author="Zehui Bai" w:date="2022-03-11T15:14:00Z">
              <w:r w:rsidRPr="00067A21" w:rsidDel="00BD33D7">
                <w:rPr>
                  <w:rFonts w:ascii="Arial" w:hAnsi="Arial" w:cs="Arial"/>
                  <w:sz w:val="18"/>
                  <w:szCs w:val="18"/>
                  <w:rPrChange w:id="6819" w:author="Zehui Bai" w:date="2022-03-11T15:16:00Z">
                    <w:rPr>
                      <w:sz w:val="18"/>
                      <w:szCs w:val="18"/>
                    </w:rPr>
                  </w:rPrChange>
                </w:rPr>
                <w:t>1.7</w:t>
              </w:r>
            </w:moveFrom>
          </w:p>
        </w:tc>
      </w:tr>
      <w:tr w:rsidR="00880EB8" w:rsidRPr="00067A21" w:rsidDel="00BD33D7" w14:paraId="6AC354AD" w14:textId="1E415237" w:rsidTr="006C4AAC">
        <w:trPr>
          <w:trHeight w:val="340"/>
          <w:jc w:val="center"/>
        </w:trPr>
        <w:tc>
          <w:tcPr>
            <w:tcW w:w="1782" w:type="pct"/>
            <w:tcBorders>
              <w:top w:val="nil"/>
              <w:left w:val="nil"/>
              <w:bottom w:val="nil"/>
              <w:right w:val="nil"/>
            </w:tcBorders>
          </w:tcPr>
          <w:p w14:paraId="76E911D2" w14:textId="6C227D7F" w:rsidR="00880EB8" w:rsidRPr="00067A21" w:rsidDel="00BD33D7" w:rsidRDefault="00880EB8">
            <w:pPr>
              <w:rPr>
                <w:moveFrom w:id="6820" w:author="Zehui Bai" w:date="2022-03-11T15:14:00Z"/>
                <w:rFonts w:ascii="Arial" w:hAnsi="Arial" w:cs="Arial"/>
                <w:sz w:val="18"/>
                <w:szCs w:val="18"/>
                <w:rPrChange w:id="6821" w:author="Zehui Bai" w:date="2022-03-11T15:16:00Z">
                  <w:rPr>
                    <w:moveFrom w:id="6822" w:author="Zehui Bai" w:date="2022-03-11T15:14:00Z"/>
                    <w:sz w:val="18"/>
                    <w:szCs w:val="18"/>
                  </w:rPr>
                </w:rPrChange>
              </w:rPr>
              <w:pPrChange w:id="6823" w:author="Zehui Bai" w:date="2022-03-11T15:14:00Z">
                <w:pPr>
                  <w:spacing w:before="36" w:after="36"/>
                  <w:ind w:left="708"/>
                </w:pPr>
              </w:pPrChange>
            </w:pPr>
            <w:moveFrom w:id="6824" w:author="Zehui Bai" w:date="2022-03-11T15:14:00Z">
              <w:r w:rsidRPr="00067A21" w:rsidDel="00BD33D7">
                <w:rPr>
                  <w:rFonts w:ascii="Arial" w:hAnsi="Arial" w:cs="Arial"/>
                  <w:sz w:val="18"/>
                  <w:szCs w:val="18"/>
                  <w:rPrChange w:id="6825" w:author="Zehui Bai" w:date="2022-03-11T15:16:00Z">
                    <w:rPr>
                      <w:sz w:val="18"/>
                      <w:szCs w:val="18"/>
                    </w:rPr>
                  </w:rPrChange>
                </w:rPr>
                <w:t>2 doses</w:t>
              </w:r>
            </w:moveFrom>
          </w:p>
        </w:tc>
        <w:tc>
          <w:tcPr>
            <w:tcW w:w="644" w:type="pct"/>
            <w:tcBorders>
              <w:top w:val="nil"/>
              <w:left w:val="nil"/>
              <w:bottom w:val="nil"/>
              <w:right w:val="nil"/>
            </w:tcBorders>
          </w:tcPr>
          <w:p w14:paraId="665DAF15" w14:textId="54F9C2FE" w:rsidR="00880EB8" w:rsidRPr="00067A21" w:rsidDel="00BD33D7" w:rsidRDefault="00880EB8">
            <w:pPr>
              <w:rPr>
                <w:moveFrom w:id="6826" w:author="Zehui Bai" w:date="2022-03-11T15:14:00Z"/>
                <w:rFonts w:ascii="Arial" w:hAnsi="Arial" w:cs="Arial"/>
                <w:sz w:val="18"/>
                <w:szCs w:val="18"/>
                <w:rPrChange w:id="6827" w:author="Zehui Bai" w:date="2022-03-11T15:16:00Z">
                  <w:rPr>
                    <w:moveFrom w:id="6828" w:author="Zehui Bai" w:date="2022-03-11T15:14:00Z"/>
                    <w:sz w:val="18"/>
                    <w:szCs w:val="18"/>
                  </w:rPr>
                </w:rPrChange>
              </w:rPr>
              <w:pPrChange w:id="6829" w:author="Zehui Bai" w:date="2022-03-11T15:14:00Z">
                <w:pPr>
                  <w:spacing w:before="36" w:after="36"/>
                  <w:jc w:val="center"/>
                </w:pPr>
              </w:pPrChange>
            </w:pPr>
            <w:moveFrom w:id="6830" w:author="Zehui Bai" w:date="2022-03-11T15:14:00Z">
              <w:r w:rsidRPr="00067A21" w:rsidDel="00BD33D7">
                <w:rPr>
                  <w:rFonts w:ascii="Arial" w:hAnsi="Arial" w:cs="Arial"/>
                  <w:sz w:val="18"/>
                  <w:szCs w:val="18"/>
                  <w:rPrChange w:id="6831" w:author="Zehui Bai" w:date="2022-03-11T15:16:00Z">
                    <w:rPr>
                      <w:sz w:val="18"/>
                      <w:szCs w:val="18"/>
                    </w:rPr>
                  </w:rPrChange>
                </w:rPr>
                <w:t>596</w:t>
              </w:r>
            </w:moveFrom>
          </w:p>
        </w:tc>
        <w:tc>
          <w:tcPr>
            <w:tcW w:w="645" w:type="pct"/>
            <w:tcBorders>
              <w:top w:val="nil"/>
              <w:left w:val="nil"/>
              <w:bottom w:val="nil"/>
              <w:right w:val="nil"/>
            </w:tcBorders>
          </w:tcPr>
          <w:p w14:paraId="331293F8" w14:textId="6757616C" w:rsidR="00880EB8" w:rsidRPr="00067A21" w:rsidDel="00BD33D7" w:rsidRDefault="00880EB8">
            <w:pPr>
              <w:rPr>
                <w:moveFrom w:id="6832" w:author="Zehui Bai" w:date="2022-03-11T15:14:00Z"/>
                <w:rFonts w:ascii="Arial" w:hAnsi="Arial" w:cs="Arial"/>
                <w:sz w:val="18"/>
                <w:szCs w:val="18"/>
                <w:rPrChange w:id="6833" w:author="Zehui Bai" w:date="2022-03-11T15:16:00Z">
                  <w:rPr>
                    <w:moveFrom w:id="6834" w:author="Zehui Bai" w:date="2022-03-11T15:14:00Z"/>
                    <w:sz w:val="18"/>
                    <w:szCs w:val="18"/>
                  </w:rPr>
                </w:rPrChange>
              </w:rPr>
              <w:pPrChange w:id="6835" w:author="Zehui Bai" w:date="2022-03-11T15:14:00Z">
                <w:pPr>
                  <w:spacing w:before="36" w:after="36"/>
                  <w:jc w:val="center"/>
                </w:pPr>
              </w:pPrChange>
            </w:pPr>
            <w:moveFrom w:id="6836" w:author="Zehui Bai" w:date="2022-03-11T15:14:00Z">
              <w:r w:rsidRPr="00067A21" w:rsidDel="00BD33D7">
                <w:rPr>
                  <w:rFonts w:ascii="Arial" w:hAnsi="Arial" w:cs="Arial"/>
                  <w:sz w:val="18"/>
                  <w:szCs w:val="18"/>
                  <w:rPrChange w:id="6837" w:author="Zehui Bai" w:date="2022-03-11T15:16:00Z">
                    <w:rPr>
                      <w:sz w:val="18"/>
                      <w:szCs w:val="18"/>
                    </w:rPr>
                  </w:rPrChange>
                </w:rPr>
                <w:t>83.9</w:t>
              </w:r>
            </w:moveFrom>
          </w:p>
        </w:tc>
      </w:tr>
      <w:tr w:rsidR="00E0205A" w:rsidRPr="00067A21" w:rsidDel="00BD33D7" w14:paraId="64B9B412" w14:textId="5C7872FC" w:rsidTr="006C4AAC">
        <w:trPr>
          <w:trHeight w:val="340"/>
          <w:jc w:val="center"/>
        </w:trPr>
        <w:tc>
          <w:tcPr>
            <w:tcW w:w="1782" w:type="pct"/>
            <w:tcBorders>
              <w:top w:val="nil"/>
              <w:left w:val="nil"/>
              <w:bottom w:val="nil"/>
              <w:right w:val="nil"/>
            </w:tcBorders>
          </w:tcPr>
          <w:p w14:paraId="0A86D0CF" w14:textId="4AFBC3A0" w:rsidR="00E0205A" w:rsidRPr="00067A21" w:rsidDel="00BD33D7" w:rsidRDefault="00E0205A">
            <w:pPr>
              <w:rPr>
                <w:moveFrom w:id="6838" w:author="Zehui Bai" w:date="2022-03-11T15:14:00Z"/>
                <w:rFonts w:ascii="Arial" w:hAnsi="Arial" w:cs="Arial"/>
                <w:sz w:val="18"/>
                <w:szCs w:val="18"/>
                <w:rPrChange w:id="6839" w:author="Zehui Bai" w:date="2022-03-11T15:16:00Z">
                  <w:rPr>
                    <w:moveFrom w:id="6840" w:author="Zehui Bai" w:date="2022-03-11T15:14:00Z"/>
                    <w:sz w:val="18"/>
                    <w:szCs w:val="18"/>
                  </w:rPr>
                </w:rPrChange>
              </w:rPr>
              <w:pPrChange w:id="6841" w:author="Zehui Bai" w:date="2022-03-11T15:14:00Z">
                <w:pPr>
                  <w:spacing w:before="36" w:after="36"/>
                  <w:ind w:left="708"/>
                </w:pPr>
              </w:pPrChange>
            </w:pPr>
          </w:p>
        </w:tc>
        <w:tc>
          <w:tcPr>
            <w:tcW w:w="644" w:type="pct"/>
            <w:tcBorders>
              <w:top w:val="nil"/>
              <w:left w:val="nil"/>
              <w:bottom w:val="nil"/>
              <w:right w:val="nil"/>
            </w:tcBorders>
          </w:tcPr>
          <w:p w14:paraId="71053D82" w14:textId="378C9B14" w:rsidR="00E0205A" w:rsidRPr="00067A21" w:rsidDel="00BD33D7" w:rsidRDefault="00E0205A">
            <w:pPr>
              <w:rPr>
                <w:moveFrom w:id="6842" w:author="Zehui Bai" w:date="2022-03-11T15:14:00Z"/>
                <w:rFonts w:ascii="Arial" w:hAnsi="Arial" w:cs="Arial"/>
                <w:sz w:val="18"/>
                <w:szCs w:val="18"/>
                <w:rPrChange w:id="6843" w:author="Zehui Bai" w:date="2022-03-11T15:16:00Z">
                  <w:rPr>
                    <w:moveFrom w:id="6844" w:author="Zehui Bai" w:date="2022-03-11T15:14:00Z"/>
                    <w:sz w:val="18"/>
                    <w:szCs w:val="18"/>
                  </w:rPr>
                </w:rPrChange>
              </w:rPr>
              <w:pPrChange w:id="6845" w:author="Zehui Bai" w:date="2022-03-11T15:14:00Z">
                <w:pPr>
                  <w:spacing w:before="36" w:after="36"/>
                  <w:jc w:val="center"/>
                </w:pPr>
              </w:pPrChange>
            </w:pPr>
          </w:p>
        </w:tc>
        <w:tc>
          <w:tcPr>
            <w:tcW w:w="645" w:type="pct"/>
            <w:tcBorders>
              <w:top w:val="nil"/>
              <w:left w:val="nil"/>
              <w:bottom w:val="nil"/>
              <w:right w:val="nil"/>
            </w:tcBorders>
          </w:tcPr>
          <w:p w14:paraId="711599C9" w14:textId="282632D2" w:rsidR="00E0205A" w:rsidRPr="00067A21" w:rsidDel="00BD33D7" w:rsidRDefault="00E0205A">
            <w:pPr>
              <w:rPr>
                <w:moveFrom w:id="6846" w:author="Zehui Bai" w:date="2022-03-11T15:14:00Z"/>
                <w:rFonts w:ascii="Arial" w:hAnsi="Arial" w:cs="Arial"/>
                <w:sz w:val="18"/>
                <w:szCs w:val="18"/>
                <w:rPrChange w:id="6847" w:author="Zehui Bai" w:date="2022-03-11T15:16:00Z">
                  <w:rPr>
                    <w:moveFrom w:id="6848" w:author="Zehui Bai" w:date="2022-03-11T15:14:00Z"/>
                    <w:sz w:val="18"/>
                    <w:szCs w:val="18"/>
                  </w:rPr>
                </w:rPrChange>
              </w:rPr>
              <w:pPrChange w:id="6849" w:author="Zehui Bai" w:date="2022-03-11T15:14:00Z">
                <w:pPr>
                  <w:spacing w:before="36" w:after="36"/>
                  <w:jc w:val="center"/>
                </w:pPr>
              </w:pPrChange>
            </w:pPr>
          </w:p>
        </w:tc>
      </w:tr>
      <w:tr w:rsidR="00880EB8" w:rsidRPr="00067A21" w:rsidDel="00BD33D7" w14:paraId="76AAE84D" w14:textId="32C138F9" w:rsidTr="006C4AAC">
        <w:trPr>
          <w:trHeight w:val="340"/>
          <w:jc w:val="center"/>
        </w:trPr>
        <w:tc>
          <w:tcPr>
            <w:tcW w:w="1782" w:type="pct"/>
            <w:tcBorders>
              <w:top w:val="nil"/>
              <w:left w:val="nil"/>
              <w:bottom w:val="nil"/>
              <w:right w:val="nil"/>
            </w:tcBorders>
          </w:tcPr>
          <w:p w14:paraId="62946AE7" w14:textId="1822E920" w:rsidR="00880EB8" w:rsidRPr="00067A21" w:rsidDel="00BD33D7" w:rsidRDefault="00880EB8">
            <w:pPr>
              <w:rPr>
                <w:moveFrom w:id="6850" w:author="Zehui Bai" w:date="2022-03-11T15:14:00Z"/>
                <w:rFonts w:ascii="Arial" w:eastAsiaTheme="minorEastAsia" w:hAnsi="Arial" w:cs="Arial"/>
                <w:b/>
                <w:bCs/>
                <w:sz w:val="18"/>
                <w:szCs w:val="18"/>
                <w:rPrChange w:id="6851" w:author="Zehui Bai" w:date="2022-03-11T15:16:00Z">
                  <w:rPr>
                    <w:moveFrom w:id="6852" w:author="Zehui Bai" w:date="2022-03-11T15:14:00Z"/>
                    <w:rFonts w:eastAsiaTheme="minorEastAsia"/>
                    <w:b/>
                    <w:bCs/>
                    <w:sz w:val="18"/>
                    <w:szCs w:val="18"/>
                  </w:rPr>
                </w:rPrChange>
              </w:rPr>
              <w:pPrChange w:id="6853" w:author="Zehui Bai" w:date="2022-03-11T15:14:00Z">
                <w:pPr>
                  <w:spacing w:before="36" w:after="36"/>
                </w:pPr>
              </w:pPrChange>
            </w:pPr>
            <w:moveFrom w:id="6854" w:author="Zehui Bai" w:date="2022-03-11T15:14:00Z">
              <w:r w:rsidRPr="00067A21" w:rsidDel="00BD33D7">
                <w:rPr>
                  <w:rFonts w:ascii="Arial" w:eastAsiaTheme="minorEastAsia" w:hAnsi="Arial" w:cs="Arial"/>
                  <w:b/>
                  <w:bCs/>
                  <w:sz w:val="18"/>
                  <w:szCs w:val="18"/>
                  <w:rPrChange w:id="6855" w:author="Zehui Bai" w:date="2022-03-11T15:16:00Z">
                    <w:rPr>
                      <w:rFonts w:eastAsiaTheme="minorEastAsia"/>
                      <w:b/>
                      <w:bCs/>
                      <w:sz w:val="18"/>
                      <w:szCs w:val="18"/>
                    </w:rPr>
                  </w:rPrChange>
                </w:rPr>
                <w:t>Reasons to get vaccinated</w:t>
              </w:r>
            </w:moveFrom>
          </w:p>
        </w:tc>
        <w:tc>
          <w:tcPr>
            <w:tcW w:w="644" w:type="pct"/>
            <w:tcBorders>
              <w:top w:val="nil"/>
              <w:left w:val="nil"/>
              <w:bottom w:val="nil"/>
              <w:right w:val="nil"/>
            </w:tcBorders>
          </w:tcPr>
          <w:p w14:paraId="72D61BFF" w14:textId="0E563783" w:rsidR="00880EB8" w:rsidRPr="00067A21" w:rsidDel="00BD33D7" w:rsidRDefault="00880EB8">
            <w:pPr>
              <w:rPr>
                <w:moveFrom w:id="6856" w:author="Zehui Bai" w:date="2022-03-11T15:14:00Z"/>
                <w:rFonts w:ascii="Arial" w:hAnsi="Arial" w:cs="Arial"/>
                <w:sz w:val="18"/>
                <w:szCs w:val="18"/>
                <w:rPrChange w:id="6857" w:author="Zehui Bai" w:date="2022-03-11T15:16:00Z">
                  <w:rPr>
                    <w:moveFrom w:id="6858" w:author="Zehui Bai" w:date="2022-03-11T15:14:00Z"/>
                    <w:sz w:val="18"/>
                    <w:szCs w:val="18"/>
                  </w:rPr>
                </w:rPrChange>
              </w:rPr>
              <w:pPrChange w:id="6859" w:author="Zehui Bai" w:date="2022-03-11T15:14:00Z">
                <w:pPr>
                  <w:spacing w:before="36" w:after="36"/>
                  <w:jc w:val="center"/>
                </w:pPr>
              </w:pPrChange>
            </w:pPr>
          </w:p>
        </w:tc>
        <w:tc>
          <w:tcPr>
            <w:tcW w:w="645" w:type="pct"/>
            <w:tcBorders>
              <w:top w:val="nil"/>
              <w:left w:val="nil"/>
              <w:bottom w:val="nil"/>
              <w:right w:val="nil"/>
            </w:tcBorders>
          </w:tcPr>
          <w:p w14:paraId="1AFCFE0D" w14:textId="1C9C49A0" w:rsidR="00880EB8" w:rsidRPr="00067A21" w:rsidDel="00BD33D7" w:rsidRDefault="00880EB8">
            <w:pPr>
              <w:rPr>
                <w:moveFrom w:id="6860" w:author="Zehui Bai" w:date="2022-03-11T15:14:00Z"/>
                <w:rFonts w:ascii="Arial" w:hAnsi="Arial" w:cs="Arial"/>
                <w:sz w:val="18"/>
                <w:szCs w:val="18"/>
                <w:rPrChange w:id="6861" w:author="Zehui Bai" w:date="2022-03-11T15:16:00Z">
                  <w:rPr>
                    <w:moveFrom w:id="6862" w:author="Zehui Bai" w:date="2022-03-11T15:14:00Z"/>
                    <w:sz w:val="18"/>
                    <w:szCs w:val="18"/>
                  </w:rPr>
                </w:rPrChange>
              </w:rPr>
              <w:pPrChange w:id="6863" w:author="Zehui Bai" w:date="2022-03-11T15:14:00Z">
                <w:pPr>
                  <w:spacing w:before="36" w:after="36"/>
                  <w:jc w:val="center"/>
                </w:pPr>
              </w:pPrChange>
            </w:pPr>
          </w:p>
        </w:tc>
      </w:tr>
      <w:tr w:rsidR="00880EB8" w:rsidRPr="00067A21" w:rsidDel="00BD33D7" w14:paraId="32A8BDEE" w14:textId="059B4482" w:rsidTr="006C4AAC">
        <w:trPr>
          <w:trHeight w:val="340"/>
          <w:jc w:val="center"/>
        </w:trPr>
        <w:tc>
          <w:tcPr>
            <w:tcW w:w="1782" w:type="pct"/>
            <w:tcBorders>
              <w:top w:val="nil"/>
              <w:left w:val="nil"/>
              <w:bottom w:val="nil"/>
              <w:right w:val="nil"/>
            </w:tcBorders>
          </w:tcPr>
          <w:p w14:paraId="159EB8ED" w14:textId="3228227F" w:rsidR="00880EB8" w:rsidRPr="00067A21" w:rsidDel="00BD33D7" w:rsidRDefault="00880EB8">
            <w:pPr>
              <w:rPr>
                <w:moveFrom w:id="6864" w:author="Zehui Bai" w:date="2022-03-11T15:14:00Z"/>
                <w:rFonts w:ascii="Arial" w:eastAsiaTheme="minorEastAsia" w:hAnsi="Arial" w:cs="Arial"/>
                <w:sz w:val="18"/>
                <w:szCs w:val="18"/>
                <w:rPrChange w:id="6865" w:author="Zehui Bai" w:date="2022-03-11T15:16:00Z">
                  <w:rPr>
                    <w:moveFrom w:id="6866" w:author="Zehui Bai" w:date="2022-03-11T15:14:00Z"/>
                    <w:rFonts w:eastAsiaTheme="minorEastAsia"/>
                    <w:sz w:val="18"/>
                    <w:szCs w:val="18"/>
                  </w:rPr>
                </w:rPrChange>
              </w:rPr>
              <w:pPrChange w:id="6867" w:author="Zehui Bai" w:date="2022-03-11T15:14:00Z">
                <w:pPr>
                  <w:spacing w:before="36" w:after="36"/>
                  <w:ind w:left="708"/>
                </w:pPr>
              </w:pPrChange>
            </w:pPr>
            <w:moveFrom w:id="6868" w:author="Zehui Bai" w:date="2022-03-11T15:14:00Z">
              <w:r w:rsidRPr="00067A21" w:rsidDel="00BD33D7">
                <w:rPr>
                  <w:rFonts w:ascii="Arial" w:eastAsiaTheme="minorEastAsia" w:hAnsi="Arial" w:cs="Arial"/>
                  <w:sz w:val="18"/>
                  <w:szCs w:val="18"/>
                  <w:rPrChange w:id="6869" w:author="Zehui Bai" w:date="2022-03-11T15:16:00Z">
                    <w:rPr>
                      <w:rFonts w:eastAsiaTheme="minorEastAsia"/>
                      <w:sz w:val="18"/>
                      <w:szCs w:val="18"/>
                    </w:rPr>
                  </w:rPrChange>
                </w:rPr>
                <w:t>Occupational reasons</w:t>
              </w:r>
            </w:moveFrom>
          </w:p>
        </w:tc>
        <w:tc>
          <w:tcPr>
            <w:tcW w:w="644" w:type="pct"/>
            <w:tcBorders>
              <w:top w:val="nil"/>
              <w:left w:val="nil"/>
              <w:bottom w:val="nil"/>
              <w:right w:val="nil"/>
            </w:tcBorders>
          </w:tcPr>
          <w:p w14:paraId="052925C2" w14:textId="0F1216CB" w:rsidR="00880EB8" w:rsidRPr="00067A21" w:rsidDel="00BD33D7" w:rsidRDefault="00880EB8">
            <w:pPr>
              <w:rPr>
                <w:moveFrom w:id="6870" w:author="Zehui Bai" w:date="2022-03-11T15:14:00Z"/>
                <w:rFonts w:ascii="Arial" w:hAnsi="Arial" w:cs="Arial"/>
                <w:sz w:val="18"/>
                <w:szCs w:val="18"/>
                <w:rPrChange w:id="6871" w:author="Zehui Bai" w:date="2022-03-11T15:16:00Z">
                  <w:rPr>
                    <w:moveFrom w:id="6872" w:author="Zehui Bai" w:date="2022-03-11T15:14:00Z"/>
                    <w:sz w:val="18"/>
                    <w:szCs w:val="18"/>
                  </w:rPr>
                </w:rPrChange>
              </w:rPr>
              <w:pPrChange w:id="6873" w:author="Zehui Bai" w:date="2022-03-11T15:14:00Z">
                <w:pPr>
                  <w:spacing w:before="36" w:after="36"/>
                  <w:jc w:val="center"/>
                </w:pPr>
              </w:pPrChange>
            </w:pPr>
            <w:moveFrom w:id="6874" w:author="Zehui Bai" w:date="2022-03-11T15:14:00Z">
              <w:r w:rsidRPr="00067A21" w:rsidDel="00BD33D7">
                <w:rPr>
                  <w:rFonts w:ascii="Arial" w:hAnsi="Arial" w:cs="Arial"/>
                  <w:sz w:val="18"/>
                  <w:szCs w:val="18"/>
                  <w:rPrChange w:id="6875" w:author="Zehui Bai" w:date="2022-03-11T15:16:00Z">
                    <w:rPr>
                      <w:sz w:val="18"/>
                      <w:szCs w:val="18"/>
                    </w:rPr>
                  </w:rPrChange>
                </w:rPr>
                <w:t>355</w:t>
              </w:r>
            </w:moveFrom>
          </w:p>
        </w:tc>
        <w:tc>
          <w:tcPr>
            <w:tcW w:w="645" w:type="pct"/>
            <w:tcBorders>
              <w:top w:val="nil"/>
              <w:left w:val="nil"/>
              <w:bottom w:val="nil"/>
              <w:right w:val="nil"/>
            </w:tcBorders>
          </w:tcPr>
          <w:p w14:paraId="169A25CC" w14:textId="79B3E669" w:rsidR="00880EB8" w:rsidRPr="00067A21" w:rsidDel="00BD33D7" w:rsidRDefault="00880EB8">
            <w:pPr>
              <w:rPr>
                <w:moveFrom w:id="6876" w:author="Zehui Bai" w:date="2022-03-11T15:14:00Z"/>
                <w:rFonts w:ascii="Arial" w:hAnsi="Arial" w:cs="Arial"/>
                <w:sz w:val="18"/>
                <w:szCs w:val="18"/>
                <w:rPrChange w:id="6877" w:author="Zehui Bai" w:date="2022-03-11T15:16:00Z">
                  <w:rPr>
                    <w:moveFrom w:id="6878" w:author="Zehui Bai" w:date="2022-03-11T15:14:00Z"/>
                    <w:sz w:val="18"/>
                    <w:szCs w:val="18"/>
                  </w:rPr>
                </w:rPrChange>
              </w:rPr>
              <w:pPrChange w:id="6879" w:author="Zehui Bai" w:date="2022-03-11T15:14:00Z">
                <w:pPr>
                  <w:spacing w:before="36" w:after="36"/>
                  <w:jc w:val="center"/>
                </w:pPr>
              </w:pPrChange>
            </w:pPr>
            <w:moveFrom w:id="6880" w:author="Zehui Bai" w:date="2022-03-11T15:14:00Z">
              <w:r w:rsidRPr="00067A21" w:rsidDel="00BD33D7">
                <w:rPr>
                  <w:rFonts w:ascii="Arial" w:hAnsi="Arial" w:cs="Arial"/>
                  <w:sz w:val="18"/>
                  <w:szCs w:val="18"/>
                  <w:rPrChange w:id="6881" w:author="Zehui Bai" w:date="2022-03-11T15:16:00Z">
                    <w:rPr>
                      <w:sz w:val="18"/>
                      <w:szCs w:val="18"/>
                    </w:rPr>
                  </w:rPrChange>
                </w:rPr>
                <w:t>42.9</w:t>
              </w:r>
            </w:moveFrom>
          </w:p>
        </w:tc>
      </w:tr>
      <w:tr w:rsidR="00880EB8" w:rsidRPr="00067A21" w:rsidDel="00BD33D7" w14:paraId="14DA2B53" w14:textId="48BEDDCE" w:rsidTr="006C4AAC">
        <w:trPr>
          <w:trHeight w:val="340"/>
          <w:jc w:val="center"/>
        </w:trPr>
        <w:tc>
          <w:tcPr>
            <w:tcW w:w="1782" w:type="pct"/>
            <w:tcBorders>
              <w:top w:val="nil"/>
              <w:left w:val="nil"/>
              <w:bottom w:val="nil"/>
              <w:right w:val="nil"/>
            </w:tcBorders>
            <w:vAlign w:val="center"/>
          </w:tcPr>
          <w:p w14:paraId="0E8B1D7E" w14:textId="7E9B3E26" w:rsidR="00880EB8" w:rsidRPr="00067A21" w:rsidDel="00BD33D7" w:rsidRDefault="00880EB8">
            <w:pPr>
              <w:rPr>
                <w:moveFrom w:id="6882" w:author="Zehui Bai" w:date="2022-03-11T15:14:00Z"/>
                <w:rFonts w:ascii="Arial" w:eastAsiaTheme="minorEastAsia" w:hAnsi="Arial" w:cs="Arial"/>
                <w:sz w:val="18"/>
                <w:szCs w:val="18"/>
                <w:rPrChange w:id="6883" w:author="Zehui Bai" w:date="2022-03-11T15:16:00Z">
                  <w:rPr>
                    <w:moveFrom w:id="6884" w:author="Zehui Bai" w:date="2022-03-11T15:14:00Z"/>
                    <w:rFonts w:eastAsiaTheme="minorEastAsia"/>
                    <w:sz w:val="18"/>
                    <w:szCs w:val="18"/>
                  </w:rPr>
                </w:rPrChange>
              </w:rPr>
              <w:pPrChange w:id="6885" w:author="Zehui Bai" w:date="2022-03-11T15:14:00Z">
                <w:pPr>
                  <w:spacing w:before="36" w:after="36"/>
                  <w:ind w:left="708"/>
                </w:pPr>
              </w:pPrChange>
            </w:pPr>
            <w:moveFrom w:id="6886" w:author="Zehui Bai" w:date="2022-03-11T15:14:00Z">
              <w:r w:rsidRPr="00067A21" w:rsidDel="00BD33D7">
                <w:rPr>
                  <w:rFonts w:ascii="Arial" w:eastAsiaTheme="minorEastAsia" w:hAnsi="Arial" w:cs="Arial"/>
                  <w:sz w:val="18"/>
                  <w:szCs w:val="18"/>
                  <w:rPrChange w:id="6887" w:author="Zehui Bai" w:date="2022-03-11T15:16:00Z">
                    <w:rPr>
                      <w:rFonts w:eastAsiaTheme="minorEastAsia"/>
                      <w:sz w:val="18"/>
                      <w:szCs w:val="18"/>
                    </w:rPr>
                  </w:rPrChange>
                </w:rPr>
                <w:t>Reduce the risk of infection</w:t>
              </w:r>
            </w:moveFrom>
          </w:p>
        </w:tc>
        <w:tc>
          <w:tcPr>
            <w:tcW w:w="644" w:type="pct"/>
            <w:tcBorders>
              <w:top w:val="nil"/>
              <w:left w:val="nil"/>
              <w:bottom w:val="nil"/>
              <w:right w:val="nil"/>
            </w:tcBorders>
          </w:tcPr>
          <w:p w14:paraId="09F72FF0" w14:textId="7CF081DA" w:rsidR="00880EB8" w:rsidRPr="00067A21" w:rsidDel="00BD33D7" w:rsidRDefault="00880EB8">
            <w:pPr>
              <w:rPr>
                <w:moveFrom w:id="6888" w:author="Zehui Bai" w:date="2022-03-11T15:14:00Z"/>
                <w:rFonts w:ascii="Arial" w:hAnsi="Arial" w:cs="Arial"/>
                <w:sz w:val="18"/>
                <w:szCs w:val="18"/>
                <w:rPrChange w:id="6889" w:author="Zehui Bai" w:date="2022-03-11T15:16:00Z">
                  <w:rPr>
                    <w:moveFrom w:id="6890" w:author="Zehui Bai" w:date="2022-03-11T15:14:00Z"/>
                    <w:sz w:val="18"/>
                    <w:szCs w:val="18"/>
                  </w:rPr>
                </w:rPrChange>
              </w:rPr>
              <w:pPrChange w:id="6891" w:author="Zehui Bai" w:date="2022-03-11T15:14:00Z">
                <w:pPr>
                  <w:spacing w:before="36" w:after="36"/>
                  <w:jc w:val="center"/>
                </w:pPr>
              </w:pPrChange>
            </w:pPr>
            <w:moveFrom w:id="6892" w:author="Zehui Bai" w:date="2022-03-11T15:14:00Z">
              <w:r w:rsidRPr="00067A21" w:rsidDel="00BD33D7">
                <w:rPr>
                  <w:rFonts w:ascii="Arial" w:hAnsi="Arial" w:cs="Arial"/>
                  <w:sz w:val="18"/>
                  <w:szCs w:val="18"/>
                  <w:rPrChange w:id="6893" w:author="Zehui Bai" w:date="2022-03-11T15:16:00Z">
                    <w:rPr>
                      <w:sz w:val="18"/>
                      <w:szCs w:val="18"/>
                    </w:rPr>
                  </w:rPrChange>
                </w:rPr>
                <w:t>692</w:t>
              </w:r>
            </w:moveFrom>
          </w:p>
        </w:tc>
        <w:tc>
          <w:tcPr>
            <w:tcW w:w="645" w:type="pct"/>
            <w:tcBorders>
              <w:top w:val="nil"/>
              <w:left w:val="nil"/>
              <w:bottom w:val="nil"/>
              <w:right w:val="nil"/>
            </w:tcBorders>
          </w:tcPr>
          <w:p w14:paraId="6AF6B066" w14:textId="26FCBBD7" w:rsidR="00880EB8" w:rsidRPr="00067A21" w:rsidDel="00BD33D7" w:rsidRDefault="00880EB8">
            <w:pPr>
              <w:rPr>
                <w:moveFrom w:id="6894" w:author="Zehui Bai" w:date="2022-03-11T15:14:00Z"/>
                <w:rFonts w:ascii="Arial" w:hAnsi="Arial" w:cs="Arial"/>
                <w:sz w:val="18"/>
                <w:szCs w:val="18"/>
                <w:rPrChange w:id="6895" w:author="Zehui Bai" w:date="2022-03-11T15:16:00Z">
                  <w:rPr>
                    <w:moveFrom w:id="6896" w:author="Zehui Bai" w:date="2022-03-11T15:14:00Z"/>
                    <w:sz w:val="18"/>
                    <w:szCs w:val="18"/>
                  </w:rPr>
                </w:rPrChange>
              </w:rPr>
              <w:pPrChange w:id="6897" w:author="Zehui Bai" w:date="2022-03-11T15:14:00Z">
                <w:pPr>
                  <w:spacing w:before="36" w:after="36"/>
                  <w:jc w:val="center"/>
                </w:pPr>
              </w:pPrChange>
            </w:pPr>
            <w:moveFrom w:id="6898" w:author="Zehui Bai" w:date="2022-03-11T15:14:00Z">
              <w:r w:rsidRPr="00067A21" w:rsidDel="00BD33D7">
                <w:rPr>
                  <w:rFonts w:ascii="Arial" w:hAnsi="Arial" w:cs="Arial"/>
                  <w:sz w:val="18"/>
                  <w:szCs w:val="18"/>
                  <w:rPrChange w:id="6899" w:author="Zehui Bai" w:date="2022-03-11T15:16:00Z">
                    <w:rPr>
                      <w:sz w:val="18"/>
                      <w:szCs w:val="18"/>
                    </w:rPr>
                  </w:rPrChange>
                </w:rPr>
                <w:t>83.6</w:t>
              </w:r>
            </w:moveFrom>
          </w:p>
        </w:tc>
      </w:tr>
      <w:tr w:rsidR="00880EB8" w:rsidRPr="00067A21" w:rsidDel="00BD33D7" w14:paraId="1F367127" w14:textId="7A2E30B4" w:rsidTr="006C4AAC">
        <w:trPr>
          <w:trHeight w:val="340"/>
          <w:jc w:val="center"/>
        </w:trPr>
        <w:tc>
          <w:tcPr>
            <w:tcW w:w="1782" w:type="pct"/>
            <w:tcBorders>
              <w:top w:val="nil"/>
              <w:left w:val="nil"/>
              <w:bottom w:val="nil"/>
              <w:right w:val="nil"/>
            </w:tcBorders>
          </w:tcPr>
          <w:p w14:paraId="10BCC2C8" w14:textId="5F0CF629" w:rsidR="00880EB8" w:rsidRPr="00067A21" w:rsidDel="00BD33D7" w:rsidRDefault="00880EB8">
            <w:pPr>
              <w:rPr>
                <w:moveFrom w:id="6900" w:author="Zehui Bai" w:date="2022-03-11T15:14:00Z"/>
                <w:rFonts w:ascii="Arial" w:eastAsiaTheme="minorEastAsia" w:hAnsi="Arial" w:cs="Arial"/>
                <w:sz w:val="18"/>
                <w:szCs w:val="18"/>
                <w:rPrChange w:id="6901" w:author="Zehui Bai" w:date="2022-03-11T15:16:00Z">
                  <w:rPr>
                    <w:moveFrom w:id="6902" w:author="Zehui Bai" w:date="2022-03-11T15:14:00Z"/>
                    <w:rFonts w:eastAsiaTheme="minorEastAsia"/>
                    <w:sz w:val="18"/>
                    <w:szCs w:val="18"/>
                  </w:rPr>
                </w:rPrChange>
              </w:rPr>
              <w:pPrChange w:id="6903" w:author="Zehui Bai" w:date="2022-03-11T15:14:00Z">
                <w:pPr>
                  <w:spacing w:before="36" w:after="36"/>
                  <w:ind w:left="708"/>
                </w:pPr>
              </w:pPrChange>
            </w:pPr>
            <w:moveFrom w:id="6904" w:author="Zehui Bai" w:date="2022-03-11T15:14:00Z">
              <w:r w:rsidRPr="00067A21" w:rsidDel="00BD33D7">
                <w:rPr>
                  <w:rFonts w:ascii="Arial" w:eastAsiaTheme="minorEastAsia" w:hAnsi="Arial" w:cs="Arial"/>
                  <w:sz w:val="18"/>
                  <w:szCs w:val="18"/>
                  <w:rPrChange w:id="6905" w:author="Zehui Bai" w:date="2022-03-11T15:16:00Z">
                    <w:rPr>
                      <w:rFonts w:eastAsiaTheme="minorEastAsia"/>
                      <w:sz w:val="18"/>
                      <w:szCs w:val="18"/>
                    </w:rPr>
                  </w:rPrChange>
                </w:rPr>
                <w:t>Return to normal life</w:t>
              </w:r>
            </w:moveFrom>
          </w:p>
        </w:tc>
        <w:tc>
          <w:tcPr>
            <w:tcW w:w="644" w:type="pct"/>
            <w:tcBorders>
              <w:top w:val="nil"/>
              <w:left w:val="nil"/>
              <w:bottom w:val="nil"/>
              <w:right w:val="nil"/>
            </w:tcBorders>
          </w:tcPr>
          <w:p w14:paraId="34892BE7" w14:textId="003AE237" w:rsidR="00880EB8" w:rsidRPr="00067A21" w:rsidDel="00BD33D7" w:rsidRDefault="00880EB8">
            <w:pPr>
              <w:rPr>
                <w:moveFrom w:id="6906" w:author="Zehui Bai" w:date="2022-03-11T15:14:00Z"/>
                <w:rFonts w:ascii="Arial" w:hAnsi="Arial" w:cs="Arial"/>
                <w:sz w:val="18"/>
                <w:szCs w:val="18"/>
                <w:rPrChange w:id="6907" w:author="Zehui Bai" w:date="2022-03-11T15:16:00Z">
                  <w:rPr>
                    <w:moveFrom w:id="6908" w:author="Zehui Bai" w:date="2022-03-11T15:14:00Z"/>
                    <w:sz w:val="18"/>
                    <w:szCs w:val="18"/>
                  </w:rPr>
                </w:rPrChange>
              </w:rPr>
              <w:pPrChange w:id="6909" w:author="Zehui Bai" w:date="2022-03-11T15:14:00Z">
                <w:pPr>
                  <w:spacing w:before="36" w:after="36"/>
                  <w:jc w:val="center"/>
                </w:pPr>
              </w:pPrChange>
            </w:pPr>
            <w:moveFrom w:id="6910" w:author="Zehui Bai" w:date="2022-03-11T15:14:00Z">
              <w:r w:rsidRPr="00067A21" w:rsidDel="00BD33D7">
                <w:rPr>
                  <w:rFonts w:ascii="Arial" w:hAnsi="Arial" w:cs="Arial"/>
                  <w:sz w:val="18"/>
                  <w:szCs w:val="18"/>
                  <w:rPrChange w:id="6911" w:author="Zehui Bai" w:date="2022-03-11T15:16:00Z">
                    <w:rPr>
                      <w:sz w:val="18"/>
                      <w:szCs w:val="18"/>
                    </w:rPr>
                  </w:rPrChange>
                </w:rPr>
                <w:t>671</w:t>
              </w:r>
            </w:moveFrom>
          </w:p>
        </w:tc>
        <w:tc>
          <w:tcPr>
            <w:tcW w:w="645" w:type="pct"/>
            <w:tcBorders>
              <w:top w:val="nil"/>
              <w:left w:val="nil"/>
              <w:bottom w:val="nil"/>
              <w:right w:val="nil"/>
            </w:tcBorders>
          </w:tcPr>
          <w:p w14:paraId="0D660E12" w14:textId="4FF4B770" w:rsidR="00880EB8" w:rsidRPr="00067A21" w:rsidDel="00BD33D7" w:rsidRDefault="00880EB8">
            <w:pPr>
              <w:rPr>
                <w:moveFrom w:id="6912" w:author="Zehui Bai" w:date="2022-03-11T15:14:00Z"/>
                <w:rFonts w:ascii="Arial" w:hAnsi="Arial" w:cs="Arial"/>
                <w:sz w:val="18"/>
                <w:szCs w:val="18"/>
                <w:rPrChange w:id="6913" w:author="Zehui Bai" w:date="2022-03-11T15:16:00Z">
                  <w:rPr>
                    <w:moveFrom w:id="6914" w:author="Zehui Bai" w:date="2022-03-11T15:14:00Z"/>
                    <w:sz w:val="18"/>
                    <w:szCs w:val="18"/>
                  </w:rPr>
                </w:rPrChange>
              </w:rPr>
              <w:pPrChange w:id="6915" w:author="Zehui Bai" w:date="2022-03-11T15:14:00Z">
                <w:pPr>
                  <w:spacing w:before="36" w:after="36"/>
                  <w:jc w:val="center"/>
                </w:pPr>
              </w:pPrChange>
            </w:pPr>
            <w:moveFrom w:id="6916" w:author="Zehui Bai" w:date="2022-03-11T15:14:00Z">
              <w:r w:rsidRPr="00067A21" w:rsidDel="00BD33D7">
                <w:rPr>
                  <w:rFonts w:ascii="Arial" w:hAnsi="Arial" w:cs="Arial"/>
                  <w:sz w:val="18"/>
                  <w:szCs w:val="18"/>
                  <w:rPrChange w:id="6917" w:author="Zehui Bai" w:date="2022-03-11T15:16:00Z">
                    <w:rPr>
                      <w:sz w:val="18"/>
                      <w:szCs w:val="18"/>
                    </w:rPr>
                  </w:rPrChange>
                </w:rPr>
                <w:t>81.0</w:t>
              </w:r>
            </w:moveFrom>
          </w:p>
        </w:tc>
      </w:tr>
      <w:tr w:rsidR="00880EB8" w:rsidRPr="00067A21" w:rsidDel="00BD33D7" w14:paraId="291B2D76" w14:textId="1DCEB49C" w:rsidTr="006C4AAC">
        <w:trPr>
          <w:trHeight w:val="340"/>
          <w:jc w:val="center"/>
        </w:trPr>
        <w:tc>
          <w:tcPr>
            <w:tcW w:w="1782" w:type="pct"/>
            <w:tcBorders>
              <w:top w:val="nil"/>
              <w:left w:val="nil"/>
              <w:bottom w:val="nil"/>
              <w:right w:val="nil"/>
            </w:tcBorders>
          </w:tcPr>
          <w:p w14:paraId="069FA9E2" w14:textId="40F94B08" w:rsidR="00880EB8" w:rsidRPr="00067A21" w:rsidDel="00BD33D7" w:rsidRDefault="00880EB8">
            <w:pPr>
              <w:rPr>
                <w:moveFrom w:id="6918" w:author="Zehui Bai" w:date="2022-03-11T15:14:00Z"/>
                <w:rFonts w:ascii="Arial" w:eastAsiaTheme="minorEastAsia" w:hAnsi="Arial" w:cs="Arial"/>
                <w:sz w:val="18"/>
                <w:szCs w:val="18"/>
                <w:rPrChange w:id="6919" w:author="Zehui Bai" w:date="2022-03-11T15:16:00Z">
                  <w:rPr>
                    <w:moveFrom w:id="6920" w:author="Zehui Bai" w:date="2022-03-11T15:14:00Z"/>
                    <w:rFonts w:eastAsiaTheme="minorEastAsia"/>
                    <w:sz w:val="18"/>
                    <w:szCs w:val="18"/>
                  </w:rPr>
                </w:rPrChange>
              </w:rPr>
              <w:pPrChange w:id="6921" w:author="Zehui Bai" w:date="2022-03-11T15:14:00Z">
                <w:pPr>
                  <w:spacing w:before="36" w:after="36"/>
                  <w:ind w:left="708"/>
                </w:pPr>
              </w:pPrChange>
            </w:pPr>
            <w:moveFrom w:id="6922" w:author="Zehui Bai" w:date="2022-03-11T15:14:00Z">
              <w:r w:rsidRPr="00067A21" w:rsidDel="00BD33D7">
                <w:rPr>
                  <w:rFonts w:ascii="Arial" w:eastAsiaTheme="minorEastAsia" w:hAnsi="Arial" w:cs="Arial"/>
                  <w:sz w:val="18"/>
                  <w:szCs w:val="18"/>
                  <w:rPrChange w:id="6923" w:author="Zehui Bai" w:date="2022-03-11T15:16:00Z">
                    <w:rPr>
                      <w:rFonts w:eastAsiaTheme="minorEastAsia"/>
                      <w:sz w:val="18"/>
                      <w:szCs w:val="18"/>
                    </w:rPr>
                  </w:rPrChange>
                </w:rPr>
                <w:t>Protecting your family</w:t>
              </w:r>
            </w:moveFrom>
          </w:p>
        </w:tc>
        <w:tc>
          <w:tcPr>
            <w:tcW w:w="644" w:type="pct"/>
            <w:tcBorders>
              <w:top w:val="nil"/>
              <w:left w:val="nil"/>
              <w:bottom w:val="nil"/>
              <w:right w:val="nil"/>
            </w:tcBorders>
          </w:tcPr>
          <w:p w14:paraId="3644E5DF" w14:textId="079FED29" w:rsidR="00880EB8" w:rsidRPr="00067A21" w:rsidDel="00BD33D7" w:rsidRDefault="00880EB8">
            <w:pPr>
              <w:rPr>
                <w:moveFrom w:id="6924" w:author="Zehui Bai" w:date="2022-03-11T15:14:00Z"/>
                <w:rFonts w:ascii="Arial" w:hAnsi="Arial" w:cs="Arial"/>
                <w:sz w:val="18"/>
                <w:szCs w:val="18"/>
                <w:rPrChange w:id="6925" w:author="Zehui Bai" w:date="2022-03-11T15:16:00Z">
                  <w:rPr>
                    <w:moveFrom w:id="6926" w:author="Zehui Bai" w:date="2022-03-11T15:14:00Z"/>
                    <w:sz w:val="18"/>
                    <w:szCs w:val="18"/>
                  </w:rPr>
                </w:rPrChange>
              </w:rPr>
              <w:pPrChange w:id="6927" w:author="Zehui Bai" w:date="2022-03-11T15:14:00Z">
                <w:pPr>
                  <w:spacing w:before="36" w:after="36"/>
                  <w:jc w:val="center"/>
                </w:pPr>
              </w:pPrChange>
            </w:pPr>
            <w:moveFrom w:id="6928" w:author="Zehui Bai" w:date="2022-03-11T15:14:00Z">
              <w:r w:rsidRPr="00067A21" w:rsidDel="00BD33D7">
                <w:rPr>
                  <w:rFonts w:ascii="Arial" w:hAnsi="Arial" w:cs="Arial"/>
                  <w:sz w:val="18"/>
                  <w:szCs w:val="18"/>
                  <w:rPrChange w:id="6929" w:author="Zehui Bai" w:date="2022-03-11T15:16:00Z">
                    <w:rPr>
                      <w:sz w:val="18"/>
                      <w:szCs w:val="18"/>
                    </w:rPr>
                  </w:rPrChange>
                </w:rPr>
                <w:t>690</w:t>
              </w:r>
            </w:moveFrom>
          </w:p>
        </w:tc>
        <w:tc>
          <w:tcPr>
            <w:tcW w:w="645" w:type="pct"/>
            <w:tcBorders>
              <w:top w:val="nil"/>
              <w:left w:val="nil"/>
              <w:bottom w:val="nil"/>
              <w:right w:val="nil"/>
            </w:tcBorders>
          </w:tcPr>
          <w:p w14:paraId="0C335A48" w14:textId="1F7670B6" w:rsidR="00880EB8" w:rsidRPr="00067A21" w:rsidDel="00BD33D7" w:rsidRDefault="00880EB8">
            <w:pPr>
              <w:rPr>
                <w:moveFrom w:id="6930" w:author="Zehui Bai" w:date="2022-03-11T15:14:00Z"/>
                <w:rFonts w:ascii="Arial" w:hAnsi="Arial" w:cs="Arial"/>
                <w:sz w:val="18"/>
                <w:szCs w:val="18"/>
                <w:rPrChange w:id="6931" w:author="Zehui Bai" w:date="2022-03-11T15:16:00Z">
                  <w:rPr>
                    <w:moveFrom w:id="6932" w:author="Zehui Bai" w:date="2022-03-11T15:14:00Z"/>
                    <w:sz w:val="18"/>
                    <w:szCs w:val="18"/>
                  </w:rPr>
                </w:rPrChange>
              </w:rPr>
              <w:pPrChange w:id="6933" w:author="Zehui Bai" w:date="2022-03-11T15:14:00Z">
                <w:pPr>
                  <w:spacing w:before="36" w:after="36"/>
                  <w:jc w:val="center"/>
                </w:pPr>
              </w:pPrChange>
            </w:pPr>
            <w:moveFrom w:id="6934" w:author="Zehui Bai" w:date="2022-03-11T15:14:00Z">
              <w:r w:rsidRPr="00067A21" w:rsidDel="00BD33D7">
                <w:rPr>
                  <w:rFonts w:ascii="Arial" w:hAnsi="Arial" w:cs="Arial"/>
                  <w:sz w:val="18"/>
                  <w:szCs w:val="18"/>
                  <w:rPrChange w:id="6935" w:author="Zehui Bai" w:date="2022-03-11T15:16:00Z">
                    <w:rPr>
                      <w:sz w:val="18"/>
                      <w:szCs w:val="18"/>
                    </w:rPr>
                  </w:rPrChange>
                </w:rPr>
                <w:t>83.3</w:t>
              </w:r>
            </w:moveFrom>
          </w:p>
        </w:tc>
      </w:tr>
      <w:tr w:rsidR="00880EB8" w:rsidRPr="00067A21" w:rsidDel="00BD33D7" w14:paraId="54B7FA41" w14:textId="503A4A92" w:rsidTr="006C4AAC">
        <w:trPr>
          <w:trHeight w:val="340"/>
          <w:jc w:val="center"/>
        </w:trPr>
        <w:tc>
          <w:tcPr>
            <w:tcW w:w="1782" w:type="pct"/>
            <w:tcBorders>
              <w:top w:val="nil"/>
              <w:left w:val="nil"/>
              <w:bottom w:val="nil"/>
              <w:right w:val="nil"/>
            </w:tcBorders>
          </w:tcPr>
          <w:p w14:paraId="12ABCF47" w14:textId="2323BB26" w:rsidR="00880EB8" w:rsidRPr="00067A21" w:rsidDel="00BD33D7" w:rsidRDefault="00880EB8">
            <w:pPr>
              <w:rPr>
                <w:moveFrom w:id="6936" w:author="Zehui Bai" w:date="2022-03-11T15:14:00Z"/>
                <w:rFonts w:ascii="Arial" w:eastAsiaTheme="minorEastAsia" w:hAnsi="Arial" w:cs="Arial"/>
                <w:sz w:val="18"/>
                <w:szCs w:val="18"/>
                <w:rPrChange w:id="6937" w:author="Zehui Bai" w:date="2022-03-11T15:16:00Z">
                  <w:rPr>
                    <w:moveFrom w:id="6938" w:author="Zehui Bai" w:date="2022-03-11T15:14:00Z"/>
                    <w:rFonts w:eastAsiaTheme="minorEastAsia"/>
                    <w:sz w:val="18"/>
                    <w:szCs w:val="18"/>
                  </w:rPr>
                </w:rPrChange>
              </w:rPr>
              <w:pPrChange w:id="6939" w:author="Zehui Bai" w:date="2022-03-11T15:14:00Z">
                <w:pPr>
                  <w:spacing w:before="36" w:after="36"/>
                  <w:ind w:left="708"/>
                </w:pPr>
              </w:pPrChange>
            </w:pPr>
            <w:moveFrom w:id="6940" w:author="Zehui Bai" w:date="2022-03-11T15:14:00Z">
              <w:r w:rsidRPr="00067A21" w:rsidDel="00BD33D7">
                <w:rPr>
                  <w:rFonts w:ascii="Arial" w:eastAsiaTheme="minorEastAsia" w:hAnsi="Arial" w:cs="Arial"/>
                  <w:sz w:val="18"/>
                  <w:szCs w:val="18"/>
                  <w:rPrChange w:id="6941" w:author="Zehui Bai" w:date="2022-03-11T15:16:00Z">
                    <w:rPr>
                      <w:rFonts w:eastAsiaTheme="minorEastAsia"/>
                      <w:sz w:val="18"/>
                      <w:szCs w:val="18"/>
                    </w:rPr>
                  </w:rPrChange>
                </w:rPr>
                <w:t>Driven by social environment</w:t>
              </w:r>
            </w:moveFrom>
          </w:p>
        </w:tc>
        <w:tc>
          <w:tcPr>
            <w:tcW w:w="644" w:type="pct"/>
            <w:tcBorders>
              <w:top w:val="nil"/>
              <w:left w:val="nil"/>
              <w:bottom w:val="nil"/>
              <w:right w:val="nil"/>
            </w:tcBorders>
          </w:tcPr>
          <w:p w14:paraId="643B8E3D" w14:textId="29A49709" w:rsidR="00880EB8" w:rsidRPr="00067A21" w:rsidDel="00BD33D7" w:rsidRDefault="00880EB8">
            <w:pPr>
              <w:rPr>
                <w:moveFrom w:id="6942" w:author="Zehui Bai" w:date="2022-03-11T15:14:00Z"/>
                <w:rFonts w:ascii="Arial" w:hAnsi="Arial" w:cs="Arial"/>
                <w:sz w:val="18"/>
                <w:szCs w:val="18"/>
                <w:rPrChange w:id="6943" w:author="Zehui Bai" w:date="2022-03-11T15:16:00Z">
                  <w:rPr>
                    <w:moveFrom w:id="6944" w:author="Zehui Bai" w:date="2022-03-11T15:14:00Z"/>
                    <w:sz w:val="18"/>
                    <w:szCs w:val="18"/>
                  </w:rPr>
                </w:rPrChange>
              </w:rPr>
              <w:pPrChange w:id="6945" w:author="Zehui Bai" w:date="2022-03-11T15:14:00Z">
                <w:pPr>
                  <w:spacing w:before="36" w:after="36"/>
                  <w:jc w:val="center"/>
                </w:pPr>
              </w:pPrChange>
            </w:pPr>
            <w:moveFrom w:id="6946" w:author="Zehui Bai" w:date="2022-03-11T15:14:00Z">
              <w:r w:rsidRPr="00067A21" w:rsidDel="00BD33D7">
                <w:rPr>
                  <w:rFonts w:ascii="Arial" w:hAnsi="Arial" w:cs="Arial"/>
                  <w:sz w:val="18"/>
                  <w:szCs w:val="18"/>
                  <w:rPrChange w:id="6947" w:author="Zehui Bai" w:date="2022-03-11T15:16:00Z">
                    <w:rPr>
                      <w:sz w:val="18"/>
                      <w:szCs w:val="18"/>
                    </w:rPr>
                  </w:rPrChange>
                </w:rPr>
                <w:t>234</w:t>
              </w:r>
            </w:moveFrom>
          </w:p>
        </w:tc>
        <w:tc>
          <w:tcPr>
            <w:tcW w:w="645" w:type="pct"/>
            <w:tcBorders>
              <w:top w:val="nil"/>
              <w:left w:val="nil"/>
              <w:bottom w:val="nil"/>
              <w:right w:val="nil"/>
            </w:tcBorders>
          </w:tcPr>
          <w:p w14:paraId="5BCCA3E2" w14:textId="67AF6ECB" w:rsidR="00880EB8" w:rsidRPr="00067A21" w:rsidDel="00BD33D7" w:rsidRDefault="00880EB8">
            <w:pPr>
              <w:rPr>
                <w:moveFrom w:id="6948" w:author="Zehui Bai" w:date="2022-03-11T15:14:00Z"/>
                <w:rFonts w:ascii="Arial" w:hAnsi="Arial" w:cs="Arial"/>
                <w:sz w:val="18"/>
                <w:szCs w:val="18"/>
                <w:rPrChange w:id="6949" w:author="Zehui Bai" w:date="2022-03-11T15:16:00Z">
                  <w:rPr>
                    <w:moveFrom w:id="6950" w:author="Zehui Bai" w:date="2022-03-11T15:14:00Z"/>
                    <w:sz w:val="18"/>
                    <w:szCs w:val="18"/>
                  </w:rPr>
                </w:rPrChange>
              </w:rPr>
              <w:pPrChange w:id="6951" w:author="Zehui Bai" w:date="2022-03-11T15:14:00Z">
                <w:pPr>
                  <w:spacing w:before="36" w:after="36"/>
                  <w:jc w:val="center"/>
                </w:pPr>
              </w:pPrChange>
            </w:pPr>
            <w:moveFrom w:id="6952" w:author="Zehui Bai" w:date="2022-03-11T15:14:00Z">
              <w:r w:rsidRPr="00067A21" w:rsidDel="00BD33D7">
                <w:rPr>
                  <w:rFonts w:ascii="Arial" w:hAnsi="Arial" w:cs="Arial"/>
                  <w:sz w:val="18"/>
                  <w:szCs w:val="18"/>
                  <w:rPrChange w:id="6953" w:author="Zehui Bai" w:date="2022-03-11T15:16:00Z">
                    <w:rPr>
                      <w:sz w:val="18"/>
                      <w:szCs w:val="18"/>
                    </w:rPr>
                  </w:rPrChange>
                </w:rPr>
                <w:t>28.3</w:t>
              </w:r>
            </w:moveFrom>
          </w:p>
        </w:tc>
      </w:tr>
      <w:tr w:rsidR="00880EB8" w:rsidRPr="00067A21" w:rsidDel="00BD33D7" w14:paraId="2320612C" w14:textId="5C597354" w:rsidTr="006C4AAC">
        <w:trPr>
          <w:trHeight w:val="340"/>
          <w:jc w:val="center"/>
        </w:trPr>
        <w:tc>
          <w:tcPr>
            <w:tcW w:w="1782" w:type="pct"/>
            <w:tcBorders>
              <w:top w:val="nil"/>
              <w:left w:val="nil"/>
              <w:bottom w:val="nil"/>
              <w:right w:val="nil"/>
            </w:tcBorders>
            <w:vAlign w:val="center"/>
          </w:tcPr>
          <w:p w14:paraId="310871B2" w14:textId="5B77CDC7" w:rsidR="00880EB8" w:rsidRPr="00067A21" w:rsidDel="00BD33D7" w:rsidRDefault="00880EB8">
            <w:pPr>
              <w:rPr>
                <w:moveFrom w:id="6954" w:author="Zehui Bai" w:date="2022-03-11T15:14:00Z"/>
                <w:rFonts w:ascii="Arial" w:eastAsiaTheme="minorEastAsia" w:hAnsi="Arial" w:cs="Arial"/>
                <w:sz w:val="18"/>
                <w:szCs w:val="18"/>
                <w:rPrChange w:id="6955" w:author="Zehui Bai" w:date="2022-03-11T15:16:00Z">
                  <w:rPr>
                    <w:moveFrom w:id="6956" w:author="Zehui Bai" w:date="2022-03-11T15:14:00Z"/>
                    <w:rFonts w:eastAsiaTheme="minorEastAsia"/>
                    <w:sz w:val="18"/>
                    <w:szCs w:val="18"/>
                  </w:rPr>
                </w:rPrChange>
              </w:rPr>
              <w:pPrChange w:id="6957" w:author="Zehui Bai" w:date="2022-03-11T15:14:00Z">
                <w:pPr>
                  <w:spacing w:before="36" w:after="36"/>
                  <w:ind w:left="708"/>
                </w:pPr>
              </w:pPrChange>
            </w:pPr>
            <w:moveFrom w:id="6958" w:author="Zehui Bai" w:date="2022-03-11T15:14:00Z">
              <w:r w:rsidRPr="00067A21" w:rsidDel="00BD33D7">
                <w:rPr>
                  <w:rFonts w:ascii="Arial" w:eastAsiaTheme="minorEastAsia" w:hAnsi="Arial" w:cs="Arial"/>
                  <w:sz w:val="18"/>
                  <w:szCs w:val="18"/>
                  <w:rPrChange w:id="6959" w:author="Zehui Bai" w:date="2022-03-11T15:16:00Z">
                    <w:rPr>
                      <w:rFonts w:eastAsiaTheme="minorEastAsia"/>
                      <w:sz w:val="18"/>
                      <w:szCs w:val="18"/>
                    </w:rPr>
                  </w:rPrChange>
                </w:rPr>
                <w:t>social contribution</w:t>
              </w:r>
            </w:moveFrom>
          </w:p>
        </w:tc>
        <w:tc>
          <w:tcPr>
            <w:tcW w:w="644" w:type="pct"/>
            <w:tcBorders>
              <w:top w:val="nil"/>
              <w:left w:val="nil"/>
              <w:bottom w:val="nil"/>
              <w:right w:val="nil"/>
            </w:tcBorders>
          </w:tcPr>
          <w:p w14:paraId="2BFE8A97" w14:textId="09408FF6" w:rsidR="00880EB8" w:rsidRPr="00067A21" w:rsidDel="00BD33D7" w:rsidRDefault="00880EB8">
            <w:pPr>
              <w:rPr>
                <w:moveFrom w:id="6960" w:author="Zehui Bai" w:date="2022-03-11T15:14:00Z"/>
                <w:rFonts w:ascii="Arial" w:hAnsi="Arial" w:cs="Arial"/>
                <w:sz w:val="18"/>
                <w:szCs w:val="18"/>
                <w:rPrChange w:id="6961" w:author="Zehui Bai" w:date="2022-03-11T15:16:00Z">
                  <w:rPr>
                    <w:moveFrom w:id="6962" w:author="Zehui Bai" w:date="2022-03-11T15:14:00Z"/>
                    <w:sz w:val="18"/>
                    <w:szCs w:val="18"/>
                  </w:rPr>
                </w:rPrChange>
              </w:rPr>
              <w:pPrChange w:id="6963" w:author="Zehui Bai" w:date="2022-03-11T15:14:00Z">
                <w:pPr>
                  <w:spacing w:before="36" w:after="36"/>
                  <w:jc w:val="center"/>
                </w:pPr>
              </w:pPrChange>
            </w:pPr>
            <w:moveFrom w:id="6964" w:author="Zehui Bai" w:date="2022-03-11T15:14:00Z">
              <w:r w:rsidRPr="00067A21" w:rsidDel="00BD33D7">
                <w:rPr>
                  <w:rFonts w:ascii="Arial" w:hAnsi="Arial" w:cs="Arial"/>
                  <w:sz w:val="18"/>
                  <w:szCs w:val="18"/>
                  <w:rPrChange w:id="6965" w:author="Zehui Bai" w:date="2022-03-11T15:16:00Z">
                    <w:rPr>
                      <w:sz w:val="18"/>
                      <w:szCs w:val="18"/>
                    </w:rPr>
                  </w:rPrChange>
                </w:rPr>
                <w:t>675</w:t>
              </w:r>
            </w:moveFrom>
          </w:p>
        </w:tc>
        <w:tc>
          <w:tcPr>
            <w:tcW w:w="645" w:type="pct"/>
            <w:tcBorders>
              <w:top w:val="nil"/>
              <w:left w:val="nil"/>
              <w:bottom w:val="nil"/>
              <w:right w:val="nil"/>
            </w:tcBorders>
          </w:tcPr>
          <w:p w14:paraId="5F177CEC" w14:textId="7710D8C8" w:rsidR="00880EB8" w:rsidRPr="00067A21" w:rsidDel="00BD33D7" w:rsidRDefault="00880EB8">
            <w:pPr>
              <w:rPr>
                <w:moveFrom w:id="6966" w:author="Zehui Bai" w:date="2022-03-11T15:14:00Z"/>
                <w:rFonts w:ascii="Arial" w:hAnsi="Arial" w:cs="Arial"/>
                <w:sz w:val="18"/>
                <w:szCs w:val="18"/>
                <w:rPrChange w:id="6967" w:author="Zehui Bai" w:date="2022-03-11T15:16:00Z">
                  <w:rPr>
                    <w:moveFrom w:id="6968" w:author="Zehui Bai" w:date="2022-03-11T15:14:00Z"/>
                    <w:sz w:val="18"/>
                    <w:szCs w:val="18"/>
                  </w:rPr>
                </w:rPrChange>
              </w:rPr>
              <w:pPrChange w:id="6969" w:author="Zehui Bai" w:date="2022-03-11T15:14:00Z">
                <w:pPr>
                  <w:spacing w:before="36" w:after="36"/>
                  <w:jc w:val="center"/>
                </w:pPr>
              </w:pPrChange>
            </w:pPr>
            <w:moveFrom w:id="6970" w:author="Zehui Bai" w:date="2022-03-11T15:14:00Z">
              <w:r w:rsidRPr="00067A21" w:rsidDel="00BD33D7">
                <w:rPr>
                  <w:rFonts w:ascii="Arial" w:hAnsi="Arial" w:cs="Arial"/>
                  <w:sz w:val="18"/>
                  <w:szCs w:val="18"/>
                  <w:rPrChange w:id="6971" w:author="Zehui Bai" w:date="2022-03-11T15:16:00Z">
                    <w:rPr>
                      <w:sz w:val="18"/>
                      <w:szCs w:val="18"/>
                    </w:rPr>
                  </w:rPrChange>
                </w:rPr>
                <w:t>81.5</w:t>
              </w:r>
            </w:moveFrom>
          </w:p>
        </w:tc>
      </w:tr>
      <w:tr w:rsidR="00880EB8" w:rsidRPr="00067A21" w:rsidDel="00BD33D7" w14:paraId="06E7ED77" w14:textId="6B614CA7" w:rsidTr="006C4AAC">
        <w:trPr>
          <w:trHeight w:val="340"/>
          <w:jc w:val="center"/>
        </w:trPr>
        <w:tc>
          <w:tcPr>
            <w:tcW w:w="1782" w:type="pct"/>
            <w:tcBorders>
              <w:top w:val="nil"/>
              <w:left w:val="nil"/>
              <w:bottom w:val="nil"/>
              <w:right w:val="nil"/>
            </w:tcBorders>
          </w:tcPr>
          <w:p w14:paraId="2C3C9CFE" w14:textId="17983C01" w:rsidR="00880EB8" w:rsidRPr="00067A21" w:rsidDel="00BD33D7" w:rsidRDefault="00880EB8">
            <w:pPr>
              <w:rPr>
                <w:moveFrom w:id="6972" w:author="Zehui Bai" w:date="2022-03-11T15:14:00Z"/>
                <w:rFonts w:ascii="Arial" w:eastAsiaTheme="minorEastAsia" w:hAnsi="Arial" w:cs="Arial"/>
                <w:sz w:val="18"/>
                <w:szCs w:val="18"/>
                <w:rPrChange w:id="6973" w:author="Zehui Bai" w:date="2022-03-11T15:16:00Z">
                  <w:rPr>
                    <w:moveFrom w:id="6974" w:author="Zehui Bai" w:date="2022-03-11T15:14:00Z"/>
                    <w:rFonts w:eastAsiaTheme="minorEastAsia"/>
                    <w:sz w:val="18"/>
                    <w:szCs w:val="18"/>
                  </w:rPr>
                </w:rPrChange>
              </w:rPr>
              <w:pPrChange w:id="6975" w:author="Zehui Bai" w:date="2022-03-11T15:14:00Z">
                <w:pPr>
                  <w:spacing w:before="36" w:after="36"/>
                  <w:ind w:left="708"/>
                </w:pPr>
              </w:pPrChange>
            </w:pPr>
            <w:moveFrom w:id="6976" w:author="Zehui Bai" w:date="2022-03-11T15:14:00Z">
              <w:r w:rsidRPr="00067A21" w:rsidDel="00BD33D7">
                <w:rPr>
                  <w:rFonts w:ascii="Arial" w:eastAsiaTheme="minorEastAsia" w:hAnsi="Arial" w:cs="Arial"/>
                  <w:sz w:val="18"/>
                  <w:szCs w:val="18"/>
                  <w:rPrChange w:id="6977" w:author="Zehui Bai" w:date="2022-03-11T15:16:00Z">
                    <w:rPr>
                      <w:rFonts w:eastAsiaTheme="minorEastAsia"/>
                      <w:sz w:val="18"/>
                      <w:szCs w:val="18"/>
                    </w:rPr>
                  </w:rPrChange>
                </w:rPr>
                <w:t>Relieving pressure on the healthcare system</w:t>
              </w:r>
            </w:moveFrom>
          </w:p>
        </w:tc>
        <w:tc>
          <w:tcPr>
            <w:tcW w:w="644" w:type="pct"/>
            <w:tcBorders>
              <w:top w:val="nil"/>
              <w:left w:val="nil"/>
              <w:bottom w:val="nil"/>
              <w:right w:val="nil"/>
            </w:tcBorders>
          </w:tcPr>
          <w:p w14:paraId="2C5F851B" w14:textId="0603793B" w:rsidR="00880EB8" w:rsidRPr="00067A21" w:rsidDel="00BD33D7" w:rsidRDefault="00880EB8">
            <w:pPr>
              <w:rPr>
                <w:moveFrom w:id="6978" w:author="Zehui Bai" w:date="2022-03-11T15:14:00Z"/>
                <w:rFonts w:ascii="Arial" w:hAnsi="Arial" w:cs="Arial"/>
                <w:sz w:val="18"/>
                <w:szCs w:val="18"/>
                <w:rPrChange w:id="6979" w:author="Zehui Bai" w:date="2022-03-11T15:16:00Z">
                  <w:rPr>
                    <w:moveFrom w:id="6980" w:author="Zehui Bai" w:date="2022-03-11T15:14:00Z"/>
                    <w:sz w:val="18"/>
                    <w:szCs w:val="18"/>
                  </w:rPr>
                </w:rPrChange>
              </w:rPr>
              <w:pPrChange w:id="6981" w:author="Zehui Bai" w:date="2022-03-11T15:14:00Z">
                <w:pPr>
                  <w:spacing w:before="36" w:after="36"/>
                  <w:jc w:val="center"/>
                </w:pPr>
              </w:pPrChange>
            </w:pPr>
            <w:moveFrom w:id="6982" w:author="Zehui Bai" w:date="2022-03-11T15:14:00Z">
              <w:r w:rsidRPr="00067A21" w:rsidDel="00BD33D7">
                <w:rPr>
                  <w:rFonts w:ascii="Arial" w:hAnsi="Arial" w:cs="Arial"/>
                  <w:sz w:val="18"/>
                  <w:szCs w:val="18"/>
                  <w:rPrChange w:id="6983" w:author="Zehui Bai" w:date="2022-03-11T15:16:00Z">
                    <w:rPr>
                      <w:sz w:val="18"/>
                      <w:szCs w:val="18"/>
                    </w:rPr>
                  </w:rPrChange>
                </w:rPr>
                <w:t>646</w:t>
              </w:r>
            </w:moveFrom>
          </w:p>
        </w:tc>
        <w:tc>
          <w:tcPr>
            <w:tcW w:w="645" w:type="pct"/>
            <w:tcBorders>
              <w:top w:val="nil"/>
              <w:left w:val="nil"/>
              <w:bottom w:val="nil"/>
              <w:right w:val="nil"/>
            </w:tcBorders>
          </w:tcPr>
          <w:p w14:paraId="67822590" w14:textId="32D3333C" w:rsidR="00880EB8" w:rsidRPr="00067A21" w:rsidDel="00BD33D7" w:rsidRDefault="00880EB8">
            <w:pPr>
              <w:rPr>
                <w:moveFrom w:id="6984" w:author="Zehui Bai" w:date="2022-03-11T15:14:00Z"/>
                <w:rFonts w:ascii="Arial" w:hAnsi="Arial" w:cs="Arial"/>
                <w:sz w:val="18"/>
                <w:szCs w:val="18"/>
                <w:rPrChange w:id="6985" w:author="Zehui Bai" w:date="2022-03-11T15:16:00Z">
                  <w:rPr>
                    <w:moveFrom w:id="6986" w:author="Zehui Bai" w:date="2022-03-11T15:14:00Z"/>
                    <w:sz w:val="18"/>
                    <w:szCs w:val="18"/>
                  </w:rPr>
                </w:rPrChange>
              </w:rPr>
              <w:pPrChange w:id="6987" w:author="Zehui Bai" w:date="2022-03-11T15:14:00Z">
                <w:pPr>
                  <w:spacing w:before="36" w:after="36"/>
                  <w:jc w:val="center"/>
                </w:pPr>
              </w:pPrChange>
            </w:pPr>
            <w:moveFrom w:id="6988" w:author="Zehui Bai" w:date="2022-03-11T15:14:00Z">
              <w:r w:rsidRPr="00067A21" w:rsidDel="00BD33D7">
                <w:rPr>
                  <w:rFonts w:ascii="Arial" w:hAnsi="Arial" w:cs="Arial"/>
                  <w:sz w:val="18"/>
                  <w:szCs w:val="18"/>
                  <w:rPrChange w:id="6989" w:author="Zehui Bai" w:date="2022-03-11T15:16:00Z">
                    <w:rPr>
                      <w:sz w:val="18"/>
                      <w:szCs w:val="18"/>
                    </w:rPr>
                  </w:rPrChange>
                </w:rPr>
                <w:t>78.0</w:t>
              </w:r>
            </w:moveFrom>
          </w:p>
        </w:tc>
      </w:tr>
      <w:moveFromRangeEnd w:id="6731"/>
    </w:tbl>
    <w:p w14:paraId="02850AAE" w14:textId="77777777" w:rsidR="00E136F9" w:rsidRPr="00067A21" w:rsidRDefault="00E136F9" w:rsidP="00BD33D7">
      <w:pPr>
        <w:rPr>
          <w:rFonts w:ascii="Arial" w:hAnsi="Arial" w:cs="Arial"/>
          <w:lang w:val="en-GB"/>
          <w:rPrChange w:id="6990" w:author="Zehui Bai" w:date="2022-03-11T15:16:00Z">
            <w:rPr>
              <w:lang w:val="en-GB"/>
            </w:rPr>
          </w:rPrChange>
        </w:rPr>
      </w:pPr>
    </w:p>
    <w:p w14:paraId="1C62A3AB" w14:textId="77777777" w:rsidR="001817CF" w:rsidRPr="00067A21" w:rsidRDefault="001817CF" w:rsidP="005076F2">
      <w:pPr>
        <w:rPr>
          <w:rFonts w:ascii="Arial" w:hAnsi="Arial" w:cs="Arial"/>
          <w:lang w:val="en-GB"/>
          <w:rPrChange w:id="6991" w:author="Zehui Bai" w:date="2022-03-11T15:16:00Z">
            <w:rPr>
              <w:lang w:val="en-GB"/>
            </w:rPr>
          </w:rPrChange>
        </w:rPr>
      </w:pPr>
    </w:p>
    <w:p w14:paraId="6224F600" w14:textId="77777777" w:rsidR="001817CF" w:rsidRPr="00067A21" w:rsidRDefault="001817CF" w:rsidP="005076F2">
      <w:pPr>
        <w:rPr>
          <w:rFonts w:ascii="Arial" w:hAnsi="Arial" w:cs="Arial"/>
          <w:lang w:val="en-GB"/>
          <w:rPrChange w:id="6992" w:author="Zehui Bai" w:date="2022-03-11T15:16:00Z">
            <w:rPr>
              <w:lang w:val="en-GB"/>
            </w:rPr>
          </w:rPrChange>
        </w:rPr>
      </w:pPr>
    </w:p>
    <w:p w14:paraId="3D62BA3B" w14:textId="77777777" w:rsidR="001817CF" w:rsidRPr="00067A21" w:rsidRDefault="001817CF" w:rsidP="005076F2">
      <w:pPr>
        <w:rPr>
          <w:rFonts w:ascii="Arial" w:hAnsi="Arial" w:cs="Arial"/>
          <w:lang w:val="en-GB"/>
          <w:rPrChange w:id="6993" w:author="Zehui Bai" w:date="2022-03-11T15:16:00Z">
            <w:rPr>
              <w:lang w:val="en-GB"/>
            </w:rPr>
          </w:rPrChange>
        </w:rPr>
      </w:pPr>
    </w:p>
    <w:p w14:paraId="040C5D83" w14:textId="77777777" w:rsidR="001817CF" w:rsidRPr="00067A21" w:rsidRDefault="001817CF" w:rsidP="005076F2">
      <w:pPr>
        <w:rPr>
          <w:rFonts w:ascii="Arial" w:hAnsi="Arial" w:cs="Arial"/>
          <w:lang w:val="en-GB"/>
          <w:rPrChange w:id="6994" w:author="Zehui Bai" w:date="2022-03-11T15:16:00Z">
            <w:rPr>
              <w:lang w:val="en-GB"/>
            </w:rPr>
          </w:rPrChange>
        </w:rPr>
      </w:pPr>
    </w:p>
    <w:p w14:paraId="76458743" w14:textId="77777777" w:rsidR="001817CF" w:rsidRPr="00067A21" w:rsidRDefault="001817CF" w:rsidP="005076F2">
      <w:pPr>
        <w:rPr>
          <w:rFonts w:ascii="Arial" w:hAnsi="Arial" w:cs="Arial"/>
          <w:lang w:val="en-GB"/>
          <w:rPrChange w:id="6995" w:author="Zehui Bai" w:date="2022-03-11T15:16:00Z">
            <w:rPr>
              <w:lang w:val="en-GB"/>
            </w:rPr>
          </w:rPrChange>
        </w:rPr>
      </w:pPr>
    </w:p>
    <w:p w14:paraId="49AB56E5" w14:textId="77777777" w:rsidR="001817CF" w:rsidRPr="00067A21" w:rsidRDefault="001817CF" w:rsidP="005076F2">
      <w:pPr>
        <w:rPr>
          <w:rFonts w:ascii="Arial" w:hAnsi="Arial" w:cs="Arial"/>
          <w:lang w:val="en-GB"/>
          <w:rPrChange w:id="6996" w:author="Zehui Bai" w:date="2022-03-11T15:16:00Z">
            <w:rPr>
              <w:lang w:val="en-GB"/>
            </w:rPr>
          </w:rPrChange>
        </w:rPr>
      </w:pPr>
    </w:p>
    <w:p w14:paraId="79EADCD8" w14:textId="77777777" w:rsidR="001817CF" w:rsidRPr="00067A21" w:rsidRDefault="001817CF" w:rsidP="005076F2">
      <w:pPr>
        <w:rPr>
          <w:rFonts w:ascii="Arial" w:hAnsi="Arial" w:cs="Arial"/>
          <w:lang w:val="en-GB"/>
          <w:rPrChange w:id="6997" w:author="Zehui Bai" w:date="2022-03-11T15:16:00Z">
            <w:rPr>
              <w:lang w:val="en-GB"/>
            </w:rPr>
          </w:rPrChange>
        </w:rPr>
      </w:pPr>
    </w:p>
    <w:p w14:paraId="785FDA8B" w14:textId="77777777" w:rsidR="001817CF" w:rsidRPr="00067A21" w:rsidRDefault="001817CF" w:rsidP="005076F2">
      <w:pPr>
        <w:rPr>
          <w:rFonts w:ascii="Arial" w:hAnsi="Arial" w:cs="Arial"/>
          <w:lang w:val="en-GB"/>
          <w:rPrChange w:id="6998" w:author="Zehui Bai" w:date="2022-03-11T15:16:00Z">
            <w:rPr>
              <w:lang w:val="en-GB"/>
            </w:rPr>
          </w:rPrChange>
        </w:rPr>
      </w:pPr>
    </w:p>
    <w:p w14:paraId="65272080" w14:textId="77777777" w:rsidR="001817CF" w:rsidRPr="00067A21" w:rsidRDefault="001817CF" w:rsidP="005076F2">
      <w:pPr>
        <w:rPr>
          <w:rFonts w:ascii="Arial" w:hAnsi="Arial" w:cs="Arial"/>
          <w:lang w:val="en-GB"/>
          <w:rPrChange w:id="6999" w:author="Zehui Bai" w:date="2022-03-11T15:16:00Z">
            <w:rPr>
              <w:lang w:val="en-GB"/>
            </w:rPr>
          </w:rPrChange>
        </w:rPr>
      </w:pPr>
    </w:p>
    <w:p w14:paraId="66D4714D" w14:textId="77777777" w:rsidR="001817CF" w:rsidRPr="00067A21" w:rsidRDefault="001817CF" w:rsidP="005076F2">
      <w:pPr>
        <w:rPr>
          <w:rFonts w:ascii="Arial" w:hAnsi="Arial" w:cs="Arial"/>
          <w:lang w:val="en-GB"/>
          <w:rPrChange w:id="7000" w:author="Zehui Bai" w:date="2022-03-11T15:16:00Z">
            <w:rPr>
              <w:lang w:val="en-GB"/>
            </w:rPr>
          </w:rPrChange>
        </w:rPr>
      </w:pPr>
    </w:p>
    <w:p w14:paraId="7547097B" w14:textId="77777777" w:rsidR="001817CF" w:rsidRPr="00067A21" w:rsidRDefault="001817CF" w:rsidP="005076F2">
      <w:pPr>
        <w:rPr>
          <w:rFonts w:ascii="Arial" w:hAnsi="Arial" w:cs="Arial"/>
          <w:lang w:val="en-GB"/>
          <w:rPrChange w:id="7001" w:author="Zehui Bai" w:date="2022-03-11T15:16:00Z">
            <w:rPr>
              <w:lang w:val="en-GB"/>
            </w:rPr>
          </w:rPrChange>
        </w:rPr>
      </w:pPr>
    </w:p>
    <w:p w14:paraId="5CA0E57D" w14:textId="77777777" w:rsidR="001817CF" w:rsidRPr="00067A21" w:rsidRDefault="001817CF" w:rsidP="005076F2">
      <w:pPr>
        <w:rPr>
          <w:rFonts w:ascii="Arial" w:hAnsi="Arial" w:cs="Arial"/>
          <w:lang w:val="en-GB"/>
          <w:rPrChange w:id="7002" w:author="Zehui Bai" w:date="2022-03-11T15:16:00Z">
            <w:rPr>
              <w:lang w:val="en-GB"/>
            </w:rPr>
          </w:rPrChange>
        </w:rPr>
      </w:pPr>
    </w:p>
    <w:p w14:paraId="045473F4" w14:textId="77777777" w:rsidR="001817CF" w:rsidRPr="00067A21" w:rsidRDefault="001817CF" w:rsidP="005076F2">
      <w:pPr>
        <w:rPr>
          <w:rFonts w:ascii="Arial" w:hAnsi="Arial" w:cs="Arial"/>
          <w:lang w:val="en-GB"/>
          <w:rPrChange w:id="7003" w:author="Zehui Bai" w:date="2022-03-11T15:16:00Z">
            <w:rPr>
              <w:lang w:val="en-GB"/>
            </w:rPr>
          </w:rPrChange>
        </w:rPr>
      </w:pPr>
    </w:p>
    <w:p w14:paraId="557E4F83" w14:textId="77777777" w:rsidR="001817CF" w:rsidRPr="00067A21" w:rsidRDefault="001817CF" w:rsidP="005076F2">
      <w:pPr>
        <w:rPr>
          <w:rFonts w:ascii="Arial" w:hAnsi="Arial" w:cs="Arial"/>
          <w:lang w:val="en-GB"/>
          <w:rPrChange w:id="7004" w:author="Zehui Bai" w:date="2022-03-11T15:16:00Z">
            <w:rPr>
              <w:lang w:val="en-GB"/>
            </w:rPr>
          </w:rPrChange>
        </w:rPr>
      </w:pPr>
    </w:p>
    <w:p w14:paraId="1CAA811B" w14:textId="77777777" w:rsidR="001817CF" w:rsidRPr="00067A21" w:rsidRDefault="001817CF" w:rsidP="005076F2">
      <w:pPr>
        <w:rPr>
          <w:rFonts w:ascii="Arial" w:hAnsi="Arial" w:cs="Arial"/>
          <w:lang w:val="en-GB"/>
          <w:rPrChange w:id="7005" w:author="Zehui Bai" w:date="2022-03-11T15:16:00Z">
            <w:rPr>
              <w:lang w:val="en-GB"/>
            </w:rPr>
          </w:rPrChange>
        </w:rPr>
      </w:pPr>
    </w:p>
    <w:p w14:paraId="1066B9E4" w14:textId="77777777" w:rsidR="001817CF" w:rsidRPr="00067A21" w:rsidRDefault="001817CF" w:rsidP="005076F2">
      <w:pPr>
        <w:rPr>
          <w:rFonts w:ascii="Arial" w:hAnsi="Arial" w:cs="Arial"/>
          <w:lang w:val="en-GB"/>
          <w:rPrChange w:id="7006" w:author="Zehui Bai" w:date="2022-03-11T15:16:00Z">
            <w:rPr>
              <w:lang w:val="en-GB"/>
            </w:rPr>
          </w:rPrChange>
        </w:rPr>
      </w:pPr>
    </w:p>
    <w:p w14:paraId="2F0480DD" w14:textId="77777777" w:rsidR="001817CF" w:rsidRPr="00067A21" w:rsidRDefault="001817CF" w:rsidP="005076F2">
      <w:pPr>
        <w:rPr>
          <w:rFonts w:ascii="Arial" w:hAnsi="Arial" w:cs="Arial"/>
          <w:lang w:val="en-GB"/>
          <w:rPrChange w:id="7007" w:author="Zehui Bai" w:date="2022-03-11T15:16:00Z">
            <w:rPr>
              <w:lang w:val="en-GB"/>
            </w:rPr>
          </w:rPrChange>
        </w:rPr>
      </w:pPr>
    </w:p>
    <w:p w14:paraId="062248E7" w14:textId="77777777" w:rsidR="001817CF" w:rsidRPr="00067A21" w:rsidRDefault="001817CF" w:rsidP="005076F2">
      <w:pPr>
        <w:rPr>
          <w:rFonts w:ascii="Arial" w:hAnsi="Arial" w:cs="Arial"/>
          <w:lang w:val="en-GB"/>
          <w:rPrChange w:id="7008" w:author="Zehui Bai" w:date="2022-03-11T15:16:00Z">
            <w:rPr>
              <w:lang w:val="en-GB"/>
            </w:rPr>
          </w:rPrChange>
        </w:rPr>
      </w:pPr>
    </w:p>
    <w:p w14:paraId="6E860EB0" w14:textId="31F83C84" w:rsidR="00071D0A" w:rsidRPr="00067A21" w:rsidDel="00F10130" w:rsidRDefault="00071D0A">
      <w:pPr>
        <w:rPr>
          <w:moveFrom w:id="7009" w:author="Zehui Bai" w:date="2022-03-11T14:49:00Z"/>
          <w:rFonts w:ascii="Arial" w:eastAsia="Calibri" w:hAnsi="Arial" w:cs="Arial"/>
          <w:sz w:val="24"/>
          <w:szCs w:val="24"/>
          <w:lang w:val="en-GB"/>
          <w:rPrChange w:id="7010" w:author="Zehui Bai" w:date="2022-03-11T15:16:00Z">
            <w:rPr>
              <w:moveFrom w:id="7011" w:author="Zehui Bai" w:date="2022-03-11T14:49:00Z"/>
              <w:rFonts w:ascii="Times New Roman" w:eastAsia="Calibri" w:hAnsi="Times New Roman" w:cs="Times New Roman"/>
              <w:sz w:val="24"/>
              <w:szCs w:val="24"/>
              <w:lang w:val="en-GB"/>
            </w:rPr>
          </w:rPrChange>
        </w:rPr>
      </w:pPr>
      <w:r w:rsidRPr="00067A21">
        <w:rPr>
          <w:rFonts w:ascii="Arial" w:eastAsia="Calibri" w:hAnsi="Arial" w:cs="Arial"/>
          <w:sz w:val="24"/>
          <w:szCs w:val="24"/>
          <w:lang w:val="en-US"/>
          <w:rPrChange w:id="7012" w:author="Zehui Bai" w:date="2022-03-11T15:16:00Z">
            <w:rPr>
              <w:rFonts w:ascii="Times New Roman" w:eastAsia="Calibri" w:hAnsi="Times New Roman" w:cs="Times New Roman"/>
              <w:sz w:val="24"/>
              <w:szCs w:val="24"/>
              <w:lang w:val="en-US"/>
            </w:rPr>
          </w:rPrChange>
        </w:rPr>
        <w:t>Appendix X</w:t>
      </w:r>
      <w:r w:rsidRPr="00067A21">
        <w:rPr>
          <w:rFonts w:ascii="Arial" w:eastAsia="Calibri" w:hAnsi="Arial" w:cs="Arial"/>
          <w:sz w:val="24"/>
          <w:szCs w:val="24"/>
          <w:lang w:val="en-GB"/>
          <w:rPrChange w:id="7013" w:author="Zehui Bai" w:date="2022-03-11T15:16:00Z">
            <w:rPr>
              <w:rFonts w:ascii="Times New Roman" w:eastAsia="Calibri" w:hAnsi="Times New Roman" w:cs="Times New Roman"/>
              <w:sz w:val="24"/>
              <w:szCs w:val="24"/>
              <w:lang w:val="en-GB"/>
            </w:rPr>
          </w:rPrChange>
        </w:rPr>
        <w:t xml:space="preserve">: </w:t>
      </w:r>
      <w:moveFromRangeStart w:id="7014" w:author="Zehui Bai" w:date="2022-03-11T14:49:00Z" w:name="move97902578"/>
      <w:moveFrom w:id="7015" w:author="Zehui Bai" w:date="2022-03-11T14:49:00Z">
        <w:r w:rsidRPr="00067A21" w:rsidDel="00F10130">
          <w:rPr>
            <w:rFonts w:ascii="Arial" w:eastAsia="Calibri" w:hAnsi="Arial" w:cs="Arial"/>
            <w:sz w:val="24"/>
            <w:szCs w:val="24"/>
            <w:lang w:val="en-GB"/>
            <w:rPrChange w:id="7016" w:author="Zehui Bai" w:date="2022-03-11T15:16:00Z">
              <w:rPr>
                <w:rFonts w:ascii="Times New Roman" w:eastAsia="Calibri" w:hAnsi="Times New Roman" w:cs="Times New Roman"/>
                <w:sz w:val="24"/>
                <w:szCs w:val="24"/>
                <w:lang w:val="en-GB"/>
              </w:rPr>
            </w:rPrChange>
          </w:rPr>
          <w:t>Table 3 |</w:t>
        </w:r>
        <w:r w:rsidR="00FC372A" w:rsidRPr="00067A21" w:rsidDel="00F10130">
          <w:rPr>
            <w:rFonts w:ascii="Arial" w:eastAsia="Calibri" w:hAnsi="Arial" w:cs="Arial"/>
            <w:sz w:val="24"/>
            <w:szCs w:val="24"/>
            <w:lang w:val="en-US"/>
            <w:rPrChange w:id="7017" w:author="Zehui Bai" w:date="2022-03-11T15:16:00Z">
              <w:rPr>
                <w:rFonts w:ascii="Times New Roman" w:eastAsia="Calibri" w:hAnsi="Times New Roman" w:cs="Times New Roman"/>
                <w:sz w:val="24"/>
                <w:szCs w:val="24"/>
                <w:lang w:val="en-US"/>
              </w:rPr>
            </w:rPrChange>
          </w:rPr>
          <w:t xml:space="preserve"> </w:t>
        </w:r>
      </w:moveFrom>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168"/>
        <w:gridCol w:w="1170"/>
        <w:gridCol w:w="1167"/>
        <w:gridCol w:w="1170"/>
        <w:gridCol w:w="1163"/>
      </w:tblGrid>
      <w:tr w:rsidR="00071D0A" w:rsidRPr="00067A21" w:rsidDel="00F10130" w14:paraId="698A1352" w14:textId="045A9F14" w:rsidTr="00210CBA">
        <w:trPr>
          <w:cnfStyle w:val="100000000000" w:firstRow="1" w:lastRow="0" w:firstColumn="0" w:lastColumn="0" w:oddVBand="0" w:evenVBand="0" w:oddHBand="0" w:evenHBand="0" w:firstRowFirstColumn="0" w:firstRowLastColumn="0" w:lastRowFirstColumn="0" w:lastRowLastColumn="0"/>
          <w:trHeight w:val="340"/>
          <w:jc w:val="center"/>
        </w:trPr>
        <w:tc>
          <w:tcPr>
            <w:tcW w:w="1782" w:type="pct"/>
            <w:tcBorders>
              <w:top w:val="nil"/>
              <w:left w:val="nil"/>
              <w:bottom w:val="nil"/>
              <w:right w:val="nil"/>
            </w:tcBorders>
          </w:tcPr>
          <w:p w14:paraId="78794D43" w14:textId="1B365EE2" w:rsidR="00071D0A" w:rsidRPr="00067A21" w:rsidDel="00F10130" w:rsidRDefault="00071D0A">
            <w:pPr>
              <w:rPr>
                <w:moveFrom w:id="7018" w:author="Zehui Bai" w:date="2022-03-11T14:49:00Z"/>
                <w:rFonts w:ascii="Arial" w:eastAsiaTheme="minorEastAsia" w:hAnsi="Arial" w:cs="Arial"/>
                <w:sz w:val="18"/>
                <w:szCs w:val="18"/>
                <w:rPrChange w:id="7019" w:author="Zehui Bai" w:date="2022-03-11T15:16:00Z">
                  <w:rPr>
                    <w:moveFrom w:id="7020" w:author="Zehui Bai" w:date="2022-03-11T14:49:00Z"/>
                    <w:rFonts w:eastAsiaTheme="minorEastAsia"/>
                    <w:sz w:val="18"/>
                    <w:szCs w:val="18"/>
                  </w:rPr>
                </w:rPrChange>
              </w:rPr>
              <w:pPrChange w:id="7021" w:author="Zehui Bai" w:date="2022-03-11T14:49:00Z">
                <w:pPr>
                  <w:spacing w:before="36" w:after="36"/>
                  <w:ind w:left="708"/>
                </w:pPr>
              </w:pPrChange>
            </w:pPr>
          </w:p>
        </w:tc>
        <w:tc>
          <w:tcPr>
            <w:tcW w:w="1289" w:type="pct"/>
            <w:gridSpan w:val="2"/>
            <w:tcBorders>
              <w:top w:val="nil"/>
              <w:left w:val="nil"/>
              <w:bottom w:val="nil"/>
              <w:right w:val="nil"/>
            </w:tcBorders>
            <w:vAlign w:val="center"/>
          </w:tcPr>
          <w:p w14:paraId="7838F998" w14:textId="3DC93400" w:rsidR="00071D0A" w:rsidRPr="00067A21" w:rsidDel="00F10130" w:rsidRDefault="00071D0A">
            <w:pPr>
              <w:rPr>
                <w:moveFrom w:id="7022" w:author="Zehui Bai" w:date="2022-03-11T14:49:00Z"/>
                <w:rFonts w:ascii="Arial" w:hAnsi="Arial" w:cs="Arial"/>
                <w:sz w:val="18"/>
                <w:szCs w:val="18"/>
                <w:rPrChange w:id="7023" w:author="Zehui Bai" w:date="2022-03-11T15:16:00Z">
                  <w:rPr>
                    <w:moveFrom w:id="7024" w:author="Zehui Bai" w:date="2022-03-11T14:49:00Z"/>
                    <w:sz w:val="18"/>
                    <w:szCs w:val="18"/>
                  </w:rPr>
                </w:rPrChange>
              </w:rPr>
              <w:pPrChange w:id="7025" w:author="Zehui Bai" w:date="2022-03-11T14:49:00Z">
                <w:pPr>
                  <w:pStyle w:val="Compact"/>
                  <w:jc w:val="center"/>
                </w:pPr>
              </w:pPrChange>
            </w:pPr>
            <w:moveFrom w:id="7026" w:author="Zehui Bai" w:date="2022-03-11T14:49:00Z">
              <w:r w:rsidRPr="00067A21" w:rsidDel="00F10130">
                <w:rPr>
                  <w:rFonts w:ascii="Arial" w:eastAsia="SimSun" w:hAnsi="Arial" w:cs="Arial"/>
                  <w:sz w:val="18"/>
                  <w:szCs w:val="18"/>
                  <w:lang w:val="de-DE"/>
                  <w:rPrChange w:id="7027" w:author="Zehui Bai" w:date="2022-03-11T15:16:00Z">
                    <w:rPr>
                      <w:sz w:val="18"/>
                      <w:szCs w:val="18"/>
                    </w:rPr>
                  </w:rPrChange>
                </w:rPr>
                <w:t>Vaccine acceptance</w:t>
              </w:r>
            </w:moveFrom>
          </w:p>
          <w:p w14:paraId="752CC796" w14:textId="2EAE5256" w:rsidR="00071D0A" w:rsidRPr="00067A21" w:rsidDel="00F10130" w:rsidRDefault="00071D0A">
            <w:pPr>
              <w:rPr>
                <w:moveFrom w:id="7028" w:author="Zehui Bai" w:date="2022-03-11T14:49:00Z"/>
                <w:rFonts w:ascii="Arial" w:hAnsi="Arial" w:cs="Arial"/>
                <w:sz w:val="18"/>
                <w:szCs w:val="18"/>
                <w:rPrChange w:id="7029" w:author="Zehui Bai" w:date="2022-03-11T15:16:00Z">
                  <w:rPr>
                    <w:moveFrom w:id="7030" w:author="Zehui Bai" w:date="2022-03-11T14:49:00Z"/>
                    <w:sz w:val="18"/>
                    <w:szCs w:val="18"/>
                  </w:rPr>
                </w:rPrChange>
              </w:rPr>
              <w:pPrChange w:id="7031" w:author="Zehui Bai" w:date="2022-03-11T14:49:00Z">
                <w:pPr>
                  <w:spacing w:before="36" w:after="36"/>
                  <w:jc w:val="center"/>
                </w:pPr>
              </w:pPrChange>
            </w:pPr>
            <w:moveFrom w:id="7032" w:author="Zehui Bai" w:date="2022-03-11T14:49:00Z">
              <w:r w:rsidRPr="00067A21" w:rsidDel="00F10130">
                <w:rPr>
                  <w:rFonts w:ascii="Arial" w:hAnsi="Arial" w:cs="Arial"/>
                  <w:sz w:val="16"/>
                  <w:szCs w:val="16"/>
                  <w:lang w:val="en-GB"/>
                  <w:rPrChange w:id="7033" w:author="Zehui Bai" w:date="2022-03-11T15:16:00Z">
                    <w:rPr>
                      <w:sz w:val="16"/>
                      <w:szCs w:val="16"/>
                      <w:lang w:val="en-GB"/>
                    </w:rPr>
                  </w:rPrChange>
                </w:rPr>
                <w:t>(at least 1 dose of vaccination)</w:t>
              </w:r>
            </w:moveFrom>
          </w:p>
        </w:tc>
        <w:tc>
          <w:tcPr>
            <w:tcW w:w="1288" w:type="pct"/>
            <w:gridSpan w:val="2"/>
            <w:tcBorders>
              <w:top w:val="nil"/>
              <w:left w:val="nil"/>
              <w:bottom w:val="nil"/>
              <w:right w:val="nil"/>
            </w:tcBorders>
            <w:vAlign w:val="center"/>
          </w:tcPr>
          <w:p w14:paraId="41DE3F22" w14:textId="484B3711" w:rsidR="00071D0A" w:rsidRPr="00067A21" w:rsidDel="00F10130" w:rsidRDefault="00071D0A">
            <w:pPr>
              <w:rPr>
                <w:moveFrom w:id="7034" w:author="Zehui Bai" w:date="2022-03-11T14:49:00Z"/>
                <w:rFonts w:ascii="Arial" w:hAnsi="Arial" w:cs="Arial"/>
                <w:sz w:val="18"/>
                <w:szCs w:val="18"/>
                <w:rPrChange w:id="7035" w:author="Zehui Bai" w:date="2022-03-11T15:16:00Z">
                  <w:rPr>
                    <w:moveFrom w:id="7036" w:author="Zehui Bai" w:date="2022-03-11T14:49:00Z"/>
                    <w:sz w:val="18"/>
                    <w:szCs w:val="18"/>
                  </w:rPr>
                </w:rPrChange>
              </w:rPr>
              <w:pPrChange w:id="7037" w:author="Zehui Bai" w:date="2022-03-11T14:49:00Z">
                <w:pPr>
                  <w:spacing w:before="36" w:after="36"/>
                  <w:jc w:val="center"/>
                </w:pPr>
              </w:pPrChange>
            </w:pPr>
            <w:moveFrom w:id="7038" w:author="Zehui Bai" w:date="2022-03-11T14:49:00Z">
              <w:r w:rsidRPr="00067A21" w:rsidDel="00F10130">
                <w:rPr>
                  <w:rFonts w:ascii="Arial" w:hAnsi="Arial" w:cs="Arial"/>
                  <w:sz w:val="18"/>
                  <w:szCs w:val="18"/>
                  <w:lang w:val="en-GB"/>
                  <w:rPrChange w:id="7039" w:author="Zehui Bai" w:date="2022-03-11T15:16:00Z">
                    <w:rPr>
                      <w:sz w:val="18"/>
                      <w:szCs w:val="18"/>
                      <w:lang w:val="en-GB"/>
                    </w:rPr>
                  </w:rPrChange>
                </w:rPr>
                <w:t>Vaccine rejection</w:t>
              </w:r>
            </w:moveFrom>
          </w:p>
        </w:tc>
        <w:tc>
          <w:tcPr>
            <w:tcW w:w="641" w:type="pct"/>
            <w:tcBorders>
              <w:top w:val="nil"/>
              <w:left w:val="nil"/>
              <w:bottom w:val="nil"/>
              <w:right w:val="nil"/>
            </w:tcBorders>
            <w:vAlign w:val="center"/>
          </w:tcPr>
          <w:p w14:paraId="0628E29B" w14:textId="0B6A3407" w:rsidR="00071D0A" w:rsidRPr="00067A21" w:rsidDel="00F10130" w:rsidRDefault="00071D0A">
            <w:pPr>
              <w:rPr>
                <w:moveFrom w:id="7040" w:author="Zehui Bai" w:date="2022-03-11T14:49:00Z"/>
                <w:rFonts w:ascii="Arial" w:hAnsi="Arial" w:cs="Arial"/>
                <w:sz w:val="18"/>
                <w:szCs w:val="18"/>
                <w:rPrChange w:id="7041" w:author="Zehui Bai" w:date="2022-03-11T15:16:00Z">
                  <w:rPr>
                    <w:moveFrom w:id="7042" w:author="Zehui Bai" w:date="2022-03-11T14:49:00Z"/>
                    <w:sz w:val="18"/>
                    <w:szCs w:val="18"/>
                  </w:rPr>
                </w:rPrChange>
              </w:rPr>
              <w:pPrChange w:id="7043" w:author="Zehui Bai" w:date="2022-03-11T14:49:00Z">
                <w:pPr>
                  <w:spacing w:before="36" w:after="36"/>
                  <w:jc w:val="center"/>
                </w:pPr>
              </w:pPrChange>
            </w:pPr>
            <w:moveFrom w:id="7044" w:author="Zehui Bai" w:date="2022-03-11T14:49:00Z">
              <w:r w:rsidRPr="00067A21" w:rsidDel="00F10130">
                <w:rPr>
                  <w:rFonts w:ascii="Arial" w:hAnsi="Arial" w:cs="Arial"/>
                  <w:sz w:val="18"/>
                  <w:szCs w:val="18"/>
                  <w:rPrChange w:id="7045" w:author="Zehui Bai" w:date="2022-03-11T15:16:00Z">
                    <w:rPr>
                      <w:sz w:val="18"/>
                      <w:szCs w:val="18"/>
                    </w:rPr>
                  </w:rPrChange>
                </w:rPr>
                <w:t>p-value</w:t>
              </w:r>
            </w:moveFrom>
          </w:p>
        </w:tc>
      </w:tr>
      <w:tr w:rsidR="00071D0A" w:rsidRPr="00067A21" w:rsidDel="00F10130" w14:paraId="67F38514" w14:textId="48DB2022" w:rsidTr="00210CBA">
        <w:trPr>
          <w:trHeight w:val="340"/>
          <w:jc w:val="center"/>
        </w:trPr>
        <w:tc>
          <w:tcPr>
            <w:tcW w:w="1782" w:type="pct"/>
            <w:tcBorders>
              <w:top w:val="nil"/>
              <w:left w:val="nil"/>
              <w:bottom w:val="nil"/>
              <w:right w:val="nil"/>
            </w:tcBorders>
          </w:tcPr>
          <w:p w14:paraId="14B1FFB1" w14:textId="23956E07" w:rsidR="00071D0A" w:rsidRPr="00067A21" w:rsidDel="00F10130" w:rsidRDefault="00071D0A">
            <w:pPr>
              <w:rPr>
                <w:moveFrom w:id="7046" w:author="Zehui Bai" w:date="2022-03-11T14:49:00Z"/>
                <w:rFonts w:ascii="Arial" w:eastAsiaTheme="minorEastAsia" w:hAnsi="Arial" w:cs="Arial"/>
                <w:sz w:val="18"/>
                <w:szCs w:val="18"/>
                <w:rPrChange w:id="7047" w:author="Zehui Bai" w:date="2022-03-11T15:16:00Z">
                  <w:rPr>
                    <w:moveFrom w:id="7048" w:author="Zehui Bai" w:date="2022-03-11T14:49:00Z"/>
                    <w:rFonts w:eastAsiaTheme="minorEastAsia"/>
                    <w:sz w:val="18"/>
                    <w:szCs w:val="18"/>
                  </w:rPr>
                </w:rPrChange>
              </w:rPr>
              <w:pPrChange w:id="7049" w:author="Zehui Bai" w:date="2022-03-11T14:49:00Z">
                <w:pPr>
                  <w:spacing w:before="36" w:after="36"/>
                  <w:ind w:left="708"/>
                </w:pPr>
              </w:pPrChange>
            </w:pPr>
          </w:p>
        </w:tc>
        <w:tc>
          <w:tcPr>
            <w:tcW w:w="644" w:type="pct"/>
            <w:tcBorders>
              <w:top w:val="nil"/>
              <w:left w:val="nil"/>
              <w:bottom w:val="nil"/>
              <w:right w:val="nil"/>
            </w:tcBorders>
          </w:tcPr>
          <w:p w14:paraId="0BAAF5BB" w14:textId="4E88AA51" w:rsidR="00071D0A" w:rsidRPr="00067A21" w:rsidDel="00F10130" w:rsidRDefault="00071D0A">
            <w:pPr>
              <w:rPr>
                <w:moveFrom w:id="7050" w:author="Zehui Bai" w:date="2022-03-11T14:49:00Z"/>
                <w:rFonts w:ascii="Arial" w:hAnsi="Arial" w:cs="Arial"/>
                <w:sz w:val="18"/>
                <w:szCs w:val="18"/>
                <w:rPrChange w:id="7051" w:author="Zehui Bai" w:date="2022-03-11T15:16:00Z">
                  <w:rPr>
                    <w:moveFrom w:id="7052" w:author="Zehui Bai" w:date="2022-03-11T14:49:00Z"/>
                    <w:sz w:val="18"/>
                    <w:szCs w:val="18"/>
                  </w:rPr>
                </w:rPrChange>
              </w:rPr>
              <w:pPrChange w:id="7053" w:author="Zehui Bai" w:date="2022-03-11T14:49:00Z">
                <w:pPr>
                  <w:spacing w:before="36" w:after="36"/>
                  <w:jc w:val="center"/>
                </w:pPr>
              </w:pPrChange>
            </w:pPr>
            <w:moveFrom w:id="7054" w:author="Zehui Bai" w:date="2022-03-11T14:49:00Z">
              <w:r w:rsidRPr="00067A21" w:rsidDel="00F10130">
                <w:rPr>
                  <w:rFonts w:ascii="Arial" w:hAnsi="Arial" w:cs="Arial"/>
                  <w:sz w:val="18"/>
                  <w:szCs w:val="18"/>
                  <w:rPrChange w:id="7055" w:author="Zehui Bai" w:date="2022-03-11T15:16:00Z">
                    <w:rPr>
                      <w:sz w:val="18"/>
                      <w:szCs w:val="18"/>
                    </w:rPr>
                  </w:rPrChange>
                </w:rPr>
                <w:t>n</w:t>
              </w:r>
            </w:moveFrom>
          </w:p>
        </w:tc>
        <w:tc>
          <w:tcPr>
            <w:tcW w:w="645" w:type="pct"/>
            <w:tcBorders>
              <w:top w:val="nil"/>
              <w:left w:val="nil"/>
              <w:bottom w:val="nil"/>
              <w:right w:val="nil"/>
            </w:tcBorders>
          </w:tcPr>
          <w:p w14:paraId="38A1C4E6" w14:textId="0BC239D0" w:rsidR="00071D0A" w:rsidRPr="00067A21" w:rsidDel="00F10130" w:rsidRDefault="00071D0A">
            <w:pPr>
              <w:rPr>
                <w:moveFrom w:id="7056" w:author="Zehui Bai" w:date="2022-03-11T14:49:00Z"/>
                <w:rFonts w:ascii="Arial" w:hAnsi="Arial" w:cs="Arial"/>
                <w:sz w:val="18"/>
                <w:szCs w:val="18"/>
                <w:rPrChange w:id="7057" w:author="Zehui Bai" w:date="2022-03-11T15:16:00Z">
                  <w:rPr>
                    <w:moveFrom w:id="7058" w:author="Zehui Bai" w:date="2022-03-11T14:49:00Z"/>
                    <w:sz w:val="18"/>
                    <w:szCs w:val="18"/>
                  </w:rPr>
                </w:rPrChange>
              </w:rPr>
              <w:pPrChange w:id="7059" w:author="Zehui Bai" w:date="2022-03-11T14:49:00Z">
                <w:pPr>
                  <w:spacing w:before="36" w:after="36"/>
                  <w:jc w:val="center"/>
                </w:pPr>
              </w:pPrChange>
            </w:pPr>
            <w:moveFrom w:id="7060" w:author="Zehui Bai" w:date="2022-03-11T14:49:00Z">
              <w:r w:rsidRPr="00067A21" w:rsidDel="00F10130">
                <w:rPr>
                  <w:rFonts w:ascii="Arial" w:hAnsi="Arial" w:cs="Arial"/>
                  <w:sz w:val="18"/>
                  <w:szCs w:val="18"/>
                  <w:rPrChange w:id="7061" w:author="Zehui Bai" w:date="2022-03-11T15:16:00Z">
                    <w:rPr>
                      <w:sz w:val="18"/>
                      <w:szCs w:val="18"/>
                    </w:rPr>
                  </w:rPrChange>
                </w:rPr>
                <w:t>%</w:t>
              </w:r>
            </w:moveFrom>
          </w:p>
        </w:tc>
        <w:tc>
          <w:tcPr>
            <w:tcW w:w="643" w:type="pct"/>
            <w:tcBorders>
              <w:top w:val="nil"/>
              <w:left w:val="nil"/>
              <w:bottom w:val="nil"/>
              <w:right w:val="nil"/>
            </w:tcBorders>
          </w:tcPr>
          <w:p w14:paraId="310B8DB6" w14:textId="237297E5" w:rsidR="00071D0A" w:rsidRPr="00067A21" w:rsidDel="00F10130" w:rsidRDefault="00071D0A">
            <w:pPr>
              <w:rPr>
                <w:moveFrom w:id="7062" w:author="Zehui Bai" w:date="2022-03-11T14:49:00Z"/>
                <w:rFonts w:ascii="Arial" w:hAnsi="Arial" w:cs="Arial"/>
                <w:sz w:val="18"/>
                <w:szCs w:val="18"/>
                <w:rPrChange w:id="7063" w:author="Zehui Bai" w:date="2022-03-11T15:16:00Z">
                  <w:rPr>
                    <w:moveFrom w:id="7064" w:author="Zehui Bai" w:date="2022-03-11T14:49:00Z"/>
                    <w:sz w:val="18"/>
                    <w:szCs w:val="18"/>
                  </w:rPr>
                </w:rPrChange>
              </w:rPr>
              <w:pPrChange w:id="7065" w:author="Zehui Bai" w:date="2022-03-11T14:49:00Z">
                <w:pPr>
                  <w:spacing w:before="36" w:after="36"/>
                  <w:jc w:val="center"/>
                </w:pPr>
              </w:pPrChange>
            </w:pPr>
            <w:moveFrom w:id="7066" w:author="Zehui Bai" w:date="2022-03-11T14:49:00Z">
              <w:r w:rsidRPr="00067A21" w:rsidDel="00F10130">
                <w:rPr>
                  <w:rFonts w:ascii="Arial" w:hAnsi="Arial" w:cs="Arial"/>
                  <w:sz w:val="18"/>
                  <w:szCs w:val="18"/>
                  <w:rPrChange w:id="7067" w:author="Zehui Bai" w:date="2022-03-11T15:16:00Z">
                    <w:rPr>
                      <w:sz w:val="18"/>
                      <w:szCs w:val="18"/>
                    </w:rPr>
                  </w:rPrChange>
                </w:rPr>
                <w:t>n</w:t>
              </w:r>
            </w:moveFrom>
          </w:p>
        </w:tc>
        <w:tc>
          <w:tcPr>
            <w:tcW w:w="645" w:type="pct"/>
            <w:tcBorders>
              <w:top w:val="nil"/>
              <w:left w:val="nil"/>
              <w:bottom w:val="nil"/>
              <w:right w:val="nil"/>
            </w:tcBorders>
          </w:tcPr>
          <w:p w14:paraId="23485703" w14:textId="0E0FABBE" w:rsidR="00071D0A" w:rsidRPr="00067A21" w:rsidDel="00F10130" w:rsidRDefault="00071D0A">
            <w:pPr>
              <w:rPr>
                <w:moveFrom w:id="7068" w:author="Zehui Bai" w:date="2022-03-11T14:49:00Z"/>
                <w:rFonts w:ascii="Arial" w:hAnsi="Arial" w:cs="Arial"/>
                <w:sz w:val="18"/>
                <w:szCs w:val="18"/>
                <w:rPrChange w:id="7069" w:author="Zehui Bai" w:date="2022-03-11T15:16:00Z">
                  <w:rPr>
                    <w:moveFrom w:id="7070" w:author="Zehui Bai" w:date="2022-03-11T14:49:00Z"/>
                    <w:sz w:val="18"/>
                    <w:szCs w:val="18"/>
                  </w:rPr>
                </w:rPrChange>
              </w:rPr>
              <w:pPrChange w:id="7071" w:author="Zehui Bai" w:date="2022-03-11T14:49:00Z">
                <w:pPr>
                  <w:spacing w:before="36" w:after="36"/>
                  <w:jc w:val="center"/>
                </w:pPr>
              </w:pPrChange>
            </w:pPr>
            <w:moveFrom w:id="7072" w:author="Zehui Bai" w:date="2022-03-11T14:49:00Z">
              <w:r w:rsidRPr="00067A21" w:rsidDel="00F10130">
                <w:rPr>
                  <w:rFonts w:ascii="Arial" w:hAnsi="Arial" w:cs="Arial"/>
                  <w:sz w:val="18"/>
                  <w:szCs w:val="18"/>
                  <w:rPrChange w:id="7073" w:author="Zehui Bai" w:date="2022-03-11T15:16:00Z">
                    <w:rPr>
                      <w:sz w:val="18"/>
                      <w:szCs w:val="18"/>
                    </w:rPr>
                  </w:rPrChange>
                </w:rPr>
                <w:t>%</w:t>
              </w:r>
            </w:moveFrom>
          </w:p>
        </w:tc>
        <w:tc>
          <w:tcPr>
            <w:tcW w:w="641" w:type="pct"/>
            <w:tcBorders>
              <w:top w:val="nil"/>
              <w:left w:val="nil"/>
              <w:bottom w:val="nil"/>
              <w:right w:val="nil"/>
            </w:tcBorders>
          </w:tcPr>
          <w:p w14:paraId="293EC40A" w14:textId="0A3C5D7C" w:rsidR="00071D0A" w:rsidRPr="00067A21" w:rsidDel="00F10130" w:rsidRDefault="00071D0A">
            <w:pPr>
              <w:rPr>
                <w:moveFrom w:id="7074" w:author="Zehui Bai" w:date="2022-03-11T14:49:00Z"/>
                <w:rFonts w:ascii="Arial" w:hAnsi="Arial" w:cs="Arial"/>
                <w:sz w:val="18"/>
                <w:szCs w:val="18"/>
                <w:rPrChange w:id="7075" w:author="Zehui Bai" w:date="2022-03-11T15:16:00Z">
                  <w:rPr>
                    <w:moveFrom w:id="7076" w:author="Zehui Bai" w:date="2022-03-11T14:49:00Z"/>
                    <w:sz w:val="18"/>
                    <w:szCs w:val="18"/>
                  </w:rPr>
                </w:rPrChange>
              </w:rPr>
              <w:pPrChange w:id="7077" w:author="Zehui Bai" w:date="2022-03-11T14:49:00Z">
                <w:pPr>
                  <w:spacing w:before="36" w:after="36"/>
                  <w:jc w:val="center"/>
                </w:pPr>
              </w:pPrChange>
            </w:pPr>
          </w:p>
        </w:tc>
      </w:tr>
      <w:tr w:rsidR="00071D0A" w:rsidRPr="00067A21" w:rsidDel="00F10130" w14:paraId="5E38B56B" w14:textId="279276B8" w:rsidTr="00210CBA">
        <w:trPr>
          <w:trHeight w:val="340"/>
          <w:jc w:val="center"/>
        </w:trPr>
        <w:tc>
          <w:tcPr>
            <w:tcW w:w="1782" w:type="pct"/>
            <w:tcBorders>
              <w:top w:val="nil"/>
              <w:left w:val="nil"/>
              <w:bottom w:val="nil"/>
              <w:right w:val="nil"/>
            </w:tcBorders>
            <w:vAlign w:val="center"/>
          </w:tcPr>
          <w:p w14:paraId="711427C6" w14:textId="7661E5C3" w:rsidR="00071D0A" w:rsidRPr="00067A21" w:rsidDel="00F10130" w:rsidRDefault="00071D0A">
            <w:pPr>
              <w:rPr>
                <w:moveFrom w:id="7078" w:author="Zehui Bai" w:date="2022-03-11T14:49:00Z"/>
                <w:rFonts w:ascii="Arial" w:eastAsiaTheme="minorEastAsia" w:hAnsi="Arial" w:cs="Arial"/>
                <w:b/>
                <w:bCs/>
                <w:sz w:val="18"/>
                <w:szCs w:val="18"/>
                <w:rPrChange w:id="7079" w:author="Zehui Bai" w:date="2022-03-11T15:16:00Z">
                  <w:rPr>
                    <w:moveFrom w:id="7080" w:author="Zehui Bai" w:date="2022-03-11T14:49:00Z"/>
                    <w:rFonts w:eastAsiaTheme="minorEastAsia"/>
                    <w:b/>
                    <w:bCs/>
                    <w:sz w:val="18"/>
                    <w:szCs w:val="18"/>
                  </w:rPr>
                </w:rPrChange>
              </w:rPr>
              <w:pPrChange w:id="7081" w:author="Zehui Bai" w:date="2022-03-11T14:49:00Z">
                <w:pPr>
                  <w:spacing w:before="36" w:after="36"/>
                </w:pPr>
              </w:pPrChange>
            </w:pPr>
            <w:moveFrom w:id="7082" w:author="Zehui Bai" w:date="2022-03-11T14:49:00Z">
              <w:r w:rsidRPr="00067A21" w:rsidDel="00F10130">
                <w:rPr>
                  <w:rFonts w:ascii="Arial" w:eastAsiaTheme="minorEastAsia" w:hAnsi="Arial" w:cs="Arial"/>
                  <w:b/>
                  <w:bCs/>
                  <w:sz w:val="18"/>
                  <w:szCs w:val="18"/>
                  <w:rPrChange w:id="7083" w:author="Zehui Bai" w:date="2022-03-11T15:16:00Z">
                    <w:rPr>
                      <w:rFonts w:eastAsiaTheme="minorEastAsia"/>
                      <w:b/>
                      <w:bCs/>
                      <w:sz w:val="18"/>
                      <w:szCs w:val="18"/>
                    </w:rPr>
                  </w:rPrChange>
                </w:rPr>
                <w:t>Evaluation of the quality of doctor´s treantment</w:t>
              </w:r>
            </w:moveFrom>
          </w:p>
        </w:tc>
        <w:tc>
          <w:tcPr>
            <w:tcW w:w="644" w:type="pct"/>
            <w:tcBorders>
              <w:top w:val="nil"/>
              <w:left w:val="nil"/>
              <w:bottom w:val="nil"/>
              <w:right w:val="nil"/>
            </w:tcBorders>
            <w:vAlign w:val="center"/>
          </w:tcPr>
          <w:p w14:paraId="2D46C1DB" w14:textId="24B85AC2" w:rsidR="00071D0A" w:rsidRPr="00067A21" w:rsidDel="00F10130" w:rsidRDefault="00071D0A">
            <w:pPr>
              <w:rPr>
                <w:moveFrom w:id="7084" w:author="Zehui Bai" w:date="2022-03-11T14:49:00Z"/>
                <w:rFonts w:ascii="Arial" w:hAnsi="Arial" w:cs="Arial"/>
                <w:sz w:val="18"/>
                <w:szCs w:val="18"/>
                <w:rPrChange w:id="7085" w:author="Zehui Bai" w:date="2022-03-11T15:16:00Z">
                  <w:rPr>
                    <w:moveFrom w:id="7086" w:author="Zehui Bai" w:date="2022-03-11T14:49:00Z"/>
                    <w:sz w:val="18"/>
                    <w:szCs w:val="18"/>
                  </w:rPr>
                </w:rPrChange>
              </w:rPr>
              <w:pPrChange w:id="7087" w:author="Zehui Bai" w:date="2022-03-11T14:49:00Z">
                <w:pPr>
                  <w:spacing w:before="36" w:after="36"/>
                  <w:jc w:val="center"/>
                </w:pPr>
              </w:pPrChange>
            </w:pPr>
          </w:p>
        </w:tc>
        <w:tc>
          <w:tcPr>
            <w:tcW w:w="645" w:type="pct"/>
            <w:tcBorders>
              <w:top w:val="nil"/>
              <w:left w:val="nil"/>
              <w:bottom w:val="nil"/>
              <w:right w:val="nil"/>
            </w:tcBorders>
            <w:vAlign w:val="center"/>
          </w:tcPr>
          <w:p w14:paraId="0E87A9D5" w14:textId="4F7E9420" w:rsidR="00071D0A" w:rsidRPr="00067A21" w:rsidDel="00F10130" w:rsidRDefault="00071D0A">
            <w:pPr>
              <w:rPr>
                <w:moveFrom w:id="7088" w:author="Zehui Bai" w:date="2022-03-11T14:49:00Z"/>
                <w:rFonts w:ascii="Arial" w:hAnsi="Arial" w:cs="Arial"/>
                <w:sz w:val="18"/>
                <w:szCs w:val="18"/>
                <w:rPrChange w:id="7089" w:author="Zehui Bai" w:date="2022-03-11T15:16:00Z">
                  <w:rPr>
                    <w:moveFrom w:id="7090" w:author="Zehui Bai" w:date="2022-03-11T14:49:00Z"/>
                    <w:sz w:val="18"/>
                    <w:szCs w:val="18"/>
                  </w:rPr>
                </w:rPrChange>
              </w:rPr>
              <w:pPrChange w:id="7091" w:author="Zehui Bai" w:date="2022-03-11T14:49:00Z">
                <w:pPr>
                  <w:spacing w:before="36" w:after="36"/>
                  <w:jc w:val="center"/>
                </w:pPr>
              </w:pPrChange>
            </w:pPr>
          </w:p>
        </w:tc>
        <w:tc>
          <w:tcPr>
            <w:tcW w:w="643" w:type="pct"/>
            <w:tcBorders>
              <w:top w:val="nil"/>
              <w:left w:val="nil"/>
              <w:bottom w:val="nil"/>
              <w:right w:val="nil"/>
            </w:tcBorders>
            <w:vAlign w:val="center"/>
          </w:tcPr>
          <w:p w14:paraId="058AF77F" w14:textId="46056CB0" w:rsidR="00071D0A" w:rsidRPr="00067A21" w:rsidDel="00F10130" w:rsidRDefault="00071D0A">
            <w:pPr>
              <w:rPr>
                <w:moveFrom w:id="7092" w:author="Zehui Bai" w:date="2022-03-11T14:49:00Z"/>
                <w:rFonts w:ascii="Arial" w:hAnsi="Arial" w:cs="Arial"/>
                <w:sz w:val="18"/>
                <w:szCs w:val="18"/>
                <w:rPrChange w:id="7093" w:author="Zehui Bai" w:date="2022-03-11T15:16:00Z">
                  <w:rPr>
                    <w:moveFrom w:id="7094" w:author="Zehui Bai" w:date="2022-03-11T14:49:00Z"/>
                    <w:sz w:val="18"/>
                    <w:szCs w:val="18"/>
                  </w:rPr>
                </w:rPrChange>
              </w:rPr>
              <w:pPrChange w:id="7095" w:author="Zehui Bai" w:date="2022-03-11T14:49:00Z">
                <w:pPr>
                  <w:spacing w:before="36" w:after="36"/>
                  <w:jc w:val="center"/>
                </w:pPr>
              </w:pPrChange>
            </w:pPr>
          </w:p>
        </w:tc>
        <w:tc>
          <w:tcPr>
            <w:tcW w:w="645" w:type="pct"/>
            <w:tcBorders>
              <w:top w:val="nil"/>
              <w:left w:val="nil"/>
              <w:bottom w:val="nil"/>
              <w:right w:val="nil"/>
            </w:tcBorders>
            <w:vAlign w:val="center"/>
          </w:tcPr>
          <w:p w14:paraId="3F456F92" w14:textId="59276657" w:rsidR="00071D0A" w:rsidRPr="00067A21" w:rsidDel="00F10130" w:rsidRDefault="00071D0A">
            <w:pPr>
              <w:rPr>
                <w:moveFrom w:id="7096" w:author="Zehui Bai" w:date="2022-03-11T14:49:00Z"/>
                <w:rFonts w:ascii="Arial" w:hAnsi="Arial" w:cs="Arial"/>
                <w:sz w:val="18"/>
                <w:szCs w:val="18"/>
                <w:rPrChange w:id="7097" w:author="Zehui Bai" w:date="2022-03-11T15:16:00Z">
                  <w:rPr>
                    <w:moveFrom w:id="7098" w:author="Zehui Bai" w:date="2022-03-11T14:49:00Z"/>
                    <w:sz w:val="18"/>
                    <w:szCs w:val="18"/>
                  </w:rPr>
                </w:rPrChange>
              </w:rPr>
              <w:pPrChange w:id="7099" w:author="Zehui Bai" w:date="2022-03-11T14:49:00Z">
                <w:pPr>
                  <w:spacing w:before="36" w:after="36"/>
                  <w:jc w:val="center"/>
                </w:pPr>
              </w:pPrChange>
            </w:pPr>
          </w:p>
        </w:tc>
        <w:tc>
          <w:tcPr>
            <w:tcW w:w="641" w:type="pct"/>
            <w:tcBorders>
              <w:top w:val="nil"/>
              <w:left w:val="nil"/>
              <w:bottom w:val="nil"/>
              <w:right w:val="nil"/>
            </w:tcBorders>
            <w:vAlign w:val="center"/>
          </w:tcPr>
          <w:p w14:paraId="65D602DD" w14:textId="7D93BBA4" w:rsidR="00071D0A" w:rsidRPr="00067A21" w:rsidDel="00F10130" w:rsidRDefault="00210CBA">
            <w:pPr>
              <w:rPr>
                <w:moveFrom w:id="7100" w:author="Zehui Bai" w:date="2022-03-11T14:49:00Z"/>
                <w:rFonts w:ascii="Arial" w:hAnsi="Arial" w:cs="Arial"/>
                <w:sz w:val="18"/>
                <w:szCs w:val="18"/>
                <w:rPrChange w:id="7101" w:author="Zehui Bai" w:date="2022-03-11T15:16:00Z">
                  <w:rPr>
                    <w:moveFrom w:id="7102" w:author="Zehui Bai" w:date="2022-03-11T14:49:00Z"/>
                    <w:sz w:val="18"/>
                    <w:szCs w:val="18"/>
                  </w:rPr>
                </w:rPrChange>
              </w:rPr>
              <w:pPrChange w:id="7103" w:author="Zehui Bai" w:date="2022-03-11T14:49:00Z">
                <w:pPr>
                  <w:spacing w:before="36" w:after="36"/>
                  <w:jc w:val="center"/>
                </w:pPr>
              </w:pPrChange>
            </w:pPr>
            <w:moveFrom w:id="7104" w:author="Zehui Bai" w:date="2022-03-11T14:49:00Z">
              <w:r w:rsidRPr="00067A21" w:rsidDel="00F10130">
                <w:rPr>
                  <w:rFonts w:ascii="Arial" w:hAnsi="Arial" w:cs="Arial"/>
                  <w:sz w:val="18"/>
                  <w:szCs w:val="18"/>
                  <w:rPrChange w:id="7105" w:author="Zehui Bai" w:date="2022-03-11T15:16:00Z">
                    <w:rPr>
                      <w:sz w:val="18"/>
                      <w:szCs w:val="18"/>
                    </w:rPr>
                  </w:rPrChange>
                </w:rPr>
                <w:t>&lt;0.05</w:t>
              </w:r>
            </w:moveFrom>
          </w:p>
        </w:tc>
      </w:tr>
      <w:tr w:rsidR="00071D0A" w:rsidRPr="00067A21" w:rsidDel="00F10130" w14:paraId="2A4062A6" w14:textId="5ACCFA09" w:rsidTr="00210CBA">
        <w:trPr>
          <w:trHeight w:val="340"/>
          <w:jc w:val="center"/>
        </w:trPr>
        <w:tc>
          <w:tcPr>
            <w:tcW w:w="1782" w:type="pct"/>
            <w:tcBorders>
              <w:top w:val="nil"/>
              <w:left w:val="nil"/>
              <w:bottom w:val="nil"/>
              <w:right w:val="nil"/>
            </w:tcBorders>
            <w:vAlign w:val="center"/>
          </w:tcPr>
          <w:p w14:paraId="4094C19B" w14:textId="33600B40" w:rsidR="00071D0A" w:rsidRPr="00067A21" w:rsidDel="00F10130" w:rsidRDefault="00071D0A">
            <w:pPr>
              <w:rPr>
                <w:moveFrom w:id="7106" w:author="Zehui Bai" w:date="2022-03-11T14:49:00Z"/>
                <w:rFonts w:ascii="Arial" w:eastAsiaTheme="minorEastAsia" w:hAnsi="Arial" w:cs="Arial"/>
                <w:sz w:val="18"/>
                <w:szCs w:val="18"/>
                <w:rPrChange w:id="7107" w:author="Zehui Bai" w:date="2022-03-11T15:16:00Z">
                  <w:rPr>
                    <w:moveFrom w:id="7108" w:author="Zehui Bai" w:date="2022-03-11T14:49:00Z"/>
                    <w:rFonts w:eastAsiaTheme="minorEastAsia"/>
                    <w:sz w:val="18"/>
                    <w:szCs w:val="18"/>
                  </w:rPr>
                </w:rPrChange>
              </w:rPr>
              <w:pPrChange w:id="7109" w:author="Zehui Bai" w:date="2022-03-11T14:49:00Z">
                <w:pPr>
                  <w:spacing w:before="36" w:after="36"/>
                  <w:ind w:left="708"/>
                </w:pPr>
              </w:pPrChange>
            </w:pPr>
            <w:moveFrom w:id="7110" w:author="Zehui Bai" w:date="2022-03-11T14:49:00Z">
              <w:r w:rsidRPr="00067A21" w:rsidDel="00F10130">
                <w:rPr>
                  <w:rFonts w:ascii="Arial" w:eastAsiaTheme="minorEastAsia" w:hAnsi="Arial" w:cs="Arial"/>
                  <w:sz w:val="18"/>
                  <w:szCs w:val="18"/>
                  <w:rPrChange w:id="7111" w:author="Zehui Bai" w:date="2022-03-11T15:16:00Z">
                    <w:rPr>
                      <w:rFonts w:eastAsiaTheme="minorEastAsia"/>
                      <w:sz w:val="18"/>
                      <w:szCs w:val="18"/>
                    </w:rPr>
                  </w:rPrChange>
                </w:rPr>
                <w:t>Very high</w:t>
              </w:r>
            </w:moveFrom>
          </w:p>
        </w:tc>
        <w:tc>
          <w:tcPr>
            <w:tcW w:w="644" w:type="pct"/>
            <w:tcBorders>
              <w:top w:val="nil"/>
              <w:left w:val="nil"/>
              <w:bottom w:val="nil"/>
              <w:right w:val="nil"/>
            </w:tcBorders>
            <w:vAlign w:val="center"/>
          </w:tcPr>
          <w:p w14:paraId="25D43B31" w14:textId="3A00B9FA" w:rsidR="00071D0A" w:rsidRPr="00067A21" w:rsidDel="00F10130" w:rsidRDefault="00A955FB">
            <w:pPr>
              <w:rPr>
                <w:moveFrom w:id="7112" w:author="Zehui Bai" w:date="2022-03-11T14:49:00Z"/>
                <w:rFonts w:ascii="Arial" w:hAnsi="Arial" w:cs="Arial"/>
                <w:sz w:val="18"/>
                <w:szCs w:val="18"/>
                <w:rPrChange w:id="7113" w:author="Zehui Bai" w:date="2022-03-11T15:16:00Z">
                  <w:rPr>
                    <w:moveFrom w:id="7114" w:author="Zehui Bai" w:date="2022-03-11T14:49:00Z"/>
                    <w:sz w:val="18"/>
                    <w:szCs w:val="18"/>
                  </w:rPr>
                </w:rPrChange>
              </w:rPr>
              <w:pPrChange w:id="7115" w:author="Zehui Bai" w:date="2022-03-11T14:49:00Z">
                <w:pPr>
                  <w:spacing w:before="36" w:after="36"/>
                  <w:jc w:val="center"/>
                </w:pPr>
              </w:pPrChange>
            </w:pPr>
            <w:moveFrom w:id="7116" w:author="Zehui Bai" w:date="2022-03-11T14:49:00Z">
              <w:r w:rsidRPr="00067A21" w:rsidDel="00F10130">
                <w:rPr>
                  <w:rFonts w:ascii="Arial" w:hAnsi="Arial" w:cs="Arial"/>
                  <w:sz w:val="18"/>
                  <w:szCs w:val="18"/>
                  <w:rPrChange w:id="7117" w:author="Zehui Bai" w:date="2022-03-11T15:16:00Z">
                    <w:rPr>
                      <w:sz w:val="18"/>
                      <w:szCs w:val="18"/>
                    </w:rPr>
                  </w:rPrChange>
                </w:rPr>
                <w:t>268</w:t>
              </w:r>
            </w:moveFrom>
          </w:p>
        </w:tc>
        <w:tc>
          <w:tcPr>
            <w:tcW w:w="645" w:type="pct"/>
            <w:tcBorders>
              <w:top w:val="nil"/>
              <w:left w:val="nil"/>
              <w:bottom w:val="nil"/>
              <w:right w:val="nil"/>
            </w:tcBorders>
            <w:vAlign w:val="center"/>
          </w:tcPr>
          <w:p w14:paraId="59EF7F25" w14:textId="0E0BFABA" w:rsidR="00071D0A" w:rsidRPr="00067A21" w:rsidDel="00F10130" w:rsidRDefault="0082708B">
            <w:pPr>
              <w:rPr>
                <w:moveFrom w:id="7118" w:author="Zehui Bai" w:date="2022-03-11T14:49:00Z"/>
                <w:rFonts w:ascii="Arial" w:hAnsi="Arial" w:cs="Arial"/>
                <w:sz w:val="18"/>
                <w:szCs w:val="18"/>
                <w:rPrChange w:id="7119" w:author="Zehui Bai" w:date="2022-03-11T15:16:00Z">
                  <w:rPr>
                    <w:moveFrom w:id="7120" w:author="Zehui Bai" w:date="2022-03-11T14:49:00Z"/>
                    <w:sz w:val="18"/>
                    <w:szCs w:val="18"/>
                  </w:rPr>
                </w:rPrChange>
              </w:rPr>
              <w:pPrChange w:id="7121" w:author="Zehui Bai" w:date="2022-03-11T14:49:00Z">
                <w:pPr>
                  <w:spacing w:before="36" w:after="36"/>
                  <w:jc w:val="center"/>
                </w:pPr>
              </w:pPrChange>
            </w:pPr>
            <w:moveFrom w:id="7122" w:author="Zehui Bai" w:date="2022-03-11T14:49:00Z">
              <w:r w:rsidRPr="00067A21" w:rsidDel="00F10130">
                <w:rPr>
                  <w:rFonts w:ascii="Arial" w:hAnsi="Arial" w:cs="Arial"/>
                  <w:sz w:val="18"/>
                  <w:szCs w:val="18"/>
                  <w:rPrChange w:id="7123" w:author="Zehui Bai" w:date="2022-03-11T15:16:00Z">
                    <w:rPr>
                      <w:sz w:val="18"/>
                      <w:szCs w:val="18"/>
                    </w:rPr>
                  </w:rPrChange>
                </w:rPr>
                <w:t>92.1</w:t>
              </w:r>
            </w:moveFrom>
          </w:p>
        </w:tc>
        <w:tc>
          <w:tcPr>
            <w:tcW w:w="643" w:type="pct"/>
            <w:tcBorders>
              <w:top w:val="nil"/>
              <w:left w:val="nil"/>
              <w:bottom w:val="nil"/>
              <w:right w:val="nil"/>
            </w:tcBorders>
            <w:vAlign w:val="center"/>
          </w:tcPr>
          <w:p w14:paraId="53ED9F0F" w14:textId="62C29899" w:rsidR="00071D0A" w:rsidRPr="00067A21" w:rsidDel="00F10130" w:rsidRDefault="00304EA4">
            <w:pPr>
              <w:rPr>
                <w:moveFrom w:id="7124" w:author="Zehui Bai" w:date="2022-03-11T14:49:00Z"/>
                <w:rFonts w:ascii="Arial" w:hAnsi="Arial" w:cs="Arial"/>
                <w:sz w:val="18"/>
                <w:szCs w:val="18"/>
                <w:rPrChange w:id="7125" w:author="Zehui Bai" w:date="2022-03-11T15:16:00Z">
                  <w:rPr>
                    <w:moveFrom w:id="7126" w:author="Zehui Bai" w:date="2022-03-11T14:49:00Z"/>
                    <w:sz w:val="18"/>
                    <w:szCs w:val="18"/>
                  </w:rPr>
                </w:rPrChange>
              </w:rPr>
              <w:pPrChange w:id="7127" w:author="Zehui Bai" w:date="2022-03-11T14:49:00Z">
                <w:pPr>
                  <w:spacing w:before="36" w:after="36"/>
                  <w:jc w:val="center"/>
                </w:pPr>
              </w:pPrChange>
            </w:pPr>
            <w:moveFrom w:id="7128" w:author="Zehui Bai" w:date="2022-03-11T14:49:00Z">
              <w:r w:rsidRPr="00067A21" w:rsidDel="00F10130">
                <w:rPr>
                  <w:rFonts w:ascii="Arial" w:hAnsi="Arial" w:cs="Arial"/>
                  <w:sz w:val="18"/>
                  <w:szCs w:val="18"/>
                  <w:rPrChange w:id="7129" w:author="Zehui Bai" w:date="2022-03-11T15:16:00Z">
                    <w:rPr>
                      <w:sz w:val="18"/>
                      <w:szCs w:val="18"/>
                    </w:rPr>
                  </w:rPrChange>
                </w:rPr>
                <w:t>23</w:t>
              </w:r>
            </w:moveFrom>
          </w:p>
        </w:tc>
        <w:tc>
          <w:tcPr>
            <w:tcW w:w="645" w:type="pct"/>
            <w:tcBorders>
              <w:top w:val="nil"/>
              <w:left w:val="nil"/>
              <w:bottom w:val="nil"/>
              <w:right w:val="nil"/>
            </w:tcBorders>
            <w:vAlign w:val="center"/>
          </w:tcPr>
          <w:p w14:paraId="5DFBDC83" w14:textId="690B65D4" w:rsidR="00071D0A" w:rsidRPr="00067A21" w:rsidDel="00F10130" w:rsidRDefault="00A95564">
            <w:pPr>
              <w:rPr>
                <w:moveFrom w:id="7130" w:author="Zehui Bai" w:date="2022-03-11T14:49:00Z"/>
                <w:rFonts w:ascii="Arial" w:hAnsi="Arial" w:cs="Arial"/>
                <w:sz w:val="18"/>
                <w:szCs w:val="18"/>
                <w:rPrChange w:id="7131" w:author="Zehui Bai" w:date="2022-03-11T15:16:00Z">
                  <w:rPr>
                    <w:moveFrom w:id="7132" w:author="Zehui Bai" w:date="2022-03-11T14:49:00Z"/>
                    <w:sz w:val="18"/>
                    <w:szCs w:val="18"/>
                  </w:rPr>
                </w:rPrChange>
              </w:rPr>
              <w:pPrChange w:id="7133" w:author="Zehui Bai" w:date="2022-03-11T14:49:00Z">
                <w:pPr>
                  <w:spacing w:before="36" w:after="36"/>
                  <w:jc w:val="center"/>
                </w:pPr>
              </w:pPrChange>
            </w:pPr>
            <w:moveFrom w:id="7134" w:author="Zehui Bai" w:date="2022-03-11T14:49:00Z">
              <w:r w:rsidRPr="00067A21" w:rsidDel="00F10130">
                <w:rPr>
                  <w:rFonts w:ascii="Arial" w:hAnsi="Arial" w:cs="Arial"/>
                  <w:sz w:val="18"/>
                  <w:szCs w:val="18"/>
                  <w:rPrChange w:id="7135" w:author="Zehui Bai" w:date="2022-03-11T15:16:00Z">
                    <w:rPr>
                      <w:sz w:val="18"/>
                      <w:szCs w:val="18"/>
                    </w:rPr>
                  </w:rPrChange>
                </w:rPr>
                <w:t>7.9</w:t>
              </w:r>
            </w:moveFrom>
          </w:p>
        </w:tc>
        <w:tc>
          <w:tcPr>
            <w:tcW w:w="641" w:type="pct"/>
            <w:tcBorders>
              <w:top w:val="nil"/>
              <w:left w:val="nil"/>
              <w:bottom w:val="nil"/>
              <w:right w:val="nil"/>
            </w:tcBorders>
            <w:vAlign w:val="center"/>
          </w:tcPr>
          <w:p w14:paraId="2247742B" w14:textId="754E6030" w:rsidR="00071D0A" w:rsidRPr="00067A21" w:rsidDel="00F10130" w:rsidRDefault="00071D0A">
            <w:pPr>
              <w:rPr>
                <w:moveFrom w:id="7136" w:author="Zehui Bai" w:date="2022-03-11T14:49:00Z"/>
                <w:rFonts w:ascii="Arial" w:hAnsi="Arial" w:cs="Arial"/>
                <w:sz w:val="18"/>
                <w:szCs w:val="18"/>
                <w:rPrChange w:id="7137" w:author="Zehui Bai" w:date="2022-03-11T15:16:00Z">
                  <w:rPr>
                    <w:moveFrom w:id="7138" w:author="Zehui Bai" w:date="2022-03-11T14:49:00Z"/>
                    <w:sz w:val="18"/>
                    <w:szCs w:val="18"/>
                  </w:rPr>
                </w:rPrChange>
              </w:rPr>
              <w:pPrChange w:id="7139" w:author="Zehui Bai" w:date="2022-03-11T14:49:00Z">
                <w:pPr>
                  <w:spacing w:before="36" w:after="36"/>
                  <w:jc w:val="center"/>
                </w:pPr>
              </w:pPrChange>
            </w:pPr>
          </w:p>
        </w:tc>
      </w:tr>
      <w:tr w:rsidR="00071D0A" w:rsidRPr="00067A21" w:rsidDel="00F10130" w14:paraId="25AA687C" w14:textId="02A3E152" w:rsidTr="00210CBA">
        <w:trPr>
          <w:trHeight w:val="340"/>
          <w:jc w:val="center"/>
        </w:trPr>
        <w:tc>
          <w:tcPr>
            <w:tcW w:w="1782" w:type="pct"/>
            <w:tcBorders>
              <w:top w:val="nil"/>
              <w:left w:val="nil"/>
              <w:bottom w:val="nil"/>
              <w:right w:val="nil"/>
            </w:tcBorders>
            <w:vAlign w:val="center"/>
          </w:tcPr>
          <w:p w14:paraId="031549A8" w14:textId="33952F15" w:rsidR="00071D0A" w:rsidRPr="00067A21" w:rsidDel="00F10130" w:rsidRDefault="00071D0A">
            <w:pPr>
              <w:rPr>
                <w:moveFrom w:id="7140" w:author="Zehui Bai" w:date="2022-03-11T14:49:00Z"/>
                <w:rFonts w:ascii="Arial" w:eastAsiaTheme="minorEastAsia" w:hAnsi="Arial" w:cs="Arial"/>
                <w:sz w:val="18"/>
                <w:szCs w:val="18"/>
                <w:rPrChange w:id="7141" w:author="Zehui Bai" w:date="2022-03-11T15:16:00Z">
                  <w:rPr>
                    <w:moveFrom w:id="7142" w:author="Zehui Bai" w:date="2022-03-11T14:49:00Z"/>
                    <w:rFonts w:eastAsiaTheme="minorEastAsia"/>
                    <w:sz w:val="18"/>
                    <w:szCs w:val="18"/>
                  </w:rPr>
                </w:rPrChange>
              </w:rPr>
              <w:pPrChange w:id="7143" w:author="Zehui Bai" w:date="2022-03-11T14:49:00Z">
                <w:pPr>
                  <w:spacing w:before="36" w:after="36"/>
                  <w:ind w:left="708"/>
                </w:pPr>
              </w:pPrChange>
            </w:pPr>
            <w:moveFrom w:id="7144" w:author="Zehui Bai" w:date="2022-03-11T14:49:00Z">
              <w:r w:rsidRPr="00067A21" w:rsidDel="00F10130">
                <w:rPr>
                  <w:rFonts w:ascii="Arial" w:eastAsiaTheme="minorEastAsia" w:hAnsi="Arial" w:cs="Arial"/>
                  <w:sz w:val="18"/>
                  <w:szCs w:val="18"/>
                  <w:rPrChange w:id="7145" w:author="Zehui Bai" w:date="2022-03-11T15:16:00Z">
                    <w:rPr>
                      <w:rFonts w:eastAsiaTheme="minorEastAsia"/>
                      <w:sz w:val="18"/>
                      <w:szCs w:val="18"/>
                    </w:rPr>
                  </w:rPrChange>
                </w:rPr>
                <w:t>Rather high</w:t>
              </w:r>
            </w:moveFrom>
          </w:p>
        </w:tc>
        <w:tc>
          <w:tcPr>
            <w:tcW w:w="644" w:type="pct"/>
            <w:tcBorders>
              <w:top w:val="nil"/>
              <w:left w:val="nil"/>
              <w:bottom w:val="nil"/>
              <w:right w:val="nil"/>
            </w:tcBorders>
            <w:vAlign w:val="center"/>
          </w:tcPr>
          <w:p w14:paraId="62B77338" w14:textId="026FB05C" w:rsidR="00071D0A" w:rsidRPr="00067A21" w:rsidDel="00F10130" w:rsidRDefault="00A955FB">
            <w:pPr>
              <w:rPr>
                <w:moveFrom w:id="7146" w:author="Zehui Bai" w:date="2022-03-11T14:49:00Z"/>
                <w:rFonts w:ascii="Arial" w:hAnsi="Arial" w:cs="Arial"/>
                <w:sz w:val="18"/>
                <w:szCs w:val="18"/>
                <w:rPrChange w:id="7147" w:author="Zehui Bai" w:date="2022-03-11T15:16:00Z">
                  <w:rPr>
                    <w:moveFrom w:id="7148" w:author="Zehui Bai" w:date="2022-03-11T14:49:00Z"/>
                    <w:sz w:val="18"/>
                    <w:szCs w:val="18"/>
                  </w:rPr>
                </w:rPrChange>
              </w:rPr>
              <w:pPrChange w:id="7149" w:author="Zehui Bai" w:date="2022-03-11T14:49:00Z">
                <w:pPr>
                  <w:spacing w:before="36" w:after="36"/>
                  <w:jc w:val="center"/>
                </w:pPr>
              </w:pPrChange>
            </w:pPr>
            <w:moveFrom w:id="7150" w:author="Zehui Bai" w:date="2022-03-11T14:49:00Z">
              <w:r w:rsidRPr="00067A21" w:rsidDel="00F10130">
                <w:rPr>
                  <w:rFonts w:ascii="Arial" w:hAnsi="Arial" w:cs="Arial"/>
                  <w:sz w:val="18"/>
                  <w:szCs w:val="18"/>
                  <w:rPrChange w:id="7151" w:author="Zehui Bai" w:date="2022-03-11T15:16:00Z">
                    <w:rPr>
                      <w:sz w:val="18"/>
                      <w:szCs w:val="18"/>
                    </w:rPr>
                  </w:rPrChange>
                </w:rPr>
                <w:t>373</w:t>
              </w:r>
            </w:moveFrom>
          </w:p>
        </w:tc>
        <w:tc>
          <w:tcPr>
            <w:tcW w:w="645" w:type="pct"/>
            <w:tcBorders>
              <w:top w:val="nil"/>
              <w:left w:val="nil"/>
              <w:bottom w:val="nil"/>
              <w:right w:val="nil"/>
            </w:tcBorders>
            <w:vAlign w:val="center"/>
          </w:tcPr>
          <w:p w14:paraId="32CC063C" w14:textId="0FDA909D" w:rsidR="00071D0A" w:rsidRPr="00067A21" w:rsidDel="00F10130" w:rsidRDefault="00801701">
            <w:pPr>
              <w:rPr>
                <w:moveFrom w:id="7152" w:author="Zehui Bai" w:date="2022-03-11T14:49:00Z"/>
                <w:rFonts w:ascii="Arial" w:hAnsi="Arial" w:cs="Arial"/>
                <w:sz w:val="18"/>
                <w:szCs w:val="18"/>
                <w:rPrChange w:id="7153" w:author="Zehui Bai" w:date="2022-03-11T15:16:00Z">
                  <w:rPr>
                    <w:moveFrom w:id="7154" w:author="Zehui Bai" w:date="2022-03-11T14:49:00Z"/>
                    <w:sz w:val="18"/>
                    <w:szCs w:val="18"/>
                  </w:rPr>
                </w:rPrChange>
              </w:rPr>
              <w:pPrChange w:id="7155" w:author="Zehui Bai" w:date="2022-03-11T14:49:00Z">
                <w:pPr>
                  <w:spacing w:before="36" w:after="36"/>
                  <w:jc w:val="center"/>
                </w:pPr>
              </w:pPrChange>
            </w:pPr>
            <w:moveFrom w:id="7156" w:author="Zehui Bai" w:date="2022-03-11T14:49:00Z">
              <w:r w:rsidRPr="00067A21" w:rsidDel="00F10130">
                <w:rPr>
                  <w:rFonts w:ascii="Arial" w:hAnsi="Arial" w:cs="Arial"/>
                  <w:sz w:val="18"/>
                  <w:szCs w:val="18"/>
                  <w:rPrChange w:id="7157" w:author="Zehui Bai" w:date="2022-03-11T15:16:00Z">
                    <w:rPr>
                      <w:sz w:val="18"/>
                      <w:szCs w:val="18"/>
                    </w:rPr>
                  </w:rPrChange>
                </w:rPr>
                <w:t>87.8</w:t>
              </w:r>
            </w:moveFrom>
          </w:p>
        </w:tc>
        <w:tc>
          <w:tcPr>
            <w:tcW w:w="643" w:type="pct"/>
            <w:tcBorders>
              <w:top w:val="nil"/>
              <w:left w:val="nil"/>
              <w:bottom w:val="nil"/>
              <w:right w:val="nil"/>
            </w:tcBorders>
            <w:vAlign w:val="center"/>
          </w:tcPr>
          <w:p w14:paraId="581802F0" w14:textId="170CF28C" w:rsidR="00071D0A" w:rsidRPr="00067A21" w:rsidDel="00F10130" w:rsidRDefault="00210CBA">
            <w:pPr>
              <w:rPr>
                <w:moveFrom w:id="7158" w:author="Zehui Bai" w:date="2022-03-11T14:49:00Z"/>
                <w:rFonts w:ascii="Arial" w:hAnsi="Arial" w:cs="Arial"/>
                <w:sz w:val="18"/>
                <w:szCs w:val="18"/>
                <w:rPrChange w:id="7159" w:author="Zehui Bai" w:date="2022-03-11T15:16:00Z">
                  <w:rPr>
                    <w:moveFrom w:id="7160" w:author="Zehui Bai" w:date="2022-03-11T14:49:00Z"/>
                    <w:sz w:val="18"/>
                    <w:szCs w:val="18"/>
                  </w:rPr>
                </w:rPrChange>
              </w:rPr>
              <w:pPrChange w:id="7161" w:author="Zehui Bai" w:date="2022-03-11T14:49:00Z">
                <w:pPr>
                  <w:spacing w:before="36" w:after="36"/>
                  <w:jc w:val="center"/>
                </w:pPr>
              </w:pPrChange>
            </w:pPr>
            <w:moveFrom w:id="7162" w:author="Zehui Bai" w:date="2022-03-11T14:49:00Z">
              <w:r w:rsidRPr="00067A21" w:rsidDel="00F10130">
                <w:rPr>
                  <w:rFonts w:ascii="Arial" w:hAnsi="Arial" w:cs="Arial"/>
                  <w:sz w:val="18"/>
                  <w:szCs w:val="18"/>
                  <w:rPrChange w:id="7163" w:author="Zehui Bai" w:date="2022-03-11T15:16:00Z">
                    <w:rPr>
                      <w:sz w:val="18"/>
                      <w:szCs w:val="18"/>
                    </w:rPr>
                  </w:rPrChange>
                </w:rPr>
                <w:t>52</w:t>
              </w:r>
            </w:moveFrom>
          </w:p>
        </w:tc>
        <w:tc>
          <w:tcPr>
            <w:tcW w:w="645" w:type="pct"/>
            <w:tcBorders>
              <w:top w:val="nil"/>
              <w:left w:val="nil"/>
              <w:bottom w:val="nil"/>
              <w:right w:val="nil"/>
            </w:tcBorders>
            <w:vAlign w:val="center"/>
          </w:tcPr>
          <w:p w14:paraId="2C35948B" w14:textId="3033DC6B" w:rsidR="00071D0A" w:rsidRPr="00067A21" w:rsidDel="00F10130" w:rsidRDefault="00801701">
            <w:pPr>
              <w:rPr>
                <w:moveFrom w:id="7164" w:author="Zehui Bai" w:date="2022-03-11T14:49:00Z"/>
                <w:rFonts w:ascii="Arial" w:hAnsi="Arial" w:cs="Arial"/>
                <w:sz w:val="18"/>
                <w:szCs w:val="18"/>
                <w:rPrChange w:id="7165" w:author="Zehui Bai" w:date="2022-03-11T15:16:00Z">
                  <w:rPr>
                    <w:moveFrom w:id="7166" w:author="Zehui Bai" w:date="2022-03-11T14:49:00Z"/>
                    <w:sz w:val="18"/>
                    <w:szCs w:val="18"/>
                  </w:rPr>
                </w:rPrChange>
              </w:rPr>
              <w:pPrChange w:id="7167" w:author="Zehui Bai" w:date="2022-03-11T14:49:00Z">
                <w:pPr>
                  <w:spacing w:before="36" w:after="36"/>
                  <w:jc w:val="center"/>
                </w:pPr>
              </w:pPrChange>
            </w:pPr>
            <w:moveFrom w:id="7168" w:author="Zehui Bai" w:date="2022-03-11T14:49:00Z">
              <w:r w:rsidRPr="00067A21" w:rsidDel="00F10130">
                <w:rPr>
                  <w:rFonts w:ascii="Arial" w:hAnsi="Arial" w:cs="Arial"/>
                  <w:sz w:val="18"/>
                  <w:szCs w:val="18"/>
                  <w:rPrChange w:id="7169" w:author="Zehui Bai" w:date="2022-03-11T15:16:00Z">
                    <w:rPr>
                      <w:sz w:val="18"/>
                      <w:szCs w:val="18"/>
                    </w:rPr>
                  </w:rPrChange>
                </w:rPr>
                <w:t>12.2</w:t>
              </w:r>
            </w:moveFrom>
          </w:p>
        </w:tc>
        <w:tc>
          <w:tcPr>
            <w:tcW w:w="641" w:type="pct"/>
            <w:tcBorders>
              <w:top w:val="nil"/>
              <w:left w:val="nil"/>
              <w:bottom w:val="nil"/>
              <w:right w:val="nil"/>
            </w:tcBorders>
            <w:vAlign w:val="center"/>
          </w:tcPr>
          <w:p w14:paraId="1E906CCB" w14:textId="509BC365" w:rsidR="00071D0A" w:rsidRPr="00067A21" w:rsidDel="00F10130" w:rsidRDefault="00071D0A">
            <w:pPr>
              <w:rPr>
                <w:moveFrom w:id="7170" w:author="Zehui Bai" w:date="2022-03-11T14:49:00Z"/>
                <w:rFonts w:ascii="Arial" w:hAnsi="Arial" w:cs="Arial"/>
                <w:sz w:val="18"/>
                <w:szCs w:val="18"/>
                <w:rPrChange w:id="7171" w:author="Zehui Bai" w:date="2022-03-11T15:16:00Z">
                  <w:rPr>
                    <w:moveFrom w:id="7172" w:author="Zehui Bai" w:date="2022-03-11T14:49:00Z"/>
                    <w:sz w:val="18"/>
                    <w:szCs w:val="18"/>
                  </w:rPr>
                </w:rPrChange>
              </w:rPr>
              <w:pPrChange w:id="7173" w:author="Zehui Bai" w:date="2022-03-11T14:49:00Z">
                <w:pPr>
                  <w:spacing w:before="36" w:after="36"/>
                  <w:jc w:val="center"/>
                </w:pPr>
              </w:pPrChange>
            </w:pPr>
          </w:p>
        </w:tc>
      </w:tr>
      <w:tr w:rsidR="00071D0A" w:rsidRPr="00067A21" w:rsidDel="00F10130" w14:paraId="2666CF79" w14:textId="0CC1E849" w:rsidTr="00210CBA">
        <w:trPr>
          <w:trHeight w:val="340"/>
          <w:jc w:val="center"/>
        </w:trPr>
        <w:tc>
          <w:tcPr>
            <w:tcW w:w="1782" w:type="pct"/>
            <w:tcBorders>
              <w:top w:val="nil"/>
              <w:left w:val="nil"/>
              <w:bottom w:val="nil"/>
              <w:right w:val="nil"/>
            </w:tcBorders>
            <w:vAlign w:val="center"/>
          </w:tcPr>
          <w:p w14:paraId="1577347E" w14:textId="18B5268B" w:rsidR="00071D0A" w:rsidRPr="00067A21" w:rsidDel="00F10130" w:rsidRDefault="00071D0A">
            <w:pPr>
              <w:rPr>
                <w:moveFrom w:id="7174" w:author="Zehui Bai" w:date="2022-03-11T14:49:00Z"/>
                <w:rFonts w:ascii="Arial" w:eastAsiaTheme="minorEastAsia" w:hAnsi="Arial" w:cs="Arial"/>
                <w:sz w:val="18"/>
                <w:szCs w:val="18"/>
                <w:rPrChange w:id="7175" w:author="Zehui Bai" w:date="2022-03-11T15:16:00Z">
                  <w:rPr>
                    <w:moveFrom w:id="7176" w:author="Zehui Bai" w:date="2022-03-11T14:49:00Z"/>
                    <w:rFonts w:eastAsiaTheme="minorEastAsia"/>
                    <w:sz w:val="18"/>
                    <w:szCs w:val="18"/>
                  </w:rPr>
                </w:rPrChange>
              </w:rPr>
              <w:pPrChange w:id="7177" w:author="Zehui Bai" w:date="2022-03-11T14:49:00Z">
                <w:pPr>
                  <w:spacing w:before="36" w:after="36"/>
                  <w:ind w:left="708"/>
                </w:pPr>
              </w:pPrChange>
            </w:pPr>
            <w:moveFrom w:id="7178" w:author="Zehui Bai" w:date="2022-03-11T14:49:00Z">
              <w:r w:rsidRPr="00067A21" w:rsidDel="00F10130">
                <w:rPr>
                  <w:rFonts w:ascii="Arial" w:eastAsiaTheme="minorEastAsia" w:hAnsi="Arial" w:cs="Arial"/>
                  <w:sz w:val="18"/>
                  <w:szCs w:val="18"/>
                  <w:rPrChange w:id="7179" w:author="Zehui Bai" w:date="2022-03-11T15:16:00Z">
                    <w:rPr>
                      <w:rFonts w:eastAsiaTheme="minorEastAsia"/>
                      <w:sz w:val="18"/>
                      <w:szCs w:val="18"/>
                    </w:rPr>
                  </w:rPrChange>
                </w:rPr>
                <w:t>Rather low</w:t>
              </w:r>
            </w:moveFrom>
          </w:p>
        </w:tc>
        <w:tc>
          <w:tcPr>
            <w:tcW w:w="644" w:type="pct"/>
            <w:tcBorders>
              <w:top w:val="nil"/>
              <w:left w:val="nil"/>
              <w:bottom w:val="nil"/>
              <w:right w:val="nil"/>
            </w:tcBorders>
            <w:vAlign w:val="center"/>
          </w:tcPr>
          <w:p w14:paraId="19257847" w14:textId="6E3CFCEB" w:rsidR="00071D0A" w:rsidRPr="00067A21" w:rsidDel="00F10130" w:rsidRDefault="00A955FB">
            <w:pPr>
              <w:rPr>
                <w:moveFrom w:id="7180" w:author="Zehui Bai" w:date="2022-03-11T14:49:00Z"/>
                <w:rFonts w:ascii="Arial" w:hAnsi="Arial" w:cs="Arial"/>
                <w:sz w:val="18"/>
                <w:szCs w:val="18"/>
                <w:rPrChange w:id="7181" w:author="Zehui Bai" w:date="2022-03-11T15:16:00Z">
                  <w:rPr>
                    <w:moveFrom w:id="7182" w:author="Zehui Bai" w:date="2022-03-11T14:49:00Z"/>
                    <w:sz w:val="18"/>
                    <w:szCs w:val="18"/>
                  </w:rPr>
                </w:rPrChange>
              </w:rPr>
              <w:pPrChange w:id="7183" w:author="Zehui Bai" w:date="2022-03-11T14:49:00Z">
                <w:pPr>
                  <w:spacing w:before="36" w:after="36"/>
                  <w:jc w:val="center"/>
                </w:pPr>
              </w:pPrChange>
            </w:pPr>
            <w:moveFrom w:id="7184" w:author="Zehui Bai" w:date="2022-03-11T14:49:00Z">
              <w:r w:rsidRPr="00067A21" w:rsidDel="00F10130">
                <w:rPr>
                  <w:rFonts w:ascii="Arial" w:hAnsi="Arial" w:cs="Arial"/>
                  <w:sz w:val="18"/>
                  <w:szCs w:val="18"/>
                  <w:rPrChange w:id="7185" w:author="Zehui Bai" w:date="2022-03-11T15:16:00Z">
                    <w:rPr>
                      <w:sz w:val="18"/>
                      <w:szCs w:val="18"/>
                    </w:rPr>
                  </w:rPrChange>
                </w:rPr>
                <w:t>58</w:t>
              </w:r>
            </w:moveFrom>
          </w:p>
        </w:tc>
        <w:tc>
          <w:tcPr>
            <w:tcW w:w="645" w:type="pct"/>
            <w:tcBorders>
              <w:top w:val="nil"/>
              <w:left w:val="nil"/>
              <w:bottom w:val="nil"/>
              <w:right w:val="nil"/>
            </w:tcBorders>
            <w:vAlign w:val="center"/>
          </w:tcPr>
          <w:p w14:paraId="4D83FF9A" w14:textId="3ACD3B03" w:rsidR="00071D0A" w:rsidRPr="00067A21" w:rsidDel="00F10130" w:rsidRDefault="00EF0537">
            <w:pPr>
              <w:rPr>
                <w:moveFrom w:id="7186" w:author="Zehui Bai" w:date="2022-03-11T14:49:00Z"/>
                <w:rFonts w:ascii="Arial" w:hAnsi="Arial" w:cs="Arial"/>
                <w:sz w:val="18"/>
                <w:szCs w:val="18"/>
                <w:rPrChange w:id="7187" w:author="Zehui Bai" w:date="2022-03-11T15:16:00Z">
                  <w:rPr>
                    <w:moveFrom w:id="7188" w:author="Zehui Bai" w:date="2022-03-11T14:49:00Z"/>
                    <w:sz w:val="18"/>
                    <w:szCs w:val="18"/>
                  </w:rPr>
                </w:rPrChange>
              </w:rPr>
              <w:pPrChange w:id="7189" w:author="Zehui Bai" w:date="2022-03-11T14:49:00Z">
                <w:pPr>
                  <w:spacing w:before="36" w:after="36"/>
                  <w:jc w:val="center"/>
                </w:pPr>
              </w:pPrChange>
            </w:pPr>
            <w:moveFrom w:id="7190" w:author="Zehui Bai" w:date="2022-03-11T14:49:00Z">
              <w:r w:rsidRPr="00067A21" w:rsidDel="00F10130">
                <w:rPr>
                  <w:rFonts w:ascii="Arial" w:hAnsi="Arial" w:cs="Arial"/>
                  <w:sz w:val="18"/>
                  <w:szCs w:val="18"/>
                  <w:rPrChange w:id="7191" w:author="Zehui Bai" w:date="2022-03-11T15:16:00Z">
                    <w:rPr>
                      <w:sz w:val="18"/>
                      <w:szCs w:val="18"/>
                    </w:rPr>
                  </w:rPrChange>
                </w:rPr>
                <w:t>66.7</w:t>
              </w:r>
            </w:moveFrom>
          </w:p>
        </w:tc>
        <w:tc>
          <w:tcPr>
            <w:tcW w:w="643" w:type="pct"/>
            <w:tcBorders>
              <w:top w:val="nil"/>
              <w:left w:val="nil"/>
              <w:bottom w:val="nil"/>
              <w:right w:val="nil"/>
            </w:tcBorders>
            <w:vAlign w:val="center"/>
          </w:tcPr>
          <w:p w14:paraId="5BF19F8B" w14:textId="1E1BFE55" w:rsidR="00071D0A" w:rsidRPr="00067A21" w:rsidDel="00F10130" w:rsidRDefault="00210CBA">
            <w:pPr>
              <w:rPr>
                <w:moveFrom w:id="7192" w:author="Zehui Bai" w:date="2022-03-11T14:49:00Z"/>
                <w:rFonts w:ascii="Arial" w:hAnsi="Arial" w:cs="Arial"/>
                <w:sz w:val="18"/>
                <w:szCs w:val="18"/>
                <w:rPrChange w:id="7193" w:author="Zehui Bai" w:date="2022-03-11T15:16:00Z">
                  <w:rPr>
                    <w:moveFrom w:id="7194" w:author="Zehui Bai" w:date="2022-03-11T14:49:00Z"/>
                    <w:sz w:val="18"/>
                    <w:szCs w:val="18"/>
                  </w:rPr>
                </w:rPrChange>
              </w:rPr>
              <w:pPrChange w:id="7195" w:author="Zehui Bai" w:date="2022-03-11T14:49:00Z">
                <w:pPr>
                  <w:spacing w:before="36" w:after="36"/>
                  <w:jc w:val="center"/>
                </w:pPr>
              </w:pPrChange>
            </w:pPr>
            <w:moveFrom w:id="7196" w:author="Zehui Bai" w:date="2022-03-11T14:49:00Z">
              <w:r w:rsidRPr="00067A21" w:rsidDel="00F10130">
                <w:rPr>
                  <w:rFonts w:ascii="Arial" w:hAnsi="Arial" w:cs="Arial"/>
                  <w:sz w:val="18"/>
                  <w:szCs w:val="18"/>
                  <w:rPrChange w:id="7197" w:author="Zehui Bai" w:date="2022-03-11T15:16:00Z">
                    <w:rPr>
                      <w:sz w:val="18"/>
                      <w:szCs w:val="18"/>
                    </w:rPr>
                  </w:rPrChange>
                </w:rPr>
                <w:t>29</w:t>
              </w:r>
            </w:moveFrom>
          </w:p>
        </w:tc>
        <w:tc>
          <w:tcPr>
            <w:tcW w:w="645" w:type="pct"/>
            <w:tcBorders>
              <w:top w:val="nil"/>
              <w:left w:val="nil"/>
              <w:bottom w:val="nil"/>
              <w:right w:val="nil"/>
            </w:tcBorders>
            <w:vAlign w:val="center"/>
          </w:tcPr>
          <w:p w14:paraId="5F828736" w14:textId="0C83BB32" w:rsidR="00071D0A" w:rsidRPr="00067A21" w:rsidDel="00F10130" w:rsidRDefault="00EF0537">
            <w:pPr>
              <w:rPr>
                <w:moveFrom w:id="7198" w:author="Zehui Bai" w:date="2022-03-11T14:49:00Z"/>
                <w:rFonts w:ascii="Arial" w:hAnsi="Arial" w:cs="Arial"/>
                <w:sz w:val="18"/>
                <w:szCs w:val="18"/>
                <w:rPrChange w:id="7199" w:author="Zehui Bai" w:date="2022-03-11T15:16:00Z">
                  <w:rPr>
                    <w:moveFrom w:id="7200" w:author="Zehui Bai" w:date="2022-03-11T14:49:00Z"/>
                    <w:sz w:val="18"/>
                    <w:szCs w:val="18"/>
                  </w:rPr>
                </w:rPrChange>
              </w:rPr>
              <w:pPrChange w:id="7201" w:author="Zehui Bai" w:date="2022-03-11T14:49:00Z">
                <w:pPr>
                  <w:spacing w:before="36" w:after="36"/>
                  <w:jc w:val="center"/>
                </w:pPr>
              </w:pPrChange>
            </w:pPr>
            <w:moveFrom w:id="7202" w:author="Zehui Bai" w:date="2022-03-11T14:49:00Z">
              <w:r w:rsidRPr="00067A21" w:rsidDel="00F10130">
                <w:rPr>
                  <w:rFonts w:ascii="Arial" w:hAnsi="Arial" w:cs="Arial"/>
                  <w:sz w:val="18"/>
                  <w:szCs w:val="18"/>
                  <w:rPrChange w:id="7203" w:author="Zehui Bai" w:date="2022-03-11T15:16:00Z">
                    <w:rPr>
                      <w:sz w:val="18"/>
                      <w:szCs w:val="18"/>
                    </w:rPr>
                  </w:rPrChange>
                </w:rPr>
                <w:t>33.3</w:t>
              </w:r>
            </w:moveFrom>
          </w:p>
        </w:tc>
        <w:tc>
          <w:tcPr>
            <w:tcW w:w="641" w:type="pct"/>
            <w:tcBorders>
              <w:top w:val="nil"/>
              <w:left w:val="nil"/>
              <w:bottom w:val="nil"/>
              <w:right w:val="nil"/>
            </w:tcBorders>
            <w:vAlign w:val="center"/>
          </w:tcPr>
          <w:p w14:paraId="2D8A1C27" w14:textId="34B1316D" w:rsidR="00071D0A" w:rsidRPr="00067A21" w:rsidDel="00F10130" w:rsidRDefault="00071D0A">
            <w:pPr>
              <w:rPr>
                <w:moveFrom w:id="7204" w:author="Zehui Bai" w:date="2022-03-11T14:49:00Z"/>
                <w:rFonts w:ascii="Arial" w:hAnsi="Arial" w:cs="Arial"/>
                <w:sz w:val="18"/>
                <w:szCs w:val="18"/>
                <w:rPrChange w:id="7205" w:author="Zehui Bai" w:date="2022-03-11T15:16:00Z">
                  <w:rPr>
                    <w:moveFrom w:id="7206" w:author="Zehui Bai" w:date="2022-03-11T14:49:00Z"/>
                    <w:sz w:val="18"/>
                    <w:szCs w:val="18"/>
                  </w:rPr>
                </w:rPrChange>
              </w:rPr>
              <w:pPrChange w:id="7207" w:author="Zehui Bai" w:date="2022-03-11T14:49:00Z">
                <w:pPr>
                  <w:spacing w:before="36" w:after="36"/>
                  <w:jc w:val="center"/>
                </w:pPr>
              </w:pPrChange>
            </w:pPr>
          </w:p>
        </w:tc>
      </w:tr>
      <w:tr w:rsidR="00071D0A" w:rsidRPr="00067A21" w:rsidDel="00F10130" w14:paraId="3001F690" w14:textId="45C2B3FF" w:rsidTr="00210CBA">
        <w:trPr>
          <w:trHeight w:val="340"/>
          <w:jc w:val="center"/>
        </w:trPr>
        <w:tc>
          <w:tcPr>
            <w:tcW w:w="1782" w:type="pct"/>
            <w:tcBorders>
              <w:top w:val="nil"/>
              <w:left w:val="nil"/>
              <w:bottom w:val="nil"/>
              <w:right w:val="nil"/>
            </w:tcBorders>
            <w:vAlign w:val="center"/>
          </w:tcPr>
          <w:p w14:paraId="51321D7D" w14:textId="39152C39" w:rsidR="00071D0A" w:rsidRPr="00067A21" w:rsidDel="00F10130" w:rsidRDefault="00071D0A">
            <w:pPr>
              <w:rPr>
                <w:moveFrom w:id="7208" w:author="Zehui Bai" w:date="2022-03-11T14:49:00Z"/>
                <w:rFonts w:ascii="Arial" w:eastAsiaTheme="minorEastAsia" w:hAnsi="Arial" w:cs="Arial"/>
                <w:sz w:val="18"/>
                <w:szCs w:val="18"/>
                <w:rPrChange w:id="7209" w:author="Zehui Bai" w:date="2022-03-11T15:16:00Z">
                  <w:rPr>
                    <w:moveFrom w:id="7210" w:author="Zehui Bai" w:date="2022-03-11T14:49:00Z"/>
                    <w:rFonts w:eastAsiaTheme="minorEastAsia"/>
                    <w:sz w:val="18"/>
                    <w:szCs w:val="18"/>
                  </w:rPr>
                </w:rPrChange>
              </w:rPr>
              <w:pPrChange w:id="7211" w:author="Zehui Bai" w:date="2022-03-11T14:49:00Z">
                <w:pPr>
                  <w:spacing w:before="36" w:after="36"/>
                  <w:ind w:left="708"/>
                </w:pPr>
              </w:pPrChange>
            </w:pPr>
            <w:moveFrom w:id="7212" w:author="Zehui Bai" w:date="2022-03-11T14:49:00Z">
              <w:r w:rsidRPr="00067A21" w:rsidDel="00F10130">
                <w:rPr>
                  <w:rFonts w:ascii="Arial" w:eastAsiaTheme="minorEastAsia" w:hAnsi="Arial" w:cs="Arial"/>
                  <w:sz w:val="18"/>
                  <w:szCs w:val="18"/>
                  <w:rPrChange w:id="7213" w:author="Zehui Bai" w:date="2022-03-11T15:16:00Z">
                    <w:rPr>
                      <w:rFonts w:eastAsiaTheme="minorEastAsia"/>
                      <w:sz w:val="18"/>
                      <w:szCs w:val="18"/>
                    </w:rPr>
                  </w:rPrChange>
                </w:rPr>
                <w:t>Very low</w:t>
              </w:r>
            </w:moveFrom>
          </w:p>
        </w:tc>
        <w:tc>
          <w:tcPr>
            <w:tcW w:w="644" w:type="pct"/>
            <w:tcBorders>
              <w:top w:val="nil"/>
              <w:left w:val="nil"/>
              <w:bottom w:val="nil"/>
              <w:right w:val="nil"/>
            </w:tcBorders>
            <w:vAlign w:val="center"/>
          </w:tcPr>
          <w:p w14:paraId="0AA217A9" w14:textId="664227E0" w:rsidR="00071D0A" w:rsidRPr="00067A21" w:rsidDel="00F10130" w:rsidRDefault="00A955FB">
            <w:pPr>
              <w:rPr>
                <w:moveFrom w:id="7214" w:author="Zehui Bai" w:date="2022-03-11T14:49:00Z"/>
                <w:rFonts w:ascii="Arial" w:hAnsi="Arial" w:cs="Arial"/>
                <w:sz w:val="18"/>
                <w:szCs w:val="18"/>
                <w:rPrChange w:id="7215" w:author="Zehui Bai" w:date="2022-03-11T15:16:00Z">
                  <w:rPr>
                    <w:moveFrom w:id="7216" w:author="Zehui Bai" w:date="2022-03-11T14:49:00Z"/>
                    <w:sz w:val="18"/>
                    <w:szCs w:val="18"/>
                  </w:rPr>
                </w:rPrChange>
              </w:rPr>
              <w:pPrChange w:id="7217" w:author="Zehui Bai" w:date="2022-03-11T14:49:00Z">
                <w:pPr>
                  <w:spacing w:before="36" w:after="36"/>
                  <w:jc w:val="center"/>
                </w:pPr>
              </w:pPrChange>
            </w:pPr>
            <w:moveFrom w:id="7218" w:author="Zehui Bai" w:date="2022-03-11T14:49:00Z">
              <w:r w:rsidRPr="00067A21" w:rsidDel="00F10130">
                <w:rPr>
                  <w:rFonts w:ascii="Arial" w:hAnsi="Arial" w:cs="Arial"/>
                  <w:sz w:val="18"/>
                  <w:szCs w:val="18"/>
                  <w:rPrChange w:id="7219" w:author="Zehui Bai" w:date="2022-03-11T15:16:00Z">
                    <w:rPr>
                      <w:sz w:val="18"/>
                      <w:szCs w:val="18"/>
                    </w:rPr>
                  </w:rPrChange>
                </w:rPr>
                <w:t>2</w:t>
              </w:r>
            </w:moveFrom>
          </w:p>
        </w:tc>
        <w:tc>
          <w:tcPr>
            <w:tcW w:w="645" w:type="pct"/>
            <w:tcBorders>
              <w:top w:val="nil"/>
              <w:left w:val="nil"/>
              <w:bottom w:val="nil"/>
              <w:right w:val="nil"/>
            </w:tcBorders>
            <w:vAlign w:val="center"/>
          </w:tcPr>
          <w:p w14:paraId="07725A4E" w14:textId="19478561" w:rsidR="00071D0A" w:rsidRPr="00067A21" w:rsidDel="00F10130" w:rsidRDefault="00C77565">
            <w:pPr>
              <w:rPr>
                <w:moveFrom w:id="7220" w:author="Zehui Bai" w:date="2022-03-11T14:49:00Z"/>
                <w:rFonts w:ascii="Arial" w:hAnsi="Arial" w:cs="Arial"/>
                <w:sz w:val="18"/>
                <w:szCs w:val="18"/>
                <w:rPrChange w:id="7221" w:author="Zehui Bai" w:date="2022-03-11T15:16:00Z">
                  <w:rPr>
                    <w:moveFrom w:id="7222" w:author="Zehui Bai" w:date="2022-03-11T14:49:00Z"/>
                    <w:sz w:val="18"/>
                    <w:szCs w:val="18"/>
                  </w:rPr>
                </w:rPrChange>
              </w:rPr>
              <w:pPrChange w:id="7223" w:author="Zehui Bai" w:date="2022-03-11T14:49:00Z">
                <w:pPr>
                  <w:spacing w:before="36" w:after="36"/>
                  <w:jc w:val="center"/>
                </w:pPr>
              </w:pPrChange>
            </w:pPr>
            <w:moveFrom w:id="7224" w:author="Zehui Bai" w:date="2022-03-11T14:49:00Z">
              <w:r w:rsidRPr="00067A21" w:rsidDel="00F10130">
                <w:rPr>
                  <w:rFonts w:ascii="Arial" w:hAnsi="Arial" w:cs="Arial"/>
                  <w:sz w:val="18"/>
                  <w:szCs w:val="18"/>
                  <w:rPrChange w:id="7225" w:author="Zehui Bai" w:date="2022-03-11T15:16:00Z">
                    <w:rPr>
                      <w:sz w:val="18"/>
                      <w:szCs w:val="18"/>
                    </w:rPr>
                  </w:rPrChange>
                </w:rPr>
                <w:t>0.25</w:t>
              </w:r>
            </w:moveFrom>
          </w:p>
        </w:tc>
        <w:tc>
          <w:tcPr>
            <w:tcW w:w="643" w:type="pct"/>
            <w:tcBorders>
              <w:top w:val="nil"/>
              <w:left w:val="nil"/>
              <w:bottom w:val="nil"/>
              <w:right w:val="nil"/>
            </w:tcBorders>
            <w:vAlign w:val="center"/>
          </w:tcPr>
          <w:p w14:paraId="48FF26BF" w14:textId="60F42FA6" w:rsidR="00071D0A" w:rsidRPr="00067A21" w:rsidDel="00F10130" w:rsidRDefault="00210CBA">
            <w:pPr>
              <w:rPr>
                <w:moveFrom w:id="7226" w:author="Zehui Bai" w:date="2022-03-11T14:49:00Z"/>
                <w:rFonts w:ascii="Arial" w:hAnsi="Arial" w:cs="Arial"/>
                <w:sz w:val="18"/>
                <w:szCs w:val="18"/>
                <w:rPrChange w:id="7227" w:author="Zehui Bai" w:date="2022-03-11T15:16:00Z">
                  <w:rPr>
                    <w:moveFrom w:id="7228" w:author="Zehui Bai" w:date="2022-03-11T14:49:00Z"/>
                    <w:sz w:val="18"/>
                    <w:szCs w:val="18"/>
                  </w:rPr>
                </w:rPrChange>
              </w:rPr>
              <w:pPrChange w:id="7229" w:author="Zehui Bai" w:date="2022-03-11T14:49:00Z">
                <w:pPr>
                  <w:spacing w:before="36" w:after="36"/>
                  <w:jc w:val="center"/>
                </w:pPr>
              </w:pPrChange>
            </w:pPr>
            <w:moveFrom w:id="7230" w:author="Zehui Bai" w:date="2022-03-11T14:49:00Z">
              <w:r w:rsidRPr="00067A21" w:rsidDel="00F10130">
                <w:rPr>
                  <w:rFonts w:ascii="Arial" w:hAnsi="Arial" w:cs="Arial"/>
                  <w:sz w:val="18"/>
                  <w:szCs w:val="18"/>
                  <w:rPrChange w:id="7231" w:author="Zehui Bai" w:date="2022-03-11T15:16:00Z">
                    <w:rPr>
                      <w:sz w:val="18"/>
                      <w:szCs w:val="18"/>
                    </w:rPr>
                  </w:rPrChange>
                </w:rPr>
                <w:t>6</w:t>
              </w:r>
            </w:moveFrom>
          </w:p>
        </w:tc>
        <w:tc>
          <w:tcPr>
            <w:tcW w:w="645" w:type="pct"/>
            <w:tcBorders>
              <w:top w:val="nil"/>
              <w:left w:val="nil"/>
              <w:bottom w:val="nil"/>
              <w:right w:val="nil"/>
            </w:tcBorders>
            <w:vAlign w:val="center"/>
          </w:tcPr>
          <w:p w14:paraId="7F7E4101" w14:textId="0D2A23F0" w:rsidR="00071D0A" w:rsidRPr="00067A21" w:rsidDel="00F10130" w:rsidRDefault="00C77565">
            <w:pPr>
              <w:rPr>
                <w:moveFrom w:id="7232" w:author="Zehui Bai" w:date="2022-03-11T14:49:00Z"/>
                <w:rFonts w:ascii="Arial" w:hAnsi="Arial" w:cs="Arial"/>
                <w:sz w:val="18"/>
                <w:szCs w:val="18"/>
                <w:rPrChange w:id="7233" w:author="Zehui Bai" w:date="2022-03-11T15:16:00Z">
                  <w:rPr>
                    <w:moveFrom w:id="7234" w:author="Zehui Bai" w:date="2022-03-11T14:49:00Z"/>
                    <w:sz w:val="18"/>
                    <w:szCs w:val="18"/>
                  </w:rPr>
                </w:rPrChange>
              </w:rPr>
              <w:pPrChange w:id="7235" w:author="Zehui Bai" w:date="2022-03-11T14:49:00Z">
                <w:pPr>
                  <w:spacing w:before="36" w:after="36"/>
                  <w:jc w:val="center"/>
                </w:pPr>
              </w:pPrChange>
            </w:pPr>
            <w:moveFrom w:id="7236" w:author="Zehui Bai" w:date="2022-03-11T14:49:00Z">
              <w:r w:rsidRPr="00067A21" w:rsidDel="00F10130">
                <w:rPr>
                  <w:rFonts w:ascii="Arial" w:hAnsi="Arial" w:cs="Arial"/>
                  <w:sz w:val="18"/>
                  <w:szCs w:val="18"/>
                  <w:rPrChange w:id="7237" w:author="Zehui Bai" w:date="2022-03-11T15:16:00Z">
                    <w:rPr>
                      <w:sz w:val="18"/>
                      <w:szCs w:val="18"/>
                    </w:rPr>
                  </w:rPrChange>
                </w:rPr>
                <w:t>0.75</w:t>
              </w:r>
            </w:moveFrom>
          </w:p>
        </w:tc>
        <w:tc>
          <w:tcPr>
            <w:tcW w:w="641" w:type="pct"/>
            <w:tcBorders>
              <w:top w:val="nil"/>
              <w:left w:val="nil"/>
              <w:bottom w:val="nil"/>
              <w:right w:val="nil"/>
            </w:tcBorders>
            <w:vAlign w:val="center"/>
          </w:tcPr>
          <w:p w14:paraId="2990B87A" w14:textId="24B16D81" w:rsidR="00071D0A" w:rsidRPr="00067A21" w:rsidDel="00F10130" w:rsidRDefault="00071D0A">
            <w:pPr>
              <w:rPr>
                <w:moveFrom w:id="7238" w:author="Zehui Bai" w:date="2022-03-11T14:49:00Z"/>
                <w:rFonts w:ascii="Arial" w:hAnsi="Arial" w:cs="Arial"/>
                <w:sz w:val="18"/>
                <w:szCs w:val="18"/>
                <w:rPrChange w:id="7239" w:author="Zehui Bai" w:date="2022-03-11T15:16:00Z">
                  <w:rPr>
                    <w:moveFrom w:id="7240" w:author="Zehui Bai" w:date="2022-03-11T14:49:00Z"/>
                    <w:sz w:val="18"/>
                    <w:szCs w:val="18"/>
                  </w:rPr>
                </w:rPrChange>
              </w:rPr>
              <w:pPrChange w:id="7241" w:author="Zehui Bai" w:date="2022-03-11T14:49:00Z">
                <w:pPr>
                  <w:spacing w:before="36" w:after="36"/>
                  <w:jc w:val="center"/>
                </w:pPr>
              </w:pPrChange>
            </w:pPr>
          </w:p>
        </w:tc>
      </w:tr>
      <w:tr w:rsidR="00071D0A" w:rsidRPr="00067A21" w:rsidDel="00F10130" w14:paraId="78DBED75" w14:textId="3F707465" w:rsidTr="00210CBA">
        <w:trPr>
          <w:trHeight w:val="340"/>
          <w:jc w:val="center"/>
        </w:trPr>
        <w:tc>
          <w:tcPr>
            <w:tcW w:w="1782" w:type="pct"/>
            <w:tcBorders>
              <w:top w:val="nil"/>
              <w:left w:val="nil"/>
              <w:bottom w:val="nil"/>
              <w:right w:val="nil"/>
            </w:tcBorders>
          </w:tcPr>
          <w:p w14:paraId="565CCEC6" w14:textId="59801813" w:rsidR="00071D0A" w:rsidRPr="00067A21" w:rsidDel="00F10130" w:rsidRDefault="00071D0A">
            <w:pPr>
              <w:rPr>
                <w:moveFrom w:id="7242" w:author="Zehui Bai" w:date="2022-03-11T14:49:00Z"/>
                <w:rFonts w:ascii="Arial" w:eastAsiaTheme="minorEastAsia" w:hAnsi="Arial" w:cs="Arial"/>
                <w:sz w:val="18"/>
                <w:szCs w:val="18"/>
                <w:rPrChange w:id="7243" w:author="Zehui Bai" w:date="2022-03-11T15:16:00Z">
                  <w:rPr>
                    <w:moveFrom w:id="7244" w:author="Zehui Bai" w:date="2022-03-11T14:49:00Z"/>
                    <w:rFonts w:eastAsiaTheme="minorEastAsia"/>
                    <w:sz w:val="18"/>
                    <w:szCs w:val="18"/>
                  </w:rPr>
                </w:rPrChange>
              </w:rPr>
              <w:pPrChange w:id="7245" w:author="Zehui Bai" w:date="2022-03-11T14:49:00Z">
                <w:pPr>
                  <w:spacing w:before="36" w:after="36"/>
                  <w:ind w:left="708"/>
                </w:pPr>
              </w:pPrChange>
            </w:pPr>
          </w:p>
        </w:tc>
        <w:tc>
          <w:tcPr>
            <w:tcW w:w="644" w:type="pct"/>
            <w:tcBorders>
              <w:top w:val="nil"/>
              <w:left w:val="nil"/>
              <w:bottom w:val="nil"/>
              <w:right w:val="nil"/>
            </w:tcBorders>
          </w:tcPr>
          <w:p w14:paraId="41756150" w14:textId="222873F6" w:rsidR="00071D0A" w:rsidRPr="00067A21" w:rsidDel="00F10130" w:rsidRDefault="00071D0A">
            <w:pPr>
              <w:rPr>
                <w:moveFrom w:id="7246" w:author="Zehui Bai" w:date="2022-03-11T14:49:00Z"/>
                <w:rFonts w:ascii="Arial" w:hAnsi="Arial" w:cs="Arial"/>
                <w:sz w:val="18"/>
                <w:szCs w:val="18"/>
                <w:rPrChange w:id="7247" w:author="Zehui Bai" w:date="2022-03-11T15:16:00Z">
                  <w:rPr>
                    <w:moveFrom w:id="7248" w:author="Zehui Bai" w:date="2022-03-11T14:49:00Z"/>
                    <w:sz w:val="18"/>
                    <w:szCs w:val="18"/>
                  </w:rPr>
                </w:rPrChange>
              </w:rPr>
              <w:pPrChange w:id="7249" w:author="Zehui Bai" w:date="2022-03-11T14:49:00Z">
                <w:pPr>
                  <w:spacing w:before="36" w:after="36"/>
                  <w:jc w:val="center"/>
                </w:pPr>
              </w:pPrChange>
            </w:pPr>
          </w:p>
        </w:tc>
        <w:tc>
          <w:tcPr>
            <w:tcW w:w="645" w:type="pct"/>
            <w:tcBorders>
              <w:top w:val="nil"/>
              <w:left w:val="nil"/>
              <w:bottom w:val="nil"/>
              <w:right w:val="nil"/>
            </w:tcBorders>
          </w:tcPr>
          <w:p w14:paraId="4F231CAB" w14:textId="04F55CCB" w:rsidR="00071D0A" w:rsidRPr="00067A21" w:rsidDel="00F10130" w:rsidRDefault="00071D0A">
            <w:pPr>
              <w:rPr>
                <w:moveFrom w:id="7250" w:author="Zehui Bai" w:date="2022-03-11T14:49:00Z"/>
                <w:rFonts w:ascii="Arial" w:hAnsi="Arial" w:cs="Arial"/>
                <w:sz w:val="18"/>
                <w:szCs w:val="18"/>
                <w:rPrChange w:id="7251" w:author="Zehui Bai" w:date="2022-03-11T15:16:00Z">
                  <w:rPr>
                    <w:moveFrom w:id="7252" w:author="Zehui Bai" w:date="2022-03-11T14:49:00Z"/>
                    <w:sz w:val="18"/>
                    <w:szCs w:val="18"/>
                  </w:rPr>
                </w:rPrChange>
              </w:rPr>
              <w:pPrChange w:id="7253" w:author="Zehui Bai" w:date="2022-03-11T14:49:00Z">
                <w:pPr>
                  <w:spacing w:before="36" w:after="36"/>
                  <w:jc w:val="center"/>
                </w:pPr>
              </w:pPrChange>
            </w:pPr>
          </w:p>
        </w:tc>
        <w:tc>
          <w:tcPr>
            <w:tcW w:w="643" w:type="pct"/>
            <w:tcBorders>
              <w:top w:val="nil"/>
              <w:left w:val="nil"/>
              <w:bottom w:val="nil"/>
              <w:right w:val="nil"/>
            </w:tcBorders>
          </w:tcPr>
          <w:p w14:paraId="110FA776" w14:textId="53F5829B" w:rsidR="00071D0A" w:rsidRPr="00067A21" w:rsidDel="00F10130" w:rsidRDefault="00071D0A">
            <w:pPr>
              <w:rPr>
                <w:moveFrom w:id="7254" w:author="Zehui Bai" w:date="2022-03-11T14:49:00Z"/>
                <w:rFonts w:ascii="Arial" w:hAnsi="Arial" w:cs="Arial"/>
                <w:sz w:val="18"/>
                <w:szCs w:val="18"/>
                <w:rPrChange w:id="7255" w:author="Zehui Bai" w:date="2022-03-11T15:16:00Z">
                  <w:rPr>
                    <w:moveFrom w:id="7256" w:author="Zehui Bai" w:date="2022-03-11T14:49:00Z"/>
                    <w:sz w:val="18"/>
                    <w:szCs w:val="18"/>
                  </w:rPr>
                </w:rPrChange>
              </w:rPr>
              <w:pPrChange w:id="7257" w:author="Zehui Bai" w:date="2022-03-11T14:49:00Z">
                <w:pPr>
                  <w:spacing w:before="36" w:after="36"/>
                  <w:jc w:val="center"/>
                </w:pPr>
              </w:pPrChange>
            </w:pPr>
          </w:p>
        </w:tc>
        <w:tc>
          <w:tcPr>
            <w:tcW w:w="645" w:type="pct"/>
            <w:tcBorders>
              <w:top w:val="nil"/>
              <w:left w:val="nil"/>
              <w:bottom w:val="nil"/>
              <w:right w:val="nil"/>
            </w:tcBorders>
          </w:tcPr>
          <w:p w14:paraId="20981D74" w14:textId="0CA04A41" w:rsidR="00071D0A" w:rsidRPr="00067A21" w:rsidDel="00F10130" w:rsidRDefault="00071D0A">
            <w:pPr>
              <w:rPr>
                <w:moveFrom w:id="7258" w:author="Zehui Bai" w:date="2022-03-11T14:49:00Z"/>
                <w:rFonts w:ascii="Arial" w:hAnsi="Arial" w:cs="Arial"/>
                <w:sz w:val="18"/>
                <w:szCs w:val="18"/>
                <w:rPrChange w:id="7259" w:author="Zehui Bai" w:date="2022-03-11T15:16:00Z">
                  <w:rPr>
                    <w:moveFrom w:id="7260" w:author="Zehui Bai" w:date="2022-03-11T14:49:00Z"/>
                    <w:sz w:val="18"/>
                    <w:szCs w:val="18"/>
                  </w:rPr>
                </w:rPrChange>
              </w:rPr>
              <w:pPrChange w:id="7261" w:author="Zehui Bai" w:date="2022-03-11T14:49:00Z">
                <w:pPr>
                  <w:spacing w:before="36" w:after="36"/>
                  <w:jc w:val="center"/>
                </w:pPr>
              </w:pPrChange>
            </w:pPr>
          </w:p>
        </w:tc>
        <w:tc>
          <w:tcPr>
            <w:tcW w:w="641" w:type="pct"/>
            <w:tcBorders>
              <w:top w:val="nil"/>
              <w:left w:val="nil"/>
              <w:bottom w:val="nil"/>
              <w:right w:val="nil"/>
            </w:tcBorders>
          </w:tcPr>
          <w:p w14:paraId="06AEBED7" w14:textId="7C4D6033" w:rsidR="00071D0A" w:rsidRPr="00067A21" w:rsidDel="00F10130" w:rsidRDefault="00071D0A">
            <w:pPr>
              <w:rPr>
                <w:moveFrom w:id="7262" w:author="Zehui Bai" w:date="2022-03-11T14:49:00Z"/>
                <w:rFonts w:ascii="Arial" w:hAnsi="Arial" w:cs="Arial"/>
                <w:sz w:val="18"/>
                <w:szCs w:val="18"/>
                <w:rPrChange w:id="7263" w:author="Zehui Bai" w:date="2022-03-11T15:16:00Z">
                  <w:rPr>
                    <w:moveFrom w:id="7264" w:author="Zehui Bai" w:date="2022-03-11T14:49:00Z"/>
                    <w:sz w:val="18"/>
                    <w:szCs w:val="18"/>
                  </w:rPr>
                </w:rPrChange>
              </w:rPr>
              <w:pPrChange w:id="7265" w:author="Zehui Bai" w:date="2022-03-11T14:49:00Z">
                <w:pPr>
                  <w:spacing w:before="36" w:after="36"/>
                  <w:jc w:val="center"/>
                </w:pPr>
              </w:pPrChange>
            </w:pPr>
          </w:p>
        </w:tc>
      </w:tr>
      <w:tr w:rsidR="00071D0A" w:rsidRPr="00067A21" w:rsidDel="00F10130" w14:paraId="61567FA7" w14:textId="31BE350D" w:rsidTr="00210CBA">
        <w:trPr>
          <w:trHeight w:val="340"/>
          <w:jc w:val="center"/>
        </w:trPr>
        <w:tc>
          <w:tcPr>
            <w:tcW w:w="1782" w:type="pct"/>
            <w:tcBorders>
              <w:top w:val="nil"/>
              <w:left w:val="nil"/>
              <w:bottom w:val="nil"/>
              <w:right w:val="nil"/>
            </w:tcBorders>
            <w:vAlign w:val="center"/>
          </w:tcPr>
          <w:p w14:paraId="283199EA" w14:textId="7DBC8667" w:rsidR="00071D0A" w:rsidRPr="00067A21" w:rsidDel="00F10130" w:rsidRDefault="00071D0A">
            <w:pPr>
              <w:rPr>
                <w:moveFrom w:id="7266" w:author="Zehui Bai" w:date="2022-03-11T14:49:00Z"/>
                <w:rFonts w:ascii="Arial" w:eastAsia="Times New Roman" w:hAnsi="Arial" w:cs="Arial"/>
                <w:b/>
                <w:bCs/>
                <w:color w:val="000000"/>
                <w:sz w:val="22"/>
                <w:szCs w:val="22"/>
                <w:lang w:val="en-GB"/>
                <w:rPrChange w:id="7267" w:author="Zehui Bai" w:date="2022-03-11T15:16:00Z">
                  <w:rPr>
                    <w:moveFrom w:id="7268" w:author="Zehui Bai" w:date="2022-03-11T14:49:00Z"/>
                    <w:rFonts w:ascii="Calibri" w:eastAsia="Times New Roman" w:hAnsi="Calibri" w:cs="Calibri"/>
                    <w:b/>
                    <w:bCs/>
                    <w:color w:val="000000"/>
                    <w:sz w:val="22"/>
                    <w:szCs w:val="22"/>
                    <w:lang w:val="en-GB"/>
                  </w:rPr>
                </w:rPrChange>
              </w:rPr>
              <w:pPrChange w:id="7269" w:author="Zehui Bai" w:date="2022-03-11T14:49:00Z">
                <w:pPr>
                  <w:spacing w:before="36" w:after="36"/>
                </w:pPr>
              </w:pPrChange>
            </w:pPr>
            <w:moveFrom w:id="7270" w:author="Zehui Bai" w:date="2022-03-11T14:49:00Z">
              <w:r w:rsidRPr="00067A21" w:rsidDel="00F10130">
                <w:rPr>
                  <w:rFonts w:ascii="Arial" w:eastAsiaTheme="minorEastAsia" w:hAnsi="Arial" w:cs="Arial"/>
                  <w:b/>
                  <w:bCs/>
                  <w:sz w:val="18"/>
                  <w:szCs w:val="18"/>
                  <w:rPrChange w:id="7271" w:author="Zehui Bai" w:date="2022-03-11T15:16:00Z">
                    <w:rPr>
                      <w:rFonts w:eastAsiaTheme="minorEastAsia"/>
                      <w:b/>
                      <w:bCs/>
                      <w:sz w:val="18"/>
                      <w:szCs w:val="18"/>
                    </w:rPr>
                  </w:rPrChange>
                </w:rPr>
                <w:t>Did the doctor give a detailed explanation about the corona vaccine</w:t>
              </w:r>
            </w:moveFrom>
          </w:p>
        </w:tc>
        <w:tc>
          <w:tcPr>
            <w:tcW w:w="644" w:type="pct"/>
            <w:tcBorders>
              <w:top w:val="nil"/>
              <w:left w:val="nil"/>
              <w:bottom w:val="nil"/>
              <w:right w:val="nil"/>
            </w:tcBorders>
            <w:vAlign w:val="center"/>
          </w:tcPr>
          <w:p w14:paraId="11EA7BF4" w14:textId="447D08F1" w:rsidR="00071D0A" w:rsidRPr="00067A21" w:rsidDel="00F10130" w:rsidRDefault="00071D0A">
            <w:pPr>
              <w:rPr>
                <w:moveFrom w:id="7272" w:author="Zehui Bai" w:date="2022-03-11T14:49:00Z"/>
                <w:rFonts w:ascii="Arial" w:hAnsi="Arial" w:cs="Arial"/>
                <w:sz w:val="18"/>
                <w:szCs w:val="18"/>
                <w:rPrChange w:id="7273" w:author="Zehui Bai" w:date="2022-03-11T15:16:00Z">
                  <w:rPr>
                    <w:moveFrom w:id="7274" w:author="Zehui Bai" w:date="2022-03-11T14:49:00Z"/>
                    <w:sz w:val="18"/>
                    <w:szCs w:val="18"/>
                  </w:rPr>
                </w:rPrChange>
              </w:rPr>
              <w:pPrChange w:id="7275" w:author="Zehui Bai" w:date="2022-03-11T14:49:00Z">
                <w:pPr>
                  <w:spacing w:before="36" w:after="36"/>
                  <w:jc w:val="center"/>
                </w:pPr>
              </w:pPrChange>
            </w:pPr>
          </w:p>
        </w:tc>
        <w:tc>
          <w:tcPr>
            <w:tcW w:w="645" w:type="pct"/>
            <w:tcBorders>
              <w:top w:val="nil"/>
              <w:left w:val="nil"/>
              <w:bottom w:val="nil"/>
              <w:right w:val="nil"/>
            </w:tcBorders>
            <w:vAlign w:val="center"/>
          </w:tcPr>
          <w:p w14:paraId="6BA2003A" w14:textId="0BCCD235" w:rsidR="00071D0A" w:rsidRPr="00067A21" w:rsidDel="00F10130" w:rsidRDefault="00071D0A">
            <w:pPr>
              <w:rPr>
                <w:moveFrom w:id="7276" w:author="Zehui Bai" w:date="2022-03-11T14:49:00Z"/>
                <w:rFonts w:ascii="Arial" w:hAnsi="Arial" w:cs="Arial"/>
                <w:sz w:val="18"/>
                <w:szCs w:val="18"/>
                <w:rPrChange w:id="7277" w:author="Zehui Bai" w:date="2022-03-11T15:16:00Z">
                  <w:rPr>
                    <w:moveFrom w:id="7278" w:author="Zehui Bai" w:date="2022-03-11T14:49:00Z"/>
                    <w:sz w:val="18"/>
                    <w:szCs w:val="18"/>
                  </w:rPr>
                </w:rPrChange>
              </w:rPr>
              <w:pPrChange w:id="7279" w:author="Zehui Bai" w:date="2022-03-11T14:49:00Z">
                <w:pPr>
                  <w:spacing w:before="36" w:after="36"/>
                  <w:jc w:val="center"/>
                </w:pPr>
              </w:pPrChange>
            </w:pPr>
          </w:p>
        </w:tc>
        <w:tc>
          <w:tcPr>
            <w:tcW w:w="643" w:type="pct"/>
            <w:tcBorders>
              <w:top w:val="nil"/>
              <w:left w:val="nil"/>
              <w:bottom w:val="nil"/>
              <w:right w:val="nil"/>
            </w:tcBorders>
            <w:vAlign w:val="center"/>
          </w:tcPr>
          <w:p w14:paraId="40EFA0F0" w14:textId="4BA8E7C3" w:rsidR="00071D0A" w:rsidRPr="00067A21" w:rsidDel="00F10130" w:rsidRDefault="00071D0A">
            <w:pPr>
              <w:rPr>
                <w:moveFrom w:id="7280" w:author="Zehui Bai" w:date="2022-03-11T14:49:00Z"/>
                <w:rFonts w:ascii="Arial" w:hAnsi="Arial" w:cs="Arial"/>
                <w:sz w:val="18"/>
                <w:szCs w:val="18"/>
                <w:rPrChange w:id="7281" w:author="Zehui Bai" w:date="2022-03-11T15:16:00Z">
                  <w:rPr>
                    <w:moveFrom w:id="7282" w:author="Zehui Bai" w:date="2022-03-11T14:49:00Z"/>
                    <w:sz w:val="18"/>
                    <w:szCs w:val="18"/>
                  </w:rPr>
                </w:rPrChange>
              </w:rPr>
              <w:pPrChange w:id="7283" w:author="Zehui Bai" w:date="2022-03-11T14:49:00Z">
                <w:pPr>
                  <w:spacing w:before="36" w:after="36"/>
                  <w:jc w:val="center"/>
                </w:pPr>
              </w:pPrChange>
            </w:pPr>
          </w:p>
        </w:tc>
        <w:tc>
          <w:tcPr>
            <w:tcW w:w="645" w:type="pct"/>
            <w:tcBorders>
              <w:top w:val="nil"/>
              <w:left w:val="nil"/>
              <w:bottom w:val="nil"/>
              <w:right w:val="nil"/>
            </w:tcBorders>
            <w:vAlign w:val="center"/>
          </w:tcPr>
          <w:p w14:paraId="43FDF85F" w14:textId="29CFF9A2" w:rsidR="00071D0A" w:rsidRPr="00067A21" w:rsidDel="00F10130" w:rsidRDefault="00071D0A">
            <w:pPr>
              <w:rPr>
                <w:moveFrom w:id="7284" w:author="Zehui Bai" w:date="2022-03-11T14:49:00Z"/>
                <w:rFonts w:ascii="Arial" w:hAnsi="Arial" w:cs="Arial"/>
                <w:sz w:val="18"/>
                <w:szCs w:val="18"/>
                <w:rPrChange w:id="7285" w:author="Zehui Bai" w:date="2022-03-11T15:16:00Z">
                  <w:rPr>
                    <w:moveFrom w:id="7286" w:author="Zehui Bai" w:date="2022-03-11T14:49:00Z"/>
                    <w:sz w:val="18"/>
                    <w:szCs w:val="18"/>
                  </w:rPr>
                </w:rPrChange>
              </w:rPr>
              <w:pPrChange w:id="7287" w:author="Zehui Bai" w:date="2022-03-11T14:49:00Z">
                <w:pPr>
                  <w:spacing w:before="36" w:after="36"/>
                  <w:jc w:val="center"/>
                </w:pPr>
              </w:pPrChange>
            </w:pPr>
          </w:p>
        </w:tc>
        <w:tc>
          <w:tcPr>
            <w:tcW w:w="641" w:type="pct"/>
            <w:tcBorders>
              <w:top w:val="nil"/>
              <w:left w:val="nil"/>
              <w:bottom w:val="nil"/>
              <w:right w:val="nil"/>
            </w:tcBorders>
            <w:vAlign w:val="center"/>
          </w:tcPr>
          <w:p w14:paraId="012E1E8C" w14:textId="2063DA66" w:rsidR="00071D0A" w:rsidRPr="00067A21" w:rsidDel="00F10130" w:rsidRDefault="00071D0A">
            <w:pPr>
              <w:rPr>
                <w:moveFrom w:id="7288" w:author="Zehui Bai" w:date="2022-03-11T14:49:00Z"/>
                <w:rFonts w:ascii="Arial" w:hAnsi="Arial" w:cs="Arial"/>
                <w:sz w:val="18"/>
                <w:szCs w:val="18"/>
                <w:rPrChange w:id="7289" w:author="Zehui Bai" w:date="2022-03-11T15:16:00Z">
                  <w:rPr>
                    <w:moveFrom w:id="7290" w:author="Zehui Bai" w:date="2022-03-11T14:49:00Z"/>
                    <w:sz w:val="18"/>
                    <w:szCs w:val="18"/>
                  </w:rPr>
                </w:rPrChange>
              </w:rPr>
              <w:pPrChange w:id="7291" w:author="Zehui Bai" w:date="2022-03-11T14:49:00Z">
                <w:pPr>
                  <w:spacing w:before="36" w:after="36"/>
                  <w:jc w:val="center"/>
                </w:pPr>
              </w:pPrChange>
            </w:pPr>
            <w:moveFrom w:id="7292" w:author="Zehui Bai" w:date="2022-03-11T14:49:00Z">
              <w:r w:rsidRPr="00067A21" w:rsidDel="00F10130">
                <w:rPr>
                  <w:rFonts w:ascii="Arial" w:hAnsi="Arial" w:cs="Arial"/>
                  <w:sz w:val="18"/>
                  <w:szCs w:val="18"/>
                  <w:rPrChange w:id="7293" w:author="Zehui Bai" w:date="2022-03-11T15:16:00Z">
                    <w:rPr>
                      <w:sz w:val="18"/>
                      <w:szCs w:val="18"/>
                    </w:rPr>
                  </w:rPrChange>
                </w:rPr>
                <w:t>&lt;0.05</w:t>
              </w:r>
            </w:moveFrom>
          </w:p>
        </w:tc>
      </w:tr>
      <w:tr w:rsidR="00071D0A" w:rsidRPr="00067A21" w:rsidDel="00F10130" w14:paraId="570B503D" w14:textId="66831BE7" w:rsidTr="00210CBA">
        <w:trPr>
          <w:trHeight w:val="340"/>
          <w:jc w:val="center"/>
        </w:trPr>
        <w:tc>
          <w:tcPr>
            <w:tcW w:w="1782" w:type="pct"/>
            <w:tcBorders>
              <w:top w:val="nil"/>
              <w:left w:val="nil"/>
              <w:bottom w:val="nil"/>
              <w:right w:val="nil"/>
            </w:tcBorders>
            <w:vAlign w:val="center"/>
          </w:tcPr>
          <w:p w14:paraId="4E6C1C9C" w14:textId="25E77A25" w:rsidR="00071D0A" w:rsidRPr="00067A21" w:rsidDel="00F10130" w:rsidRDefault="00071D0A">
            <w:pPr>
              <w:rPr>
                <w:moveFrom w:id="7294" w:author="Zehui Bai" w:date="2022-03-11T14:49:00Z"/>
                <w:rFonts w:ascii="Arial" w:eastAsiaTheme="minorEastAsia" w:hAnsi="Arial" w:cs="Arial"/>
                <w:sz w:val="18"/>
                <w:szCs w:val="18"/>
                <w:rPrChange w:id="7295" w:author="Zehui Bai" w:date="2022-03-11T15:16:00Z">
                  <w:rPr>
                    <w:moveFrom w:id="7296" w:author="Zehui Bai" w:date="2022-03-11T14:49:00Z"/>
                    <w:rFonts w:eastAsiaTheme="minorEastAsia"/>
                    <w:sz w:val="18"/>
                    <w:szCs w:val="18"/>
                  </w:rPr>
                </w:rPrChange>
              </w:rPr>
              <w:pPrChange w:id="7297" w:author="Zehui Bai" w:date="2022-03-11T14:49:00Z">
                <w:pPr>
                  <w:spacing w:before="36" w:after="36"/>
                  <w:ind w:left="708"/>
                </w:pPr>
              </w:pPrChange>
            </w:pPr>
            <w:moveFrom w:id="7298" w:author="Zehui Bai" w:date="2022-03-11T14:49:00Z">
              <w:r w:rsidRPr="00067A21" w:rsidDel="00F10130">
                <w:rPr>
                  <w:rFonts w:ascii="Arial" w:eastAsiaTheme="minorEastAsia" w:hAnsi="Arial" w:cs="Arial"/>
                  <w:sz w:val="18"/>
                  <w:szCs w:val="18"/>
                  <w:rPrChange w:id="7299" w:author="Zehui Bai" w:date="2022-03-11T15:16:00Z">
                    <w:rPr>
                      <w:rFonts w:eastAsiaTheme="minorEastAsia"/>
                      <w:sz w:val="18"/>
                      <w:szCs w:val="18"/>
                    </w:rPr>
                  </w:rPrChange>
                </w:rPr>
                <w:t>Yes</w:t>
              </w:r>
            </w:moveFrom>
          </w:p>
        </w:tc>
        <w:tc>
          <w:tcPr>
            <w:tcW w:w="644" w:type="pct"/>
            <w:tcBorders>
              <w:top w:val="nil"/>
              <w:left w:val="nil"/>
              <w:bottom w:val="nil"/>
              <w:right w:val="nil"/>
            </w:tcBorders>
            <w:vAlign w:val="center"/>
          </w:tcPr>
          <w:p w14:paraId="2492640A" w14:textId="56FA34D5" w:rsidR="00071D0A" w:rsidRPr="00067A21" w:rsidDel="00F10130" w:rsidRDefault="00A955FB">
            <w:pPr>
              <w:rPr>
                <w:moveFrom w:id="7300" w:author="Zehui Bai" w:date="2022-03-11T14:49:00Z"/>
                <w:rFonts w:ascii="Arial" w:hAnsi="Arial" w:cs="Arial"/>
                <w:sz w:val="18"/>
                <w:szCs w:val="18"/>
                <w:rPrChange w:id="7301" w:author="Zehui Bai" w:date="2022-03-11T15:16:00Z">
                  <w:rPr>
                    <w:moveFrom w:id="7302" w:author="Zehui Bai" w:date="2022-03-11T14:49:00Z"/>
                    <w:sz w:val="18"/>
                    <w:szCs w:val="18"/>
                  </w:rPr>
                </w:rPrChange>
              </w:rPr>
              <w:pPrChange w:id="7303" w:author="Zehui Bai" w:date="2022-03-11T14:49:00Z">
                <w:pPr>
                  <w:spacing w:before="36" w:after="36"/>
                  <w:jc w:val="center"/>
                </w:pPr>
              </w:pPrChange>
            </w:pPr>
            <w:moveFrom w:id="7304" w:author="Zehui Bai" w:date="2022-03-11T14:49:00Z">
              <w:r w:rsidRPr="00067A21" w:rsidDel="00F10130">
                <w:rPr>
                  <w:rFonts w:ascii="Arial" w:hAnsi="Arial" w:cs="Arial"/>
                  <w:sz w:val="18"/>
                  <w:szCs w:val="18"/>
                  <w:rPrChange w:id="7305" w:author="Zehui Bai" w:date="2022-03-11T15:16:00Z">
                    <w:rPr>
                      <w:sz w:val="18"/>
                      <w:szCs w:val="18"/>
                    </w:rPr>
                  </w:rPrChange>
                </w:rPr>
                <w:t>502</w:t>
              </w:r>
            </w:moveFrom>
          </w:p>
        </w:tc>
        <w:tc>
          <w:tcPr>
            <w:tcW w:w="645" w:type="pct"/>
            <w:tcBorders>
              <w:top w:val="nil"/>
              <w:left w:val="nil"/>
              <w:bottom w:val="nil"/>
              <w:right w:val="nil"/>
            </w:tcBorders>
            <w:vAlign w:val="center"/>
          </w:tcPr>
          <w:p w14:paraId="1F14A588" w14:textId="6DE960F6" w:rsidR="00071D0A" w:rsidRPr="00067A21" w:rsidDel="00F10130" w:rsidRDefault="0089133F">
            <w:pPr>
              <w:rPr>
                <w:moveFrom w:id="7306" w:author="Zehui Bai" w:date="2022-03-11T14:49:00Z"/>
                <w:rFonts w:ascii="Arial" w:hAnsi="Arial" w:cs="Arial"/>
                <w:sz w:val="18"/>
                <w:szCs w:val="18"/>
                <w:rPrChange w:id="7307" w:author="Zehui Bai" w:date="2022-03-11T15:16:00Z">
                  <w:rPr>
                    <w:moveFrom w:id="7308" w:author="Zehui Bai" w:date="2022-03-11T14:49:00Z"/>
                    <w:sz w:val="18"/>
                    <w:szCs w:val="18"/>
                  </w:rPr>
                </w:rPrChange>
              </w:rPr>
              <w:pPrChange w:id="7309" w:author="Zehui Bai" w:date="2022-03-11T14:49:00Z">
                <w:pPr>
                  <w:spacing w:before="36" w:after="36"/>
                  <w:jc w:val="center"/>
                </w:pPr>
              </w:pPrChange>
            </w:pPr>
            <w:moveFrom w:id="7310" w:author="Zehui Bai" w:date="2022-03-11T14:49:00Z">
              <w:r w:rsidRPr="00067A21" w:rsidDel="00F10130">
                <w:rPr>
                  <w:rFonts w:ascii="Arial" w:hAnsi="Arial" w:cs="Arial"/>
                  <w:sz w:val="18"/>
                  <w:szCs w:val="18"/>
                  <w:rPrChange w:id="7311" w:author="Zehui Bai" w:date="2022-03-11T15:16:00Z">
                    <w:rPr>
                      <w:sz w:val="18"/>
                      <w:szCs w:val="18"/>
                    </w:rPr>
                  </w:rPrChange>
                </w:rPr>
                <w:t>94.4</w:t>
              </w:r>
            </w:moveFrom>
          </w:p>
        </w:tc>
        <w:tc>
          <w:tcPr>
            <w:tcW w:w="643" w:type="pct"/>
            <w:tcBorders>
              <w:top w:val="nil"/>
              <w:left w:val="nil"/>
              <w:bottom w:val="nil"/>
              <w:right w:val="nil"/>
            </w:tcBorders>
            <w:vAlign w:val="center"/>
          </w:tcPr>
          <w:p w14:paraId="761F1A56" w14:textId="1AC2E072" w:rsidR="00071D0A" w:rsidRPr="00067A21" w:rsidDel="00F10130" w:rsidRDefault="00DE2264">
            <w:pPr>
              <w:rPr>
                <w:moveFrom w:id="7312" w:author="Zehui Bai" w:date="2022-03-11T14:49:00Z"/>
                <w:rFonts w:ascii="Arial" w:hAnsi="Arial" w:cs="Arial"/>
                <w:sz w:val="18"/>
                <w:szCs w:val="18"/>
                <w:rPrChange w:id="7313" w:author="Zehui Bai" w:date="2022-03-11T15:16:00Z">
                  <w:rPr>
                    <w:moveFrom w:id="7314" w:author="Zehui Bai" w:date="2022-03-11T14:49:00Z"/>
                    <w:sz w:val="18"/>
                    <w:szCs w:val="18"/>
                  </w:rPr>
                </w:rPrChange>
              </w:rPr>
              <w:pPrChange w:id="7315" w:author="Zehui Bai" w:date="2022-03-11T14:49:00Z">
                <w:pPr>
                  <w:spacing w:before="36" w:after="36"/>
                  <w:jc w:val="center"/>
                </w:pPr>
              </w:pPrChange>
            </w:pPr>
            <w:moveFrom w:id="7316" w:author="Zehui Bai" w:date="2022-03-11T14:49:00Z">
              <w:r w:rsidRPr="00067A21" w:rsidDel="00F10130">
                <w:rPr>
                  <w:rFonts w:ascii="Arial" w:hAnsi="Arial" w:cs="Arial"/>
                  <w:sz w:val="18"/>
                  <w:szCs w:val="18"/>
                  <w:rPrChange w:id="7317" w:author="Zehui Bai" w:date="2022-03-11T15:16:00Z">
                    <w:rPr>
                      <w:sz w:val="18"/>
                      <w:szCs w:val="18"/>
                    </w:rPr>
                  </w:rPrChange>
                </w:rPr>
                <w:t>30</w:t>
              </w:r>
            </w:moveFrom>
          </w:p>
        </w:tc>
        <w:tc>
          <w:tcPr>
            <w:tcW w:w="645" w:type="pct"/>
            <w:tcBorders>
              <w:top w:val="nil"/>
              <w:left w:val="nil"/>
              <w:bottom w:val="nil"/>
              <w:right w:val="nil"/>
            </w:tcBorders>
            <w:vAlign w:val="center"/>
          </w:tcPr>
          <w:p w14:paraId="22423D78" w14:textId="6349220A" w:rsidR="00071D0A" w:rsidRPr="00067A21" w:rsidDel="00F10130" w:rsidRDefault="0089133F">
            <w:pPr>
              <w:rPr>
                <w:moveFrom w:id="7318" w:author="Zehui Bai" w:date="2022-03-11T14:49:00Z"/>
                <w:rFonts w:ascii="Arial" w:hAnsi="Arial" w:cs="Arial"/>
                <w:sz w:val="18"/>
                <w:szCs w:val="18"/>
                <w:rPrChange w:id="7319" w:author="Zehui Bai" w:date="2022-03-11T15:16:00Z">
                  <w:rPr>
                    <w:moveFrom w:id="7320" w:author="Zehui Bai" w:date="2022-03-11T14:49:00Z"/>
                    <w:sz w:val="18"/>
                    <w:szCs w:val="18"/>
                  </w:rPr>
                </w:rPrChange>
              </w:rPr>
              <w:pPrChange w:id="7321" w:author="Zehui Bai" w:date="2022-03-11T14:49:00Z">
                <w:pPr>
                  <w:spacing w:before="36" w:after="36"/>
                  <w:jc w:val="center"/>
                </w:pPr>
              </w:pPrChange>
            </w:pPr>
            <w:moveFrom w:id="7322" w:author="Zehui Bai" w:date="2022-03-11T14:49:00Z">
              <w:r w:rsidRPr="00067A21" w:rsidDel="00F10130">
                <w:rPr>
                  <w:rFonts w:ascii="Arial" w:hAnsi="Arial" w:cs="Arial"/>
                  <w:sz w:val="18"/>
                  <w:szCs w:val="18"/>
                  <w:rPrChange w:id="7323" w:author="Zehui Bai" w:date="2022-03-11T15:16:00Z">
                    <w:rPr>
                      <w:sz w:val="18"/>
                      <w:szCs w:val="18"/>
                    </w:rPr>
                  </w:rPrChange>
                </w:rPr>
                <w:t>5.6</w:t>
              </w:r>
            </w:moveFrom>
          </w:p>
        </w:tc>
        <w:tc>
          <w:tcPr>
            <w:tcW w:w="641" w:type="pct"/>
            <w:tcBorders>
              <w:top w:val="nil"/>
              <w:left w:val="nil"/>
              <w:bottom w:val="nil"/>
              <w:right w:val="nil"/>
            </w:tcBorders>
            <w:vAlign w:val="center"/>
          </w:tcPr>
          <w:p w14:paraId="623CF18B" w14:textId="07ABD7D1" w:rsidR="00071D0A" w:rsidRPr="00067A21" w:rsidDel="00F10130" w:rsidRDefault="00071D0A">
            <w:pPr>
              <w:rPr>
                <w:moveFrom w:id="7324" w:author="Zehui Bai" w:date="2022-03-11T14:49:00Z"/>
                <w:rFonts w:ascii="Arial" w:hAnsi="Arial" w:cs="Arial"/>
                <w:sz w:val="18"/>
                <w:szCs w:val="18"/>
                <w:rPrChange w:id="7325" w:author="Zehui Bai" w:date="2022-03-11T15:16:00Z">
                  <w:rPr>
                    <w:moveFrom w:id="7326" w:author="Zehui Bai" w:date="2022-03-11T14:49:00Z"/>
                    <w:sz w:val="18"/>
                    <w:szCs w:val="18"/>
                  </w:rPr>
                </w:rPrChange>
              </w:rPr>
              <w:pPrChange w:id="7327" w:author="Zehui Bai" w:date="2022-03-11T14:49:00Z">
                <w:pPr>
                  <w:spacing w:before="36" w:after="36"/>
                  <w:jc w:val="center"/>
                </w:pPr>
              </w:pPrChange>
            </w:pPr>
          </w:p>
        </w:tc>
      </w:tr>
      <w:tr w:rsidR="00071D0A" w:rsidRPr="00067A21" w:rsidDel="00F10130" w14:paraId="34410B02" w14:textId="5D8E1B0E" w:rsidTr="00210CBA">
        <w:trPr>
          <w:trHeight w:val="340"/>
          <w:jc w:val="center"/>
        </w:trPr>
        <w:tc>
          <w:tcPr>
            <w:tcW w:w="1782" w:type="pct"/>
            <w:tcBorders>
              <w:top w:val="nil"/>
              <w:left w:val="nil"/>
              <w:bottom w:val="nil"/>
              <w:right w:val="nil"/>
            </w:tcBorders>
            <w:vAlign w:val="center"/>
          </w:tcPr>
          <w:p w14:paraId="68121FD4" w14:textId="790D374D" w:rsidR="00071D0A" w:rsidRPr="00067A21" w:rsidDel="00F10130" w:rsidRDefault="00071D0A">
            <w:pPr>
              <w:rPr>
                <w:moveFrom w:id="7328" w:author="Zehui Bai" w:date="2022-03-11T14:49:00Z"/>
                <w:rFonts w:ascii="Arial" w:eastAsiaTheme="minorEastAsia" w:hAnsi="Arial" w:cs="Arial"/>
                <w:sz w:val="18"/>
                <w:szCs w:val="18"/>
                <w:rPrChange w:id="7329" w:author="Zehui Bai" w:date="2022-03-11T15:16:00Z">
                  <w:rPr>
                    <w:moveFrom w:id="7330" w:author="Zehui Bai" w:date="2022-03-11T14:49:00Z"/>
                    <w:rFonts w:eastAsiaTheme="minorEastAsia"/>
                    <w:sz w:val="18"/>
                    <w:szCs w:val="18"/>
                  </w:rPr>
                </w:rPrChange>
              </w:rPr>
              <w:pPrChange w:id="7331" w:author="Zehui Bai" w:date="2022-03-11T14:49:00Z">
                <w:pPr>
                  <w:spacing w:before="36" w:after="36"/>
                  <w:ind w:left="708"/>
                </w:pPr>
              </w:pPrChange>
            </w:pPr>
            <w:moveFrom w:id="7332" w:author="Zehui Bai" w:date="2022-03-11T14:49:00Z">
              <w:r w:rsidRPr="00067A21" w:rsidDel="00F10130">
                <w:rPr>
                  <w:rFonts w:ascii="Arial" w:eastAsiaTheme="minorEastAsia" w:hAnsi="Arial" w:cs="Arial"/>
                  <w:sz w:val="18"/>
                  <w:szCs w:val="18"/>
                  <w:rPrChange w:id="7333" w:author="Zehui Bai" w:date="2022-03-11T15:16:00Z">
                    <w:rPr>
                      <w:rFonts w:eastAsiaTheme="minorEastAsia"/>
                      <w:sz w:val="18"/>
                      <w:szCs w:val="18"/>
                    </w:rPr>
                  </w:rPrChange>
                </w:rPr>
                <w:t>no</w:t>
              </w:r>
            </w:moveFrom>
          </w:p>
        </w:tc>
        <w:tc>
          <w:tcPr>
            <w:tcW w:w="644" w:type="pct"/>
            <w:tcBorders>
              <w:top w:val="nil"/>
              <w:left w:val="nil"/>
              <w:bottom w:val="nil"/>
              <w:right w:val="nil"/>
            </w:tcBorders>
            <w:vAlign w:val="center"/>
          </w:tcPr>
          <w:p w14:paraId="1A5C08E5" w14:textId="6E18B9A5" w:rsidR="00071D0A" w:rsidRPr="00067A21" w:rsidDel="00F10130" w:rsidRDefault="00A955FB">
            <w:pPr>
              <w:rPr>
                <w:moveFrom w:id="7334" w:author="Zehui Bai" w:date="2022-03-11T14:49:00Z"/>
                <w:rFonts w:ascii="Arial" w:hAnsi="Arial" w:cs="Arial"/>
                <w:sz w:val="18"/>
                <w:szCs w:val="18"/>
                <w:rPrChange w:id="7335" w:author="Zehui Bai" w:date="2022-03-11T15:16:00Z">
                  <w:rPr>
                    <w:moveFrom w:id="7336" w:author="Zehui Bai" w:date="2022-03-11T14:49:00Z"/>
                    <w:sz w:val="18"/>
                    <w:szCs w:val="18"/>
                  </w:rPr>
                </w:rPrChange>
              </w:rPr>
              <w:pPrChange w:id="7337" w:author="Zehui Bai" w:date="2022-03-11T14:49:00Z">
                <w:pPr>
                  <w:spacing w:before="36" w:after="36"/>
                  <w:jc w:val="center"/>
                </w:pPr>
              </w:pPrChange>
            </w:pPr>
            <w:moveFrom w:id="7338" w:author="Zehui Bai" w:date="2022-03-11T14:49:00Z">
              <w:r w:rsidRPr="00067A21" w:rsidDel="00F10130">
                <w:rPr>
                  <w:rFonts w:ascii="Arial" w:hAnsi="Arial" w:cs="Arial"/>
                  <w:sz w:val="18"/>
                  <w:szCs w:val="18"/>
                  <w:rPrChange w:id="7339" w:author="Zehui Bai" w:date="2022-03-11T15:16:00Z">
                    <w:rPr>
                      <w:sz w:val="18"/>
                      <w:szCs w:val="18"/>
                    </w:rPr>
                  </w:rPrChange>
                </w:rPr>
                <w:t>204</w:t>
              </w:r>
            </w:moveFrom>
          </w:p>
        </w:tc>
        <w:tc>
          <w:tcPr>
            <w:tcW w:w="645" w:type="pct"/>
            <w:tcBorders>
              <w:top w:val="nil"/>
              <w:left w:val="nil"/>
              <w:bottom w:val="nil"/>
              <w:right w:val="nil"/>
            </w:tcBorders>
            <w:vAlign w:val="center"/>
          </w:tcPr>
          <w:p w14:paraId="57CDFCDA" w14:textId="499AD930" w:rsidR="00071D0A" w:rsidRPr="00067A21" w:rsidDel="00F10130" w:rsidRDefault="00813486">
            <w:pPr>
              <w:rPr>
                <w:moveFrom w:id="7340" w:author="Zehui Bai" w:date="2022-03-11T14:49:00Z"/>
                <w:rFonts w:ascii="Arial" w:hAnsi="Arial" w:cs="Arial"/>
                <w:sz w:val="18"/>
                <w:szCs w:val="18"/>
                <w:rPrChange w:id="7341" w:author="Zehui Bai" w:date="2022-03-11T15:16:00Z">
                  <w:rPr>
                    <w:moveFrom w:id="7342" w:author="Zehui Bai" w:date="2022-03-11T14:49:00Z"/>
                    <w:sz w:val="18"/>
                    <w:szCs w:val="18"/>
                  </w:rPr>
                </w:rPrChange>
              </w:rPr>
              <w:pPrChange w:id="7343" w:author="Zehui Bai" w:date="2022-03-11T14:49:00Z">
                <w:pPr>
                  <w:spacing w:before="36" w:after="36"/>
                  <w:jc w:val="center"/>
                </w:pPr>
              </w:pPrChange>
            </w:pPr>
            <w:moveFrom w:id="7344" w:author="Zehui Bai" w:date="2022-03-11T14:49:00Z">
              <w:r w:rsidRPr="00067A21" w:rsidDel="00F10130">
                <w:rPr>
                  <w:rFonts w:ascii="Arial" w:hAnsi="Arial" w:cs="Arial"/>
                  <w:sz w:val="18"/>
                  <w:szCs w:val="18"/>
                  <w:rPrChange w:id="7345" w:author="Zehui Bai" w:date="2022-03-11T15:16:00Z">
                    <w:rPr>
                      <w:sz w:val="18"/>
                      <w:szCs w:val="18"/>
                    </w:rPr>
                  </w:rPrChange>
                </w:rPr>
                <w:t>72.1</w:t>
              </w:r>
            </w:moveFrom>
          </w:p>
        </w:tc>
        <w:tc>
          <w:tcPr>
            <w:tcW w:w="643" w:type="pct"/>
            <w:tcBorders>
              <w:top w:val="nil"/>
              <w:left w:val="nil"/>
              <w:bottom w:val="nil"/>
              <w:right w:val="nil"/>
            </w:tcBorders>
            <w:vAlign w:val="center"/>
          </w:tcPr>
          <w:p w14:paraId="146A11DD" w14:textId="6D6F051C" w:rsidR="00071D0A" w:rsidRPr="00067A21" w:rsidDel="00F10130" w:rsidRDefault="00DE2264">
            <w:pPr>
              <w:rPr>
                <w:moveFrom w:id="7346" w:author="Zehui Bai" w:date="2022-03-11T14:49:00Z"/>
                <w:rFonts w:ascii="Arial" w:hAnsi="Arial" w:cs="Arial"/>
                <w:sz w:val="18"/>
                <w:szCs w:val="18"/>
                <w:rPrChange w:id="7347" w:author="Zehui Bai" w:date="2022-03-11T15:16:00Z">
                  <w:rPr>
                    <w:moveFrom w:id="7348" w:author="Zehui Bai" w:date="2022-03-11T14:49:00Z"/>
                    <w:sz w:val="18"/>
                    <w:szCs w:val="18"/>
                  </w:rPr>
                </w:rPrChange>
              </w:rPr>
              <w:pPrChange w:id="7349" w:author="Zehui Bai" w:date="2022-03-11T14:49:00Z">
                <w:pPr>
                  <w:spacing w:before="36" w:after="36"/>
                  <w:jc w:val="center"/>
                </w:pPr>
              </w:pPrChange>
            </w:pPr>
            <w:moveFrom w:id="7350" w:author="Zehui Bai" w:date="2022-03-11T14:49:00Z">
              <w:r w:rsidRPr="00067A21" w:rsidDel="00F10130">
                <w:rPr>
                  <w:rFonts w:ascii="Arial" w:hAnsi="Arial" w:cs="Arial"/>
                  <w:sz w:val="18"/>
                  <w:szCs w:val="18"/>
                  <w:rPrChange w:id="7351" w:author="Zehui Bai" w:date="2022-03-11T15:16:00Z">
                    <w:rPr>
                      <w:sz w:val="18"/>
                      <w:szCs w:val="18"/>
                    </w:rPr>
                  </w:rPrChange>
                </w:rPr>
                <w:t>79</w:t>
              </w:r>
            </w:moveFrom>
          </w:p>
        </w:tc>
        <w:tc>
          <w:tcPr>
            <w:tcW w:w="645" w:type="pct"/>
            <w:tcBorders>
              <w:top w:val="nil"/>
              <w:left w:val="nil"/>
              <w:bottom w:val="nil"/>
              <w:right w:val="nil"/>
            </w:tcBorders>
            <w:vAlign w:val="center"/>
          </w:tcPr>
          <w:p w14:paraId="443BF685" w14:textId="1B8E2C74" w:rsidR="00071D0A" w:rsidRPr="00067A21" w:rsidDel="00F10130" w:rsidRDefault="00813486">
            <w:pPr>
              <w:rPr>
                <w:moveFrom w:id="7352" w:author="Zehui Bai" w:date="2022-03-11T14:49:00Z"/>
                <w:rFonts w:ascii="Arial" w:hAnsi="Arial" w:cs="Arial"/>
                <w:sz w:val="18"/>
                <w:szCs w:val="18"/>
                <w:rPrChange w:id="7353" w:author="Zehui Bai" w:date="2022-03-11T15:16:00Z">
                  <w:rPr>
                    <w:moveFrom w:id="7354" w:author="Zehui Bai" w:date="2022-03-11T14:49:00Z"/>
                    <w:sz w:val="18"/>
                    <w:szCs w:val="18"/>
                  </w:rPr>
                </w:rPrChange>
              </w:rPr>
              <w:pPrChange w:id="7355" w:author="Zehui Bai" w:date="2022-03-11T14:49:00Z">
                <w:pPr>
                  <w:spacing w:before="36" w:after="36"/>
                  <w:jc w:val="center"/>
                </w:pPr>
              </w:pPrChange>
            </w:pPr>
            <w:moveFrom w:id="7356" w:author="Zehui Bai" w:date="2022-03-11T14:49:00Z">
              <w:r w:rsidRPr="00067A21" w:rsidDel="00F10130">
                <w:rPr>
                  <w:rFonts w:ascii="Arial" w:hAnsi="Arial" w:cs="Arial"/>
                  <w:sz w:val="18"/>
                  <w:szCs w:val="18"/>
                  <w:rPrChange w:id="7357" w:author="Zehui Bai" w:date="2022-03-11T15:16:00Z">
                    <w:rPr>
                      <w:sz w:val="18"/>
                      <w:szCs w:val="18"/>
                    </w:rPr>
                  </w:rPrChange>
                </w:rPr>
                <w:t>27.9</w:t>
              </w:r>
            </w:moveFrom>
          </w:p>
        </w:tc>
        <w:tc>
          <w:tcPr>
            <w:tcW w:w="641" w:type="pct"/>
            <w:tcBorders>
              <w:top w:val="nil"/>
              <w:left w:val="nil"/>
              <w:bottom w:val="nil"/>
              <w:right w:val="nil"/>
            </w:tcBorders>
            <w:vAlign w:val="center"/>
          </w:tcPr>
          <w:p w14:paraId="4B6D1EBD" w14:textId="384C2E04" w:rsidR="00071D0A" w:rsidRPr="00067A21" w:rsidDel="00F10130" w:rsidRDefault="00071D0A">
            <w:pPr>
              <w:rPr>
                <w:moveFrom w:id="7358" w:author="Zehui Bai" w:date="2022-03-11T14:49:00Z"/>
                <w:rFonts w:ascii="Arial" w:hAnsi="Arial" w:cs="Arial"/>
                <w:sz w:val="18"/>
                <w:szCs w:val="18"/>
                <w:rPrChange w:id="7359" w:author="Zehui Bai" w:date="2022-03-11T15:16:00Z">
                  <w:rPr>
                    <w:moveFrom w:id="7360" w:author="Zehui Bai" w:date="2022-03-11T14:49:00Z"/>
                    <w:sz w:val="18"/>
                    <w:szCs w:val="18"/>
                  </w:rPr>
                </w:rPrChange>
              </w:rPr>
              <w:pPrChange w:id="7361" w:author="Zehui Bai" w:date="2022-03-11T14:49:00Z">
                <w:pPr>
                  <w:spacing w:before="36" w:after="36"/>
                  <w:jc w:val="center"/>
                </w:pPr>
              </w:pPrChange>
            </w:pPr>
          </w:p>
        </w:tc>
      </w:tr>
      <w:tr w:rsidR="00071D0A" w:rsidRPr="00067A21" w:rsidDel="00F10130" w14:paraId="25E26557" w14:textId="58355E2B" w:rsidTr="00210CBA">
        <w:trPr>
          <w:trHeight w:val="340"/>
          <w:jc w:val="center"/>
        </w:trPr>
        <w:tc>
          <w:tcPr>
            <w:tcW w:w="1782" w:type="pct"/>
            <w:tcBorders>
              <w:top w:val="nil"/>
              <w:left w:val="nil"/>
              <w:bottom w:val="nil"/>
              <w:right w:val="nil"/>
            </w:tcBorders>
          </w:tcPr>
          <w:p w14:paraId="3E50171B" w14:textId="2FB0CC7E" w:rsidR="00071D0A" w:rsidRPr="00067A21" w:rsidDel="00F10130" w:rsidRDefault="00071D0A">
            <w:pPr>
              <w:rPr>
                <w:moveFrom w:id="7362" w:author="Zehui Bai" w:date="2022-03-11T14:49:00Z"/>
                <w:rFonts w:ascii="Arial" w:eastAsiaTheme="minorEastAsia" w:hAnsi="Arial" w:cs="Arial"/>
                <w:sz w:val="18"/>
                <w:szCs w:val="18"/>
                <w:rPrChange w:id="7363" w:author="Zehui Bai" w:date="2022-03-11T15:16:00Z">
                  <w:rPr>
                    <w:moveFrom w:id="7364" w:author="Zehui Bai" w:date="2022-03-11T14:49:00Z"/>
                    <w:rFonts w:eastAsiaTheme="minorEastAsia"/>
                    <w:sz w:val="18"/>
                    <w:szCs w:val="18"/>
                  </w:rPr>
                </w:rPrChange>
              </w:rPr>
              <w:pPrChange w:id="7365" w:author="Zehui Bai" w:date="2022-03-11T14:49:00Z">
                <w:pPr>
                  <w:spacing w:before="36" w:after="36"/>
                  <w:ind w:left="708"/>
                </w:pPr>
              </w:pPrChange>
            </w:pPr>
          </w:p>
        </w:tc>
        <w:tc>
          <w:tcPr>
            <w:tcW w:w="644" w:type="pct"/>
            <w:tcBorders>
              <w:top w:val="nil"/>
              <w:left w:val="nil"/>
              <w:bottom w:val="nil"/>
              <w:right w:val="nil"/>
            </w:tcBorders>
          </w:tcPr>
          <w:p w14:paraId="2193364F" w14:textId="2CA1C089" w:rsidR="00071D0A" w:rsidRPr="00067A21" w:rsidDel="00F10130" w:rsidRDefault="00071D0A">
            <w:pPr>
              <w:rPr>
                <w:moveFrom w:id="7366" w:author="Zehui Bai" w:date="2022-03-11T14:49:00Z"/>
                <w:rFonts w:ascii="Arial" w:hAnsi="Arial" w:cs="Arial"/>
                <w:sz w:val="18"/>
                <w:szCs w:val="18"/>
                <w:rPrChange w:id="7367" w:author="Zehui Bai" w:date="2022-03-11T15:16:00Z">
                  <w:rPr>
                    <w:moveFrom w:id="7368" w:author="Zehui Bai" w:date="2022-03-11T14:49:00Z"/>
                    <w:sz w:val="18"/>
                    <w:szCs w:val="18"/>
                  </w:rPr>
                </w:rPrChange>
              </w:rPr>
              <w:pPrChange w:id="7369" w:author="Zehui Bai" w:date="2022-03-11T14:49:00Z">
                <w:pPr>
                  <w:spacing w:before="36" w:after="36"/>
                  <w:jc w:val="center"/>
                </w:pPr>
              </w:pPrChange>
            </w:pPr>
          </w:p>
        </w:tc>
        <w:tc>
          <w:tcPr>
            <w:tcW w:w="645" w:type="pct"/>
            <w:tcBorders>
              <w:top w:val="nil"/>
              <w:left w:val="nil"/>
              <w:bottom w:val="nil"/>
              <w:right w:val="nil"/>
            </w:tcBorders>
          </w:tcPr>
          <w:p w14:paraId="279743D3" w14:textId="54641B8A" w:rsidR="00071D0A" w:rsidRPr="00067A21" w:rsidDel="00F10130" w:rsidRDefault="00071D0A">
            <w:pPr>
              <w:rPr>
                <w:moveFrom w:id="7370" w:author="Zehui Bai" w:date="2022-03-11T14:49:00Z"/>
                <w:rFonts w:ascii="Arial" w:hAnsi="Arial" w:cs="Arial"/>
                <w:sz w:val="18"/>
                <w:szCs w:val="18"/>
                <w:rPrChange w:id="7371" w:author="Zehui Bai" w:date="2022-03-11T15:16:00Z">
                  <w:rPr>
                    <w:moveFrom w:id="7372" w:author="Zehui Bai" w:date="2022-03-11T14:49:00Z"/>
                    <w:sz w:val="18"/>
                    <w:szCs w:val="18"/>
                  </w:rPr>
                </w:rPrChange>
              </w:rPr>
              <w:pPrChange w:id="7373" w:author="Zehui Bai" w:date="2022-03-11T14:49:00Z">
                <w:pPr>
                  <w:spacing w:before="36" w:after="36"/>
                  <w:jc w:val="center"/>
                </w:pPr>
              </w:pPrChange>
            </w:pPr>
          </w:p>
        </w:tc>
        <w:tc>
          <w:tcPr>
            <w:tcW w:w="643" w:type="pct"/>
            <w:tcBorders>
              <w:top w:val="nil"/>
              <w:left w:val="nil"/>
              <w:bottom w:val="nil"/>
              <w:right w:val="nil"/>
            </w:tcBorders>
          </w:tcPr>
          <w:p w14:paraId="7111C84C" w14:textId="1F8159D2" w:rsidR="00071D0A" w:rsidRPr="00067A21" w:rsidDel="00F10130" w:rsidRDefault="00071D0A">
            <w:pPr>
              <w:rPr>
                <w:moveFrom w:id="7374" w:author="Zehui Bai" w:date="2022-03-11T14:49:00Z"/>
                <w:rFonts w:ascii="Arial" w:hAnsi="Arial" w:cs="Arial"/>
                <w:sz w:val="18"/>
                <w:szCs w:val="18"/>
                <w:rPrChange w:id="7375" w:author="Zehui Bai" w:date="2022-03-11T15:16:00Z">
                  <w:rPr>
                    <w:moveFrom w:id="7376" w:author="Zehui Bai" w:date="2022-03-11T14:49:00Z"/>
                    <w:sz w:val="18"/>
                    <w:szCs w:val="18"/>
                  </w:rPr>
                </w:rPrChange>
              </w:rPr>
              <w:pPrChange w:id="7377" w:author="Zehui Bai" w:date="2022-03-11T14:49:00Z">
                <w:pPr>
                  <w:spacing w:before="36" w:after="36"/>
                  <w:jc w:val="center"/>
                </w:pPr>
              </w:pPrChange>
            </w:pPr>
          </w:p>
        </w:tc>
        <w:tc>
          <w:tcPr>
            <w:tcW w:w="645" w:type="pct"/>
            <w:tcBorders>
              <w:top w:val="nil"/>
              <w:left w:val="nil"/>
              <w:bottom w:val="nil"/>
              <w:right w:val="nil"/>
            </w:tcBorders>
          </w:tcPr>
          <w:p w14:paraId="523DF2DC" w14:textId="405F9B37" w:rsidR="00071D0A" w:rsidRPr="00067A21" w:rsidDel="00F10130" w:rsidRDefault="00071D0A">
            <w:pPr>
              <w:rPr>
                <w:moveFrom w:id="7378" w:author="Zehui Bai" w:date="2022-03-11T14:49:00Z"/>
                <w:rFonts w:ascii="Arial" w:hAnsi="Arial" w:cs="Arial"/>
                <w:sz w:val="18"/>
                <w:szCs w:val="18"/>
                <w:rPrChange w:id="7379" w:author="Zehui Bai" w:date="2022-03-11T15:16:00Z">
                  <w:rPr>
                    <w:moveFrom w:id="7380" w:author="Zehui Bai" w:date="2022-03-11T14:49:00Z"/>
                    <w:sz w:val="18"/>
                    <w:szCs w:val="18"/>
                  </w:rPr>
                </w:rPrChange>
              </w:rPr>
              <w:pPrChange w:id="7381" w:author="Zehui Bai" w:date="2022-03-11T14:49:00Z">
                <w:pPr>
                  <w:spacing w:before="36" w:after="36"/>
                  <w:jc w:val="center"/>
                </w:pPr>
              </w:pPrChange>
            </w:pPr>
          </w:p>
        </w:tc>
        <w:tc>
          <w:tcPr>
            <w:tcW w:w="641" w:type="pct"/>
            <w:tcBorders>
              <w:top w:val="nil"/>
              <w:left w:val="nil"/>
              <w:bottom w:val="nil"/>
              <w:right w:val="nil"/>
            </w:tcBorders>
          </w:tcPr>
          <w:p w14:paraId="2D9AC773" w14:textId="2ED26339" w:rsidR="00071D0A" w:rsidRPr="00067A21" w:rsidDel="00F10130" w:rsidRDefault="00071D0A">
            <w:pPr>
              <w:rPr>
                <w:moveFrom w:id="7382" w:author="Zehui Bai" w:date="2022-03-11T14:49:00Z"/>
                <w:rFonts w:ascii="Arial" w:hAnsi="Arial" w:cs="Arial"/>
                <w:sz w:val="18"/>
                <w:szCs w:val="18"/>
                <w:rPrChange w:id="7383" w:author="Zehui Bai" w:date="2022-03-11T15:16:00Z">
                  <w:rPr>
                    <w:moveFrom w:id="7384" w:author="Zehui Bai" w:date="2022-03-11T14:49:00Z"/>
                    <w:sz w:val="18"/>
                    <w:szCs w:val="18"/>
                  </w:rPr>
                </w:rPrChange>
              </w:rPr>
              <w:pPrChange w:id="7385" w:author="Zehui Bai" w:date="2022-03-11T14:49:00Z">
                <w:pPr>
                  <w:spacing w:before="36" w:after="36"/>
                  <w:jc w:val="center"/>
                </w:pPr>
              </w:pPrChange>
            </w:pPr>
          </w:p>
        </w:tc>
      </w:tr>
      <w:tr w:rsidR="00071D0A" w:rsidRPr="00067A21" w:rsidDel="00F10130" w14:paraId="67314A64" w14:textId="19981CAE" w:rsidTr="004C75DC">
        <w:trPr>
          <w:trHeight w:val="340"/>
          <w:jc w:val="center"/>
        </w:trPr>
        <w:tc>
          <w:tcPr>
            <w:tcW w:w="1782" w:type="pct"/>
            <w:tcBorders>
              <w:top w:val="nil"/>
              <w:left w:val="nil"/>
              <w:bottom w:val="nil"/>
              <w:right w:val="nil"/>
            </w:tcBorders>
            <w:vAlign w:val="center"/>
          </w:tcPr>
          <w:p w14:paraId="795676EB" w14:textId="196443F9" w:rsidR="00071D0A" w:rsidRPr="00067A21" w:rsidDel="00F10130" w:rsidRDefault="00071D0A">
            <w:pPr>
              <w:rPr>
                <w:moveFrom w:id="7386" w:author="Zehui Bai" w:date="2022-03-11T14:49:00Z"/>
                <w:rFonts w:ascii="Arial" w:eastAsiaTheme="minorEastAsia" w:hAnsi="Arial" w:cs="Arial"/>
                <w:b/>
                <w:bCs/>
                <w:sz w:val="18"/>
                <w:szCs w:val="18"/>
                <w:rPrChange w:id="7387" w:author="Zehui Bai" w:date="2022-03-11T15:16:00Z">
                  <w:rPr>
                    <w:moveFrom w:id="7388" w:author="Zehui Bai" w:date="2022-03-11T14:49:00Z"/>
                    <w:rFonts w:eastAsiaTheme="minorEastAsia"/>
                    <w:b/>
                    <w:bCs/>
                    <w:sz w:val="18"/>
                    <w:szCs w:val="18"/>
                  </w:rPr>
                </w:rPrChange>
              </w:rPr>
              <w:pPrChange w:id="7389" w:author="Zehui Bai" w:date="2022-03-11T14:49:00Z">
                <w:pPr>
                  <w:spacing w:before="36" w:after="36"/>
                </w:pPr>
              </w:pPrChange>
            </w:pPr>
            <w:moveFrom w:id="7390" w:author="Zehui Bai" w:date="2022-03-11T14:49:00Z">
              <w:r w:rsidRPr="00067A21" w:rsidDel="00F10130">
                <w:rPr>
                  <w:rFonts w:ascii="Arial" w:eastAsiaTheme="minorEastAsia" w:hAnsi="Arial" w:cs="Arial"/>
                  <w:b/>
                  <w:bCs/>
                  <w:sz w:val="18"/>
                  <w:szCs w:val="18"/>
                  <w:rPrChange w:id="7391" w:author="Zehui Bai" w:date="2022-03-11T15:16:00Z">
                    <w:rPr>
                      <w:rFonts w:eastAsiaTheme="minorEastAsia"/>
                      <w:b/>
                      <w:bCs/>
                      <w:sz w:val="18"/>
                      <w:szCs w:val="18"/>
                    </w:rPr>
                  </w:rPrChange>
                </w:rPr>
                <w:t>Satisfaction with the doctor´s explanation about vaccine</w:t>
              </w:r>
            </w:moveFrom>
          </w:p>
        </w:tc>
        <w:tc>
          <w:tcPr>
            <w:tcW w:w="644" w:type="pct"/>
            <w:tcBorders>
              <w:top w:val="nil"/>
              <w:left w:val="nil"/>
              <w:bottom w:val="nil"/>
              <w:right w:val="nil"/>
            </w:tcBorders>
          </w:tcPr>
          <w:p w14:paraId="051D1E0B" w14:textId="36905C6F" w:rsidR="00071D0A" w:rsidRPr="00067A21" w:rsidDel="00F10130" w:rsidRDefault="00071D0A">
            <w:pPr>
              <w:rPr>
                <w:moveFrom w:id="7392" w:author="Zehui Bai" w:date="2022-03-11T14:49:00Z"/>
                <w:rFonts w:ascii="Arial" w:hAnsi="Arial" w:cs="Arial"/>
                <w:sz w:val="18"/>
                <w:szCs w:val="18"/>
                <w:rPrChange w:id="7393" w:author="Zehui Bai" w:date="2022-03-11T15:16:00Z">
                  <w:rPr>
                    <w:moveFrom w:id="7394" w:author="Zehui Bai" w:date="2022-03-11T14:49:00Z"/>
                    <w:sz w:val="18"/>
                    <w:szCs w:val="18"/>
                  </w:rPr>
                </w:rPrChange>
              </w:rPr>
              <w:pPrChange w:id="7395" w:author="Zehui Bai" w:date="2022-03-11T14:49:00Z">
                <w:pPr>
                  <w:spacing w:before="36" w:after="36"/>
                  <w:jc w:val="center"/>
                </w:pPr>
              </w:pPrChange>
            </w:pPr>
          </w:p>
        </w:tc>
        <w:tc>
          <w:tcPr>
            <w:tcW w:w="645" w:type="pct"/>
            <w:tcBorders>
              <w:top w:val="nil"/>
              <w:left w:val="nil"/>
              <w:bottom w:val="nil"/>
              <w:right w:val="nil"/>
            </w:tcBorders>
          </w:tcPr>
          <w:p w14:paraId="49164B76" w14:textId="5B36D1E9" w:rsidR="00071D0A" w:rsidRPr="00067A21" w:rsidDel="00F10130" w:rsidRDefault="00071D0A">
            <w:pPr>
              <w:rPr>
                <w:moveFrom w:id="7396" w:author="Zehui Bai" w:date="2022-03-11T14:49:00Z"/>
                <w:rFonts w:ascii="Arial" w:hAnsi="Arial" w:cs="Arial"/>
                <w:sz w:val="18"/>
                <w:szCs w:val="18"/>
                <w:rPrChange w:id="7397" w:author="Zehui Bai" w:date="2022-03-11T15:16:00Z">
                  <w:rPr>
                    <w:moveFrom w:id="7398" w:author="Zehui Bai" w:date="2022-03-11T14:49:00Z"/>
                    <w:sz w:val="18"/>
                    <w:szCs w:val="18"/>
                  </w:rPr>
                </w:rPrChange>
              </w:rPr>
              <w:pPrChange w:id="7399" w:author="Zehui Bai" w:date="2022-03-11T14:49:00Z">
                <w:pPr>
                  <w:spacing w:before="36" w:after="36"/>
                  <w:jc w:val="center"/>
                </w:pPr>
              </w:pPrChange>
            </w:pPr>
          </w:p>
        </w:tc>
        <w:tc>
          <w:tcPr>
            <w:tcW w:w="643" w:type="pct"/>
            <w:tcBorders>
              <w:top w:val="nil"/>
              <w:left w:val="nil"/>
              <w:bottom w:val="nil"/>
              <w:right w:val="nil"/>
            </w:tcBorders>
          </w:tcPr>
          <w:p w14:paraId="7759C1EF" w14:textId="611FAB56" w:rsidR="00071D0A" w:rsidRPr="00067A21" w:rsidDel="00F10130" w:rsidRDefault="00071D0A">
            <w:pPr>
              <w:rPr>
                <w:moveFrom w:id="7400" w:author="Zehui Bai" w:date="2022-03-11T14:49:00Z"/>
                <w:rFonts w:ascii="Arial" w:hAnsi="Arial" w:cs="Arial"/>
                <w:sz w:val="18"/>
                <w:szCs w:val="18"/>
                <w:rPrChange w:id="7401" w:author="Zehui Bai" w:date="2022-03-11T15:16:00Z">
                  <w:rPr>
                    <w:moveFrom w:id="7402" w:author="Zehui Bai" w:date="2022-03-11T14:49:00Z"/>
                    <w:sz w:val="18"/>
                    <w:szCs w:val="18"/>
                  </w:rPr>
                </w:rPrChange>
              </w:rPr>
              <w:pPrChange w:id="7403" w:author="Zehui Bai" w:date="2022-03-11T14:49:00Z">
                <w:pPr>
                  <w:spacing w:before="36" w:after="36"/>
                  <w:jc w:val="center"/>
                </w:pPr>
              </w:pPrChange>
            </w:pPr>
          </w:p>
        </w:tc>
        <w:tc>
          <w:tcPr>
            <w:tcW w:w="645" w:type="pct"/>
            <w:tcBorders>
              <w:top w:val="nil"/>
              <w:left w:val="nil"/>
              <w:bottom w:val="nil"/>
              <w:right w:val="nil"/>
            </w:tcBorders>
          </w:tcPr>
          <w:p w14:paraId="4971E662" w14:textId="16FCFE54" w:rsidR="00071D0A" w:rsidRPr="00067A21" w:rsidDel="00F10130" w:rsidRDefault="00071D0A">
            <w:pPr>
              <w:rPr>
                <w:moveFrom w:id="7404" w:author="Zehui Bai" w:date="2022-03-11T14:49:00Z"/>
                <w:rFonts w:ascii="Arial" w:hAnsi="Arial" w:cs="Arial"/>
                <w:sz w:val="18"/>
                <w:szCs w:val="18"/>
                <w:rPrChange w:id="7405" w:author="Zehui Bai" w:date="2022-03-11T15:16:00Z">
                  <w:rPr>
                    <w:moveFrom w:id="7406" w:author="Zehui Bai" w:date="2022-03-11T14:49:00Z"/>
                    <w:sz w:val="18"/>
                    <w:szCs w:val="18"/>
                  </w:rPr>
                </w:rPrChange>
              </w:rPr>
              <w:pPrChange w:id="7407" w:author="Zehui Bai" w:date="2022-03-11T14:49:00Z">
                <w:pPr>
                  <w:spacing w:before="36" w:after="36"/>
                  <w:jc w:val="center"/>
                </w:pPr>
              </w:pPrChange>
            </w:pPr>
          </w:p>
        </w:tc>
        <w:tc>
          <w:tcPr>
            <w:tcW w:w="641" w:type="pct"/>
            <w:tcBorders>
              <w:top w:val="nil"/>
              <w:left w:val="nil"/>
              <w:bottom w:val="nil"/>
              <w:right w:val="nil"/>
            </w:tcBorders>
            <w:vAlign w:val="center"/>
          </w:tcPr>
          <w:p w14:paraId="31A0217B" w14:textId="0936E266" w:rsidR="00071D0A" w:rsidRPr="00067A21" w:rsidDel="00F10130" w:rsidRDefault="00071D0A">
            <w:pPr>
              <w:rPr>
                <w:moveFrom w:id="7408" w:author="Zehui Bai" w:date="2022-03-11T14:49:00Z"/>
                <w:rFonts w:ascii="Arial" w:hAnsi="Arial" w:cs="Arial"/>
                <w:sz w:val="18"/>
                <w:szCs w:val="18"/>
                <w:rPrChange w:id="7409" w:author="Zehui Bai" w:date="2022-03-11T15:16:00Z">
                  <w:rPr>
                    <w:moveFrom w:id="7410" w:author="Zehui Bai" w:date="2022-03-11T14:49:00Z"/>
                    <w:sz w:val="18"/>
                    <w:szCs w:val="18"/>
                  </w:rPr>
                </w:rPrChange>
              </w:rPr>
              <w:pPrChange w:id="7411" w:author="Zehui Bai" w:date="2022-03-11T14:49:00Z">
                <w:pPr>
                  <w:spacing w:before="36" w:after="36"/>
                  <w:jc w:val="center"/>
                </w:pPr>
              </w:pPrChange>
            </w:pPr>
            <w:moveFrom w:id="7412" w:author="Zehui Bai" w:date="2022-03-11T14:49:00Z">
              <w:r w:rsidRPr="00067A21" w:rsidDel="00F10130">
                <w:rPr>
                  <w:rFonts w:ascii="Arial" w:hAnsi="Arial" w:cs="Arial"/>
                  <w:sz w:val="18"/>
                  <w:szCs w:val="18"/>
                  <w:rPrChange w:id="7413" w:author="Zehui Bai" w:date="2022-03-11T15:16:00Z">
                    <w:rPr>
                      <w:sz w:val="18"/>
                      <w:szCs w:val="18"/>
                    </w:rPr>
                  </w:rPrChange>
                </w:rPr>
                <w:t>&lt;0.05</w:t>
              </w:r>
            </w:moveFrom>
          </w:p>
        </w:tc>
      </w:tr>
      <w:tr w:rsidR="00071D0A" w:rsidRPr="00067A21" w:rsidDel="00F10130" w14:paraId="4D6A2366" w14:textId="285C2027" w:rsidTr="00210CBA">
        <w:trPr>
          <w:trHeight w:val="340"/>
          <w:jc w:val="center"/>
        </w:trPr>
        <w:tc>
          <w:tcPr>
            <w:tcW w:w="1782" w:type="pct"/>
            <w:tcBorders>
              <w:top w:val="nil"/>
              <w:left w:val="nil"/>
              <w:bottom w:val="nil"/>
              <w:right w:val="nil"/>
            </w:tcBorders>
            <w:vAlign w:val="center"/>
          </w:tcPr>
          <w:p w14:paraId="68FFCEF1" w14:textId="0458AD04" w:rsidR="00071D0A" w:rsidRPr="00067A21" w:rsidDel="00F10130" w:rsidRDefault="00071D0A">
            <w:pPr>
              <w:rPr>
                <w:moveFrom w:id="7414" w:author="Zehui Bai" w:date="2022-03-11T14:49:00Z"/>
                <w:rFonts w:ascii="Arial" w:eastAsiaTheme="minorEastAsia" w:hAnsi="Arial" w:cs="Arial"/>
                <w:sz w:val="18"/>
                <w:szCs w:val="18"/>
                <w:rPrChange w:id="7415" w:author="Zehui Bai" w:date="2022-03-11T15:16:00Z">
                  <w:rPr>
                    <w:moveFrom w:id="7416" w:author="Zehui Bai" w:date="2022-03-11T14:49:00Z"/>
                    <w:rFonts w:eastAsiaTheme="minorEastAsia"/>
                    <w:sz w:val="18"/>
                    <w:szCs w:val="18"/>
                  </w:rPr>
                </w:rPrChange>
              </w:rPr>
              <w:pPrChange w:id="7417" w:author="Zehui Bai" w:date="2022-03-11T14:49:00Z">
                <w:pPr>
                  <w:spacing w:before="36" w:after="36"/>
                  <w:ind w:left="708"/>
                </w:pPr>
              </w:pPrChange>
            </w:pPr>
            <w:moveFrom w:id="7418" w:author="Zehui Bai" w:date="2022-03-11T14:49:00Z">
              <w:r w:rsidRPr="00067A21" w:rsidDel="00F10130">
                <w:rPr>
                  <w:rFonts w:ascii="Arial" w:eastAsiaTheme="minorEastAsia" w:hAnsi="Arial" w:cs="Arial"/>
                  <w:sz w:val="18"/>
                  <w:szCs w:val="18"/>
                  <w:rPrChange w:id="7419" w:author="Zehui Bai" w:date="2022-03-11T15:16:00Z">
                    <w:rPr>
                      <w:rFonts w:eastAsiaTheme="minorEastAsia"/>
                      <w:sz w:val="18"/>
                      <w:szCs w:val="18"/>
                    </w:rPr>
                  </w:rPrChange>
                </w:rPr>
                <w:t>Very high</w:t>
              </w:r>
            </w:moveFrom>
          </w:p>
        </w:tc>
        <w:tc>
          <w:tcPr>
            <w:tcW w:w="644" w:type="pct"/>
            <w:tcBorders>
              <w:top w:val="nil"/>
              <w:left w:val="nil"/>
              <w:bottom w:val="nil"/>
              <w:right w:val="nil"/>
            </w:tcBorders>
            <w:vAlign w:val="center"/>
          </w:tcPr>
          <w:p w14:paraId="38B2F3FB" w14:textId="5CFC2940" w:rsidR="00071D0A" w:rsidRPr="00067A21" w:rsidDel="00F10130" w:rsidRDefault="00A955FB">
            <w:pPr>
              <w:rPr>
                <w:moveFrom w:id="7420" w:author="Zehui Bai" w:date="2022-03-11T14:49:00Z"/>
                <w:rFonts w:ascii="Arial" w:hAnsi="Arial" w:cs="Arial"/>
                <w:sz w:val="18"/>
                <w:szCs w:val="18"/>
                <w:rPrChange w:id="7421" w:author="Zehui Bai" w:date="2022-03-11T15:16:00Z">
                  <w:rPr>
                    <w:moveFrom w:id="7422" w:author="Zehui Bai" w:date="2022-03-11T14:49:00Z"/>
                    <w:sz w:val="18"/>
                    <w:szCs w:val="18"/>
                  </w:rPr>
                </w:rPrChange>
              </w:rPr>
              <w:pPrChange w:id="7423" w:author="Zehui Bai" w:date="2022-03-11T14:49:00Z">
                <w:pPr>
                  <w:spacing w:before="36" w:after="36"/>
                  <w:jc w:val="center"/>
                </w:pPr>
              </w:pPrChange>
            </w:pPr>
            <w:moveFrom w:id="7424" w:author="Zehui Bai" w:date="2022-03-11T14:49:00Z">
              <w:r w:rsidRPr="00067A21" w:rsidDel="00F10130">
                <w:rPr>
                  <w:rFonts w:ascii="Arial" w:hAnsi="Arial" w:cs="Arial"/>
                  <w:sz w:val="18"/>
                  <w:szCs w:val="18"/>
                  <w:rPrChange w:id="7425" w:author="Zehui Bai" w:date="2022-03-11T15:16:00Z">
                    <w:rPr>
                      <w:sz w:val="18"/>
                      <w:szCs w:val="18"/>
                    </w:rPr>
                  </w:rPrChange>
                </w:rPr>
                <w:t>277</w:t>
              </w:r>
            </w:moveFrom>
          </w:p>
        </w:tc>
        <w:tc>
          <w:tcPr>
            <w:tcW w:w="645" w:type="pct"/>
            <w:tcBorders>
              <w:top w:val="nil"/>
              <w:left w:val="nil"/>
              <w:bottom w:val="nil"/>
              <w:right w:val="nil"/>
            </w:tcBorders>
            <w:vAlign w:val="center"/>
          </w:tcPr>
          <w:p w14:paraId="4446A466" w14:textId="0EA54F56" w:rsidR="00071D0A" w:rsidRPr="00067A21" w:rsidDel="00F10130" w:rsidRDefault="0056775B">
            <w:pPr>
              <w:rPr>
                <w:moveFrom w:id="7426" w:author="Zehui Bai" w:date="2022-03-11T14:49:00Z"/>
                <w:rFonts w:ascii="Arial" w:hAnsi="Arial" w:cs="Arial"/>
                <w:sz w:val="18"/>
                <w:szCs w:val="18"/>
                <w:rPrChange w:id="7427" w:author="Zehui Bai" w:date="2022-03-11T15:16:00Z">
                  <w:rPr>
                    <w:moveFrom w:id="7428" w:author="Zehui Bai" w:date="2022-03-11T14:49:00Z"/>
                    <w:sz w:val="18"/>
                    <w:szCs w:val="18"/>
                  </w:rPr>
                </w:rPrChange>
              </w:rPr>
              <w:pPrChange w:id="7429" w:author="Zehui Bai" w:date="2022-03-11T14:49:00Z">
                <w:pPr>
                  <w:spacing w:before="36" w:after="36"/>
                  <w:jc w:val="center"/>
                </w:pPr>
              </w:pPrChange>
            </w:pPr>
            <w:moveFrom w:id="7430" w:author="Zehui Bai" w:date="2022-03-11T14:49:00Z">
              <w:r w:rsidRPr="00067A21" w:rsidDel="00F10130">
                <w:rPr>
                  <w:rFonts w:ascii="Arial" w:hAnsi="Arial" w:cs="Arial"/>
                  <w:sz w:val="18"/>
                  <w:szCs w:val="18"/>
                  <w:rPrChange w:id="7431" w:author="Zehui Bai" w:date="2022-03-11T15:16:00Z">
                    <w:rPr>
                      <w:sz w:val="18"/>
                      <w:szCs w:val="18"/>
                    </w:rPr>
                  </w:rPrChange>
                </w:rPr>
                <w:t>98.2</w:t>
              </w:r>
            </w:moveFrom>
          </w:p>
        </w:tc>
        <w:tc>
          <w:tcPr>
            <w:tcW w:w="643" w:type="pct"/>
            <w:tcBorders>
              <w:top w:val="nil"/>
              <w:left w:val="nil"/>
              <w:bottom w:val="nil"/>
              <w:right w:val="nil"/>
            </w:tcBorders>
            <w:vAlign w:val="center"/>
          </w:tcPr>
          <w:p w14:paraId="651DAA14" w14:textId="3B23B189" w:rsidR="00071D0A" w:rsidRPr="00067A21" w:rsidDel="00F10130" w:rsidRDefault="004C75DC">
            <w:pPr>
              <w:rPr>
                <w:moveFrom w:id="7432" w:author="Zehui Bai" w:date="2022-03-11T14:49:00Z"/>
                <w:rFonts w:ascii="Arial" w:hAnsi="Arial" w:cs="Arial"/>
                <w:sz w:val="18"/>
                <w:szCs w:val="18"/>
                <w:rPrChange w:id="7433" w:author="Zehui Bai" w:date="2022-03-11T15:16:00Z">
                  <w:rPr>
                    <w:moveFrom w:id="7434" w:author="Zehui Bai" w:date="2022-03-11T14:49:00Z"/>
                    <w:sz w:val="18"/>
                    <w:szCs w:val="18"/>
                  </w:rPr>
                </w:rPrChange>
              </w:rPr>
              <w:pPrChange w:id="7435" w:author="Zehui Bai" w:date="2022-03-11T14:49:00Z">
                <w:pPr>
                  <w:spacing w:before="36" w:after="36"/>
                  <w:jc w:val="center"/>
                </w:pPr>
              </w:pPrChange>
            </w:pPr>
            <w:moveFrom w:id="7436" w:author="Zehui Bai" w:date="2022-03-11T14:49:00Z">
              <w:r w:rsidRPr="00067A21" w:rsidDel="00F10130">
                <w:rPr>
                  <w:rFonts w:ascii="Arial" w:hAnsi="Arial" w:cs="Arial"/>
                  <w:sz w:val="18"/>
                  <w:szCs w:val="18"/>
                  <w:rPrChange w:id="7437" w:author="Zehui Bai" w:date="2022-03-11T15:16:00Z">
                    <w:rPr>
                      <w:sz w:val="18"/>
                      <w:szCs w:val="18"/>
                    </w:rPr>
                  </w:rPrChange>
                </w:rPr>
                <w:t>5</w:t>
              </w:r>
            </w:moveFrom>
          </w:p>
        </w:tc>
        <w:tc>
          <w:tcPr>
            <w:tcW w:w="645" w:type="pct"/>
            <w:tcBorders>
              <w:top w:val="nil"/>
              <w:left w:val="nil"/>
              <w:bottom w:val="nil"/>
              <w:right w:val="nil"/>
            </w:tcBorders>
            <w:vAlign w:val="center"/>
          </w:tcPr>
          <w:p w14:paraId="3E12B6FA" w14:textId="4057FF9F" w:rsidR="00071D0A" w:rsidRPr="00067A21" w:rsidDel="00F10130" w:rsidRDefault="00C0412D">
            <w:pPr>
              <w:rPr>
                <w:moveFrom w:id="7438" w:author="Zehui Bai" w:date="2022-03-11T14:49:00Z"/>
                <w:rFonts w:ascii="Arial" w:hAnsi="Arial" w:cs="Arial"/>
                <w:sz w:val="18"/>
                <w:szCs w:val="18"/>
                <w:rPrChange w:id="7439" w:author="Zehui Bai" w:date="2022-03-11T15:16:00Z">
                  <w:rPr>
                    <w:moveFrom w:id="7440" w:author="Zehui Bai" w:date="2022-03-11T14:49:00Z"/>
                    <w:sz w:val="18"/>
                    <w:szCs w:val="18"/>
                  </w:rPr>
                </w:rPrChange>
              </w:rPr>
              <w:pPrChange w:id="7441" w:author="Zehui Bai" w:date="2022-03-11T14:49:00Z">
                <w:pPr>
                  <w:spacing w:before="36" w:after="36"/>
                  <w:jc w:val="center"/>
                </w:pPr>
              </w:pPrChange>
            </w:pPr>
            <w:moveFrom w:id="7442" w:author="Zehui Bai" w:date="2022-03-11T14:49:00Z">
              <w:r w:rsidRPr="00067A21" w:rsidDel="00F10130">
                <w:rPr>
                  <w:rFonts w:ascii="Arial" w:hAnsi="Arial" w:cs="Arial"/>
                  <w:sz w:val="18"/>
                  <w:szCs w:val="18"/>
                  <w:rPrChange w:id="7443" w:author="Zehui Bai" w:date="2022-03-11T15:16:00Z">
                    <w:rPr>
                      <w:sz w:val="18"/>
                      <w:szCs w:val="18"/>
                    </w:rPr>
                  </w:rPrChange>
                </w:rPr>
                <w:t>1.88</w:t>
              </w:r>
            </w:moveFrom>
          </w:p>
        </w:tc>
        <w:tc>
          <w:tcPr>
            <w:tcW w:w="641" w:type="pct"/>
            <w:tcBorders>
              <w:top w:val="nil"/>
              <w:left w:val="nil"/>
              <w:bottom w:val="nil"/>
              <w:right w:val="nil"/>
            </w:tcBorders>
            <w:vAlign w:val="center"/>
          </w:tcPr>
          <w:p w14:paraId="6F027C5E" w14:textId="0AF65D0B" w:rsidR="00071D0A" w:rsidRPr="00067A21" w:rsidDel="00F10130" w:rsidRDefault="00071D0A">
            <w:pPr>
              <w:rPr>
                <w:moveFrom w:id="7444" w:author="Zehui Bai" w:date="2022-03-11T14:49:00Z"/>
                <w:rFonts w:ascii="Arial" w:hAnsi="Arial" w:cs="Arial"/>
                <w:sz w:val="18"/>
                <w:szCs w:val="18"/>
                <w:rPrChange w:id="7445" w:author="Zehui Bai" w:date="2022-03-11T15:16:00Z">
                  <w:rPr>
                    <w:moveFrom w:id="7446" w:author="Zehui Bai" w:date="2022-03-11T14:49:00Z"/>
                    <w:sz w:val="18"/>
                    <w:szCs w:val="18"/>
                  </w:rPr>
                </w:rPrChange>
              </w:rPr>
              <w:pPrChange w:id="7447" w:author="Zehui Bai" w:date="2022-03-11T14:49:00Z">
                <w:pPr>
                  <w:spacing w:before="36" w:after="36"/>
                  <w:jc w:val="center"/>
                </w:pPr>
              </w:pPrChange>
            </w:pPr>
          </w:p>
        </w:tc>
      </w:tr>
      <w:tr w:rsidR="00071D0A" w:rsidRPr="00067A21" w:rsidDel="00F10130" w14:paraId="212EF9DE" w14:textId="2808CAC6" w:rsidTr="00210CBA">
        <w:trPr>
          <w:trHeight w:val="340"/>
          <w:jc w:val="center"/>
        </w:trPr>
        <w:tc>
          <w:tcPr>
            <w:tcW w:w="1782" w:type="pct"/>
            <w:tcBorders>
              <w:top w:val="nil"/>
              <w:left w:val="nil"/>
              <w:bottom w:val="nil"/>
              <w:right w:val="nil"/>
            </w:tcBorders>
            <w:vAlign w:val="center"/>
          </w:tcPr>
          <w:p w14:paraId="7BDCE6A1" w14:textId="465F2044" w:rsidR="00071D0A" w:rsidRPr="00067A21" w:rsidDel="00F10130" w:rsidRDefault="00071D0A">
            <w:pPr>
              <w:rPr>
                <w:moveFrom w:id="7448" w:author="Zehui Bai" w:date="2022-03-11T14:49:00Z"/>
                <w:rFonts w:ascii="Arial" w:eastAsiaTheme="minorEastAsia" w:hAnsi="Arial" w:cs="Arial"/>
                <w:sz w:val="18"/>
                <w:szCs w:val="18"/>
                <w:rPrChange w:id="7449" w:author="Zehui Bai" w:date="2022-03-11T15:16:00Z">
                  <w:rPr>
                    <w:moveFrom w:id="7450" w:author="Zehui Bai" w:date="2022-03-11T14:49:00Z"/>
                    <w:rFonts w:eastAsiaTheme="minorEastAsia"/>
                    <w:sz w:val="18"/>
                    <w:szCs w:val="18"/>
                  </w:rPr>
                </w:rPrChange>
              </w:rPr>
              <w:pPrChange w:id="7451" w:author="Zehui Bai" w:date="2022-03-11T14:49:00Z">
                <w:pPr>
                  <w:spacing w:before="36" w:after="36"/>
                  <w:ind w:left="708"/>
                </w:pPr>
              </w:pPrChange>
            </w:pPr>
            <w:moveFrom w:id="7452" w:author="Zehui Bai" w:date="2022-03-11T14:49:00Z">
              <w:r w:rsidRPr="00067A21" w:rsidDel="00F10130">
                <w:rPr>
                  <w:rFonts w:ascii="Arial" w:eastAsiaTheme="minorEastAsia" w:hAnsi="Arial" w:cs="Arial"/>
                  <w:sz w:val="18"/>
                  <w:szCs w:val="18"/>
                  <w:rPrChange w:id="7453" w:author="Zehui Bai" w:date="2022-03-11T15:16:00Z">
                    <w:rPr>
                      <w:rFonts w:eastAsiaTheme="minorEastAsia"/>
                      <w:sz w:val="18"/>
                      <w:szCs w:val="18"/>
                    </w:rPr>
                  </w:rPrChange>
                </w:rPr>
                <w:t>Rather high</w:t>
              </w:r>
            </w:moveFrom>
          </w:p>
        </w:tc>
        <w:tc>
          <w:tcPr>
            <w:tcW w:w="644" w:type="pct"/>
            <w:tcBorders>
              <w:top w:val="nil"/>
              <w:left w:val="nil"/>
              <w:bottom w:val="nil"/>
              <w:right w:val="nil"/>
            </w:tcBorders>
            <w:vAlign w:val="center"/>
          </w:tcPr>
          <w:p w14:paraId="6488A1E0" w14:textId="3B96CDC9" w:rsidR="00071D0A" w:rsidRPr="00067A21" w:rsidDel="00F10130" w:rsidRDefault="00A955FB">
            <w:pPr>
              <w:rPr>
                <w:moveFrom w:id="7454" w:author="Zehui Bai" w:date="2022-03-11T14:49:00Z"/>
                <w:rFonts w:ascii="Arial" w:hAnsi="Arial" w:cs="Arial"/>
                <w:sz w:val="18"/>
                <w:szCs w:val="18"/>
                <w:rPrChange w:id="7455" w:author="Zehui Bai" w:date="2022-03-11T15:16:00Z">
                  <w:rPr>
                    <w:moveFrom w:id="7456" w:author="Zehui Bai" w:date="2022-03-11T14:49:00Z"/>
                    <w:sz w:val="18"/>
                    <w:szCs w:val="18"/>
                  </w:rPr>
                </w:rPrChange>
              </w:rPr>
              <w:pPrChange w:id="7457" w:author="Zehui Bai" w:date="2022-03-11T14:49:00Z">
                <w:pPr>
                  <w:spacing w:before="36" w:after="36"/>
                  <w:jc w:val="center"/>
                </w:pPr>
              </w:pPrChange>
            </w:pPr>
            <w:moveFrom w:id="7458" w:author="Zehui Bai" w:date="2022-03-11T14:49:00Z">
              <w:r w:rsidRPr="00067A21" w:rsidDel="00F10130">
                <w:rPr>
                  <w:rFonts w:ascii="Arial" w:hAnsi="Arial" w:cs="Arial"/>
                  <w:sz w:val="18"/>
                  <w:szCs w:val="18"/>
                  <w:rPrChange w:id="7459" w:author="Zehui Bai" w:date="2022-03-11T15:16:00Z">
                    <w:rPr>
                      <w:sz w:val="18"/>
                      <w:szCs w:val="18"/>
                    </w:rPr>
                  </w:rPrChange>
                </w:rPr>
                <w:t>197</w:t>
              </w:r>
            </w:moveFrom>
          </w:p>
        </w:tc>
        <w:tc>
          <w:tcPr>
            <w:tcW w:w="645" w:type="pct"/>
            <w:tcBorders>
              <w:top w:val="nil"/>
              <w:left w:val="nil"/>
              <w:bottom w:val="nil"/>
              <w:right w:val="nil"/>
            </w:tcBorders>
            <w:vAlign w:val="center"/>
          </w:tcPr>
          <w:p w14:paraId="68B70416" w14:textId="6CC711AD" w:rsidR="00071D0A" w:rsidRPr="00067A21" w:rsidDel="00F10130" w:rsidRDefault="00C0412D">
            <w:pPr>
              <w:rPr>
                <w:moveFrom w:id="7460" w:author="Zehui Bai" w:date="2022-03-11T14:49:00Z"/>
                <w:rFonts w:ascii="Arial" w:hAnsi="Arial" w:cs="Arial"/>
                <w:sz w:val="18"/>
                <w:szCs w:val="18"/>
                <w:rPrChange w:id="7461" w:author="Zehui Bai" w:date="2022-03-11T15:16:00Z">
                  <w:rPr>
                    <w:moveFrom w:id="7462" w:author="Zehui Bai" w:date="2022-03-11T14:49:00Z"/>
                    <w:sz w:val="18"/>
                    <w:szCs w:val="18"/>
                  </w:rPr>
                </w:rPrChange>
              </w:rPr>
              <w:pPrChange w:id="7463" w:author="Zehui Bai" w:date="2022-03-11T14:49:00Z">
                <w:pPr>
                  <w:spacing w:before="36" w:after="36"/>
                  <w:jc w:val="center"/>
                </w:pPr>
              </w:pPrChange>
            </w:pPr>
            <w:moveFrom w:id="7464" w:author="Zehui Bai" w:date="2022-03-11T14:49:00Z">
              <w:r w:rsidRPr="00067A21" w:rsidDel="00F10130">
                <w:rPr>
                  <w:rFonts w:ascii="Arial" w:hAnsi="Arial" w:cs="Arial"/>
                  <w:sz w:val="18"/>
                  <w:szCs w:val="18"/>
                  <w:rPrChange w:id="7465" w:author="Zehui Bai" w:date="2022-03-11T15:16:00Z">
                    <w:rPr>
                      <w:sz w:val="18"/>
                      <w:szCs w:val="18"/>
                    </w:rPr>
                  </w:rPrChange>
                </w:rPr>
                <w:t>95.6</w:t>
              </w:r>
            </w:moveFrom>
          </w:p>
        </w:tc>
        <w:tc>
          <w:tcPr>
            <w:tcW w:w="643" w:type="pct"/>
            <w:tcBorders>
              <w:top w:val="nil"/>
              <w:left w:val="nil"/>
              <w:bottom w:val="nil"/>
              <w:right w:val="nil"/>
            </w:tcBorders>
            <w:vAlign w:val="center"/>
          </w:tcPr>
          <w:p w14:paraId="5024A78B" w14:textId="4DB03CAD" w:rsidR="00071D0A" w:rsidRPr="00067A21" w:rsidDel="00F10130" w:rsidRDefault="004C75DC">
            <w:pPr>
              <w:rPr>
                <w:moveFrom w:id="7466" w:author="Zehui Bai" w:date="2022-03-11T14:49:00Z"/>
                <w:rFonts w:ascii="Arial" w:hAnsi="Arial" w:cs="Arial"/>
                <w:sz w:val="18"/>
                <w:szCs w:val="18"/>
                <w:rPrChange w:id="7467" w:author="Zehui Bai" w:date="2022-03-11T15:16:00Z">
                  <w:rPr>
                    <w:moveFrom w:id="7468" w:author="Zehui Bai" w:date="2022-03-11T14:49:00Z"/>
                    <w:sz w:val="18"/>
                    <w:szCs w:val="18"/>
                  </w:rPr>
                </w:rPrChange>
              </w:rPr>
              <w:pPrChange w:id="7469" w:author="Zehui Bai" w:date="2022-03-11T14:49:00Z">
                <w:pPr>
                  <w:spacing w:before="36" w:after="36"/>
                  <w:jc w:val="center"/>
                </w:pPr>
              </w:pPrChange>
            </w:pPr>
            <w:moveFrom w:id="7470" w:author="Zehui Bai" w:date="2022-03-11T14:49:00Z">
              <w:r w:rsidRPr="00067A21" w:rsidDel="00F10130">
                <w:rPr>
                  <w:rFonts w:ascii="Arial" w:hAnsi="Arial" w:cs="Arial"/>
                  <w:sz w:val="18"/>
                  <w:szCs w:val="18"/>
                  <w:rPrChange w:id="7471" w:author="Zehui Bai" w:date="2022-03-11T15:16:00Z">
                    <w:rPr>
                      <w:sz w:val="18"/>
                      <w:szCs w:val="18"/>
                    </w:rPr>
                  </w:rPrChange>
                </w:rPr>
                <w:t>9</w:t>
              </w:r>
            </w:moveFrom>
          </w:p>
        </w:tc>
        <w:tc>
          <w:tcPr>
            <w:tcW w:w="645" w:type="pct"/>
            <w:tcBorders>
              <w:top w:val="nil"/>
              <w:left w:val="nil"/>
              <w:bottom w:val="nil"/>
              <w:right w:val="nil"/>
            </w:tcBorders>
            <w:vAlign w:val="center"/>
          </w:tcPr>
          <w:p w14:paraId="293C5A63" w14:textId="1B2C4604" w:rsidR="00071D0A" w:rsidRPr="00067A21" w:rsidDel="00F10130" w:rsidRDefault="00E768BA">
            <w:pPr>
              <w:rPr>
                <w:moveFrom w:id="7472" w:author="Zehui Bai" w:date="2022-03-11T14:49:00Z"/>
                <w:rFonts w:ascii="Arial" w:hAnsi="Arial" w:cs="Arial"/>
                <w:sz w:val="18"/>
                <w:szCs w:val="18"/>
                <w:rPrChange w:id="7473" w:author="Zehui Bai" w:date="2022-03-11T15:16:00Z">
                  <w:rPr>
                    <w:moveFrom w:id="7474" w:author="Zehui Bai" w:date="2022-03-11T14:49:00Z"/>
                    <w:sz w:val="18"/>
                    <w:szCs w:val="18"/>
                  </w:rPr>
                </w:rPrChange>
              </w:rPr>
              <w:pPrChange w:id="7475" w:author="Zehui Bai" w:date="2022-03-11T14:49:00Z">
                <w:pPr>
                  <w:spacing w:before="36" w:after="36"/>
                  <w:jc w:val="center"/>
                </w:pPr>
              </w:pPrChange>
            </w:pPr>
            <w:moveFrom w:id="7476" w:author="Zehui Bai" w:date="2022-03-11T14:49:00Z">
              <w:r w:rsidRPr="00067A21" w:rsidDel="00F10130">
                <w:rPr>
                  <w:rFonts w:ascii="Arial" w:hAnsi="Arial" w:cs="Arial"/>
                  <w:sz w:val="18"/>
                  <w:szCs w:val="18"/>
                  <w:rPrChange w:id="7477" w:author="Zehui Bai" w:date="2022-03-11T15:16:00Z">
                    <w:rPr>
                      <w:sz w:val="18"/>
                      <w:szCs w:val="18"/>
                    </w:rPr>
                  </w:rPrChange>
                </w:rPr>
                <w:t>4.4</w:t>
              </w:r>
            </w:moveFrom>
          </w:p>
        </w:tc>
        <w:tc>
          <w:tcPr>
            <w:tcW w:w="641" w:type="pct"/>
            <w:tcBorders>
              <w:top w:val="nil"/>
              <w:left w:val="nil"/>
              <w:bottom w:val="nil"/>
              <w:right w:val="nil"/>
            </w:tcBorders>
            <w:vAlign w:val="center"/>
          </w:tcPr>
          <w:p w14:paraId="0B64481B" w14:textId="0C86BCE1" w:rsidR="00071D0A" w:rsidRPr="00067A21" w:rsidDel="00F10130" w:rsidRDefault="00071D0A">
            <w:pPr>
              <w:rPr>
                <w:moveFrom w:id="7478" w:author="Zehui Bai" w:date="2022-03-11T14:49:00Z"/>
                <w:rFonts w:ascii="Arial" w:hAnsi="Arial" w:cs="Arial"/>
                <w:sz w:val="18"/>
                <w:szCs w:val="18"/>
                <w:rPrChange w:id="7479" w:author="Zehui Bai" w:date="2022-03-11T15:16:00Z">
                  <w:rPr>
                    <w:moveFrom w:id="7480" w:author="Zehui Bai" w:date="2022-03-11T14:49:00Z"/>
                    <w:sz w:val="18"/>
                    <w:szCs w:val="18"/>
                  </w:rPr>
                </w:rPrChange>
              </w:rPr>
              <w:pPrChange w:id="7481" w:author="Zehui Bai" w:date="2022-03-11T14:49:00Z">
                <w:pPr>
                  <w:spacing w:before="36" w:after="36"/>
                  <w:jc w:val="center"/>
                </w:pPr>
              </w:pPrChange>
            </w:pPr>
          </w:p>
        </w:tc>
      </w:tr>
      <w:tr w:rsidR="00071D0A" w:rsidRPr="00067A21" w:rsidDel="00F10130" w14:paraId="18D83254" w14:textId="50025C0F" w:rsidTr="00210CBA">
        <w:trPr>
          <w:trHeight w:val="340"/>
          <w:jc w:val="center"/>
        </w:trPr>
        <w:tc>
          <w:tcPr>
            <w:tcW w:w="1782" w:type="pct"/>
            <w:tcBorders>
              <w:top w:val="nil"/>
              <w:left w:val="nil"/>
              <w:bottom w:val="nil"/>
              <w:right w:val="nil"/>
            </w:tcBorders>
            <w:vAlign w:val="center"/>
          </w:tcPr>
          <w:p w14:paraId="22348D1F" w14:textId="66C2F785" w:rsidR="00071D0A" w:rsidRPr="00067A21" w:rsidDel="00F10130" w:rsidRDefault="00071D0A">
            <w:pPr>
              <w:rPr>
                <w:moveFrom w:id="7482" w:author="Zehui Bai" w:date="2022-03-11T14:49:00Z"/>
                <w:rFonts w:ascii="Arial" w:eastAsiaTheme="minorEastAsia" w:hAnsi="Arial" w:cs="Arial"/>
                <w:sz w:val="18"/>
                <w:szCs w:val="18"/>
                <w:rPrChange w:id="7483" w:author="Zehui Bai" w:date="2022-03-11T15:16:00Z">
                  <w:rPr>
                    <w:moveFrom w:id="7484" w:author="Zehui Bai" w:date="2022-03-11T14:49:00Z"/>
                    <w:rFonts w:eastAsiaTheme="minorEastAsia"/>
                    <w:sz w:val="18"/>
                    <w:szCs w:val="18"/>
                  </w:rPr>
                </w:rPrChange>
              </w:rPr>
              <w:pPrChange w:id="7485" w:author="Zehui Bai" w:date="2022-03-11T14:49:00Z">
                <w:pPr>
                  <w:spacing w:before="36" w:after="36"/>
                  <w:ind w:left="708"/>
                </w:pPr>
              </w:pPrChange>
            </w:pPr>
            <w:moveFrom w:id="7486" w:author="Zehui Bai" w:date="2022-03-11T14:49:00Z">
              <w:r w:rsidRPr="00067A21" w:rsidDel="00F10130">
                <w:rPr>
                  <w:rFonts w:ascii="Arial" w:eastAsiaTheme="minorEastAsia" w:hAnsi="Arial" w:cs="Arial"/>
                  <w:sz w:val="18"/>
                  <w:szCs w:val="18"/>
                  <w:rPrChange w:id="7487" w:author="Zehui Bai" w:date="2022-03-11T15:16:00Z">
                    <w:rPr>
                      <w:rFonts w:eastAsiaTheme="minorEastAsia"/>
                      <w:sz w:val="18"/>
                      <w:szCs w:val="18"/>
                    </w:rPr>
                  </w:rPrChange>
                </w:rPr>
                <w:t>Rather low</w:t>
              </w:r>
            </w:moveFrom>
          </w:p>
        </w:tc>
        <w:tc>
          <w:tcPr>
            <w:tcW w:w="644" w:type="pct"/>
            <w:tcBorders>
              <w:top w:val="nil"/>
              <w:left w:val="nil"/>
              <w:bottom w:val="nil"/>
              <w:right w:val="nil"/>
            </w:tcBorders>
            <w:vAlign w:val="center"/>
          </w:tcPr>
          <w:p w14:paraId="55169F13" w14:textId="3D8A56A6" w:rsidR="00071D0A" w:rsidRPr="00067A21" w:rsidDel="00F10130" w:rsidRDefault="00A955FB">
            <w:pPr>
              <w:rPr>
                <w:moveFrom w:id="7488" w:author="Zehui Bai" w:date="2022-03-11T14:49:00Z"/>
                <w:rFonts w:ascii="Arial" w:hAnsi="Arial" w:cs="Arial"/>
                <w:sz w:val="18"/>
                <w:szCs w:val="18"/>
                <w:rPrChange w:id="7489" w:author="Zehui Bai" w:date="2022-03-11T15:16:00Z">
                  <w:rPr>
                    <w:moveFrom w:id="7490" w:author="Zehui Bai" w:date="2022-03-11T14:49:00Z"/>
                    <w:sz w:val="18"/>
                    <w:szCs w:val="18"/>
                  </w:rPr>
                </w:rPrChange>
              </w:rPr>
              <w:pPrChange w:id="7491" w:author="Zehui Bai" w:date="2022-03-11T14:49:00Z">
                <w:pPr>
                  <w:spacing w:before="36" w:after="36"/>
                  <w:jc w:val="center"/>
                </w:pPr>
              </w:pPrChange>
            </w:pPr>
            <w:moveFrom w:id="7492" w:author="Zehui Bai" w:date="2022-03-11T14:49:00Z">
              <w:r w:rsidRPr="00067A21" w:rsidDel="00F10130">
                <w:rPr>
                  <w:rFonts w:ascii="Arial" w:hAnsi="Arial" w:cs="Arial"/>
                  <w:sz w:val="18"/>
                  <w:szCs w:val="18"/>
                  <w:rPrChange w:id="7493" w:author="Zehui Bai" w:date="2022-03-11T15:16:00Z">
                    <w:rPr>
                      <w:sz w:val="18"/>
                      <w:szCs w:val="18"/>
                    </w:rPr>
                  </w:rPrChange>
                </w:rPr>
                <w:t>24</w:t>
              </w:r>
            </w:moveFrom>
          </w:p>
        </w:tc>
        <w:tc>
          <w:tcPr>
            <w:tcW w:w="645" w:type="pct"/>
            <w:tcBorders>
              <w:top w:val="nil"/>
              <w:left w:val="nil"/>
              <w:bottom w:val="nil"/>
              <w:right w:val="nil"/>
            </w:tcBorders>
            <w:vAlign w:val="center"/>
          </w:tcPr>
          <w:p w14:paraId="5FE17A4F" w14:textId="2FDD2556" w:rsidR="00071D0A" w:rsidRPr="00067A21" w:rsidDel="00F10130" w:rsidRDefault="00E768BA">
            <w:pPr>
              <w:rPr>
                <w:moveFrom w:id="7494" w:author="Zehui Bai" w:date="2022-03-11T14:49:00Z"/>
                <w:rFonts w:ascii="Arial" w:hAnsi="Arial" w:cs="Arial"/>
                <w:sz w:val="18"/>
                <w:szCs w:val="18"/>
                <w:rPrChange w:id="7495" w:author="Zehui Bai" w:date="2022-03-11T15:16:00Z">
                  <w:rPr>
                    <w:moveFrom w:id="7496" w:author="Zehui Bai" w:date="2022-03-11T14:49:00Z"/>
                    <w:sz w:val="18"/>
                    <w:szCs w:val="18"/>
                  </w:rPr>
                </w:rPrChange>
              </w:rPr>
              <w:pPrChange w:id="7497" w:author="Zehui Bai" w:date="2022-03-11T14:49:00Z">
                <w:pPr>
                  <w:spacing w:before="36" w:after="36"/>
                  <w:jc w:val="center"/>
                </w:pPr>
              </w:pPrChange>
            </w:pPr>
            <w:moveFrom w:id="7498" w:author="Zehui Bai" w:date="2022-03-11T14:49:00Z">
              <w:r w:rsidRPr="00067A21" w:rsidDel="00F10130">
                <w:rPr>
                  <w:rFonts w:ascii="Arial" w:hAnsi="Arial" w:cs="Arial"/>
                  <w:sz w:val="18"/>
                  <w:szCs w:val="18"/>
                  <w:rPrChange w:id="7499" w:author="Zehui Bai" w:date="2022-03-11T15:16:00Z">
                    <w:rPr>
                      <w:sz w:val="18"/>
                      <w:szCs w:val="18"/>
                    </w:rPr>
                  </w:rPrChange>
                </w:rPr>
                <w:t>70.6</w:t>
              </w:r>
            </w:moveFrom>
          </w:p>
        </w:tc>
        <w:tc>
          <w:tcPr>
            <w:tcW w:w="643" w:type="pct"/>
            <w:tcBorders>
              <w:top w:val="nil"/>
              <w:left w:val="nil"/>
              <w:bottom w:val="nil"/>
              <w:right w:val="nil"/>
            </w:tcBorders>
            <w:vAlign w:val="center"/>
          </w:tcPr>
          <w:p w14:paraId="681E23CE" w14:textId="38BE3510" w:rsidR="00071D0A" w:rsidRPr="00067A21" w:rsidDel="00F10130" w:rsidRDefault="004C75DC">
            <w:pPr>
              <w:rPr>
                <w:moveFrom w:id="7500" w:author="Zehui Bai" w:date="2022-03-11T14:49:00Z"/>
                <w:rFonts w:ascii="Arial" w:hAnsi="Arial" w:cs="Arial"/>
                <w:sz w:val="18"/>
                <w:szCs w:val="18"/>
                <w:rPrChange w:id="7501" w:author="Zehui Bai" w:date="2022-03-11T15:16:00Z">
                  <w:rPr>
                    <w:moveFrom w:id="7502" w:author="Zehui Bai" w:date="2022-03-11T14:49:00Z"/>
                    <w:sz w:val="18"/>
                    <w:szCs w:val="18"/>
                  </w:rPr>
                </w:rPrChange>
              </w:rPr>
              <w:pPrChange w:id="7503" w:author="Zehui Bai" w:date="2022-03-11T14:49:00Z">
                <w:pPr>
                  <w:spacing w:before="36" w:after="36"/>
                  <w:jc w:val="center"/>
                </w:pPr>
              </w:pPrChange>
            </w:pPr>
            <w:moveFrom w:id="7504" w:author="Zehui Bai" w:date="2022-03-11T14:49:00Z">
              <w:r w:rsidRPr="00067A21" w:rsidDel="00F10130">
                <w:rPr>
                  <w:rFonts w:ascii="Arial" w:hAnsi="Arial" w:cs="Arial"/>
                  <w:sz w:val="18"/>
                  <w:szCs w:val="18"/>
                  <w:rPrChange w:id="7505" w:author="Zehui Bai" w:date="2022-03-11T15:16:00Z">
                    <w:rPr>
                      <w:sz w:val="18"/>
                      <w:szCs w:val="18"/>
                    </w:rPr>
                  </w:rPrChange>
                </w:rPr>
                <w:t>10</w:t>
              </w:r>
            </w:moveFrom>
          </w:p>
        </w:tc>
        <w:tc>
          <w:tcPr>
            <w:tcW w:w="645" w:type="pct"/>
            <w:tcBorders>
              <w:top w:val="nil"/>
              <w:left w:val="nil"/>
              <w:bottom w:val="nil"/>
              <w:right w:val="nil"/>
            </w:tcBorders>
            <w:vAlign w:val="center"/>
          </w:tcPr>
          <w:p w14:paraId="67508062" w14:textId="3540BDD8" w:rsidR="00071D0A" w:rsidRPr="00067A21" w:rsidDel="00F10130" w:rsidRDefault="00E768BA">
            <w:pPr>
              <w:rPr>
                <w:moveFrom w:id="7506" w:author="Zehui Bai" w:date="2022-03-11T14:49:00Z"/>
                <w:rFonts w:ascii="Arial" w:hAnsi="Arial" w:cs="Arial"/>
                <w:sz w:val="18"/>
                <w:szCs w:val="18"/>
                <w:rPrChange w:id="7507" w:author="Zehui Bai" w:date="2022-03-11T15:16:00Z">
                  <w:rPr>
                    <w:moveFrom w:id="7508" w:author="Zehui Bai" w:date="2022-03-11T14:49:00Z"/>
                    <w:sz w:val="18"/>
                    <w:szCs w:val="18"/>
                  </w:rPr>
                </w:rPrChange>
              </w:rPr>
              <w:pPrChange w:id="7509" w:author="Zehui Bai" w:date="2022-03-11T14:49:00Z">
                <w:pPr>
                  <w:spacing w:before="36" w:after="36"/>
                  <w:jc w:val="center"/>
                </w:pPr>
              </w:pPrChange>
            </w:pPr>
            <w:moveFrom w:id="7510" w:author="Zehui Bai" w:date="2022-03-11T14:49:00Z">
              <w:r w:rsidRPr="00067A21" w:rsidDel="00F10130">
                <w:rPr>
                  <w:rFonts w:ascii="Arial" w:hAnsi="Arial" w:cs="Arial"/>
                  <w:sz w:val="18"/>
                  <w:szCs w:val="18"/>
                  <w:rPrChange w:id="7511" w:author="Zehui Bai" w:date="2022-03-11T15:16:00Z">
                    <w:rPr>
                      <w:sz w:val="18"/>
                      <w:szCs w:val="18"/>
                    </w:rPr>
                  </w:rPrChange>
                </w:rPr>
                <w:t>29.4</w:t>
              </w:r>
            </w:moveFrom>
          </w:p>
        </w:tc>
        <w:tc>
          <w:tcPr>
            <w:tcW w:w="641" w:type="pct"/>
            <w:tcBorders>
              <w:top w:val="nil"/>
              <w:left w:val="nil"/>
              <w:bottom w:val="nil"/>
              <w:right w:val="nil"/>
            </w:tcBorders>
            <w:vAlign w:val="center"/>
          </w:tcPr>
          <w:p w14:paraId="165A14AF" w14:textId="0FBFE6B5" w:rsidR="00071D0A" w:rsidRPr="00067A21" w:rsidDel="00F10130" w:rsidRDefault="00071D0A">
            <w:pPr>
              <w:rPr>
                <w:moveFrom w:id="7512" w:author="Zehui Bai" w:date="2022-03-11T14:49:00Z"/>
                <w:rFonts w:ascii="Arial" w:hAnsi="Arial" w:cs="Arial"/>
                <w:sz w:val="18"/>
                <w:szCs w:val="18"/>
                <w:rPrChange w:id="7513" w:author="Zehui Bai" w:date="2022-03-11T15:16:00Z">
                  <w:rPr>
                    <w:moveFrom w:id="7514" w:author="Zehui Bai" w:date="2022-03-11T14:49:00Z"/>
                    <w:sz w:val="18"/>
                    <w:szCs w:val="18"/>
                  </w:rPr>
                </w:rPrChange>
              </w:rPr>
              <w:pPrChange w:id="7515" w:author="Zehui Bai" w:date="2022-03-11T14:49:00Z">
                <w:pPr>
                  <w:spacing w:before="36" w:after="36"/>
                  <w:jc w:val="center"/>
                </w:pPr>
              </w:pPrChange>
            </w:pPr>
          </w:p>
        </w:tc>
      </w:tr>
      <w:tr w:rsidR="00071D0A" w:rsidRPr="00067A21" w:rsidDel="00F10130" w14:paraId="3259B22B" w14:textId="5590D0A6" w:rsidTr="00210CBA">
        <w:trPr>
          <w:trHeight w:val="340"/>
          <w:jc w:val="center"/>
        </w:trPr>
        <w:tc>
          <w:tcPr>
            <w:tcW w:w="1782" w:type="pct"/>
            <w:tcBorders>
              <w:top w:val="nil"/>
              <w:left w:val="nil"/>
              <w:bottom w:val="nil"/>
              <w:right w:val="nil"/>
            </w:tcBorders>
            <w:vAlign w:val="center"/>
          </w:tcPr>
          <w:p w14:paraId="390F6F32" w14:textId="6285E8BE" w:rsidR="00071D0A" w:rsidRPr="00067A21" w:rsidDel="00F10130" w:rsidRDefault="00071D0A">
            <w:pPr>
              <w:rPr>
                <w:moveFrom w:id="7516" w:author="Zehui Bai" w:date="2022-03-11T14:49:00Z"/>
                <w:rFonts w:ascii="Arial" w:eastAsiaTheme="minorEastAsia" w:hAnsi="Arial" w:cs="Arial"/>
                <w:sz w:val="18"/>
                <w:szCs w:val="18"/>
                <w:rPrChange w:id="7517" w:author="Zehui Bai" w:date="2022-03-11T15:16:00Z">
                  <w:rPr>
                    <w:moveFrom w:id="7518" w:author="Zehui Bai" w:date="2022-03-11T14:49:00Z"/>
                    <w:rFonts w:eastAsiaTheme="minorEastAsia"/>
                    <w:sz w:val="18"/>
                    <w:szCs w:val="18"/>
                  </w:rPr>
                </w:rPrChange>
              </w:rPr>
              <w:pPrChange w:id="7519" w:author="Zehui Bai" w:date="2022-03-11T14:49:00Z">
                <w:pPr>
                  <w:spacing w:before="36" w:after="36"/>
                  <w:ind w:left="708"/>
                </w:pPr>
              </w:pPrChange>
            </w:pPr>
            <w:moveFrom w:id="7520" w:author="Zehui Bai" w:date="2022-03-11T14:49:00Z">
              <w:r w:rsidRPr="00067A21" w:rsidDel="00F10130">
                <w:rPr>
                  <w:rFonts w:ascii="Arial" w:eastAsiaTheme="minorEastAsia" w:hAnsi="Arial" w:cs="Arial"/>
                  <w:sz w:val="18"/>
                  <w:szCs w:val="18"/>
                  <w:rPrChange w:id="7521" w:author="Zehui Bai" w:date="2022-03-11T15:16:00Z">
                    <w:rPr>
                      <w:rFonts w:eastAsiaTheme="minorEastAsia"/>
                      <w:sz w:val="18"/>
                      <w:szCs w:val="18"/>
                    </w:rPr>
                  </w:rPrChange>
                </w:rPr>
                <w:t>Very low</w:t>
              </w:r>
            </w:moveFrom>
          </w:p>
        </w:tc>
        <w:tc>
          <w:tcPr>
            <w:tcW w:w="644" w:type="pct"/>
            <w:tcBorders>
              <w:top w:val="nil"/>
              <w:left w:val="nil"/>
              <w:bottom w:val="nil"/>
              <w:right w:val="nil"/>
            </w:tcBorders>
            <w:vAlign w:val="center"/>
          </w:tcPr>
          <w:p w14:paraId="2029B139" w14:textId="6AEA6067" w:rsidR="00071D0A" w:rsidRPr="00067A21" w:rsidDel="00F10130" w:rsidRDefault="00A955FB">
            <w:pPr>
              <w:rPr>
                <w:moveFrom w:id="7522" w:author="Zehui Bai" w:date="2022-03-11T14:49:00Z"/>
                <w:rFonts w:ascii="Arial" w:hAnsi="Arial" w:cs="Arial"/>
                <w:sz w:val="18"/>
                <w:szCs w:val="18"/>
                <w:rPrChange w:id="7523" w:author="Zehui Bai" w:date="2022-03-11T15:16:00Z">
                  <w:rPr>
                    <w:moveFrom w:id="7524" w:author="Zehui Bai" w:date="2022-03-11T14:49:00Z"/>
                    <w:sz w:val="18"/>
                    <w:szCs w:val="18"/>
                  </w:rPr>
                </w:rPrChange>
              </w:rPr>
              <w:pPrChange w:id="7525" w:author="Zehui Bai" w:date="2022-03-11T14:49:00Z">
                <w:pPr>
                  <w:spacing w:before="36" w:after="36"/>
                  <w:jc w:val="center"/>
                </w:pPr>
              </w:pPrChange>
            </w:pPr>
            <w:moveFrom w:id="7526" w:author="Zehui Bai" w:date="2022-03-11T14:49:00Z">
              <w:r w:rsidRPr="00067A21" w:rsidDel="00F10130">
                <w:rPr>
                  <w:rFonts w:ascii="Arial" w:hAnsi="Arial" w:cs="Arial"/>
                  <w:sz w:val="18"/>
                  <w:szCs w:val="18"/>
                  <w:rPrChange w:id="7527" w:author="Zehui Bai" w:date="2022-03-11T15:16:00Z">
                    <w:rPr>
                      <w:sz w:val="18"/>
                      <w:szCs w:val="18"/>
                    </w:rPr>
                  </w:rPrChange>
                </w:rPr>
                <w:t>3</w:t>
              </w:r>
            </w:moveFrom>
          </w:p>
        </w:tc>
        <w:tc>
          <w:tcPr>
            <w:tcW w:w="645" w:type="pct"/>
            <w:tcBorders>
              <w:top w:val="nil"/>
              <w:left w:val="nil"/>
              <w:bottom w:val="nil"/>
              <w:right w:val="nil"/>
            </w:tcBorders>
            <w:vAlign w:val="center"/>
          </w:tcPr>
          <w:p w14:paraId="7A80AC4C" w14:textId="461DAC6D" w:rsidR="00071D0A" w:rsidRPr="00067A21" w:rsidDel="00F10130" w:rsidRDefault="00E768BA">
            <w:pPr>
              <w:rPr>
                <w:moveFrom w:id="7528" w:author="Zehui Bai" w:date="2022-03-11T14:49:00Z"/>
                <w:rFonts w:ascii="Arial" w:hAnsi="Arial" w:cs="Arial"/>
                <w:sz w:val="18"/>
                <w:szCs w:val="18"/>
                <w:rPrChange w:id="7529" w:author="Zehui Bai" w:date="2022-03-11T15:16:00Z">
                  <w:rPr>
                    <w:moveFrom w:id="7530" w:author="Zehui Bai" w:date="2022-03-11T14:49:00Z"/>
                    <w:sz w:val="18"/>
                    <w:szCs w:val="18"/>
                  </w:rPr>
                </w:rPrChange>
              </w:rPr>
              <w:pPrChange w:id="7531" w:author="Zehui Bai" w:date="2022-03-11T14:49:00Z">
                <w:pPr>
                  <w:spacing w:before="36" w:after="36"/>
                  <w:jc w:val="center"/>
                </w:pPr>
              </w:pPrChange>
            </w:pPr>
            <w:moveFrom w:id="7532" w:author="Zehui Bai" w:date="2022-03-11T14:49:00Z">
              <w:r w:rsidRPr="00067A21" w:rsidDel="00F10130">
                <w:rPr>
                  <w:rFonts w:ascii="Arial" w:hAnsi="Arial" w:cs="Arial"/>
                  <w:sz w:val="18"/>
                  <w:szCs w:val="18"/>
                  <w:rPrChange w:id="7533" w:author="Zehui Bai" w:date="2022-03-11T15:16:00Z">
                    <w:rPr>
                      <w:sz w:val="18"/>
                      <w:szCs w:val="18"/>
                    </w:rPr>
                  </w:rPrChange>
                </w:rPr>
                <w:t>37.5</w:t>
              </w:r>
            </w:moveFrom>
          </w:p>
        </w:tc>
        <w:tc>
          <w:tcPr>
            <w:tcW w:w="643" w:type="pct"/>
            <w:tcBorders>
              <w:top w:val="nil"/>
              <w:left w:val="nil"/>
              <w:bottom w:val="nil"/>
              <w:right w:val="nil"/>
            </w:tcBorders>
            <w:vAlign w:val="center"/>
          </w:tcPr>
          <w:p w14:paraId="355EE296" w14:textId="11532C60" w:rsidR="00071D0A" w:rsidRPr="00067A21" w:rsidDel="00F10130" w:rsidRDefault="004C75DC">
            <w:pPr>
              <w:rPr>
                <w:moveFrom w:id="7534" w:author="Zehui Bai" w:date="2022-03-11T14:49:00Z"/>
                <w:rFonts w:ascii="Arial" w:hAnsi="Arial" w:cs="Arial"/>
                <w:sz w:val="18"/>
                <w:szCs w:val="18"/>
                <w:rPrChange w:id="7535" w:author="Zehui Bai" w:date="2022-03-11T15:16:00Z">
                  <w:rPr>
                    <w:moveFrom w:id="7536" w:author="Zehui Bai" w:date="2022-03-11T14:49:00Z"/>
                    <w:sz w:val="18"/>
                    <w:szCs w:val="18"/>
                  </w:rPr>
                </w:rPrChange>
              </w:rPr>
              <w:pPrChange w:id="7537" w:author="Zehui Bai" w:date="2022-03-11T14:49:00Z">
                <w:pPr>
                  <w:spacing w:before="36" w:after="36"/>
                  <w:jc w:val="center"/>
                </w:pPr>
              </w:pPrChange>
            </w:pPr>
            <w:moveFrom w:id="7538" w:author="Zehui Bai" w:date="2022-03-11T14:49:00Z">
              <w:r w:rsidRPr="00067A21" w:rsidDel="00F10130">
                <w:rPr>
                  <w:rFonts w:ascii="Arial" w:hAnsi="Arial" w:cs="Arial"/>
                  <w:sz w:val="18"/>
                  <w:szCs w:val="18"/>
                  <w:rPrChange w:id="7539" w:author="Zehui Bai" w:date="2022-03-11T15:16:00Z">
                    <w:rPr>
                      <w:sz w:val="18"/>
                      <w:szCs w:val="18"/>
                    </w:rPr>
                  </w:rPrChange>
                </w:rPr>
                <w:t>5</w:t>
              </w:r>
            </w:moveFrom>
          </w:p>
        </w:tc>
        <w:tc>
          <w:tcPr>
            <w:tcW w:w="645" w:type="pct"/>
            <w:tcBorders>
              <w:top w:val="nil"/>
              <w:left w:val="nil"/>
              <w:bottom w:val="nil"/>
              <w:right w:val="nil"/>
            </w:tcBorders>
            <w:vAlign w:val="center"/>
          </w:tcPr>
          <w:p w14:paraId="14275B74" w14:textId="4DBCE6DA" w:rsidR="00071D0A" w:rsidRPr="00067A21" w:rsidDel="00F10130" w:rsidRDefault="005043F5">
            <w:pPr>
              <w:rPr>
                <w:moveFrom w:id="7540" w:author="Zehui Bai" w:date="2022-03-11T14:49:00Z"/>
                <w:rFonts w:ascii="Arial" w:hAnsi="Arial" w:cs="Arial"/>
                <w:sz w:val="18"/>
                <w:szCs w:val="18"/>
                <w:rPrChange w:id="7541" w:author="Zehui Bai" w:date="2022-03-11T15:16:00Z">
                  <w:rPr>
                    <w:moveFrom w:id="7542" w:author="Zehui Bai" w:date="2022-03-11T14:49:00Z"/>
                    <w:sz w:val="18"/>
                    <w:szCs w:val="18"/>
                  </w:rPr>
                </w:rPrChange>
              </w:rPr>
              <w:pPrChange w:id="7543" w:author="Zehui Bai" w:date="2022-03-11T14:49:00Z">
                <w:pPr>
                  <w:spacing w:before="36" w:after="36"/>
                  <w:jc w:val="center"/>
                </w:pPr>
              </w:pPrChange>
            </w:pPr>
            <w:moveFrom w:id="7544" w:author="Zehui Bai" w:date="2022-03-11T14:49:00Z">
              <w:r w:rsidRPr="00067A21" w:rsidDel="00F10130">
                <w:rPr>
                  <w:rFonts w:ascii="Arial" w:hAnsi="Arial" w:cs="Arial"/>
                  <w:sz w:val="18"/>
                  <w:szCs w:val="18"/>
                  <w:rPrChange w:id="7545" w:author="Zehui Bai" w:date="2022-03-11T15:16:00Z">
                    <w:rPr>
                      <w:sz w:val="18"/>
                      <w:szCs w:val="18"/>
                    </w:rPr>
                  </w:rPrChange>
                </w:rPr>
                <w:t>62.5</w:t>
              </w:r>
            </w:moveFrom>
          </w:p>
        </w:tc>
        <w:tc>
          <w:tcPr>
            <w:tcW w:w="641" w:type="pct"/>
            <w:tcBorders>
              <w:top w:val="nil"/>
              <w:left w:val="nil"/>
              <w:bottom w:val="nil"/>
              <w:right w:val="nil"/>
            </w:tcBorders>
            <w:vAlign w:val="center"/>
          </w:tcPr>
          <w:p w14:paraId="44EC2524" w14:textId="62F113C8" w:rsidR="00071D0A" w:rsidRPr="00067A21" w:rsidDel="00F10130" w:rsidRDefault="00071D0A">
            <w:pPr>
              <w:rPr>
                <w:moveFrom w:id="7546" w:author="Zehui Bai" w:date="2022-03-11T14:49:00Z"/>
                <w:rFonts w:ascii="Arial" w:hAnsi="Arial" w:cs="Arial"/>
                <w:sz w:val="18"/>
                <w:szCs w:val="18"/>
                <w:rPrChange w:id="7547" w:author="Zehui Bai" w:date="2022-03-11T15:16:00Z">
                  <w:rPr>
                    <w:moveFrom w:id="7548" w:author="Zehui Bai" w:date="2022-03-11T14:49:00Z"/>
                    <w:sz w:val="18"/>
                    <w:szCs w:val="18"/>
                  </w:rPr>
                </w:rPrChange>
              </w:rPr>
              <w:pPrChange w:id="7549" w:author="Zehui Bai" w:date="2022-03-11T14:49:00Z">
                <w:pPr>
                  <w:spacing w:before="36" w:after="36"/>
                  <w:jc w:val="center"/>
                </w:pPr>
              </w:pPrChange>
            </w:pPr>
          </w:p>
        </w:tc>
      </w:tr>
      <w:tr w:rsidR="00FC372A" w:rsidRPr="00067A21" w:rsidDel="00F10130" w14:paraId="4AD6523C" w14:textId="38794F10" w:rsidTr="00210CBA">
        <w:trPr>
          <w:trHeight w:val="340"/>
          <w:jc w:val="center"/>
        </w:trPr>
        <w:tc>
          <w:tcPr>
            <w:tcW w:w="1782" w:type="pct"/>
            <w:tcBorders>
              <w:top w:val="nil"/>
              <w:left w:val="nil"/>
              <w:bottom w:val="nil"/>
              <w:right w:val="nil"/>
            </w:tcBorders>
          </w:tcPr>
          <w:p w14:paraId="08ED9F50" w14:textId="2FA146D9" w:rsidR="00FC372A" w:rsidRPr="00067A21" w:rsidDel="00F10130" w:rsidRDefault="00FC372A">
            <w:pPr>
              <w:rPr>
                <w:moveFrom w:id="7550" w:author="Zehui Bai" w:date="2022-03-11T14:49:00Z"/>
                <w:rFonts w:ascii="Arial" w:eastAsiaTheme="minorEastAsia" w:hAnsi="Arial" w:cs="Arial"/>
                <w:sz w:val="18"/>
                <w:szCs w:val="18"/>
                <w:rPrChange w:id="7551" w:author="Zehui Bai" w:date="2022-03-11T15:16:00Z">
                  <w:rPr>
                    <w:moveFrom w:id="7552" w:author="Zehui Bai" w:date="2022-03-11T14:49:00Z"/>
                    <w:rFonts w:eastAsiaTheme="minorEastAsia"/>
                    <w:sz w:val="18"/>
                    <w:szCs w:val="18"/>
                  </w:rPr>
                </w:rPrChange>
              </w:rPr>
              <w:pPrChange w:id="7553" w:author="Zehui Bai" w:date="2022-03-11T14:49:00Z">
                <w:pPr>
                  <w:spacing w:before="36" w:after="36"/>
                  <w:ind w:left="708"/>
                </w:pPr>
              </w:pPrChange>
            </w:pPr>
          </w:p>
        </w:tc>
        <w:tc>
          <w:tcPr>
            <w:tcW w:w="644" w:type="pct"/>
            <w:tcBorders>
              <w:top w:val="nil"/>
              <w:left w:val="nil"/>
              <w:bottom w:val="nil"/>
              <w:right w:val="nil"/>
            </w:tcBorders>
          </w:tcPr>
          <w:p w14:paraId="1F057590" w14:textId="5927C4CD" w:rsidR="00FC372A" w:rsidRPr="00067A21" w:rsidDel="00F10130" w:rsidRDefault="00FC372A">
            <w:pPr>
              <w:rPr>
                <w:moveFrom w:id="7554" w:author="Zehui Bai" w:date="2022-03-11T14:49:00Z"/>
                <w:rFonts w:ascii="Arial" w:hAnsi="Arial" w:cs="Arial"/>
                <w:sz w:val="18"/>
                <w:szCs w:val="18"/>
                <w:rPrChange w:id="7555" w:author="Zehui Bai" w:date="2022-03-11T15:16:00Z">
                  <w:rPr>
                    <w:moveFrom w:id="7556" w:author="Zehui Bai" w:date="2022-03-11T14:49:00Z"/>
                    <w:sz w:val="18"/>
                    <w:szCs w:val="18"/>
                  </w:rPr>
                </w:rPrChange>
              </w:rPr>
              <w:pPrChange w:id="7557" w:author="Zehui Bai" w:date="2022-03-11T14:49:00Z">
                <w:pPr>
                  <w:spacing w:before="36" w:after="36"/>
                  <w:jc w:val="center"/>
                </w:pPr>
              </w:pPrChange>
            </w:pPr>
          </w:p>
        </w:tc>
        <w:tc>
          <w:tcPr>
            <w:tcW w:w="645" w:type="pct"/>
            <w:tcBorders>
              <w:top w:val="nil"/>
              <w:left w:val="nil"/>
              <w:bottom w:val="nil"/>
              <w:right w:val="nil"/>
            </w:tcBorders>
          </w:tcPr>
          <w:p w14:paraId="2F7BE350" w14:textId="65B5E1BC" w:rsidR="00FC372A" w:rsidRPr="00067A21" w:rsidDel="00F10130" w:rsidRDefault="00FC372A">
            <w:pPr>
              <w:rPr>
                <w:moveFrom w:id="7558" w:author="Zehui Bai" w:date="2022-03-11T14:49:00Z"/>
                <w:rFonts w:ascii="Arial" w:hAnsi="Arial" w:cs="Arial"/>
                <w:sz w:val="18"/>
                <w:szCs w:val="18"/>
                <w:rPrChange w:id="7559" w:author="Zehui Bai" w:date="2022-03-11T15:16:00Z">
                  <w:rPr>
                    <w:moveFrom w:id="7560" w:author="Zehui Bai" w:date="2022-03-11T14:49:00Z"/>
                    <w:sz w:val="18"/>
                    <w:szCs w:val="18"/>
                  </w:rPr>
                </w:rPrChange>
              </w:rPr>
              <w:pPrChange w:id="7561" w:author="Zehui Bai" w:date="2022-03-11T14:49:00Z">
                <w:pPr>
                  <w:spacing w:before="36" w:after="36"/>
                  <w:jc w:val="center"/>
                </w:pPr>
              </w:pPrChange>
            </w:pPr>
          </w:p>
        </w:tc>
        <w:tc>
          <w:tcPr>
            <w:tcW w:w="643" w:type="pct"/>
            <w:tcBorders>
              <w:top w:val="nil"/>
              <w:left w:val="nil"/>
              <w:bottom w:val="nil"/>
              <w:right w:val="nil"/>
            </w:tcBorders>
          </w:tcPr>
          <w:p w14:paraId="3ECC5146" w14:textId="0DA1CD68" w:rsidR="00FC372A" w:rsidRPr="00067A21" w:rsidDel="00F10130" w:rsidRDefault="00FC372A">
            <w:pPr>
              <w:rPr>
                <w:moveFrom w:id="7562" w:author="Zehui Bai" w:date="2022-03-11T14:49:00Z"/>
                <w:rFonts w:ascii="Arial" w:hAnsi="Arial" w:cs="Arial"/>
                <w:sz w:val="18"/>
                <w:szCs w:val="18"/>
                <w:rPrChange w:id="7563" w:author="Zehui Bai" w:date="2022-03-11T15:16:00Z">
                  <w:rPr>
                    <w:moveFrom w:id="7564" w:author="Zehui Bai" w:date="2022-03-11T14:49:00Z"/>
                    <w:sz w:val="18"/>
                    <w:szCs w:val="18"/>
                  </w:rPr>
                </w:rPrChange>
              </w:rPr>
              <w:pPrChange w:id="7565" w:author="Zehui Bai" w:date="2022-03-11T14:49:00Z">
                <w:pPr>
                  <w:spacing w:before="36" w:after="36"/>
                  <w:jc w:val="center"/>
                </w:pPr>
              </w:pPrChange>
            </w:pPr>
          </w:p>
        </w:tc>
        <w:tc>
          <w:tcPr>
            <w:tcW w:w="645" w:type="pct"/>
            <w:tcBorders>
              <w:top w:val="nil"/>
              <w:left w:val="nil"/>
              <w:bottom w:val="nil"/>
              <w:right w:val="nil"/>
            </w:tcBorders>
          </w:tcPr>
          <w:p w14:paraId="3F56C2C5" w14:textId="1351B5AC" w:rsidR="00FC372A" w:rsidRPr="00067A21" w:rsidDel="00F10130" w:rsidRDefault="00FC372A">
            <w:pPr>
              <w:rPr>
                <w:moveFrom w:id="7566" w:author="Zehui Bai" w:date="2022-03-11T14:49:00Z"/>
                <w:rFonts w:ascii="Arial" w:hAnsi="Arial" w:cs="Arial"/>
                <w:sz w:val="18"/>
                <w:szCs w:val="18"/>
                <w:rPrChange w:id="7567" w:author="Zehui Bai" w:date="2022-03-11T15:16:00Z">
                  <w:rPr>
                    <w:moveFrom w:id="7568" w:author="Zehui Bai" w:date="2022-03-11T14:49:00Z"/>
                    <w:sz w:val="18"/>
                    <w:szCs w:val="18"/>
                  </w:rPr>
                </w:rPrChange>
              </w:rPr>
              <w:pPrChange w:id="7569" w:author="Zehui Bai" w:date="2022-03-11T14:49:00Z">
                <w:pPr>
                  <w:spacing w:before="36" w:after="36"/>
                  <w:jc w:val="center"/>
                </w:pPr>
              </w:pPrChange>
            </w:pPr>
          </w:p>
        </w:tc>
        <w:tc>
          <w:tcPr>
            <w:tcW w:w="641" w:type="pct"/>
            <w:tcBorders>
              <w:top w:val="nil"/>
              <w:left w:val="nil"/>
              <w:bottom w:val="nil"/>
              <w:right w:val="nil"/>
            </w:tcBorders>
          </w:tcPr>
          <w:p w14:paraId="7E7ADF52" w14:textId="40B34560" w:rsidR="00FC372A" w:rsidRPr="00067A21" w:rsidDel="00F10130" w:rsidRDefault="00FC372A">
            <w:pPr>
              <w:rPr>
                <w:moveFrom w:id="7570" w:author="Zehui Bai" w:date="2022-03-11T14:49:00Z"/>
                <w:rFonts w:ascii="Arial" w:hAnsi="Arial" w:cs="Arial"/>
                <w:sz w:val="18"/>
                <w:szCs w:val="18"/>
                <w:rPrChange w:id="7571" w:author="Zehui Bai" w:date="2022-03-11T15:16:00Z">
                  <w:rPr>
                    <w:moveFrom w:id="7572" w:author="Zehui Bai" w:date="2022-03-11T14:49:00Z"/>
                    <w:sz w:val="18"/>
                    <w:szCs w:val="18"/>
                  </w:rPr>
                </w:rPrChange>
              </w:rPr>
              <w:pPrChange w:id="7573" w:author="Zehui Bai" w:date="2022-03-11T14:49:00Z">
                <w:pPr>
                  <w:spacing w:before="36" w:after="36"/>
                  <w:jc w:val="center"/>
                </w:pPr>
              </w:pPrChange>
            </w:pPr>
          </w:p>
        </w:tc>
      </w:tr>
      <w:tr w:rsidR="00C051F7" w:rsidRPr="00067A21" w:rsidDel="00F10130" w14:paraId="6C9237B7" w14:textId="2C0F4F97"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2D2ED16A" w14:textId="0AEF1E98" w:rsidR="00C051F7" w:rsidRPr="00067A21" w:rsidDel="00F10130" w:rsidRDefault="00C051F7">
            <w:pPr>
              <w:rPr>
                <w:moveFrom w:id="7574" w:author="Zehui Bai" w:date="2022-03-11T14:49:00Z"/>
                <w:rFonts w:ascii="Arial" w:eastAsiaTheme="minorEastAsia" w:hAnsi="Arial" w:cs="Arial"/>
                <w:b/>
                <w:bCs/>
                <w:sz w:val="18"/>
                <w:szCs w:val="18"/>
                <w:rPrChange w:id="7575" w:author="Zehui Bai" w:date="2022-03-11T15:16:00Z">
                  <w:rPr>
                    <w:moveFrom w:id="7576" w:author="Zehui Bai" w:date="2022-03-11T14:49:00Z"/>
                    <w:rFonts w:eastAsiaTheme="minorEastAsia"/>
                    <w:b/>
                    <w:bCs/>
                    <w:sz w:val="18"/>
                    <w:szCs w:val="18"/>
                  </w:rPr>
                </w:rPrChange>
              </w:rPr>
              <w:pPrChange w:id="7577" w:author="Zehui Bai" w:date="2022-03-11T14:49:00Z">
                <w:pPr>
                  <w:pStyle w:val="Compact"/>
                </w:pPr>
              </w:pPrChange>
            </w:pPr>
            <w:moveFrom w:id="7578" w:author="Zehui Bai" w:date="2022-03-11T14:49:00Z">
              <w:r w:rsidRPr="00067A21" w:rsidDel="00F10130">
                <w:rPr>
                  <w:rFonts w:ascii="Arial" w:eastAsiaTheme="minorEastAsia" w:hAnsi="Arial" w:cs="Arial"/>
                  <w:b/>
                  <w:bCs/>
                  <w:sz w:val="18"/>
                  <w:szCs w:val="18"/>
                  <w:lang w:val="de-DE"/>
                  <w:rPrChange w:id="7579" w:author="Zehui Bai" w:date="2022-03-11T15:16:00Z">
                    <w:rPr>
                      <w:rFonts w:eastAsiaTheme="minorEastAsia"/>
                      <w:b/>
                      <w:bCs/>
                      <w:sz w:val="18"/>
                      <w:szCs w:val="18"/>
                    </w:rPr>
                  </w:rPrChange>
                </w:rPr>
                <w:t>Satisfaction scores of national and official agencies</w:t>
              </w:r>
            </w:moveFrom>
          </w:p>
        </w:tc>
        <w:tc>
          <w:tcPr>
            <w:tcW w:w="644" w:type="pct"/>
            <w:vAlign w:val="center"/>
          </w:tcPr>
          <w:p w14:paraId="7824993C" w14:textId="12755BD4" w:rsidR="00C051F7" w:rsidRPr="00067A21" w:rsidDel="00F10130" w:rsidRDefault="00C051F7">
            <w:pPr>
              <w:rPr>
                <w:moveFrom w:id="7580" w:author="Zehui Bai" w:date="2022-03-11T14:49:00Z"/>
                <w:rFonts w:ascii="Arial" w:hAnsi="Arial" w:cs="Arial"/>
                <w:sz w:val="18"/>
                <w:szCs w:val="18"/>
                <w:rPrChange w:id="7581" w:author="Zehui Bai" w:date="2022-03-11T15:16:00Z">
                  <w:rPr>
                    <w:moveFrom w:id="7582" w:author="Zehui Bai" w:date="2022-03-11T14:49:00Z"/>
                    <w:sz w:val="18"/>
                    <w:szCs w:val="18"/>
                  </w:rPr>
                </w:rPrChange>
              </w:rPr>
              <w:pPrChange w:id="7583" w:author="Zehui Bai" w:date="2022-03-11T14:49:00Z">
                <w:pPr>
                  <w:pStyle w:val="Compact"/>
                  <w:jc w:val="center"/>
                </w:pPr>
              </w:pPrChange>
            </w:pPr>
          </w:p>
        </w:tc>
        <w:tc>
          <w:tcPr>
            <w:tcW w:w="645" w:type="pct"/>
            <w:vAlign w:val="center"/>
          </w:tcPr>
          <w:p w14:paraId="2F1788CF" w14:textId="3B5086BE" w:rsidR="00C051F7" w:rsidRPr="00067A21" w:rsidDel="00F10130" w:rsidRDefault="00C051F7">
            <w:pPr>
              <w:rPr>
                <w:moveFrom w:id="7584" w:author="Zehui Bai" w:date="2022-03-11T14:49:00Z"/>
                <w:rFonts w:ascii="Arial" w:hAnsi="Arial" w:cs="Arial"/>
                <w:sz w:val="18"/>
                <w:szCs w:val="18"/>
                <w:rPrChange w:id="7585" w:author="Zehui Bai" w:date="2022-03-11T15:16:00Z">
                  <w:rPr>
                    <w:moveFrom w:id="7586" w:author="Zehui Bai" w:date="2022-03-11T14:49:00Z"/>
                    <w:sz w:val="18"/>
                    <w:szCs w:val="18"/>
                  </w:rPr>
                </w:rPrChange>
              </w:rPr>
              <w:pPrChange w:id="7587" w:author="Zehui Bai" w:date="2022-03-11T14:49:00Z">
                <w:pPr>
                  <w:pStyle w:val="Compact"/>
                  <w:jc w:val="center"/>
                </w:pPr>
              </w:pPrChange>
            </w:pPr>
          </w:p>
        </w:tc>
        <w:tc>
          <w:tcPr>
            <w:tcW w:w="643" w:type="pct"/>
            <w:vAlign w:val="center"/>
          </w:tcPr>
          <w:p w14:paraId="34E84A56" w14:textId="1B4DFFBE" w:rsidR="00C051F7" w:rsidRPr="00067A21" w:rsidDel="00F10130" w:rsidRDefault="00C051F7">
            <w:pPr>
              <w:rPr>
                <w:moveFrom w:id="7588" w:author="Zehui Bai" w:date="2022-03-11T14:49:00Z"/>
                <w:rFonts w:ascii="Arial" w:hAnsi="Arial" w:cs="Arial"/>
                <w:sz w:val="18"/>
                <w:szCs w:val="18"/>
                <w:rPrChange w:id="7589" w:author="Zehui Bai" w:date="2022-03-11T15:16:00Z">
                  <w:rPr>
                    <w:moveFrom w:id="7590" w:author="Zehui Bai" w:date="2022-03-11T14:49:00Z"/>
                    <w:sz w:val="18"/>
                    <w:szCs w:val="18"/>
                  </w:rPr>
                </w:rPrChange>
              </w:rPr>
              <w:pPrChange w:id="7591" w:author="Zehui Bai" w:date="2022-03-11T14:49:00Z">
                <w:pPr>
                  <w:pStyle w:val="Compact"/>
                  <w:jc w:val="center"/>
                </w:pPr>
              </w:pPrChange>
            </w:pPr>
          </w:p>
        </w:tc>
        <w:tc>
          <w:tcPr>
            <w:tcW w:w="645" w:type="pct"/>
            <w:vAlign w:val="center"/>
          </w:tcPr>
          <w:p w14:paraId="4E78969D" w14:textId="1A58D1E6" w:rsidR="00C051F7" w:rsidRPr="00067A21" w:rsidDel="00F10130" w:rsidRDefault="00C051F7">
            <w:pPr>
              <w:rPr>
                <w:moveFrom w:id="7592" w:author="Zehui Bai" w:date="2022-03-11T14:49:00Z"/>
                <w:rFonts w:ascii="Arial" w:hAnsi="Arial" w:cs="Arial"/>
                <w:sz w:val="18"/>
                <w:szCs w:val="18"/>
                <w:rPrChange w:id="7593" w:author="Zehui Bai" w:date="2022-03-11T15:16:00Z">
                  <w:rPr>
                    <w:moveFrom w:id="7594" w:author="Zehui Bai" w:date="2022-03-11T14:49:00Z"/>
                    <w:sz w:val="18"/>
                    <w:szCs w:val="18"/>
                  </w:rPr>
                </w:rPrChange>
              </w:rPr>
              <w:pPrChange w:id="7595" w:author="Zehui Bai" w:date="2022-03-11T14:49:00Z">
                <w:pPr>
                  <w:pStyle w:val="Compact"/>
                  <w:jc w:val="center"/>
                </w:pPr>
              </w:pPrChange>
            </w:pPr>
          </w:p>
        </w:tc>
        <w:tc>
          <w:tcPr>
            <w:tcW w:w="641" w:type="pct"/>
            <w:vAlign w:val="center"/>
          </w:tcPr>
          <w:p w14:paraId="0336E8EB" w14:textId="300E34E0" w:rsidR="00C051F7" w:rsidRPr="00067A21" w:rsidDel="00F10130" w:rsidRDefault="00C051F7">
            <w:pPr>
              <w:rPr>
                <w:moveFrom w:id="7596" w:author="Zehui Bai" w:date="2022-03-11T14:49:00Z"/>
                <w:rFonts w:ascii="Arial" w:hAnsi="Arial" w:cs="Arial"/>
                <w:sz w:val="18"/>
                <w:szCs w:val="18"/>
                <w:rPrChange w:id="7597" w:author="Zehui Bai" w:date="2022-03-11T15:16:00Z">
                  <w:rPr>
                    <w:moveFrom w:id="7598" w:author="Zehui Bai" w:date="2022-03-11T14:49:00Z"/>
                    <w:sz w:val="18"/>
                    <w:szCs w:val="18"/>
                  </w:rPr>
                </w:rPrChange>
              </w:rPr>
              <w:pPrChange w:id="7599" w:author="Zehui Bai" w:date="2022-03-11T14:49:00Z">
                <w:pPr>
                  <w:pStyle w:val="Compact"/>
                  <w:jc w:val="center"/>
                </w:pPr>
              </w:pPrChange>
            </w:pPr>
            <w:moveFrom w:id="7600" w:author="Zehui Bai" w:date="2022-03-11T14:49:00Z">
              <w:r w:rsidRPr="00067A21" w:rsidDel="00F10130">
                <w:rPr>
                  <w:rFonts w:ascii="Arial" w:eastAsia="SimSun" w:hAnsi="Arial" w:cs="Arial"/>
                  <w:sz w:val="18"/>
                  <w:szCs w:val="18"/>
                  <w:lang w:val="de-DE"/>
                  <w:rPrChange w:id="7601" w:author="Zehui Bai" w:date="2022-03-11T15:16:00Z">
                    <w:rPr>
                      <w:sz w:val="18"/>
                      <w:szCs w:val="18"/>
                    </w:rPr>
                  </w:rPrChange>
                </w:rPr>
                <w:t>&lt;0.05</w:t>
              </w:r>
            </w:moveFrom>
          </w:p>
        </w:tc>
      </w:tr>
      <w:tr w:rsidR="00C051F7" w:rsidRPr="00067A21" w:rsidDel="00F10130" w14:paraId="6EBC747C" w14:textId="14C4BA6E"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4070581A" w14:textId="0FBE6B84" w:rsidR="00C051F7" w:rsidRPr="00067A21" w:rsidDel="00F10130" w:rsidRDefault="00C051F7">
            <w:pPr>
              <w:rPr>
                <w:moveFrom w:id="7602" w:author="Zehui Bai" w:date="2022-03-11T14:49:00Z"/>
                <w:rFonts w:ascii="Arial" w:eastAsiaTheme="minorEastAsia" w:hAnsi="Arial" w:cs="Arial"/>
                <w:sz w:val="18"/>
                <w:szCs w:val="18"/>
                <w:rPrChange w:id="7603" w:author="Zehui Bai" w:date="2022-03-11T15:16:00Z">
                  <w:rPr>
                    <w:moveFrom w:id="7604" w:author="Zehui Bai" w:date="2022-03-11T14:49:00Z"/>
                    <w:rFonts w:eastAsiaTheme="minorEastAsia"/>
                    <w:sz w:val="18"/>
                    <w:szCs w:val="18"/>
                  </w:rPr>
                </w:rPrChange>
              </w:rPr>
              <w:pPrChange w:id="7605" w:author="Zehui Bai" w:date="2022-03-11T14:49:00Z">
                <w:pPr>
                  <w:pStyle w:val="Compact"/>
                  <w:ind w:left="708"/>
                </w:pPr>
              </w:pPrChange>
            </w:pPr>
            <w:moveFrom w:id="7606" w:author="Zehui Bai" w:date="2022-03-11T14:49:00Z">
              <w:r w:rsidRPr="00067A21" w:rsidDel="00F10130">
                <w:rPr>
                  <w:rFonts w:ascii="Arial" w:eastAsiaTheme="minorEastAsia" w:hAnsi="Arial" w:cs="Arial"/>
                  <w:sz w:val="18"/>
                  <w:szCs w:val="18"/>
                  <w:lang w:val="de-DE"/>
                  <w:rPrChange w:id="7607" w:author="Zehui Bai" w:date="2022-03-11T15:16:00Z">
                    <w:rPr>
                      <w:rFonts w:eastAsiaTheme="minorEastAsia"/>
                      <w:sz w:val="18"/>
                      <w:szCs w:val="18"/>
                    </w:rPr>
                  </w:rPrChange>
                </w:rPr>
                <w:t>Mean</w:t>
              </w:r>
            </w:moveFrom>
          </w:p>
        </w:tc>
        <w:tc>
          <w:tcPr>
            <w:tcW w:w="644" w:type="pct"/>
            <w:vAlign w:val="center"/>
          </w:tcPr>
          <w:p w14:paraId="30F0A826" w14:textId="0D375073" w:rsidR="00C051F7" w:rsidRPr="00067A21" w:rsidDel="00F10130" w:rsidRDefault="00C051F7">
            <w:pPr>
              <w:rPr>
                <w:moveFrom w:id="7608" w:author="Zehui Bai" w:date="2022-03-11T14:49:00Z"/>
                <w:rFonts w:ascii="Arial" w:hAnsi="Arial" w:cs="Arial"/>
                <w:sz w:val="18"/>
                <w:szCs w:val="18"/>
                <w:rPrChange w:id="7609" w:author="Zehui Bai" w:date="2022-03-11T15:16:00Z">
                  <w:rPr>
                    <w:moveFrom w:id="7610" w:author="Zehui Bai" w:date="2022-03-11T14:49:00Z"/>
                    <w:sz w:val="18"/>
                    <w:szCs w:val="18"/>
                  </w:rPr>
                </w:rPrChange>
              </w:rPr>
              <w:pPrChange w:id="7611" w:author="Zehui Bai" w:date="2022-03-11T14:49:00Z">
                <w:pPr>
                  <w:pStyle w:val="Compact"/>
                  <w:jc w:val="center"/>
                </w:pPr>
              </w:pPrChange>
            </w:pPr>
            <w:moveFrom w:id="7612" w:author="Zehui Bai" w:date="2022-03-11T14:49:00Z">
              <w:r w:rsidRPr="00067A21" w:rsidDel="00F10130">
                <w:rPr>
                  <w:rFonts w:ascii="Arial" w:eastAsia="SimSun" w:hAnsi="Arial" w:cs="Arial"/>
                  <w:sz w:val="18"/>
                  <w:szCs w:val="18"/>
                  <w:lang w:val="de-DE"/>
                  <w:rPrChange w:id="7613" w:author="Zehui Bai" w:date="2022-03-11T15:16:00Z">
                    <w:rPr>
                      <w:sz w:val="18"/>
                      <w:szCs w:val="18"/>
                    </w:rPr>
                  </w:rPrChange>
                </w:rPr>
                <w:t>7.91</w:t>
              </w:r>
            </w:moveFrom>
          </w:p>
        </w:tc>
        <w:tc>
          <w:tcPr>
            <w:tcW w:w="645" w:type="pct"/>
            <w:vAlign w:val="center"/>
          </w:tcPr>
          <w:p w14:paraId="1B6F9751" w14:textId="1E15FD75" w:rsidR="00C051F7" w:rsidRPr="00067A21" w:rsidDel="00F10130" w:rsidRDefault="00C051F7">
            <w:pPr>
              <w:rPr>
                <w:moveFrom w:id="7614" w:author="Zehui Bai" w:date="2022-03-11T14:49:00Z"/>
                <w:rFonts w:ascii="Arial" w:hAnsi="Arial" w:cs="Arial"/>
                <w:sz w:val="18"/>
                <w:szCs w:val="18"/>
                <w:rPrChange w:id="7615" w:author="Zehui Bai" w:date="2022-03-11T15:16:00Z">
                  <w:rPr>
                    <w:moveFrom w:id="7616" w:author="Zehui Bai" w:date="2022-03-11T14:49:00Z"/>
                    <w:sz w:val="18"/>
                    <w:szCs w:val="18"/>
                  </w:rPr>
                </w:rPrChange>
              </w:rPr>
              <w:pPrChange w:id="7617" w:author="Zehui Bai" w:date="2022-03-11T14:49:00Z">
                <w:pPr>
                  <w:pStyle w:val="Compact"/>
                  <w:jc w:val="center"/>
                </w:pPr>
              </w:pPrChange>
            </w:pPr>
          </w:p>
        </w:tc>
        <w:tc>
          <w:tcPr>
            <w:tcW w:w="643" w:type="pct"/>
            <w:vAlign w:val="center"/>
          </w:tcPr>
          <w:p w14:paraId="230CCC47" w14:textId="12720689" w:rsidR="00C051F7" w:rsidRPr="00067A21" w:rsidDel="00F10130" w:rsidRDefault="00C051F7">
            <w:pPr>
              <w:rPr>
                <w:moveFrom w:id="7618" w:author="Zehui Bai" w:date="2022-03-11T14:49:00Z"/>
                <w:rFonts w:ascii="Arial" w:hAnsi="Arial" w:cs="Arial"/>
                <w:sz w:val="18"/>
                <w:szCs w:val="18"/>
                <w:rPrChange w:id="7619" w:author="Zehui Bai" w:date="2022-03-11T15:16:00Z">
                  <w:rPr>
                    <w:moveFrom w:id="7620" w:author="Zehui Bai" w:date="2022-03-11T14:49:00Z"/>
                    <w:sz w:val="18"/>
                    <w:szCs w:val="18"/>
                  </w:rPr>
                </w:rPrChange>
              </w:rPr>
              <w:pPrChange w:id="7621" w:author="Zehui Bai" w:date="2022-03-11T14:49:00Z">
                <w:pPr>
                  <w:pStyle w:val="Compact"/>
                  <w:jc w:val="center"/>
                </w:pPr>
              </w:pPrChange>
            </w:pPr>
            <w:moveFrom w:id="7622" w:author="Zehui Bai" w:date="2022-03-11T14:49:00Z">
              <w:r w:rsidRPr="00067A21" w:rsidDel="00F10130">
                <w:rPr>
                  <w:rFonts w:ascii="Arial" w:eastAsia="SimSun" w:hAnsi="Arial" w:cs="Arial"/>
                  <w:sz w:val="18"/>
                  <w:szCs w:val="18"/>
                  <w:lang w:val="de-DE"/>
                  <w:rPrChange w:id="7623" w:author="Zehui Bai" w:date="2022-03-11T15:16:00Z">
                    <w:rPr>
                      <w:sz w:val="18"/>
                      <w:szCs w:val="18"/>
                    </w:rPr>
                  </w:rPrChange>
                </w:rPr>
                <w:t>-22.03</w:t>
              </w:r>
            </w:moveFrom>
          </w:p>
        </w:tc>
        <w:tc>
          <w:tcPr>
            <w:tcW w:w="645" w:type="pct"/>
            <w:vAlign w:val="center"/>
          </w:tcPr>
          <w:p w14:paraId="3D058F11" w14:textId="3B717B01" w:rsidR="00C051F7" w:rsidRPr="00067A21" w:rsidDel="00F10130" w:rsidRDefault="00C051F7">
            <w:pPr>
              <w:rPr>
                <w:moveFrom w:id="7624" w:author="Zehui Bai" w:date="2022-03-11T14:49:00Z"/>
                <w:rFonts w:ascii="Arial" w:hAnsi="Arial" w:cs="Arial"/>
                <w:sz w:val="18"/>
                <w:szCs w:val="18"/>
                <w:rPrChange w:id="7625" w:author="Zehui Bai" w:date="2022-03-11T15:16:00Z">
                  <w:rPr>
                    <w:moveFrom w:id="7626" w:author="Zehui Bai" w:date="2022-03-11T14:49:00Z"/>
                    <w:sz w:val="18"/>
                    <w:szCs w:val="18"/>
                  </w:rPr>
                </w:rPrChange>
              </w:rPr>
              <w:pPrChange w:id="7627" w:author="Zehui Bai" w:date="2022-03-11T14:49:00Z">
                <w:pPr>
                  <w:pStyle w:val="Compact"/>
                  <w:jc w:val="center"/>
                </w:pPr>
              </w:pPrChange>
            </w:pPr>
          </w:p>
        </w:tc>
        <w:tc>
          <w:tcPr>
            <w:tcW w:w="641" w:type="pct"/>
            <w:vAlign w:val="center"/>
          </w:tcPr>
          <w:p w14:paraId="194E5FC3" w14:textId="0B88A8E9" w:rsidR="00C051F7" w:rsidRPr="00067A21" w:rsidDel="00F10130" w:rsidRDefault="00C051F7">
            <w:pPr>
              <w:rPr>
                <w:moveFrom w:id="7628" w:author="Zehui Bai" w:date="2022-03-11T14:49:00Z"/>
                <w:rFonts w:ascii="Arial" w:hAnsi="Arial" w:cs="Arial"/>
                <w:sz w:val="18"/>
                <w:szCs w:val="18"/>
                <w:rPrChange w:id="7629" w:author="Zehui Bai" w:date="2022-03-11T15:16:00Z">
                  <w:rPr>
                    <w:moveFrom w:id="7630" w:author="Zehui Bai" w:date="2022-03-11T14:49:00Z"/>
                    <w:sz w:val="18"/>
                    <w:szCs w:val="18"/>
                  </w:rPr>
                </w:rPrChange>
              </w:rPr>
              <w:pPrChange w:id="7631" w:author="Zehui Bai" w:date="2022-03-11T14:49:00Z">
                <w:pPr>
                  <w:pStyle w:val="Compact"/>
                  <w:jc w:val="center"/>
                </w:pPr>
              </w:pPrChange>
            </w:pPr>
          </w:p>
        </w:tc>
      </w:tr>
      <w:tr w:rsidR="00C051F7" w:rsidRPr="00067A21" w:rsidDel="00F10130" w14:paraId="3ADF2CA7" w14:textId="5FAB3AC9"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4ECD9F2C" w14:textId="1B8AF696" w:rsidR="00C051F7" w:rsidRPr="00067A21" w:rsidDel="00F10130" w:rsidRDefault="00C051F7">
            <w:pPr>
              <w:rPr>
                <w:moveFrom w:id="7632" w:author="Zehui Bai" w:date="2022-03-11T14:49:00Z"/>
                <w:rFonts w:ascii="Arial" w:eastAsiaTheme="minorEastAsia" w:hAnsi="Arial" w:cs="Arial"/>
                <w:sz w:val="18"/>
                <w:szCs w:val="18"/>
                <w:rPrChange w:id="7633" w:author="Zehui Bai" w:date="2022-03-11T15:16:00Z">
                  <w:rPr>
                    <w:moveFrom w:id="7634" w:author="Zehui Bai" w:date="2022-03-11T14:49:00Z"/>
                    <w:rFonts w:eastAsiaTheme="minorEastAsia"/>
                    <w:sz w:val="18"/>
                    <w:szCs w:val="18"/>
                  </w:rPr>
                </w:rPrChange>
              </w:rPr>
              <w:pPrChange w:id="7635" w:author="Zehui Bai" w:date="2022-03-11T14:49:00Z">
                <w:pPr>
                  <w:pStyle w:val="Compact"/>
                  <w:ind w:left="708"/>
                </w:pPr>
              </w:pPrChange>
            </w:pPr>
            <w:moveFrom w:id="7636" w:author="Zehui Bai" w:date="2022-03-11T14:49:00Z">
              <w:r w:rsidRPr="00067A21" w:rsidDel="00F10130">
                <w:rPr>
                  <w:rFonts w:ascii="Arial" w:eastAsiaTheme="minorEastAsia" w:hAnsi="Arial" w:cs="Arial"/>
                  <w:sz w:val="18"/>
                  <w:szCs w:val="18"/>
                  <w:lang w:val="de-DE"/>
                  <w:rPrChange w:id="7637" w:author="Zehui Bai" w:date="2022-03-11T15:16:00Z">
                    <w:rPr>
                      <w:rFonts w:eastAsiaTheme="minorEastAsia"/>
                      <w:sz w:val="18"/>
                      <w:szCs w:val="18"/>
                    </w:rPr>
                  </w:rPrChange>
                </w:rPr>
                <w:t>SD</w:t>
              </w:r>
            </w:moveFrom>
          </w:p>
        </w:tc>
        <w:tc>
          <w:tcPr>
            <w:tcW w:w="644" w:type="pct"/>
            <w:vAlign w:val="center"/>
          </w:tcPr>
          <w:p w14:paraId="41604B01" w14:textId="735A6400" w:rsidR="00C051F7" w:rsidRPr="00067A21" w:rsidDel="00F10130" w:rsidRDefault="00C051F7">
            <w:pPr>
              <w:rPr>
                <w:moveFrom w:id="7638" w:author="Zehui Bai" w:date="2022-03-11T14:49:00Z"/>
                <w:rFonts w:ascii="Arial" w:hAnsi="Arial" w:cs="Arial"/>
                <w:sz w:val="18"/>
                <w:szCs w:val="18"/>
                <w:rPrChange w:id="7639" w:author="Zehui Bai" w:date="2022-03-11T15:16:00Z">
                  <w:rPr>
                    <w:moveFrom w:id="7640" w:author="Zehui Bai" w:date="2022-03-11T14:49:00Z"/>
                    <w:sz w:val="18"/>
                    <w:szCs w:val="18"/>
                  </w:rPr>
                </w:rPrChange>
              </w:rPr>
              <w:pPrChange w:id="7641" w:author="Zehui Bai" w:date="2022-03-11T14:49:00Z">
                <w:pPr>
                  <w:pStyle w:val="Compact"/>
                  <w:jc w:val="center"/>
                </w:pPr>
              </w:pPrChange>
            </w:pPr>
            <w:moveFrom w:id="7642" w:author="Zehui Bai" w:date="2022-03-11T14:49:00Z">
              <w:r w:rsidRPr="00067A21" w:rsidDel="00F10130">
                <w:rPr>
                  <w:rFonts w:ascii="Arial" w:eastAsia="SimSun" w:hAnsi="Arial" w:cs="Arial"/>
                  <w:sz w:val="18"/>
                  <w:szCs w:val="18"/>
                  <w:lang w:val="de-DE"/>
                  <w:rPrChange w:id="7643" w:author="Zehui Bai" w:date="2022-03-11T15:16:00Z">
                    <w:rPr>
                      <w:sz w:val="18"/>
                      <w:szCs w:val="18"/>
                    </w:rPr>
                  </w:rPrChange>
                </w:rPr>
                <w:t>16.74</w:t>
              </w:r>
            </w:moveFrom>
          </w:p>
        </w:tc>
        <w:tc>
          <w:tcPr>
            <w:tcW w:w="645" w:type="pct"/>
            <w:vAlign w:val="center"/>
          </w:tcPr>
          <w:p w14:paraId="262A2E0C" w14:textId="6DBB5759" w:rsidR="00C051F7" w:rsidRPr="00067A21" w:rsidDel="00F10130" w:rsidRDefault="00C051F7">
            <w:pPr>
              <w:rPr>
                <w:moveFrom w:id="7644" w:author="Zehui Bai" w:date="2022-03-11T14:49:00Z"/>
                <w:rFonts w:ascii="Arial" w:hAnsi="Arial" w:cs="Arial"/>
                <w:sz w:val="18"/>
                <w:szCs w:val="18"/>
                <w:rPrChange w:id="7645" w:author="Zehui Bai" w:date="2022-03-11T15:16:00Z">
                  <w:rPr>
                    <w:moveFrom w:id="7646" w:author="Zehui Bai" w:date="2022-03-11T14:49:00Z"/>
                    <w:sz w:val="18"/>
                    <w:szCs w:val="18"/>
                  </w:rPr>
                </w:rPrChange>
              </w:rPr>
              <w:pPrChange w:id="7647" w:author="Zehui Bai" w:date="2022-03-11T14:49:00Z">
                <w:pPr>
                  <w:pStyle w:val="Compact"/>
                  <w:jc w:val="center"/>
                </w:pPr>
              </w:pPrChange>
            </w:pPr>
          </w:p>
        </w:tc>
        <w:tc>
          <w:tcPr>
            <w:tcW w:w="643" w:type="pct"/>
            <w:vAlign w:val="center"/>
          </w:tcPr>
          <w:p w14:paraId="3B353D2E" w14:textId="39704D0E" w:rsidR="00C051F7" w:rsidRPr="00067A21" w:rsidDel="00F10130" w:rsidRDefault="00C051F7">
            <w:pPr>
              <w:rPr>
                <w:moveFrom w:id="7648" w:author="Zehui Bai" w:date="2022-03-11T14:49:00Z"/>
                <w:rFonts w:ascii="Arial" w:hAnsi="Arial" w:cs="Arial"/>
                <w:sz w:val="18"/>
                <w:szCs w:val="18"/>
                <w:rPrChange w:id="7649" w:author="Zehui Bai" w:date="2022-03-11T15:16:00Z">
                  <w:rPr>
                    <w:moveFrom w:id="7650" w:author="Zehui Bai" w:date="2022-03-11T14:49:00Z"/>
                    <w:sz w:val="18"/>
                    <w:szCs w:val="18"/>
                  </w:rPr>
                </w:rPrChange>
              </w:rPr>
              <w:pPrChange w:id="7651" w:author="Zehui Bai" w:date="2022-03-11T14:49:00Z">
                <w:pPr>
                  <w:pStyle w:val="Compact"/>
                  <w:jc w:val="center"/>
                </w:pPr>
              </w:pPrChange>
            </w:pPr>
            <w:moveFrom w:id="7652" w:author="Zehui Bai" w:date="2022-03-11T14:49:00Z">
              <w:r w:rsidRPr="00067A21" w:rsidDel="00F10130">
                <w:rPr>
                  <w:rFonts w:ascii="Arial" w:eastAsia="SimSun" w:hAnsi="Arial" w:cs="Arial"/>
                  <w:sz w:val="18"/>
                  <w:szCs w:val="18"/>
                  <w:lang w:val="de-DE"/>
                  <w:rPrChange w:id="7653" w:author="Zehui Bai" w:date="2022-03-11T15:16:00Z">
                    <w:rPr>
                      <w:sz w:val="18"/>
                      <w:szCs w:val="18"/>
                    </w:rPr>
                  </w:rPrChange>
                </w:rPr>
                <w:t>22.60</w:t>
              </w:r>
            </w:moveFrom>
          </w:p>
        </w:tc>
        <w:tc>
          <w:tcPr>
            <w:tcW w:w="645" w:type="pct"/>
            <w:vAlign w:val="center"/>
          </w:tcPr>
          <w:p w14:paraId="0478D7BE" w14:textId="2448F2E5" w:rsidR="00C051F7" w:rsidRPr="00067A21" w:rsidDel="00F10130" w:rsidRDefault="00C051F7">
            <w:pPr>
              <w:rPr>
                <w:moveFrom w:id="7654" w:author="Zehui Bai" w:date="2022-03-11T14:49:00Z"/>
                <w:rFonts w:ascii="Arial" w:hAnsi="Arial" w:cs="Arial"/>
                <w:sz w:val="18"/>
                <w:szCs w:val="18"/>
                <w:rPrChange w:id="7655" w:author="Zehui Bai" w:date="2022-03-11T15:16:00Z">
                  <w:rPr>
                    <w:moveFrom w:id="7656" w:author="Zehui Bai" w:date="2022-03-11T14:49:00Z"/>
                    <w:sz w:val="18"/>
                    <w:szCs w:val="18"/>
                  </w:rPr>
                </w:rPrChange>
              </w:rPr>
              <w:pPrChange w:id="7657" w:author="Zehui Bai" w:date="2022-03-11T14:49:00Z">
                <w:pPr>
                  <w:pStyle w:val="Compact"/>
                  <w:jc w:val="center"/>
                </w:pPr>
              </w:pPrChange>
            </w:pPr>
          </w:p>
        </w:tc>
        <w:tc>
          <w:tcPr>
            <w:tcW w:w="641" w:type="pct"/>
            <w:vAlign w:val="center"/>
          </w:tcPr>
          <w:p w14:paraId="2AF9592F" w14:textId="1D9B08BF" w:rsidR="00C051F7" w:rsidRPr="00067A21" w:rsidDel="00F10130" w:rsidRDefault="00C051F7">
            <w:pPr>
              <w:rPr>
                <w:moveFrom w:id="7658" w:author="Zehui Bai" w:date="2022-03-11T14:49:00Z"/>
                <w:rFonts w:ascii="Arial" w:hAnsi="Arial" w:cs="Arial"/>
                <w:sz w:val="18"/>
                <w:szCs w:val="18"/>
                <w:rPrChange w:id="7659" w:author="Zehui Bai" w:date="2022-03-11T15:16:00Z">
                  <w:rPr>
                    <w:moveFrom w:id="7660" w:author="Zehui Bai" w:date="2022-03-11T14:49:00Z"/>
                    <w:sz w:val="18"/>
                    <w:szCs w:val="18"/>
                  </w:rPr>
                </w:rPrChange>
              </w:rPr>
              <w:pPrChange w:id="7661" w:author="Zehui Bai" w:date="2022-03-11T14:49:00Z">
                <w:pPr>
                  <w:pStyle w:val="Compact"/>
                  <w:jc w:val="center"/>
                </w:pPr>
              </w:pPrChange>
            </w:pPr>
          </w:p>
        </w:tc>
      </w:tr>
      <w:tr w:rsidR="00C051F7" w:rsidRPr="00067A21" w:rsidDel="00F10130" w14:paraId="1A489437" w14:textId="69C2DD79"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1EC0CE93" w14:textId="2B578381" w:rsidR="00C051F7" w:rsidRPr="00067A21" w:rsidDel="00F10130" w:rsidRDefault="00C051F7">
            <w:pPr>
              <w:rPr>
                <w:moveFrom w:id="7662" w:author="Zehui Bai" w:date="2022-03-11T14:49:00Z"/>
                <w:rFonts w:ascii="Arial" w:eastAsiaTheme="minorEastAsia" w:hAnsi="Arial" w:cs="Arial"/>
                <w:sz w:val="18"/>
                <w:szCs w:val="18"/>
                <w:rPrChange w:id="7663" w:author="Zehui Bai" w:date="2022-03-11T15:16:00Z">
                  <w:rPr>
                    <w:moveFrom w:id="7664" w:author="Zehui Bai" w:date="2022-03-11T14:49:00Z"/>
                    <w:rFonts w:eastAsiaTheme="minorEastAsia"/>
                    <w:sz w:val="18"/>
                    <w:szCs w:val="18"/>
                  </w:rPr>
                </w:rPrChange>
              </w:rPr>
              <w:pPrChange w:id="7665" w:author="Zehui Bai" w:date="2022-03-11T14:49:00Z">
                <w:pPr>
                  <w:pStyle w:val="Compact"/>
                  <w:ind w:left="708"/>
                </w:pPr>
              </w:pPrChange>
            </w:pPr>
            <w:moveFrom w:id="7666" w:author="Zehui Bai" w:date="2022-03-11T14:49:00Z">
              <w:r w:rsidRPr="00067A21" w:rsidDel="00F10130">
                <w:rPr>
                  <w:rFonts w:ascii="Arial" w:eastAsiaTheme="minorEastAsia" w:hAnsi="Arial" w:cs="Arial"/>
                  <w:sz w:val="18"/>
                  <w:szCs w:val="18"/>
                  <w:lang w:val="de-DE"/>
                  <w:rPrChange w:id="7667" w:author="Zehui Bai" w:date="2022-03-11T15:16:00Z">
                    <w:rPr>
                      <w:rFonts w:eastAsiaTheme="minorEastAsia"/>
                      <w:sz w:val="18"/>
                      <w:szCs w:val="18"/>
                    </w:rPr>
                  </w:rPrChange>
                </w:rPr>
                <w:t>Min.</w:t>
              </w:r>
            </w:moveFrom>
          </w:p>
        </w:tc>
        <w:tc>
          <w:tcPr>
            <w:tcW w:w="644" w:type="pct"/>
            <w:vAlign w:val="center"/>
          </w:tcPr>
          <w:p w14:paraId="65C190F3" w14:textId="1B4D70C2" w:rsidR="00C051F7" w:rsidRPr="00067A21" w:rsidDel="00F10130" w:rsidRDefault="00C051F7">
            <w:pPr>
              <w:rPr>
                <w:moveFrom w:id="7668" w:author="Zehui Bai" w:date="2022-03-11T14:49:00Z"/>
                <w:rFonts w:ascii="Arial" w:hAnsi="Arial" w:cs="Arial"/>
                <w:sz w:val="18"/>
                <w:szCs w:val="18"/>
                <w:rPrChange w:id="7669" w:author="Zehui Bai" w:date="2022-03-11T15:16:00Z">
                  <w:rPr>
                    <w:moveFrom w:id="7670" w:author="Zehui Bai" w:date="2022-03-11T14:49:00Z"/>
                    <w:sz w:val="18"/>
                    <w:szCs w:val="18"/>
                  </w:rPr>
                </w:rPrChange>
              </w:rPr>
              <w:pPrChange w:id="7671" w:author="Zehui Bai" w:date="2022-03-11T14:49:00Z">
                <w:pPr>
                  <w:pStyle w:val="Compact"/>
                  <w:jc w:val="center"/>
                </w:pPr>
              </w:pPrChange>
            </w:pPr>
            <w:moveFrom w:id="7672" w:author="Zehui Bai" w:date="2022-03-11T14:49:00Z">
              <w:r w:rsidRPr="00067A21" w:rsidDel="00F10130">
                <w:rPr>
                  <w:rFonts w:ascii="Arial" w:eastAsia="SimSun" w:hAnsi="Arial" w:cs="Arial"/>
                  <w:sz w:val="18"/>
                  <w:szCs w:val="18"/>
                  <w:lang w:val="de-DE"/>
                  <w:rPrChange w:id="7673" w:author="Zehui Bai" w:date="2022-03-11T15:16:00Z">
                    <w:rPr>
                      <w:sz w:val="18"/>
                      <w:szCs w:val="18"/>
                    </w:rPr>
                  </w:rPrChange>
                </w:rPr>
                <w:t>-50</w:t>
              </w:r>
            </w:moveFrom>
          </w:p>
        </w:tc>
        <w:tc>
          <w:tcPr>
            <w:tcW w:w="645" w:type="pct"/>
            <w:vAlign w:val="center"/>
          </w:tcPr>
          <w:p w14:paraId="4DE2B948" w14:textId="04EB7CB3" w:rsidR="00C051F7" w:rsidRPr="00067A21" w:rsidDel="00F10130" w:rsidRDefault="00C051F7">
            <w:pPr>
              <w:rPr>
                <w:moveFrom w:id="7674" w:author="Zehui Bai" w:date="2022-03-11T14:49:00Z"/>
                <w:rFonts w:ascii="Arial" w:hAnsi="Arial" w:cs="Arial"/>
                <w:sz w:val="18"/>
                <w:szCs w:val="18"/>
                <w:rPrChange w:id="7675" w:author="Zehui Bai" w:date="2022-03-11T15:16:00Z">
                  <w:rPr>
                    <w:moveFrom w:id="7676" w:author="Zehui Bai" w:date="2022-03-11T14:49:00Z"/>
                    <w:sz w:val="18"/>
                    <w:szCs w:val="18"/>
                  </w:rPr>
                </w:rPrChange>
              </w:rPr>
              <w:pPrChange w:id="7677" w:author="Zehui Bai" w:date="2022-03-11T14:49:00Z">
                <w:pPr>
                  <w:pStyle w:val="Compact"/>
                  <w:jc w:val="center"/>
                </w:pPr>
              </w:pPrChange>
            </w:pPr>
          </w:p>
        </w:tc>
        <w:tc>
          <w:tcPr>
            <w:tcW w:w="643" w:type="pct"/>
            <w:vAlign w:val="center"/>
          </w:tcPr>
          <w:p w14:paraId="0DEAD46E" w14:textId="1296879D" w:rsidR="00C051F7" w:rsidRPr="00067A21" w:rsidDel="00F10130" w:rsidRDefault="00C051F7">
            <w:pPr>
              <w:rPr>
                <w:moveFrom w:id="7678" w:author="Zehui Bai" w:date="2022-03-11T14:49:00Z"/>
                <w:rFonts w:ascii="Arial" w:hAnsi="Arial" w:cs="Arial"/>
                <w:sz w:val="18"/>
                <w:szCs w:val="18"/>
                <w:rPrChange w:id="7679" w:author="Zehui Bai" w:date="2022-03-11T15:16:00Z">
                  <w:rPr>
                    <w:moveFrom w:id="7680" w:author="Zehui Bai" w:date="2022-03-11T14:49:00Z"/>
                    <w:sz w:val="18"/>
                    <w:szCs w:val="18"/>
                  </w:rPr>
                </w:rPrChange>
              </w:rPr>
              <w:pPrChange w:id="7681" w:author="Zehui Bai" w:date="2022-03-11T14:49:00Z">
                <w:pPr>
                  <w:pStyle w:val="Compact"/>
                  <w:jc w:val="center"/>
                </w:pPr>
              </w:pPrChange>
            </w:pPr>
            <w:moveFrom w:id="7682" w:author="Zehui Bai" w:date="2022-03-11T14:49:00Z">
              <w:r w:rsidRPr="00067A21" w:rsidDel="00F10130">
                <w:rPr>
                  <w:rFonts w:ascii="Arial" w:eastAsia="SimSun" w:hAnsi="Arial" w:cs="Arial"/>
                  <w:sz w:val="18"/>
                  <w:szCs w:val="18"/>
                  <w:lang w:val="de-DE"/>
                  <w:rPrChange w:id="7683" w:author="Zehui Bai" w:date="2022-03-11T15:16:00Z">
                    <w:rPr>
                      <w:sz w:val="18"/>
                      <w:szCs w:val="18"/>
                    </w:rPr>
                  </w:rPrChange>
                </w:rPr>
                <w:t>-50</w:t>
              </w:r>
            </w:moveFrom>
          </w:p>
        </w:tc>
        <w:tc>
          <w:tcPr>
            <w:tcW w:w="645" w:type="pct"/>
            <w:vAlign w:val="center"/>
          </w:tcPr>
          <w:p w14:paraId="04E42834" w14:textId="33DD5B9E" w:rsidR="00C051F7" w:rsidRPr="00067A21" w:rsidDel="00F10130" w:rsidRDefault="00C051F7">
            <w:pPr>
              <w:rPr>
                <w:moveFrom w:id="7684" w:author="Zehui Bai" w:date="2022-03-11T14:49:00Z"/>
                <w:rFonts w:ascii="Arial" w:hAnsi="Arial" w:cs="Arial"/>
                <w:sz w:val="18"/>
                <w:szCs w:val="18"/>
                <w:rPrChange w:id="7685" w:author="Zehui Bai" w:date="2022-03-11T15:16:00Z">
                  <w:rPr>
                    <w:moveFrom w:id="7686" w:author="Zehui Bai" w:date="2022-03-11T14:49:00Z"/>
                    <w:sz w:val="18"/>
                    <w:szCs w:val="18"/>
                  </w:rPr>
                </w:rPrChange>
              </w:rPr>
              <w:pPrChange w:id="7687" w:author="Zehui Bai" w:date="2022-03-11T14:49:00Z">
                <w:pPr>
                  <w:pStyle w:val="Compact"/>
                  <w:jc w:val="center"/>
                </w:pPr>
              </w:pPrChange>
            </w:pPr>
          </w:p>
        </w:tc>
        <w:tc>
          <w:tcPr>
            <w:tcW w:w="641" w:type="pct"/>
            <w:vAlign w:val="center"/>
          </w:tcPr>
          <w:p w14:paraId="3FE6F4C2" w14:textId="4E107E1C" w:rsidR="00C051F7" w:rsidRPr="00067A21" w:rsidDel="00F10130" w:rsidRDefault="00C051F7">
            <w:pPr>
              <w:rPr>
                <w:moveFrom w:id="7688" w:author="Zehui Bai" w:date="2022-03-11T14:49:00Z"/>
                <w:rFonts w:ascii="Arial" w:hAnsi="Arial" w:cs="Arial"/>
                <w:sz w:val="18"/>
                <w:szCs w:val="18"/>
                <w:rPrChange w:id="7689" w:author="Zehui Bai" w:date="2022-03-11T15:16:00Z">
                  <w:rPr>
                    <w:moveFrom w:id="7690" w:author="Zehui Bai" w:date="2022-03-11T14:49:00Z"/>
                    <w:sz w:val="18"/>
                    <w:szCs w:val="18"/>
                  </w:rPr>
                </w:rPrChange>
              </w:rPr>
              <w:pPrChange w:id="7691" w:author="Zehui Bai" w:date="2022-03-11T14:49:00Z">
                <w:pPr>
                  <w:pStyle w:val="Compact"/>
                  <w:jc w:val="center"/>
                </w:pPr>
              </w:pPrChange>
            </w:pPr>
          </w:p>
        </w:tc>
      </w:tr>
      <w:tr w:rsidR="00C051F7" w:rsidRPr="00067A21" w:rsidDel="00F10130" w14:paraId="4DBFDA4A" w14:textId="057BD2DB"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6D6ABE5F" w14:textId="5C29F180" w:rsidR="00C051F7" w:rsidRPr="00067A21" w:rsidDel="00F10130" w:rsidRDefault="00C051F7">
            <w:pPr>
              <w:rPr>
                <w:moveFrom w:id="7692" w:author="Zehui Bai" w:date="2022-03-11T14:49:00Z"/>
                <w:rFonts w:ascii="Arial" w:eastAsiaTheme="minorEastAsia" w:hAnsi="Arial" w:cs="Arial"/>
                <w:sz w:val="18"/>
                <w:szCs w:val="18"/>
                <w:rPrChange w:id="7693" w:author="Zehui Bai" w:date="2022-03-11T15:16:00Z">
                  <w:rPr>
                    <w:moveFrom w:id="7694" w:author="Zehui Bai" w:date="2022-03-11T14:49:00Z"/>
                    <w:rFonts w:eastAsiaTheme="minorEastAsia"/>
                    <w:sz w:val="18"/>
                    <w:szCs w:val="18"/>
                  </w:rPr>
                </w:rPrChange>
              </w:rPr>
              <w:pPrChange w:id="7695" w:author="Zehui Bai" w:date="2022-03-11T14:49:00Z">
                <w:pPr>
                  <w:pStyle w:val="Compact"/>
                  <w:ind w:left="708"/>
                </w:pPr>
              </w:pPrChange>
            </w:pPr>
            <w:moveFrom w:id="7696" w:author="Zehui Bai" w:date="2022-03-11T14:49:00Z">
              <w:r w:rsidRPr="00067A21" w:rsidDel="00F10130">
                <w:rPr>
                  <w:rFonts w:ascii="Arial" w:eastAsiaTheme="minorEastAsia" w:hAnsi="Arial" w:cs="Arial"/>
                  <w:sz w:val="18"/>
                  <w:szCs w:val="18"/>
                  <w:lang w:val="de-DE"/>
                  <w:rPrChange w:id="7697" w:author="Zehui Bai" w:date="2022-03-11T15:16:00Z">
                    <w:rPr>
                      <w:rFonts w:eastAsiaTheme="minorEastAsia"/>
                      <w:sz w:val="18"/>
                      <w:szCs w:val="18"/>
                    </w:rPr>
                  </w:rPrChange>
                </w:rPr>
                <w:t>Q1</w:t>
              </w:r>
            </w:moveFrom>
          </w:p>
        </w:tc>
        <w:tc>
          <w:tcPr>
            <w:tcW w:w="644" w:type="pct"/>
            <w:vAlign w:val="center"/>
          </w:tcPr>
          <w:p w14:paraId="33162BC9" w14:textId="5AE76F58" w:rsidR="00C051F7" w:rsidRPr="00067A21" w:rsidDel="00F10130" w:rsidRDefault="00C051F7">
            <w:pPr>
              <w:rPr>
                <w:moveFrom w:id="7698" w:author="Zehui Bai" w:date="2022-03-11T14:49:00Z"/>
                <w:rFonts w:ascii="Arial" w:hAnsi="Arial" w:cs="Arial"/>
                <w:sz w:val="18"/>
                <w:szCs w:val="18"/>
                <w:rPrChange w:id="7699" w:author="Zehui Bai" w:date="2022-03-11T15:16:00Z">
                  <w:rPr>
                    <w:moveFrom w:id="7700" w:author="Zehui Bai" w:date="2022-03-11T14:49:00Z"/>
                    <w:sz w:val="18"/>
                    <w:szCs w:val="18"/>
                  </w:rPr>
                </w:rPrChange>
              </w:rPr>
              <w:pPrChange w:id="7701" w:author="Zehui Bai" w:date="2022-03-11T14:49:00Z">
                <w:pPr>
                  <w:pStyle w:val="Compact"/>
                  <w:jc w:val="center"/>
                </w:pPr>
              </w:pPrChange>
            </w:pPr>
            <w:moveFrom w:id="7702" w:author="Zehui Bai" w:date="2022-03-11T14:49:00Z">
              <w:r w:rsidRPr="00067A21" w:rsidDel="00F10130">
                <w:rPr>
                  <w:rFonts w:ascii="Arial" w:eastAsia="SimSun" w:hAnsi="Arial" w:cs="Arial"/>
                  <w:sz w:val="18"/>
                  <w:szCs w:val="18"/>
                  <w:lang w:val="de-DE"/>
                  <w:rPrChange w:id="7703" w:author="Zehui Bai" w:date="2022-03-11T15:16:00Z">
                    <w:rPr>
                      <w:sz w:val="18"/>
                      <w:szCs w:val="18"/>
                    </w:rPr>
                  </w:rPrChange>
                </w:rPr>
                <w:t>-3.57</w:t>
              </w:r>
            </w:moveFrom>
          </w:p>
        </w:tc>
        <w:tc>
          <w:tcPr>
            <w:tcW w:w="645" w:type="pct"/>
            <w:vAlign w:val="center"/>
          </w:tcPr>
          <w:p w14:paraId="749A9FCC" w14:textId="7BA7663F" w:rsidR="00C051F7" w:rsidRPr="00067A21" w:rsidDel="00F10130" w:rsidRDefault="00C051F7">
            <w:pPr>
              <w:rPr>
                <w:moveFrom w:id="7704" w:author="Zehui Bai" w:date="2022-03-11T14:49:00Z"/>
                <w:rFonts w:ascii="Arial" w:hAnsi="Arial" w:cs="Arial"/>
                <w:sz w:val="18"/>
                <w:szCs w:val="18"/>
                <w:rPrChange w:id="7705" w:author="Zehui Bai" w:date="2022-03-11T15:16:00Z">
                  <w:rPr>
                    <w:moveFrom w:id="7706" w:author="Zehui Bai" w:date="2022-03-11T14:49:00Z"/>
                    <w:sz w:val="18"/>
                    <w:szCs w:val="18"/>
                  </w:rPr>
                </w:rPrChange>
              </w:rPr>
              <w:pPrChange w:id="7707" w:author="Zehui Bai" w:date="2022-03-11T14:49:00Z">
                <w:pPr>
                  <w:pStyle w:val="Compact"/>
                  <w:jc w:val="center"/>
                </w:pPr>
              </w:pPrChange>
            </w:pPr>
          </w:p>
        </w:tc>
        <w:tc>
          <w:tcPr>
            <w:tcW w:w="643" w:type="pct"/>
            <w:vAlign w:val="center"/>
          </w:tcPr>
          <w:p w14:paraId="6AF156E2" w14:textId="0BDA5CA1" w:rsidR="00C051F7" w:rsidRPr="00067A21" w:rsidDel="00F10130" w:rsidRDefault="00C051F7">
            <w:pPr>
              <w:rPr>
                <w:moveFrom w:id="7708" w:author="Zehui Bai" w:date="2022-03-11T14:49:00Z"/>
                <w:rFonts w:ascii="Arial" w:hAnsi="Arial" w:cs="Arial"/>
                <w:sz w:val="18"/>
                <w:szCs w:val="18"/>
                <w:rPrChange w:id="7709" w:author="Zehui Bai" w:date="2022-03-11T15:16:00Z">
                  <w:rPr>
                    <w:moveFrom w:id="7710" w:author="Zehui Bai" w:date="2022-03-11T14:49:00Z"/>
                    <w:sz w:val="18"/>
                    <w:szCs w:val="18"/>
                  </w:rPr>
                </w:rPrChange>
              </w:rPr>
              <w:pPrChange w:id="7711" w:author="Zehui Bai" w:date="2022-03-11T14:49:00Z">
                <w:pPr>
                  <w:pStyle w:val="Compact"/>
                  <w:jc w:val="center"/>
                </w:pPr>
              </w:pPrChange>
            </w:pPr>
            <w:moveFrom w:id="7712" w:author="Zehui Bai" w:date="2022-03-11T14:49:00Z">
              <w:r w:rsidRPr="00067A21" w:rsidDel="00F10130">
                <w:rPr>
                  <w:rFonts w:ascii="Arial" w:eastAsia="SimSun" w:hAnsi="Arial" w:cs="Arial"/>
                  <w:sz w:val="18"/>
                  <w:szCs w:val="18"/>
                  <w:lang w:val="de-DE"/>
                  <w:rPrChange w:id="7713" w:author="Zehui Bai" w:date="2022-03-11T15:16:00Z">
                    <w:rPr>
                      <w:sz w:val="18"/>
                      <w:szCs w:val="18"/>
                    </w:rPr>
                  </w:rPrChange>
                </w:rPr>
                <w:t>-39.29</w:t>
              </w:r>
            </w:moveFrom>
          </w:p>
        </w:tc>
        <w:tc>
          <w:tcPr>
            <w:tcW w:w="645" w:type="pct"/>
            <w:vAlign w:val="center"/>
          </w:tcPr>
          <w:p w14:paraId="479F0D05" w14:textId="53203D31" w:rsidR="00C051F7" w:rsidRPr="00067A21" w:rsidDel="00F10130" w:rsidRDefault="00C051F7">
            <w:pPr>
              <w:rPr>
                <w:moveFrom w:id="7714" w:author="Zehui Bai" w:date="2022-03-11T14:49:00Z"/>
                <w:rFonts w:ascii="Arial" w:hAnsi="Arial" w:cs="Arial"/>
                <w:sz w:val="18"/>
                <w:szCs w:val="18"/>
                <w:rPrChange w:id="7715" w:author="Zehui Bai" w:date="2022-03-11T15:16:00Z">
                  <w:rPr>
                    <w:moveFrom w:id="7716" w:author="Zehui Bai" w:date="2022-03-11T14:49:00Z"/>
                    <w:sz w:val="18"/>
                    <w:szCs w:val="18"/>
                  </w:rPr>
                </w:rPrChange>
              </w:rPr>
              <w:pPrChange w:id="7717" w:author="Zehui Bai" w:date="2022-03-11T14:49:00Z">
                <w:pPr>
                  <w:pStyle w:val="Compact"/>
                  <w:jc w:val="center"/>
                </w:pPr>
              </w:pPrChange>
            </w:pPr>
          </w:p>
        </w:tc>
        <w:tc>
          <w:tcPr>
            <w:tcW w:w="641" w:type="pct"/>
            <w:vAlign w:val="center"/>
          </w:tcPr>
          <w:p w14:paraId="3BC34877" w14:textId="16D85D31" w:rsidR="00C051F7" w:rsidRPr="00067A21" w:rsidDel="00F10130" w:rsidRDefault="00C051F7">
            <w:pPr>
              <w:rPr>
                <w:moveFrom w:id="7718" w:author="Zehui Bai" w:date="2022-03-11T14:49:00Z"/>
                <w:rFonts w:ascii="Arial" w:hAnsi="Arial" w:cs="Arial"/>
                <w:sz w:val="18"/>
                <w:szCs w:val="18"/>
                <w:rPrChange w:id="7719" w:author="Zehui Bai" w:date="2022-03-11T15:16:00Z">
                  <w:rPr>
                    <w:moveFrom w:id="7720" w:author="Zehui Bai" w:date="2022-03-11T14:49:00Z"/>
                    <w:sz w:val="18"/>
                    <w:szCs w:val="18"/>
                  </w:rPr>
                </w:rPrChange>
              </w:rPr>
              <w:pPrChange w:id="7721" w:author="Zehui Bai" w:date="2022-03-11T14:49:00Z">
                <w:pPr>
                  <w:pStyle w:val="Compact"/>
                  <w:jc w:val="center"/>
                </w:pPr>
              </w:pPrChange>
            </w:pPr>
          </w:p>
        </w:tc>
      </w:tr>
      <w:tr w:rsidR="00C051F7" w:rsidRPr="00067A21" w:rsidDel="00F10130" w14:paraId="74AD8293" w14:textId="1F648B30"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542639A6" w14:textId="2485C7B3" w:rsidR="00C051F7" w:rsidRPr="00067A21" w:rsidDel="00F10130" w:rsidRDefault="00C051F7">
            <w:pPr>
              <w:rPr>
                <w:moveFrom w:id="7722" w:author="Zehui Bai" w:date="2022-03-11T14:49:00Z"/>
                <w:rFonts w:ascii="Arial" w:eastAsiaTheme="minorEastAsia" w:hAnsi="Arial" w:cs="Arial"/>
                <w:sz w:val="18"/>
                <w:szCs w:val="18"/>
                <w:rPrChange w:id="7723" w:author="Zehui Bai" w:date="2022-03-11T15:16:00Z">
                  <w:rPr>
                    <w:moveFrom w:id="7724" w:author="Zehui Bai" w:date="2022-03-11T14:49:00Z"/>
                    <w:rFonts w:eastAsiaTheme="minorEastAsia"/>
                    <w:sz w:val="18"/>
                    <w:szCs w:val="18"/>
                  </w:rPr>
                </w:rPrChange>
              </w:rPr>
              <w:pPrChange w:id="7725" w:author="Zehui Bai" w:date="2022-03-11T14:49:00Z">
                <w:pPr>
                  <w:pStyle w:val="Compact"/>
                  <w:ind w:left="708"/>
                </w:pPr>
              </w:pPrChange>
            </w:pPr>
            <w:moveFrom w:id="7726" w:author="Zehui Bai" w:date="2022-03-11T14:49:00Z">
              <w:r w:rsidRPr="00067A21" w:rsidDel="00F10130">
                <w:rPr>
                  <w:rFonts w:ascii="Arial" w:eastAsiaTheme="minorEastAsia" w:hAnsi="Arial" w:cs="Arial"/>
                  <w:sz w:val="18"/>
                  <w:szCs w:val="18"/>
                  <w:lang w:val="de-DE"/>
                  <w:rPrChange w:id="7727" w:author="Zehui Bai" w:date="2022-03-11T15:16:00Z">
                    <w:rPr>
                      <w:rFonts w:eastAsiaTheme="minorEastAsia"/>
                      <w:sz w:val="18"/>
                      <w:szCs w:val="18"/>
                    </w:rPr>
                  </w:rPrChange>
                </w:rPr>
                <w:t>Median</w:t>
              </w:r>
            </w:moveFrom>
          </w:p>
        </w:tc>
        <w:tc>
          <w:tcPr>
            <w:tcW w:w="644" w:type="pct"/>
            <w:vAlign w:val="center"/>
          </w:tcPr>
          <w:p w14:paraId="597E7D4E" w14:textId="434AF165" w:rsidR="00C051F7" w:rsidRPr="00067A21" w:rsidDel="00F10130" w:rsidRDefault="00C051F7">
            <w:pPr>
              <w:rPr>
                <w:moveFrom w:id="7728" w:author="Zehui Bai" w:date="2022-03-11T14:49:00Z"/>
                <w:rFonts w:ascii="Arial" w:hAnsi="Arial" w:cs="Arial"/>
                <w:sz w:val="18"/>
                <w:szCs w:val="18"/>
                <w:rPrChange w:id="7729" w:author="Zehui Bai" w:date="2022-03-11T15:16:00Z">
                  <w:rPr>
                    <w:moveFrom w:id="7730" w:author="Zehui Bai" w:date="2022-03-11T14:49:00Z"/>
                    <w:sz w:val="18"/>
                    <w:szCs w:val="18"/>
                  </w:rPr>
                </w:rPrChange>
              </w:rPr>
              <w:pPrChange w:id="7731" w:author="Zehui Bai" w:date="2022-03-11T14:49:00Z">
                <w:pPr>
                  <w:pStyle w:val="Compact"/>
                  <w:jc w:val="center"/>
                </w:pPr>
              </w:pPrChange>
            </w:pPr>
            <w:moveFrom w:id="7732" w:author="Zehui Bai" w:date="2022-03-11T14:49:00Z">
              <w:r w:rsidRPr="00067A21" w:rsidDel="00F10130">
                <w:rPr>
                  <w:rFonts w:ascii="Arial" w:eastAsia="SimSun" w:hAnsi="Arial" w:cs="Arial"/>
                  <w:sz w:val="18"/>
                  <w:szCs w:val="18"/>
                  <w:lang w:val="de-DE"/>
                  <w:rPrChange w:id="7733" w:author="Zehui Bai" w:date="2022-03-11T15:16:00Z">
                    <w:rPr>
                      <w:sz w:val="18"/>
                      <w:szCs w:val="18"/>
                    </w:rPr>
                  </w:rPrChange>
                </w:rPr>
                <w:t>7.14</w:t>
              </w:r>
            </w:moveFrom>
          </w:p>
        </w:tc>
        <w:tc>
          <w:tcPr>
            <w:tcW w:w="645" w:type="pct"/>
            <w:vAlign w:val="center"/>
          </w:tcPr>
          <w:p w14:paraId="6499F7AB" w14:textId="2D1B7B4C" w:rsidR="00C051F7" w:rsidRPr="00067A21" w:rsidDel="00F10130" w:rsidRDefault="00C051F7">
            <w:pPr>
              <w:rPr>
                <w:moveFrom w:id="7734" w:author="Zehui Bai" w:date="2022-03-11T14:49:00Z"/>
                <w:rFonts w:ascii="Arial" w:hAnsi="Arial" w:cs="Arial"/>
                <w:sz w:val="18"/>
                <w:szCs w:val="18"/>
                <w:rPrChange w:id="7735" w:author="Zehui Bai" w:date="2022-03-11T15:16:00Z">
                  <w:rPr>
                    <w:moveFrom w:id="7736" w:author="Zehui Bai" w:date="2022-03-11T14:49:00Z"/>
                    <w:sz w:val="18"/>
                    <w:szCs w:val="18"/>
                  </w:rPr>
                </w:rPrChange>
              </w:rPr>
              <w:pPrChange w:id="7737" w:author="Zehui Bai" w:date="2022-03-11T14:49:00Z">
                <w:pPr>
                  <w:pStyle w:val="Compact"/>
                  <w:jc w:val="center"/>
                </w:pPr>
              </w:pPrChange>
            </w:pPr>
          </w:p>
        </w:tc>
        <w:tc>
          <w:tcPr>
            <w:tcW w:w="643" w:type="pct"/>
            <w:vAlign w:val="center"/>
          </w:tcPr>
          <w:p w14:paraId="01BF4F44" w14:textId="0132596F" w:rsidR="00C051F7" w:rsidRPr="00067A21" w:rsidDel="00F10130" w:rsidRDefault="00C051F7">
            <w:pPr>
              <w:rPr>
                <w:moveFrom w:id="7738" w:author="Zehui Bai" w:date="2022-03-11T14:49:00Z"/>
                <w:rFonts w:ascii="Arial" w:hAnsi="Arial" w:cs="Arial"/>
                <w:sz w:val="18"/>
                <w:szCs w:val="18"/>
                <w:rPrChange w:id="7739" w:author="Zehui Bai" w:date="2022-03-11T15:16:00Z">
                  <w:rPr>
                    <w:moveFrom w:id="7740" w:author="Zehui Bai" w:date="2022-03-11T14:49:00Z"/>
                    <w:sz w:val="18"/>
                    <w:szCs w:val="18"/>
                  </w:rPr>
                </w:rPrChange>
              </w:rPr>
              <w:pPrChange w:id="7741" w:author="Zehui Bai" w:date="2022-03-11T14:49:00Z">
                <w:pPr>
                  <w:pStyle w:val="Compact"/>
                  <w:jc w:val="center"/>
                </w:pPr>
              </w:pPrChange>
            </w:pPr>
            <w:moveFrom w:id="7742" w:author="Zehui Bai" w:date="2022-03-11T14:49:00Z">
              <w:r w:rsidRPr="00067A21" w:rsidDel="00F10130">
                <w:rPr>
                  <w:rFonts w:ascii="Arial" w:eastAsia="SimSun" w:hAnsi="Arial" w:cs="Arial"/>
                  <w:sz w:val="18"/>
                  <w:szCs w:val="18"/>
                  <w:lang w:val="de-DE"/>
                  <w:rPrChange w:id="7743" w:author="Zehui Bai" w:date="2022-03-11T15:16:00Z">
                    <w:rPr>
                      <w:sz w:val="18"/>
                      <w:szCs w:val="18"/>
                    </w:rPr>
                  </w:rPrChange>
                </w:rPr>
                <w:t>-25</w:t>
              </w:r>
            </w:moveFrom>
          </w:p>
        </w:tc>
        <w:tc>
          <w:tcPr>
            <w:tcW w:w="645" w:type="pct"/>
            <w:vAlign w:val="center"/>
          </w:tcPr>
          <w:p w14:paraId="235085A6" w14:textId="039DA4BC" w:rsidR="00C051F7" w:rsidRPr="00067A21" w:rsidDel="00F10130" w:rsidRDefault="00C051F7">
            <w:pPr>
              <w:rPr>
                <w:moveFrom w:id="7744" w:author="Zehui Bai" w:date="2022-03-11T14:49:00Z"/>
                <w:rFonts w:ascii="Arial" w:hAnsi="Arial" w:cs="Arial"/>
                <w:sz w:val="18"/>
                <w:szCs w:val="18"/>
                <w:rPrChange w:id="7745" w:author="Zehui Bai" w:date="2022-03-11T15:16:00Z">
                  <w:rPr>
                    <w:moveFrom w:id="7746" w:author="Zehui Bai" w:date="2022-03-11T14:49:00Z"/>
                    <w:sz w:val="18"/>
                    <w:szCs w:val="18"/>
                  </w:rPr>
                </w:rPrChange>
              </w:rPr>
              <w:pPrChange w:id="7747" w:author="Zehui Bai" w:date="2022-03-11T14:49:00Z">
                <w:pPr>
                  <w:pStyle w:val="Compact"/>
                  <w:jc w:val="center"/>
                </w:pPr>
              </w:pPrChange>
            </w:pPr>
          </w:p>
        </w:tc>
        <w:tc>
          <w:tcPr>
            <w:tcW w:w="641" w:type="pct"/>
            <w:vAlign w:val="center"/>
          </w:tcPr>
          <w:p w14:paraId="6323EFA5" w14:textId="51C5769F" w:rsidR="00C051F7" w:rsidRPr="00067A21" w:rsidDel="00F10130" w:rsidRDefault="00C051F7">
            <w:pPr>
              <w:rPr>
                <w:moveFrom w:id="7748" w:author="Zehui Bai" w:date="2022-03-11T14:49:00Z"/>
                <w:rFonts w:ascii="Arial" w:hAnsi="Arial" w:cs="Arial"/>
                <w:sz w:val="18"/>
                <w:szCs w:val="18"/>
                <w:rPrChange w:id="7749" w:author="Zehui Bai" w:date="2022-03-11T15:16:00Z">
                  <w:rPr>
                    <w:moveFrom w:id="7750" w:author="Zehui Bai" w:date="2022-03-11T14:49:00Z"/>
                    <w:sz w:val="18"/>
                    <w:szCs w:val="18"/>
                  </w:rPr>
                </w:rPrChange>
              </w:rPr>
              <w:pPrChange w:id="7751" w:author="Zehui Bai" w:date="2022-03-11T14:49:00Z">
                <w:pPr>
                  <w:pStyle w:val="Compact"/>
                  <w:jc w:val="center"/>
                </w:pPr>
              </w:pPrChange>
            </w:pPr>
          </w:p>
        </w:tc>
      </w:tr>
      <w:tr w:rsidR="00C051F7" w:rsidRPr="00067A21" w:rsidDel="00F10130" w14:paraId="59459B14" w14:textId="1B0F8BF6"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3F774859" w14:textId="7B5613BA" w:rsidR="00C051F7" w:rsidRPr="00067A21" w:rsidDel="00F10130" w:rsidRDefault="00C051F7">
            <w:pPr>
              <w:rPr>
                <w:moveFrom w:id="7752" w:author="Zehui Bai" w:date="2022-03-11T14:49:00Z"/>
                <w:rFonts w:ascii="Arial" w:eastAsiaTheme="minorEastAsia" w:hAnsi="Arial" w:cs="Arial"/>
                <w:sz w:val="18"/>
                <w:szCs w:val="18"/>
                <w:rPrChange w:id="7753" w:author="Zehui Bai" w:date="2022-03-11T15:16:00Z">
                  <w:rPr>
                    <w:moveFrom w:id="7754" w:author="Zehui Bai" w:date="2022-03-11T14:49:00Z"/>
                    <w:rFonts w:eastAsiaTheme="minorEastAsia"/>
                    <w:sz w:val="18"/>
                    <w:szCs w:val="18"/>
                  </w:rPr>
                </w:rPrChange>
              </w:rPr>
              <w:pPrChange w:id="7755" w:author="Zehui Bai" w:date="2022-03-11T14:49:00Z">
                <w:pPr>
                  <w:pStyle w:val="Compact"/>
                  <w:ind w:left="708"/>
                </w:pPr>
              </w:pPrChange>
            </w:pPr>
            <w:moveFrom w:id="7756" w:author="Zehui Bai" w:date="2022-03-11T14:49:00Z">
              <w:r w:rsidRPr="00067A21" w:rsidDel="00F10130">
                <w:rPr>
                  <w:rFonts w:ascii="Arial" w:eastAsiaTheme="minorEastAsia" w:hAnsi="Arial" w:cs="Arial"/>
                  <w:sz w:val="18"/>
                  <w:szCs w:val="18"/>
                  <w:lang w:val="de-DE"/>
                  <w:rPrChange w:id="7757" w:author="Zehui Bai" w:date="2022-03-11T15:16:00Z">
                    <w:rPr>
                      <w:rFonts w:eastAsiaTheme="minorEastAsia"/>
                      <w:sz w:val="18"/>
                      <w:szCs w:val="18"/>
                    </w:rPr>
                  </w:rPrChange>
                </w:rPr>
                <w:t>Q3</w:t>
              </w:r>
            </w:moveFrom>
          </w:p>
        </w:tc>
        <w:tc>
          <w:tcPr>
            <w:tcW w:w="644" w:type="pct"/>
            <w:vAlign w:val="center"/>
          </w:tcPr>
          <w:p w14:paraId="5E1F5D6A" w14:textId="19FE6893" w:rsidR="00C051F7" w:rsidRPr="00067A21" w:rsidDel="00F10130" w:rsidRDefault="00C051F7">
            <w:pPr>
              <w:rPr>
                <w:moveFrom w:id="7758" w:author="Zehui Bai" w:date="2022-03-11T14:49:00Z"/>
                <w:rFonts w:ascii="Arial" w:hAnsi="Arial" w:cs="Arial"/>
                <w:sz w:val="18"/>
                <w:szCs w:val="18"/>
                <w:rPrChange w:id="7759" w:author="Zehui Bai" w:date="2022-03-11T15:16:00Z">
                  <w:rPr>
                    <w:moveFrom w:id="7760" w:author="Zehui Bai" w:date="2022-03-11T14:49:00Z"/>
                    <w:sz w:val="18"/>
                    <w:szCs w:val="18"/>
                  </w:rPr>
                </w:rPrChange>
              </w:rPr>
              <w:pPrChange w:id="7761" w:author="Zehui Bai" w:date="2022-03-11T14:49:00Z">
                <w:pPr>
                  <w:pStyle w:val="Compact"/>
                  <w:jc w:val="center"/>
                </w:pPr>
              </w:pPrChange>
            </w:pPr>
            <w:moveFrom w:id="7762" w:author="Zehui Bai" w:date="2022-03-11T14:49:00Z">
              <w:r w:rsidRPr="00067A21" w:rsidDel="00F10130">
                <w:rPr>
                  <w:rFonts w:ascii="Arial" w:eastAsia="SimSun" w:hAnsi="Arial" w:cs="Arial"/>
                  <w:sz w:val="18"/>
                  <w:szCs w:val="18"/>
                  <w:lang w:val="de-DE"/>
                  <w:rPrChange w:id="7763" w:author="Zehui Bai" w:date="2022-03-11T15:16:00Z">
                    <w:rPr>
                      <w:sz w:val="18"/>
                      <w:szCs w:val="18"/>
                    </w:rPr>
                  </w:rPrChange>
                </w:rPr>
                <w:t>21.43</w:t>
              </w:r>
            </w:moveFrom>
          </w:p>
        </w:tc>
        <w:tc>
          <w:tcPr>
            <w:tcW w:w="645" w:type="pct"/>
            <w:vAlign w:val="center"/>
          </w:tcPr>
          <w:p w14:paraId="744F989A" w14:textId="4FFE9995" w:rsidR="00C051F7" w:rsidRPr="00067A21" w:rsidDel="00F10130" w:rsidRDefault="00C051F7">
            <w:pPr>
              <w:rPr>
                <w:moveFrom w:id="7764" w:author="Zehui Bai" w:date="2022-03-11T14:49:00Z"/>
                <w:rFonts w:ascii="Arial" w:hAnsi="Arial" w:cs="Arial"/>
                <w:sz w:val="18"/>
                <w:szCs w:val="18"/>
                <w:rPrChange w:id="7765" w:author="Zehui Bai" w:date="2022-03-11T15:16:00Z">
                  <w:rPr>
                    <w:moveFrom w:id="7766" w:author="Zehui Bai" w:date="2022-03-11T14:49:00Z"/>
                    <w:sz w:val="18"/>
                    <w:szCs w:val="18"/>
                  </w:rPr>
                </w:rPrChange>
              </w:rPr>
              <w:pPrChange w:id="7767" w:author="Zehui Bai" w:date="2022-03-11T14:49:00Z">
                <w:pPr>
                  <w:pStyle w:val="Compact"/>
                  <w:jc w:val="center"/>
                </w:pPr>
              </w:pPrChange>
            </w:pPr>
          </w:p>
        </w:tc>
        <w:tc>
          <w:tcPr>
            <w:tcW w:w="643" w:type="pct"/>
            <w:vAlign w:val="center"/>
          </w:tcPr>
          <w:p w14:paraId="2C9E37C5" w14:textId="1B7FC168" w:rsidR="00C051F7" w:rsidRPr="00067A21" w:rsidDel="00F10130" w:rsidRDefault="00C051F7">
            <w:pPr>
              <w:rPr>
                <w:moveFrom w:id="7768" w:author="Zehui Bai" w:date="2022-03-11T14:49:00Z"/>
                <w:rFonts w:ascii="Arial" w:hAnsi="Arial" w:cs="Arial"/>
                <w:sz w:val="18"/>
                <w:szCs w:val="18"/>
                <w:rPrChange w:id="7769" w:author="Zehui Bai" w:date="2022-03-11T15:16:00Z">
                  <w:rPr>
                    <w:moveFrom w:id="7770" w:author="Zehui Bai" w:date="2022-03-11T14:49:00Z"/>
                    <w:sz w:val="18"/>
                    <w:szCs w:val="18"/>
                  </w:rPr>
                </w:rPrChange>
              </w:rPr>
              <w:pPrChange w:id="7771" w:author="Zehui Bai" w:date="2022-03-11T14:49:00Z">
                <w:pPr>
                  <w:pStyle w:val="Compact"/>
                  <w:jc w:val="center"/>
                </w:pPr>
              </w:pPrChange>
            </w:pPr>
            <w:moveFrom w:id="7772" w:author="Zehui Bai" w:date="2022-03-11T14:49:00Z">
              <w:r w:rsidRPr="00067A21" w:rsidDel="00F10130">
                <w:rPr>
                  <w:rFonts w:ascii="Arial" w:eastAsia="SimSun" w:hAnsi="Arial" w:cs="Arial"/>
                  <w:sz w:val="18"/>
                  <w:szCs w:val="18"/>
                  <w:lang w:val="de-DE"/>
                  <w:rPrChange w:id="7773" w:author="Zehui Bai" w:date="2022-03-11T15:16:00Z">
                    <w:rPr>
                      <w:sz w:val="18"/>
                      <w:szCs w:val="18"/>
                    </w:rPr>
                  </w:rPrChange>
                </w:rPr>
                <w:t>-3.57</w:t>
              </w:r>
            </w:moveFrom>
          </w:p>
        </w:tc>
        <w:tc>
          <w:tcPr>
            <w:tcW w:w="645" w:type="pct"/>
            <w:vAlign w:val="center"/>
          </w:tcPr>
          <w:p w14:paraId="4CCE42BA" w14:textId="0F2B7F70" w:rsidR="00C051F7" w:rsidRPr="00067A21" w:rsidDel="00F10130" w:rsidRDefault="00C051F7">
            <w:pPr>
              <w:rPr>
                <w:moveFrom w:id="7774" w:author="Zehui Bai" w:date="2022-03-11T14:49:00Z"/>
                <w:rFonts w:ascii="Arial" w:hAnsi="Arial" w:cs="Arial"/>
                <w:sz w:val="18"/>
                <w:szCs w:val="18"/>
                <w:rPrChange w:id="7775" w:author="Zehui Bai" w:date="2022-03-11T15:16:00Z">
                  <w:rPr>
                    <w:moveFrom w:id="7776" w:author="Zehui Bai" w:date="2022-03-11T14:49:00Z"/>
                    <w:sz w:val="18"/>
                    <w:szCs w:val="18"/>
                  </w:rPr>
                </w:rPrChange>
              </w:rPr>
              <w:pPrChange w:id="7777" w:author="Zehui Bai" w:date="2022-03-11T14:49:00Z">
                <w:pPr>
                  <w:pStyle w:val="Compact"/>
                  <w:jc w:val="center"/>
                </w:pPr>
              </w:pPrChange>
            </w:pPr>
          </w:p>
        </w:tc>
        <w:tc>
          <w:tcPr>
            <w:tcW w:w="641" w:type="pct"/>
            <w:vAlign w:val="center"/>
          </w:tcPr>
          <w:p w14:paraId="1FE2C253" w14:textId="12C49833" w:rsidR="00C051F7" w:rsidRPr="00067A21" w:rsidDel="00F10130" w:rsidRDefault="00C051F7">
            <w:pPr>
              <w:rPr>
                <w:moveFrom w:id="7778" w:author="Zehui Bai" w:date="2022-03-11T14:49:00Z"/>
                <w:rFonts w:ascii="Arial" w:hAnsi="Arial" w:cs="Arial"/>
                <w:sz w:val="18"/>
                <w:szCs w:val="18"/>
                <w:rPrChange w:id="7779" w:author="Zehui Bai" w:date="2022-03-11T15:16:00Z">
                  <w:rPr>
                    <w:moveFrom w:id="7780" w:author="Zehui Bai" w:date="2022-03-11T14:49:00Z"/>
                    <w:sz w:val="18"/>
                    <w:szCs w:val="18"/>
                  </w:rPr>
                </w:rPrChange>
              </w:rPr>
              <w:pPrChange w:id="7781" w:author="Zehui Bai" w:date="2022-03-11T14:49:00Z">
                <w:pPr>
                  <w:pStyle w:val="Compact"/>
                  <w:jc w:val="center"/>
                </w:pPr>
              </w:pPrChange>
            </w:pPr>
          </w:p>
        </w:tc>
      </w:tr>
      <w:tr w:rsidR="00C051F7" w:rsidRPr="00067A21" w:rsidDel="00F10130" w14:paraId="3E94DD86" w14:textId="2E7987EB" w:rsidTr="00210C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jc w:val="center"/>
        </w:trPr>
        <w:tc>
          <w:tcPr>
            <w:tcW w:w="1782" w:type="pct"/>
            <w:vAlign w:val="center"/>
          </w:tcPr>
          <w:p w14:paraId="5E5B3F8E" w14:textId="45420490" w:rsidR="00C051F7" w:rsidRPr="00067A21" w:rsidDel="00F10130" w:rsidRDefault="00C051F7">
            <w:pPr>
              <w:rPr>
                <w:moveFrom w:id="7782" w:author="Zehui Bai" w:date="2022-03-11T14:49:00Z"/>
                <w:rFonts w:ascii="Arial" w:eastAsiaTheme="minorEastAsia" w:hAnsi="Arial" w:cs="Arial"/>
                <w:sz w:val="18"/>
                <w:szCs w:val="18"/>
                <w:rPrChange w:id="7783" w:author="Zehui Bai" w:date="2022-03-11T15:16:00Z">
                  <w:rPr>
                    <w:moveFrom w:id="7784" w:author="Zehui Bai" w:date="2022-03-11T14:49:00Z"/>
                    <w:rFonts w:eastAsiaTheme="minorEastAsia"/>
                    <w:sz w:val="18"/>
                    <w:szCs w:val="18"/>
                  </w:rPr>
                </w:rPrChange>
              </w:rPr>
              <w:pPrChange w:id="7785" w:author="Zehui Bai" w:date="2022-03-11T14:49:00Z">
                <w:pPr>
                  <w:pStyle w:val="Compact"/>
                  <w:ind w:left="708"/>
                </w:pPr>
              </w:pPrChange>
            </w:pPr>
            <w:moveFrom w:id="7786" w:author="Zehui Bai" w:date="2022-03-11T14:49:00Z">
              <w:r w:rsidRPr="00067A21" w:rsidDel="00F10130">
                <w:rPr>
                  <w:rFonts w:ascii="Arial" w:eastAsiaTheme="minorEastAsia" w:hAnsi="Arial" w:cs="Arial"/>
                  <w:sz w:val="18"/>
                  <w:szCs w:val="18"/>
                  <w:lang w:val="de-DE"/>
                  <w:rPrChange w:id="7787" w:author="Zehui Bai" w:date="2022-03-11T15:16:00Z">
                    <w:rPr>
                      <w:rFonts w:eastAsiaTheme="minorEastAsia"/>
                      <w:sz w:val="18"/>
                      <w:szCs w:val="18"/>
                    </w:rPr>
                  </w:rPrChange>
                </w:rPr>
                <w:t>Max.</w:t>
              </w:r>
            </w:moveFrom>
          </w:p>
        </w:tc>
        <w:tc>
          <w:tcPr>
            <w:tcW w:w="644" w:type="pct"/>
            <w:vAlign w:val="center"/>
          </w:tcPr>
          <w:p w14:paraId="6DA21D00" w14:textId="2DABD897" w:rsidR="00C051F7" w:rsidRPr="00067A21" w:rsidDel="00F10130" w:rsidRDefault="00C051F7">
            <w:pPr>
              <w:rPr>
                <w:moveFrom w:id="7788" w:author="Zehui Bai" w:date="2022-03-11T14:49:00Z"/>
                <w:rFonts w:ascii="Arial" w:hAnsi="Arial" w:cs="Arial"/>
                <w:sz w:val="18"/>
                <w:szCs w:val="18"/>
                <w:rPrChange w:id="7789" w:author="Zehui Bai" w:date="2022-03-11T15:16:00Z">
                  <w:rPr>
                    <w:moveFrom w:id="7790" w:author="Zehui Bai" w:date="2022-03-11T14:49:00Z"/>
                    <w:sz w:val="18"/>
                    <w:szCs w:val="18"/>
                  </w:rPr>
                </w:rPrChange>
              </w:rPr>
              <w:pPrChange w:id="7791" w:author="Zehui Bai" w:date="2022-03-11T14:49:00Z">
                <w:pPr>
                  <w:pStyle w:val="Compact"/>
                  <w:jc w:val="center"/>
                </w:pPr>
              </w:pPrChange>
            </w:pPr>
            <w:moveFrom w:id="7792" w:author="Zehui Bai" w:date="2022-03-11T14:49:00Z">
              <w:r w:rsidRPr="00067A21" w:rsidDel="00F10130">
                <w:rPr>
                  <w:rFonts w:ascii="Arial" w:eastAsia="SimSun" w:hAnsi="Arial" w:cs="Arial"/>
                  <w:sz w:val="18"/>
                  <w:szCs w:val="18"/>
                  <w:lang w:val="de-DE"/>
                  <w:rPrChange w:id="7793" w:author="Zehui Bai" w:date="2022-03-11T15:16:00Z">
                    <w:rPr>
                      <w:sz w:val="18"/>
                      <w:szCs w:val="18"/>
                    </w:rPr>
                  </w:rPrChange>
                </w:rPr>
                <w:t>50</w:t>
              </w:r>
            </w:moveFrom>
          </w:p>
        </w:tc>
        <w:tc>
          <w:tcPr>
            <w:tcW w:w="645" w:type="pct"/>
            <w:vAlign w:val="center"/>
          </w:tcPr>
          <w:p w14:paraId="7F3F70D9" w14:textId="34A0E4FC" w:rsidR="00C051F7" w:rsidRPr="00067A21" w:rsidDel="00F10130" w:rsidRDefault="00C051F7">
            <w:pPr>
              <w:rPr>
                <w:moveFrom w:id="7794" w:author="Zehui Bai" w:date="2022-03-11T14:49:00Z"/>
                <w:rFonts w:ascii="Arial" w:hAnsi="Arial" w:cs="Arial"/>
                <w:sz w:val="18"/>
                <w:szCs w:val="18"/>
                <w:rPrChange w:id="7795" w:author="Zehui Bai" w:date="2022-03-11T15:16:00Z">
                  <w:rPr>
                    <w:moveFrom w:id="7796" w:author="Zehui Bai" w:date="2022-03-11T14:49:00Z"/>
                    <w:sz w:val="18"/>
                    <w:szCs w:val="18"/>
                  </w:rPr>
                </w:rPrChange>
              </w:rPr>
              <w:pPrChange w:id="7797" w:author="Zehui Bai" w:date="2022-03-11T14:49:00Z">
                <w:pPr>
                  <w:pStyle w:val="Compact"/>
                  <w:jc w:val="center"/>
                </w:pPr>
              </w:pPrChange>
            </w:pPr>
          </w:p>
        </w:tc>
        <w:tc>
          <w:tcPr>
            <w:tcW w:w="643" w:type="pct"/>
            <w:vAlign w:val="center"/>
          </w:tcPr>
          <w:p w14:paraId="3FD92BBE" w14:textId="33D8D2A4" w:rsidR="00C051F7" w:rsidRPr="00067A21" w:rsidDel="00F10130" w:rsidRDefault="00C051F7">
            <w:pPr>
              <w:rPr>
                <w:moveFrom w:id="7798" w:author="Zehui Bai" w:date="2022-03-11T14:49:00Z"/>
                <w:rFonts w:ascii="Arial" w:hAnsi="Arial" w:cs="Arial"/>
                <w:sz w:val="18"/>
                <w:szCs w:val="18"/>
                <w:rPrChange w:id="7799" w:author="Zehui Bai" w:date="2022-03-11T15:16:00Z">
                  <w:rPr>
                    <w:moveFrom w:id="7800" w:author="Zehui Bai" w:date="2022-03-11T14:49:00Z"/>
                    <w:sz w:val="18"/>
                    <w:szCs w:val="18"/>
                  </w:rPr>
                </w:rPrChange>
              </w:rPr>
              <w:pPrChange w:id="7801" w:author="Zehui Bai" w:date="2022-03-11T14:49:00Z">
                <w:pPr>
                  <w:pStyle w:val="Compact"/>
                  <w:jc w:val="center"/>
                </w:pPr>
              </w:pPrChange>
            </w:pPr>
            <w:moveFrom w:id="7802" w:author="Zehui Bai" w:date="2022-03-11T14:49:00Z">
              <w:r w:rsidRPr="00067A21" w:rsidDel="00F10130">
                <w:rPr>
                  <w:rFonts w:ascii="Arial" w:eastAsia="SimSun" w:hAnsi="Arial" w:cs="Arial"/>
                  <w:sz w:val="18"/>
                  <w:szCs w:val="18"/>
                  <w:lang w:val="de-DE"/>
                  <w:rPrChange w:id="7803" w:author="Zehui Bai" w:date="2022-03-11T15:16:00Z">
                    <w:rPr>
                      <w:sz w:val="18"/>
                      <w:szCs w:val="18"/>
                    </w:rPr>
                  </w:rPrChange>
                </w:rPr>
                <w:t>35.71</w:t>
              </w:r>
            </w:moveFrom>
          </w:p>
        </w:tc>
        <w:tc>
          <w:tcPr>
            <w:tcW w:w="645" w:type="pct"/>
            <w:vAlign w:val="center"/>
          </w:tcPr>
          <w:p w14:paraId="096FFC0E" w14:textId="2015B3F9" w:rsidR="00C051F7" w:rsidRPr="00067A21" w:rsidDel="00F10130" w:rsidRDefault="00C051F7">
            <w:pPr>
              <w:rPr>
                <w:moveFrom w:id="7804" w:author="Zehui Bai" w:date="2022-03-11T14:49:00Z"/>
                <w:rFonts w:ascii="Arial" w:hAnsi="Arial" w:cs="Arial"/>
                <w:sz w:val="18"/>
                <w:szCs w:val="18"/>
                <w:rPrChange w:id="7805" w:author="Zehui Bai" w:date="2022-03-11T15:16:00Z">
                  <w:rPr>
                    <w:moveFrom w:id="7806" w:author="Zehui Bai" w:date="2022-03-11T14:49:00Z"/>
                    <w:sz w:val="18"/>
                    <w:szCs w:val="18"/>
                  </w:rPr>
                </w:rPrChange>
              </w:rPr>
              <w:pPrChange w:id="7807" w:author="Zehui Bai" w:date="2022-03-11T14:49:00Z">
                <w:pPr>
                  <w:pStyle w:val="Compact"/>
                  <w:jc w:val="center"/>
                </w:pPr>
              </w:pPrChange>
            </w:pPr>
          </w:p>
        </w:tc>
        <w:tc>
          <w:tcPr>
            <w:tcW w:w="641" w:type="pct"/>
            <w:vAlign w:val="center"/>
          </w:tcPr>
          <w:p w14:paraId="28256B5F" w14:textId="7BA61B7D" w:rsidR="00C051F7" w:rsidRPr="00067A21" w:rsidDel="00F10130" w:rsidRDefault="00C051F7">
            <w:pPr>
              <w:rPr>
                <w:moveFrom w:id="7808" w:author="Zehui Bai" w:date="2022-03-11T14:49:00Z"/>
                <w:rFonts w:ascii="Arial" w:hAnsi="Arial" w:cs="Arial"/>
                <w:sz w:val="18"/>
                <w:szCs w:val="18"/>
                <w:rPrChange w:id="7809" w:author="Zehui Bai" w:date="2022-03-11T15:16:00Z">
                  <w:rPr>
                    <w:moveFrom w:id="7810" w:author="Zehui Bai" w:date="2022-03-11T14:49:00Z"/>
                    <w:sz w:val="18"/>
                    <w:szCs w:val="18"/>
                  </w:rPr>
                </w:rPrChange>
              </w:rPr>
              <w:pPrChange w:id="7811" w:author="Zehui Bai" w:date="2022-03-11T14:49:00Z">
                <w:pPr>
                  <w:pStyle w:val="Compact"/>
                  <w:jc w:val="center"/>
                </w:pPr>
              </w:pPrChange>
            </w:pPr>
          </w:p>
        </w:tc>
      </w:tr>
      <w:moveFromRangeEnd w:id="7014"/>
    </w:tbl>
    <w:p w14:paraId="4455C47D" w14:textId="77777777" w:rsidR="001817CF" w:rsidRPr="00067A21" w:rsidRDefault="001817CF" w:rsidP="00F10130">
      <w:pPr>
        <w:rPr>
          <w:rFonts w:ascii="Arial" w:hAnsi="Arial" w:cs="Arial"/>
          <w:lang w:val="en-GB"/>
          <w:rPrChange w:id="7812" w:author="Zehui Bai" w:date="2022-03-11T15:16:00Z">
            <w:rPr>
              <w:lang w:val="en-GB"/>
            </w:rPr>
          </w:rPrChange>
        </w:rPr>
      </w:pPr>
    </w:p>
    <w:p w14:paraId="7E1DC29B" w14:textId="77777777" w:rsidR="001D4048" w:rsidRPr="00067A21" w:rsidRDefault="001D4048" w:rsidP="005076F2">
      <w:pPr>
        <w:rPr>
          <w:rFonts w:ascii="Arial" w:hAnsi="Arial" w:cs="Arial"/>
          <w:lang w:val="en-GB"/>
          <w:rPrChange w:id="7813" w:author="Zehui Bai" w:date="2022-03-11T15:16:00Z">
            <w:rPr>
              <w:lang w:val="en-GB"/>
            </w:rPr>
          </w:rPrChange>
        </w:rPr>
      </w:pPr>
    </w:p>
    <w:p w14:paraId="10B3F76A" w14:textId="77777777" w:rsidR="001D4048" w:rsidRPr="00067A21" w:rsidRDefault="001D4048" w:rsidP="005076F2">
      <w:pPr>
        <w:rPr>
          <w:rFonts w:ascii="Arial" w:hAnsi="Arial" w:cs="Arial"/>
          <w:lang w:val="en-GB"/>
          <w:rPrChange w:id="7814" w:author="Zehui Bai" w:date="2022-03-11T15:16:00Z">
            <w:rPr>
              <w:lang w:val="en-GB"/>
            </w:rPr>
          </w:rPrChange>
        </w:rPr>
      </w:pPr>
    </w:p>
    <w:p w14:paraId="7543D1C3" w14:textId="77777777" w:rsidR="001D4048" w:rsidRPr="00067A21" w:rsidRDefault="001D4048" w:rsidP="005076F2">
      <w:pPr>
        <w:rPr>
          <w:rFonts w:ascii="Arial" w:hAnsi="Arial" w:cs="Arial"/>
          <w:lang w:val="en-GB"/>
          <w:rPrChange w:id="7815" w:author="Zehui Bai" w:date="2022-03-11T15:16:00Z">
            <w:rPr>
              <w:lang w:val="en-GB"/>
            </w:rPr>
          </w:rPrChange>
        </w:rPr>
      </w:pPr>
    </w:p>
    <w:p w14:paraId="4D004CDA" w14:textId="77777777" w:rsidR="001D4048" w:rsidRPr="00067A21" w:rsidRDefault="001D4048" w:rsidP="005076F2">
      <w:pPr>
        <w:rPr>
          <w:rFonts w:ascii="Arial" w:hAnsi="Arial" w:cs="Arial"/>
          <w:lang w:val="en-GB"/>
          <w:rPrChange w:id="7816" w:author="Zehui Bai" w:date="2022-03-11T15:16:00Z">
            <w:rPr>
              <w:lang w:val="en-GB"/>
            </w:rPr>
          </w:rPrChange>
        </w:rPr>
      </w:pPr>
    </w:p>
    <w:p w14:paraId="20C3A461" w14:textId="77777777" w:rsidR="001D4048" w:rsidRPr="00067A21" w:rsidRDefault="001D4048" w:rsidP="005076F2">
      <w:pPr>
        <w:rPr>
          <w:rFonts w:ascii="Arial" w:hAnsi="Arial" w:cs="Arial"/>
          <w:lang w:val="en-GB"/>
          <w:rPrChange w:id="7817" w:author="Zehui Bai" w:date="2022-03-11T15:16:00Z">
            <w:rPr>
              <w:lang w:val="en-GB"/>
            </w:rPr>
          </w:rPrChange>
        </w:rPr>
      </w:pPr>
    </w:p>
    <w:p w14:paraId="0737108A" w14:textId="77777777" w:rsidR="001D4048" w:rsidRPr="00067A21" w:rsidRDefault="001D4048" w:rsidP="005076F2">
      <w:pPr>
        <w:rPr>
          <w:rFonts w:ascii="Arial" w:hAnsi="Arial" w:cs="Arial"/>
          <w:lang w:val="en-GB"/>
          <w:rPrChange w:id="7818" w:author="Zehui Bai" w:date="2022-03-11T15:16:00Z">
            <w:rPr>
              <w:lang w:val="en-GB"/>
            </w:rPr>
          </w:rPrChange>
        </w:rPr>
      </w:pPr>
    </w:p>
    <w:p w14:paraId="2DF2059C" w14:textId="77777777" w:rsidR="001D4048" w:rsidRPr="00067A21" w:rsidRDefault="001D4048" w:rsidP="005076F2">
      <w:pPr>
        <w:rPr>
          <w:rFonts w:ascii="Arial" w:hAnsi="Arial" w:cs="Arial"/>
          <w:lang w:val="en-GB"/>
          <w:rPrChange w:id="7819" w:author="Zehui Bai" w:date="2022-03-11T15:16:00Z">
            <w:rPr>
              <w:lang w:val="en-GB"/>
            </w:rPr>
          </w:rPrChange>
        </w:rPr>
      </w:pPr>
    </w:p>
    <w:p w14:paraId="17B8D4FF" w14:textId="77777777" w:rsidR="004C75DC" w:rsidRPr="00067A21" w:rsidRDefault="004C75DC" w:rsidP="005076F2">
      <w:pPr>
        <w:rPr>
          <w:rFonts w:ascii="Arial" w:hAnsi="Arial" w:cs="Arial"/>
          <w:lang w:val="en-GB"/>
          <w:rPrChange w:id="7820" w:author="Zehui Bai" w:date="2022-03-11T15:16:00Z">
            <w:rPr>
              <w:lang w:val="en-GB"/>
            </w:rPr>
          </w:rPrChange>
        </w:rPr>
      </w:pPr>
    </w:p>
    <w:p w14:paraId="05730ACD" w14:textId="77777777" w:rsidR="001D24A1" w:rsidRPr="00067A21" w:rsidRDefault="0050179B" w:rsidP="0050179B">
      <w:pPr>
        <w:rPr>
          <w:rFonts w:ascii="Arial" w:eastAsia="Calibri" w:hAnsi="Arial" w:cs="Arial"/>
          <w:sz w:val="24"/>
          <w:szCs w:val="24"/>
          <w:lang w:val="en-GB"/>
          <w:rPrChange w:id="7821" w:author="Zehui Bai" w:date="2022-03-11T15:16:00Z">
            <w:rPr>
              <w:rFonts w:ascii="Times New Roman" w:eastAsia="Calibri" w:hAnsi="Times New Roman" w:cs="Times New Roman"/>
              <w:sz w:val="24"/>
              <w:szCs w:val="24"/>
              <w:lang w:val="en-GB"/>
            </w:rPr>
          </w:rPrChange>
        </w:rPr>
      </w:pPr>
      <w:r w:rsidRPr="00067A21">
        <w:rPr>
          <w:rFonts w:ascii="Arial" w:eastAsia="Calibri" w:hAnsi="Arial" w:cs="Arial"/>
          <w:sz w:val="24"/>
          <w:szCs w:val="24"/>
          <w:lang w:val="en-US"/>
          <w:rPrChange w:id="7822" w:author="Zehui Bai" w:date="2022-03-11T15:16:00Z">
            <w:rPr>
              <w:rFonts w:ascii="Times New Roman" w:eastAsia="Calibri" w:hAnsi="Times New Roman" w:cs="Times New Roman"/>
              <w:sz w:val="24"/>
              <w:szCs w:val="24"/>
              <w:lang w:val="en-US"/>
            </w:rPr>
          </w:rPrChange>
        </w:rPr>
        <w:t>Appendix X</w:t>
      </w:r>
      <w:r w:rsidRPr="00067A21">
        <w:rPr>
          <w:rFonts w:ascii="Arial" w:eastAsia="Calibri" w:hAnsi="Arial" w:cs="Arial"/>
          <w:sz w:val="24"/>
          <w:szCs w:val="24"/>
          <w:lang w:val="en-GB"/>
          <w:rPrChange w:id="7823" w:author="Zehui Bai" w:date="2022-03-11T15:16:00Z">
            <w:rPr>
              <w:rFonts w:ascii="Times New Roman" w:eastAsia="Calibri" w:hAnsi="Times New Roman" w:cs="Times New Roman"/>
              <w:sz w:val="24"/>
              <w:szCs w:val="24"/>
              <w:lang w:val="en-GB"/>
            </w:rPr>
          </w:rPrChange>
        </w:rPr>
        <w:t xml:space="preserve">: </w:t>
      </w:r>
    </w:p>
    <w:p w14:paraId="20FED34A" w14:textId="73079885" w:rsidR="0050179B" w:rsidRPr="00067A21" w:rsidRDefault="0050179B" w:rsidP="0050179B">
      <w:pPr>
        <w:rPr>
          <w:rFonts w:ascii="Arial" w:eastAsia="Calibri" w:hAnsi="Arial" w:cs="Arial"/>
          <w:sz w:val="24"/>
          <w:szCs w:val="24"/>
          <w:lang w:val="en-GB"/>
          <w:rPrChange w:id="7824" w:author="Zehui Bai" w:date="2022-03-11T15:16:00Z">
            <w:rPr>
              <w:rFonts w:ascii="Times New Roman" w:eastAsia="Calibri" w:hAnsi="Times New Roman" w:cs="Times New Roman"/>
              <w:sz w:val="24"/>
              <w:szCs w:val="24"/>
              <w:lang w:val="en-GB"/>
            </w:rPr>
          </w:rPrChange>
        </w:rPr>
      </w:pPr>
      <w:r w:rsidRPr="00067A21">
        <w:rPr>
          <w:rFonts w:ascii="Arial" w:eastAsia="Calibri" w:hAnsi="Arial" w:cs="Arial"/>
          <w:sz w:val="24"/>
          <w:szCs w:val="24"/>
          <w:lang w:val="en-GB"/>
          <w:rPrChange w:id="7825" w:author="Zehui Bai" w:date="2022-03-11T15:16:00Z">
            <w:rPr>
              <w:rFonts w:ascii="Times New Roman" w:eastAsia="Calibri" w:hAnsi="Times New Roman" w:cs="Times New Roman"/>
              <w:sz w:val="24"/>
              <w:szCs w:val="24"/>
              <w:lang w:val="en-GB"/>
            </w:rPr>
          </w:rPrChange>
        </w:rPr>
        <w:t>Figure 1 |</w:t>
      </w:r>
      <w:r w:rsidRPr="00067A21">
        <w:rPr>
          <w:rFonts w:ascii="Arial" w:eastAsia="Calibri" w:hAnsi="Arial" w:cs="Arial"/>
          <w:sz w:val="24"/>
          <w:szCs w:val="24"/>
          <w:lang w:val="en-US"/>
          <w:rPrChange w:id="7826" w:author="Zehui Bai" w:date="2022-03-11T15:16:00Z">
            <w:rPr>
              <w:rFonts w:ascii="Times New Roman" w:eastAsia="Calibri" w:hAnsi="Times New Roman" w:cs="Times New Roman"/>
              <w:sz w:val="24"/>
              <w:szCs w:val="24"/>
              <w:lang w:val="en-US"/>
            </w:rPr>
          </w:rPrChange>
        </w:rPr>
        <w:t xml:space="preserve"> </w:t>
      </w:r>
      <w:r w:rsidR="0084484F" w:rsidRPr="00067A21">
        <w:rPr>
          <w:rFonts w:ascii="Arial" w:eastAsia="Calibri" w:hAnsi="Arial" w:cs="Arial"/>
          <w:sz w:val="24"/>
          <w:szCs w:val="24"/>
          <w:lang w:val="en-US"/>
          <w:rPrChange w:id="7827" w:author="Zehui Bai" w:date="2022-03-11T15:16:00Z">
            <w:rPr>
              <w:rFonts w:ascii="Times New Roman" w:eastAsia="Calibri" w:hAnsi="Times New Roman" w:cs="Times New Roman"/>
              <w:sz w:val="24"/>
              <w:szCs w:val="24"/>
              <w:lang w:val="en-US"/>
            </w:rPr>
          </w:rPrChange>
        </w:rPr>
        <w:t>COVID-19 vaccine intention by age</w:t>
      </w:r>
    </w:p>
    <w:p w14:paraId="07856151" w14:textId="757407FA" w:rsidR="0084484F" w:rsidRPr="00067A21" w:rsidRDefault="00A955FB" w:rsidP="005076F2">
      <w:pPr>
        <w:rPr>
          <w:rFonts w:ascii="Arial" w:hAnsi="Arial" w:cs="Arial"/>
          <w:lang w:val="en-GB"/>
          <w:rPrChange w:id="7828" w:author="Zehui Bai" w:date="2022-03-11T15:16:00Z">
            <w:rPr>
              <w:lang w:val="en-GB"/>
            </w:rPr>
          </w:rPrChange>
        </w:rPr>
      </w:pPr>
      <w:r w:rsidRPr="00067A21">
        <w:rPr>
          <w:rFonts w:ascii="Arial" w:hAnsi="Arial" w:cs="Arial"/>
          <w:noProof/>
          <w:lang w:val="en-GB"/>
          <w:rPrChange w:id="7829" w:author="Zehui Bai" w:date="2022-03-11T15:16:00Z">
            <w:rPr>
              <w:noProof/>
              <w:lang w:val="en-GB"/>
            </w:rPr>
          </w:rPrChange>
        </w:rPr>
        <w:drawing>
          <wp:anchor distT="0" distB="0" distL="114300" distR="114300" simplePos="0" relativeHeight="251661312" behindDoc="0" locked="0" layoutInCell="1" allowOverlap="1" wp14:anchorId="0A5D6022" wp14:editId="7F62FA9A">
            <wp:simplePos x="0" y="0"/>
            <wp:positionH relativeFrom="margin">
              <wp:align>center</wp:align>
            </wp:positionH>
            <wp:positionV relativeFrom="paragraph">
              <wp:posOffset>124979</wp:posOffset>
            </wp:positionV>
            <wp:extent cx="4552315" cy="3180080"/>
            <wp:effectExtent l="0" t="0" r="635" b="1270"/>
            <wp:wrapSquare wrapText="bothSides"/>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4552315" cy="3180080"/>
                    </a:xfrm>
                    <a:prstGeom prst="rect">
                      <a:avLst/>
                    </a:prstGeom>
                  </pic:spPr>
                </pic:pic>
              </a:graphicData>
            </a:graphic>
            <wp14:sizeRelH relativeFrom="page">
              <wp14:pctWidth>0</wp14:pctWidth>
            </wp14:sizeRelH>
            <wp14:sizeRelV relativeFrom="page">
              <wp14:pctHeight>0</wp14:pctHeight>
            </wp14:sizeRelV>
          </wp:anchor>
        </w:drawing>
      </w:r>
    </w:p>
    <w:p w14:paraId="644EFF91" w14:textId="4B10B0FC" w:rsidR="0084484F" w:rsidRPr="00067A21" w:rsidRDefault="0084484F" w:rsidP="005076F2">
      <w:pPr>
        <w:rPr>
          <w:rFonts w:ascii="Arial" w:hAnsi="Arial" w:cs="Arial"/>
          <w:lang w:val="en-GB"/>
          <w:rPrChange w:id="7830" w:author="Zehui Bai" w:date="2022-03-11T15:16:00Z">
            <w:rPr>
              <w:lang w:val="en-GB"/>
            </w:rPr>
          </w:rPrChange>
        </w:rPr>
      </w:pPr>
    </w:p>
    <w:p w14:paraId="72EDDB34" w14:textId="5757E630" w:rsidR="0084484F" w:rsidRPr="00067A21" w:rsidRDefault="0084484F" w:rsidP="005076F2">
      <w:pPr>
        <w:rPr>
          <w:rFonts w:ascii="Arial" w:hAnsi="Arial" w:cs="Arial"/>
          <w:lang w:val="en-GB"/>
          <w:rPrChange w:id="7831" w:author="Zehui Bai" w:date="2022-03-11T15:16:00Z">
            <w:rPr>
              <w:lang w:val="en-GB"/>
            </w:rPr>
          </w:rPrChange>
        </w:rPr>
      </w:pPr>
    </w:p>
    <w:p w14:paraId="401F8B48" w14:textId="1B346E06" w:rsidR="0084484F" w:rsidRPr="00067A21" w:rsidRDefault="0084484F" w:rsidP="005076F2">
      <w:pPr>
        <w:rPr>
          <w:rFonts w:ascii="Arial" w:hAnsi="Arial" w:cs="Arial"/>
          <w:lang w:val="en-GB"/>
          <w:rPrChange w:id="7832" w:author="Zehui Bai" w:date="2022-03-11T15:16:00Z">
            <w:rPr>
              <w:lang w:val="en-GB"/>
            </w:rPr>
          </w:rPrChange>
        </w:rPr>
      </w:pPr>
    </w:p>
    <w:p w14:paraId="4CB1BE8F" w14:textId="5B78F958" w:rsidR="0084484F" w:rsidRPr="00067A21" w:rsidRDefault="0084484F" w:rsidP="005076F2">
      <w:pPr>
        <w:rPr>
          <w:rFonts w:ascii="Arial" w:hAnsi="Arial" w:cs="Arial"/>
          <w:lang w:val="en-GB"/>
          <w:rPrChange w:id="7833" w:author="Zehui Bai" w:date="2022-03-11T15:16:00Z">
            <w:rPr>
              <w:lang w:val="en-GB"/>
            </w:rPr>
          </w:rPrChange>
        </w:rPr>
      </w:pPr>
    </w:p>
    <w:p w14:paraId="51606BFF" w14:textId="27D9A635" w:rsidR="001D4048" w:rsidRPr="00067A21" w:rsidRDefault="001D4048" w:rsidP="005076F2">
      <w:pPr>
        <w:rPr>
          <w:rFonts w:ascii="Arial" w:hAnsi="Arial" w:cs="Arial"/>
          <w:lang w:val="en-GB"/>
          <w:rPrChange w:id="7834" w:author="Zehui Bai" w:date="2022-03-11T15:16:00Z">
            <w:rPr>
              <w:lang w:val="en-GB"/>
            </w:rPr>
          </w:rPrChange>
        </w:rPr>
      </w:pPr>
    </w:p>
    <w:p w14:paraId="6FF43FC1" w14:textId="77777777" w:rsidR="0084484F" w:rsidRPr="00067A21" w:rsidRDefault="0084484F" w:rsidP="005076F2">
      <w:pPr>
        <w:rPr>
          <w:rFonts w:ascii="Arial" w:hAnsi="Arial" w:cs="Arial"/>
          <w:lang w:val="en-GB"/>
          <w:rPrChange w:id="7835" w:author="Zehui Bai" w:date="2022-03-11T15:16:00Z">
            <w:rPr>
              <w:lang w:val="en-GB"/>
            </w:rPr>
          </w:rPrChange>
        </w:rPr>
      </w:pPr>
    </w:p>
    <w:p w14:paraId="29894530" w14:textId="77777777" w:rsidR="0084484F" w:rsidRPr="00067A21" w:rsidRDefault="0084484F" w:rsidP="005076F2">
      <w:pPr>
        <w:rPr>
          <w:rFonts w:ascii="Arial" w:hAnsi="Arial" w:cs="Arial"/>
          <w:lang w:val="en-GB"/>
          <w:rPrChange w:id="7836" w:author="Zehui Bai" w:date="2022-03-11T15:16:00Z">
            <w:rPr>
              <w:lang w:val="en-GB"/>
            </w:rPr>
          </w:rPrChange>
        </w:rPr>
      </w:pPr>
    </w:p>
    <w:p w14:paraId="59832F6E" w14:textId="77777777" w:rsidR="0084484F" w:rsidRPr="00067A21" w:rsidRDefault="0084484F" w:rsidP="005076F2">
      <w:pPr>
        <w:rPr>
          <w:rFonts w:ascii="Arial" w:hAnsi="Arial" w:cs="Arial"/>
          <w:lang w:val="en-GB"/>
          <w:rPrChange w:id="7837" w:author="Zehui Bai" w:date="2022-03-11T15:16:00Z">
            <w:rPr>
              <w:lang w:val="en-GB"/>
            </w:rPr>
          </w:rPrChange>
        </w:rPr>
      </w:pPr>
    </w:p>
    <w:p w14:paraId="05886B18" w14:textId="77777777" w:rsidR="0084484F" w:rsidRPr="00067A21" w:rsidRDefault="0084484F" w:rsidP="005076F2">
      <w:pPr>
        <w:rPr>
          <w:rFonts w:ascii="Arial" w:hAnsi="Arial" w:cs="Arial"/>
          <w:lang w:val="en-GB"/>
          <w:rPrChange w:id="7838" w:author="Zehui Bai" w:date="2022-03-11T15:16:00Z">
            <w:rPr>
              <w:lang w:val="en-GB"/>
            </w:rPr>
          </w:rPrChange>
        </w:rPr>
      </w:pPr>
    </w:p>
    <w:p w14:paraId="3CC80CD7" w14:textId="77777777" w:rsidR="0084484F" w:rsidRPr="00067A21" w:rsidRDefault="0084484F" w:rsidP="005076F2">
      <w:pPr>
        <w:rPr>
          <w:rFonts w:ascii="Arial" w:hAnsi="Arial" w:cs="Arial"/>
          <w:lang w:val="en-GB"/>
          <w:rPrChange w:id="7839" w:author="Zehui Bai" w:date="2022-03-11T15:16:00Z">
            <w:rPr>
              <w:lang w:val="en-GB"/>
            </w:rPr>
          </w:rPrChange>
        </w:rPr>
      </w:pPr>
    </w:p>
    <w:p w14:paraId="087F748A" w14:textId="77777777" w:rsidR="0084484F" w:rsidRPr="00067A21" w:rsidRDefault="0084484F" w:rsidP="005076F2">
      <w:pPr>
        <w:rPr>
          <w:rFonts w:ascii="Arial" w:hAnsi="Arial" w:cs="Arial"/>
          <w:lang w:val="en-GB"/>
          <w:rPrChange w:id="7840" w:author="Zehui Bai" w:date="2022-03-11T15:16:00Z">
            <w:rPr>
              <w:lang w:val="en-GB"/>
            </w:rPr>
          </w:rPrChange>
        </w:rPr>
      </w:pPr>
    </w:p>
    <w:p w14:paraId="3AF90800" w14:textId="77777777" w:rsidR="0084484F" w:rsidRPr="00067A21" w:rsidRDefault="0084484F" w:rsidP="005076F2">
      <w:pPr>
        <w:rPr>
          <w:rFonts w:ascii="Arial" w:hAnsi="Arial" w:cs="Arial"/>
          <w:lang w:val="en-GB"/>
          <w:rPrChange w:id="7841" w:author="Zehui Bai" w:date="2022-03-11T15:16:00Z">
            <w:rPr>
              <w:lang w:val="en-GB"/>
            </w:rPr>
          </w:rPrChange>
        </w:rPr>
      </w:pPr>
    </w:p>
    <w:p w14:paraId="76A87058" w14:textId="77777777" w:rsidR="0084484F" w:rsidRPr="00067A21" w:rsidRDefault="0084484F" w:rsidP="005076F2">
      <w:pPr>
        <w:rPr>
          <w:rFonts w:ascii="Arial" w:hAnsi="Arial" w:cs="Arial"/>
          <w:lang w:val="en-GB"/>
          <w:rPrChange w:id="7842" w:author="Zehui Bai" w:date="2022-03-11T15:16:00Z">
            <w:rPr>
              <w:lang w:val="en-GB"/>
            </w:rPr>
          </w:rPrChange>
        </w:rPr>
      </w:pPr>
    </w:p>
    <w:p w14:paraId="6B4ACDDE" w14:textId="77777777" w:rsidR="0084484F" w:rsidRPr="00067A21" w:rsidRDefault="0084484F" w:rsidP="005076F2">
      <w:pPr>
        <w:rPr>
          <w:rFonts w:ascii="Arial" w:hAnsi="Arial" w:cs="Arial"/>
          <w:lang w:val="en-GB"/>
          <w:rPrChange w:id="7843" w:author="Zehui Bai" w:date="2022-03-11T15:16:00Z">
            <w:rPr>
              <w:lang w:val="en-GB"/>
            </w:rPr>
          </w:rPrChange>
        </w:rPr>
      </w:pPr>
    </w:p>
    <w:p w14:paraId="40E66003" w14:textId="218E60D0" w:rsidR="0084484F" w:rsidRPr="00067A21" w:rsidRDefault="0084484F" w:rsidP="005076F2">
      <w:pPr>
        <w:rPr>
          <w:rFonts w:ascii="Arial" w:hAnsi="Arial" w:cs="Arial"/>
          <w:sz w:val="24"/>
          <w:szCs w:val="24"/>
          <w:lang w:val="en-GB"/>
          <w:rPrChange w:id="7844" w:author="Zehui Bai" w:date="2022-03-11T15:16:00Z">
            <w:rPr>
              <w:rFonts w:ascii="Times New Roman" w:hAnsi="Times New Roman" w:cs="Times New Roman"/>
              <w:sz w:val="24"/>
              <w:szCs w:val="24"/>
              <w:lang w:val="en-GB"/>
            </w:rPr>
          </w:rPrChange>
        </w:rPr>
      </w:pPr>
      <w:r w:rsidRPr="00067A21">
        <w:rPr>
          <w:rFonts w:ascii="Arial" w:hAnsi="Arial" w:cs="Arial"/>
          <w:sz w:val="24"/>
          <w:szCs w:val="24"/>
          <w:lang w:val="en-GB"/>
          <w:rPrChange w:id="7845" w:author="Zehui Bai" w:date="2022-03-11T15:16:00Z">
            <w:rPr>
              <w:rFonts w:ascii="Times New Roman" w:hAnsi="Times New Roman" w:cs="Times New Roman"/>
              <w:sz w:val="24"/>
              <w:szCs w:val="24"/>
              <w:lang w:val="en-GB"/>
            </w:rPr>
          </w:rPrChange>
        </w:rPr>
        <w:t>Figure 2 |</w:t>
      </w:r>
      <w:r w:rsidR="00A955FB" w:rsidRPr="00067A21">
        <w:rPr>
          <w:rFonts w:ascii="Arial" w:hAnsi="Arial" w:cs="Arial"/>
          <w:sz w:val="24"/>
          <w:szCs w:val="24"/>
          <w:lang w:val="en-GB"/>
          <w:rPrChange w:id="7846" w:author="Zehui Bai" w:date="2022-03-11T15:16:00Z">
            <w:rPr>
              <w:rFonts w:ascii="Times New Roman" w:hAnsi="Times New Roman" w:cs="Times New Roman"/>
              <w:sz w:val="24"/>
              <w:szCs w:val="24"/>
              <w:lang w:val="en-GB"/>
            </w:rPr>
          </w:rPrChange>
        </w:rPr>
        <w:t xml:space="preserve"> COVID-19 vaccine intention by satisfaction scores of national and official agencies</w:t>
      </w:r>
    </w:p>
    <w:p w14:paraId="637D21E7" w14:textId="5A273FD8" w:rsidR="00A955FB" w:rsidRPr="00067A21" w:rsidRDefault="00A955FB" w:rsidP="005076F2">
      <w:pPr>
        <w:rPr>
          <w:rFonts w:ascii="Arial" w:hAnsi="Arial" w:cs="Arial"/>
          <w:sz w:val="24"/>
          <w:szCs w:val="24"/>
          <w:lang w:val="en-GB"/>
          <w:rPrChange w:id="7847" w:author="Zehui Bai" w:date="2022-03-11T15:16:00Z">
            <w:rPr>
              <w:rFonts w:ascii="Times New Roman" w:hAnsi="Times New Roman" w:cs="Times New Roman"/>
              <w:sz w:val="24"/>
              <w:szCs w:val="24"/>
              <w:lang w:val="en-GB"/>
            </w:rPr>
          </w:rPrChange>
        </w:rPr>
      </w:pPr>
      <w:r w:rsidRPr="00067A21">
        <w:rPr>
          <w:rFonts w:ascii="Arial" w:hAnsi="Arial" w:cs="Arial"/>
          <w:noProof/>
          <w:sz w:val="24"/>
          <w:szCs w:val="24"/>
          <w:lang w:val="en-GB"/>
          <w:rPrChange w:id="7848" w:author="Zehui Bai" w:date="2022-03-11T15:16:00Z">
            <w:rPr>
              <w:rFonts w:ascii="Times New Roman" w:hAnsi="Times New Roman" w:cs="Times New Roman"/>
              <w:noProof/>
              <w:sz w:val="24"/>
              <w:szCs w:val="24"/>
              <w:lang w:val="en-GB"/>
            </w:rPr>
          </w:rPrChange>
        </w:rPr>
        <w:lastRenderedPageBreak/>
        <w:drawing>
          <wp:anchor distT="0" distB="0" distL="114300" distR="114300" simplePos="0" relativeHeight="251662336" behindDoc="1" locked="0" layoutInCell="1" allowOverlap="1" wp14:anchorId="7442CBCF" wp14:editId="2EC92054">
            <wp:simplePos x="0" y="0"/>
            <wp:positionH relativeFrom="margin">
              <wp:align>center</wp:align>
            </wp:positionH>
            <wp:positionV relativeFrom="paragraph">
              <wp:posOffset>160798</wp:posOffset>
            </wp:positionV>
            <wp:extent cx="4298052" cy="2987299"/>
            <wp:effectExtent l="0" t="0" r="7620" b="3810"/>
            <wp:wrapTight wrapText="bothSides">
              <wp:wrapPolygon edited="0">
                <wp:start x="0" y="0"/>
                <wp:lineTo x="0" y="21490"/>
                <wp:lineTo x="21543" y="21490"/>
                <wp:lineTo x="21543" y="0"/>
                <wp:lineTo x="0" y="0"/>
              </wp:wrapPolygon>
            </wp:wrapTight>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298052" cy="2987299"/>
                    </a:xfrm>
                    <a:prstGeom prst="rect">
                      <a:avLst/>
                    </a:prstGeom>
                  </pic:spPr>
                </pic:pic>
              </a:graphicData>
            </a:graphic>
            <wp14:sizeRelH relativeFrom="page">
              <wp14:pctWidth>0</wp14:pctWidth>
            </wp14:sizeRelH>
            <wp14:sizeRelV relativeFrom="page">
              <wp14:pctHeight>0</wp14:pctHeight>
            </wp14:sizeRelV>
          </wp:anchor>
        </w:drawing>
      </w:r>
    </w:p>
    <w:p w14:paraId="25E47A2F" w14:textId="728CBFA9" w:rsidR="00A955FB" w:rsidRPr="00067A21" w:rsidRDefault="00A955FB" w:rsidP="005076F2">
      <w:pPr>
        <w:rPr>
          <w:rFonts w:ascii="Arial" w:hAnsi="Arial" w:cs="Arial"/>
          <w:sz w:val="24"/>
          <w:szCs w:val="24"/>
          <w:lang w:val="en-GB"/>
          <w:rPrChange w:id="7849" w:author="Zehui Bai" w:date="2022-03-11T15:16:00Z">
            <w:rPr>
              <w:rFonts w:ascii="Times New Roman" w:hAnsi="Times New Roman" w:cs="Times New Roman"/>
              <w:sz w:val="24"/>
              <w:szCs w:val="24"/>
              <w:lang w:val="en-GB"/>
            </w:rPr>
          </w:rPrChange>
        </w:rPr>
      </w:pPr>
    </w:p>
    <w:p w14:paraId="5630E949" w14:textId="7B6AEC54" w:rsidR="00A955FB" w:rsidRPr="00067A21" w:rsidRDefault="00A955FB" w:rsidP="005076F2">
      <w:pPr>
        <w:rPr>
          <w:rFonts w:ascii="Arial" w:hAnsi="Arial" w:cs="Arial"/>
          <w:sz w:val="24"/>
          <w:szCs w:val="24"/>
          <w:lang w:val="en-GB"/>
          <w:rPrChange w:id="7850" w:author="Zehui Bai" w:date="2022-03-11T15:16:00Z">
            <w:rPr>
              <w:rFonts w:ascii="Times New Roman" w:hAnsi="Times New Roman" w:cs="Times New Roman"/>
              <w:sz w:val="24"/>
              <w:szCs w:val="24"/>
              <w:lang w:val="en-GB"/>
            </w:rPr>
          </w:rPrChange>
        </w:rPr>
      </w:pPr>
    </w:p>
    <w:p w14:paraId="1E48BE81" w14:textId="55092041" w:rsidR="00A955FB" w:rsidRPr="00067A21" w:rsidRDefault="00A955FB" w:rsidP="005076F2">
      <w:pPr>
        <w:rPr>
          <w:rFonts w:ascii="Arial" w:hAnsi="Arial" w:cs="Arial"/>
          <w:sz w:val="24"/>
          <w:szCs w:val="24"/>
          <w:lang w:val="en-GB"/>
          <w:rPrChange w:id="7851" w:author="Zehui Bai" w:date="2022-03-11T15:16:00Z">
            <w:rPr>
              <w:rFonts w:ascii="Times New Roman" w:hAnsi="Times New Roman" w:cs="Times New Roman"/>
              <w:sz w:val="24"/>
              <w:szCs w:val="24"/>
              <w:lang w:val="en-GB"/>
            </w:rPr>
          </w:rPrChange>
        </w:rPr>
      </w:pPr>
    </w:p>
    <w:p w14:paraId="76F09303" w14:textId="1E6D0C59" w:rsidR="00A955FB" w:rsidRPr="00067A21" w:rsidRDefault="00A955FB" w:rsidP="005076F2">
      <w:pPr>
        <w:rPr>
          <w:rFonts w:ascii="Arial" w:hAnsi="Arial" w:cs="Arial"/>
          <w:sz w:val="24"/>
          <w:szCs w:val="24"/>
          <w:lang w:val="en-GB"/>
          <w:rPrChange w:id="7852" w:author="Zehui Bai" w:date="2022-03-11T15:16:00Z">
            <w:rPr>
              <w:rFonts w:ascii="Times New Roman" w:hAnsi="Times New Roman" w:cs="Times New Roman"/>
              <w:sz w:val="24"/>
              <w:szCs w:val="24"/>
              <w:lang w:val="en-GB"/>
            </w:rPr>
          </w:rPrChange>
        </w:rPr>
      </w:pPr>
    </w:p>
    <w:p w14:paraId="199CCAD3" w14:textId="7B46B1BD" w:rsidR="00A955FB" w:rsidRPr="00067A21" w:rsidRDefault="00A955FB" w:rsidP="005076F2">
      <w:pPr>
        <w:rPr>
          <w:rFonts w:ascii="Arial" w:hAnsi="Arial" w:cs="Arial"/>
          <w:sz w:val="24"/>
          <w:szCs w:val="24"/>
          <w:lang w:val="en-GB"/>
          <w:rPrChange w:id="7853" w:author="Zehui Bai" w:date="2022-03-11T15:16:00Z">
            <w:rPr>
              <w:rFonts w:ascii="Times New Roman" w:hAnsi="Times New Roman" w:cs="Times New Roman"/>
              <w:sz w:val="24"/>
              <w:szCs w:val="24"/>
              <w:lang w:val="en-GB"/>
            </w:rPr>
          </w:rPrChange>
        </w:rPr>
      </w:pPr>
    </w:p>
    <w:p w14:paraId="018AEC01" w14:textId="68369C52" w:rsidR="00A955FB" w:rsidRPr="00067A21" w:rsidRDefault="00A955FB" w:rsidP="005076F2">
      <w:pPr>
        <w:rPr>
          <w:rFonts w:ascii="Arial" w:hAnsi="Arial" w:cs="Arial"/>
          <w:sz w:val="24"/>
          <w:szCs w:val="24"/>
          <w:lang w:val="en-GB"/>
          <w:rPrChange w:id="7854" w:author="Zehui Bai" w:date="2022-03-11T15:16:00Z">
            <w:rPr>
              <w:rFonts w:ascii="Times New Roman" w:hAnsi="Times New Roman" w:cs="Times New Roman"/>
              <w:sz w:val="24"/>
              <w:szCs w:val="24"/>
              <w:lang w:val="en-GB"/>
            </w:rPr>
          </w:rPrChange>
        </w:rPr>
      </w:pPr>
    </w:p>
    <w:p w14:paraId="52430793" w14:textId="77777777" w:rsidR="00A955FB" w:rsidRPr="00067A21" w:rsidRDefault="00A955FB" w:rsidP="005076F2">
      <w:pPr>
        <w:rPr>
          <w:rFonts w:ascii="Arial" w:hAnsi="Arial" w:cs="Arial"/>
          <w:sz w:val="24"/>
          <w:szCs w:val="24"/>
          <w:lang w:val="en-GB"/>
          <w:rPrChange w:id="7855" w:author="Zehui Bai" w:date="2022-03-11T15:16:00Z">
            <w:rPr>
              <w:rFonts w:ascii="Times New Roman" w:hAnsi="Times New Roman" w:cs="Times New Roman"/>
              <w:sz w:val="24"/>
              <w:szCs w:val="24"/>
              <w:lang w:val="en-GB"/>
            </w:rPr>
          </w:rPrChange>
        </w:rPr>
      </w:pPr>
    </w:p>
    <w:p w14:paraId="1006C177" w14:textId="77777777" w:rsidR="00A955FB" w:rsidRPr="00067A21" w:rsidRDefault="00A955FB" w:rsidP="005076F2">
      <w:pPr>
        <w:rPr>
          <w:rFonts w:ascii="Arial" w:hAnsi="Arial" w:cs="Arial"/>
          <w:sz w:val="24"/>
          <w:szCs w:val="24"/>
          <w:lang w:val="en-GB"/>
          <w:rPrChange w:id="7856" w:author="Zehui Bai" w:date="2022-03-11T15:16:00Z">
            <w:rPr>
              <w:rFonts w:ascii="Times New Roman" w:hAnsi="Times New Roman" w:cs="Times New Roman"/>
              <w:sz w:val="24"/>
              <w:szCs w:val="24"/>
              <w:lang w:val="en-GB"/>
            </w:rPr>
          </w:rPrChange>
        </w:rPr>
      </w:pPr>
    </w:p>
    <w:p w14:paraId="0E8A5ECF" w14:textId="77777777" w:rsidR="00A955FB" w:rsidRPr="00067A21" w:rsidRDefault="00A955FB" w:rsidP="005076F2">
      <w:pPr>
        <w:rPr>
          <w:rFonts w:ascii="Arial" w:hAnsi="Arial" w:cs="Arial"/>
          <w:sz w:val="24"/>
          <w:szCs w:val="24"/>
          <w:lang w:val="en-GB"/>
          <w:rPrChange w:id="7857" w:author="Zehui Bai" w:date="2022-03-11T15:16:00Z">
            <w:rPr>
              <w:rFonts w:ascii="Times New Roman" w:hAnsi="Times New Roman" w:cs="Times New Roman"/>
              <w:sz w:val="24"/>
              <w:szCs w:val="24"/>
              <w:lang w:val="en-GB"/>
            </w:rPr>
          </w:rPrChange>
        </w:rPr>
      </w:pPr>
    </w:p>
    <w:p w14:paraId="2B4B658E" w14:textId="77777777" w:rsidR="00A955FB" w:rsidRPr="00067A21" w:rsidRDefault="00A955FB" w:rsidP="005076F2">
      <w:pPr>
        <w:rPr>
          <w:rFonts w:ascii="Arial" w:hAnsi="Arial" w:cs="Arial"/>
          <w:sz w:val="24"/>
          <w:szCs w:val="24"/>
          <w:lang w:val="en-GB"/>
          <w:rPrChange w:id="7858" w:author="Zehui Bai" w:date="2022-03-11T15:16:00Z">
            <w:rPr>
              <w:rFonts w:ascii="Times New Roman" w:hAnsi="Times New Roman" w:cs="Times New Roman"/>
              <w:sz w:val="24"/>
              <w:szCs w:val="24"/>
              <w:lang w:val="en-GB"/>
            </w:rPr>
          </w:rPrChange>
        </w:rPr>
      </w:pPr>
    </w:p>
    <w:p w14:paraId="0951FB1A" w14:textId="77777777" w:rsidR="00A955FB" w:rsidRPr="00067A21" w:rsidRDefault="00A955FB" w:rsidP="005076F2">
      <w:pPr>
        <w:rPr>
          <w:rFonts w:ascii="Arial" w:hAnsi="Arial" w:cs="Arial"/>
          <w:sz w:val="24"/>
          <w:szCs w:val="24"/>
          <w:lang w:val="en-GB"/>
          <w:rPrChange w:id="7859" w:author="Zehui Bai" w:date="2022-03-11T15:16:00Z">
            <w:rPr>
              <w:rFonts w:ascii="Times New Roman" w:hAnsi="Times New Roman" w:cs="Times New Roman"/>
              <w:sz w:val="24"/>
              <w:szCs w:val="24"/>
              <w:lang w:val="en-GB"/>
            </w:rPr>
          </w:rPrChange>
        </w:rPr>
      </w:pPr>
    </w:p>
    <w:p w14:paraId="0454B053" w14:textId="77777777" w:rsidR="00A955FB" w:rsidRPr="00067A21" w:rsidRDefault="00A955FB" w:rsidP="005076F2">
      <w:pPr>
        <w:rPr>
          <w:rFonts w:ascii="Arial" w:hAnsi="Arial" w:cs="Arial"/>
          <w:sz w:val="24"/>
          <w:szCs w:val="24"/>
          <w:lang w:val="en-GB"/>
          <w:rPrChange w:id="7860" w:author="Zehui Bai" w:date="2022-03-11T15:16:00Z">
            <w:rPr>
              <w:rFonts w:ascii="Times New Roman" w:hAnsi="Times New Roman" w:cs="Times New Roman"/>
              <w:sz w:val="24"/>
              <w:szCs w:val="24"/>
              <w:lang w:val="en-GB"/>
            </w:rPr>
          </w:rPrChange>
        </w:rPr>
      </w:pPr>
    </w:p>
    <w:p w14:paraId="7388BD30" w14:textId="77777777" w:rsidR="00A955FB" w:rsidRPr="00067A21" w:rsidRDefault="00A955FB" w:rsidP="005076F2">
      <w:pPr>
        <w:rPr>
          <w:rFonts w:ascii="Arial" w:hAnsi="Arial" w:cs="Arial"/>
          <w:sz w:val="24"/>
          <w:szCs w:val="24"/>
          <w:lang w:val="en-GB"/>
          <w:rPrChange w:id="7861" w:author="Zehui Bai" w:date="2022-03-11T15:16:00Z">
            <w:rPr>
              <w:rFonts w:ascii="Times New Roman" w:hAnsi="Times New Roman" w:cs="Times New Roman"/>
              <w:sz w:val="24"/>
              <w:szCs w:val="24"/>
              <w:lang w:val="en-GB"/>
            </w:rPr>
          </w:rPrChange>
        </w:rPr>
      </w:pPr>
    </w:p>
    <w:sectPr w:rsidR="00A955FB" w:rsidRPr="00067A21" w:rsidSect="001E7EE7">
      <w:footerReference w:type="default" r:id="rId22"/>
      <w:pgSz w:w="11906" w:h="16838"/>
      <w:pgMar w:top="1417" w:right="1417" w:bottom="1134" w:left="1417" w:header="708" w:footer="708" w:gutter="0"/>
      <w:pgNumType w:start="1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4" w:author="yimeng Zheng" w:date="2022-02-27T19:31:00Z" w:initials="yZ">
    <w:p w14:paraId="0A748DEA" w14:textId="148FBB2C" w:rsidR="007B76F1" w:rsidRPr="003C6F77" w:rsidRDefault="007B76F1">
      <w:pPr>
        <w:pStyle w:val="CommentText"/>
        <w:rPr>
          <w:lang w:val="en-GB"/>
        </w:rPr>
      </w:pPr>
      <w:r>
        <w:rPr>
          <w:rStyle w:val="CommentReference"/>
        </w:rPr>
        <w:annotationRef/>
      </w:r>
      <w:r w:rsidRPr="003C6F77">
        <w:rPr>
          <w:lang w:val="en-GB"/>
        </w:rPr>
        <w:t xml:space="preserve">Need to update and </w:t>
      </w:r>
      <w:r w:rsidR="003C6F77" w:rsidRPr="003C6F77">
        <w:rPr>
          <w:lang w:val="en-GB"/>
        </w:rPr>
        <w:t>Matching the theme</w:t>
      </w:r>
    </w:p>
  </w:comment>
  <w:comment w:id="1205" w:author="yimeng Zheng" w:date="2022-02-28T00:30:00Z" w:initials="yZ">
    <w:p w14:paraId="2B895A8C" w14:textId="310C906E" w:rsidR="00496BBB" w:rsidRDefault="00496BBB">
      <w:pPr>
        <w:pStyle w:val="CommentText"/>
        <w:rPr>
          <w:lang w:eastAsia="zh-CN"/>
        </w:rPr>
      </w:pPr>
      <w:r>
        <w:rPr>
          <w:rStyle w:val="CommentReference"/>
        </w:rPr>
        <w:annotationRef/>
      </w:r>
      <w:r w:rsidRPr="0069532D">
        <w:rPr>
          <w:lang w:val="en-GB"/>
        </w:rPr>
        <w:t xml:space="preserve">To Herr </w:t>
      </w:r>
      <w:r w:rsidRPr="0069532D">
        <w:rPr>
          <w:rFonts w:hint="eastAsia"/>
          <w:lang w:val="en-GB" w:eastAsia="zh-CN"/>
        </w:rPr>
        <w:t>Bai</w:t>
      </w:r>
      <w:r w:rsidRPr="0069532D">
        <w:rPr>
          <w:rFonts w:hint="eastAsia"/>
          <w:lang w:val="en-GB" w:eastAsia="zh-CN"/>
        </w:rPr>
        <w:t>，</w:t>
      </w:r>
      <w:r>
        <w:rPr>
          <w:rFonts w:hint="eastAsia"/>
          <w:lang w:eastAsia="zh-CN"/>
        </w:rPr>
        <w:t>在问卷中</w:t>
      </w:r>
      <w:r w:rsidR="002050B6" w:rsidRPr="0069532D">
        <w:rPr>
          <w:rFonts w:hint="eastAsia"/>
          <w:lang w:val="en-GB" w:eastAsia="zh-CN"/>
        </w:rPr>
        <w:t>，</w:t>
      </w:r>
      <w:r w:rsidR="002050B6">
        <w:rPr>
          <w:rFonts w:hint="eastAsia"/>
          <w:lang w:eastAsia="zh-CN"/>
        </w:rPr>
        <w:t>有一个问题是向未接种者提问的</w:t>
      </w:r>
      <w:r w:rsidR="002050B6" w:rsidRPr="0069532D">
        <w:rPr>
          <w:rFonts w:hint="eastAsia"/>
          <w:lang w:val="en-GB" w:eastAsia="zh-CN"/>
        </w:rPr>
        <w:t>，</w:t>
      </w:r>
      <w:r w:rsidR="002050B6">
        <w:rPr>
          <w:rFonts w:hint="eastAsia"/>
          <w:lang w:eastAsia="zh-CN"/>
        </w:rPr>
        <w:t>你愿意接种吗</w:t>
      </w:r>
      <w:r w:rsidR="0069532D" w:rsidRPr="0069532D">
        <w:rPr>
          <w:rFonts w:hint="eastAsia"/>
          <w:lang w:val="en-GB" w:eastAsia="zh-CN"/>
        </w:rPr>
        <w:t>，</w:t>
      </w:r>
      <w:r w:rsidR="0069532D">
        <w:rPr>
          <w:rFonts w:hint="eastAsia"/>
          <w:lang w:eastAsia="zh-CN"/>
        </w:rPr>
        <w:t>问题代码是</w:t>
      </w:r>
      <w:r w:rsidR="0069532D" w:rsidRPr="0069532D">
        <w:rPr>
          <w:rFonts w:ascii="Helvetica" w:hAnsi="Helvetica" w:cs="Helvetica"/>
          <w:color w:val="35363F"/>
          <w:shd w:val="clear" w:color="auto" w:fill="EEEEEE"/>
          <w:lang w:val="en-GB"/>
        </w:rPr>
        <w:t>ImpfMot</w:t>
      </w:r>
      <w:r w:rsidR="002050B6">
        <w:rPr>
          <w:rFonts w:hint="eastAsia"/>
          <w:lang w:eastAsia="zh-CN"/>
        </w:rPr>
        <w:t>。我看了</w:t>
      </w:r>
      <w:r w:rsidR="00473DF5">
        <w:rPr>
          <w:rFonts w:hint="eastAsia"/>
          <w:lang w:eastAsia="zh-CN"/>
        </w:rPr>
        <w:t>后台</w:t>
      </w:r>
      <w:r w:rsidR="002050B6">
        <w:rPr>
          <w:rFonts w:hint="eastAsia"/>
          <w:lang w:eastAsia="zh-CN"/>
        </w:rPr>
        <w:t>数据，一共有</w:t>
      </w:r>
      <w:r w:rsidR="002050B6">
        <w:rPr>
          <w:rFonts w:hint="eastAsia"/>
          <w:lang w:eastAsia="zh-CN"/>
        </w:rPr>
        <w:t>2</w:t>
      </w:r>
      <w:r w:rsidR="002050B6">
        <w:rPr>
          <w:lang w:eastAsia="zh-CN"/>
        </w:rPr>
        <w:t>2</w:t>
      </w:r>
      <w:r w:rsidR="002050B6">
        <w:rPr>
          <w:rFonts w:hint="eastAsia"/>
          <w:lang w:eastAsia="zh-CN"/>
        </w:rPr>
        <w:t>个人有意向接种。</w:t>
      </w:r>
      <w:r w:rsidR="00272D60">
        <w:rPr>
          <w:rFonts w:hint="eastAsia"/>
          <w:lang w:eastAsia="zh-CN"/>
        </w:rPr>
        <w:t>有必要把这个情况也考虑进去吗，</w:t>
      </w:r>
      <w:r w:rsidR="005B3ECB">
        <w:rPr>
          <w:rFonts w:hint="eastAsia"/>
          <w:lang w:eastAsia="zh-CN"/>
        </w:rPr>
        <w:t>把这</w:t>
      </w:r>
      <w:r w:rsidR="005B3ECB">
        <w:rPr>
          <w:rFonts w:hint="eastAsia"/>
          <w:lang w:eastAsia="zh-CN"/>
        </w:rPr>
        <w:t>2</w:t>
      </w:r>
      <w:r w:rsidR="005B3ECB">
        <w:rPr>
          <w:lang w:eastAsia="zh-CN"/>
        </w:rPr>
        <w:t>2</w:t>
      </w:r>
      <w:r w:rsidR="005B3ECB">
        <w:rPr>
          <w:rFonts w:hint="eastAsia"/>
          <w:lang w:eastAsia="zh-CN"/>
        </w:rPr>
        <w:t>个人也算进</w:t>
      </w:r>
      <w:r w:rsidR="0018356D">
        <w:rPr>
          <w:rFonts w:hint="eastAsia"/>
          <w:lang w:eastAsia="zh-CN"/>
        </w:rPr>
        <w:t>Ja</w:t>
      </w:r>
      <w:r w:rsidR="0018356D">
        <w:rPr>
          <w:rFonts w:hint="eastAsia"/>
          <w:lang w:eastAsia="zh-CN"/>
        </w:rPr>
        <w:t>组</w:t>
      </w:r>
      <w:r w:rsidR="005B3ECB">
        <w:rPr>
          <w:rFonts w:hint="eastAsia"/>
          <w:lang w:eastAsia="zh-CN"/>
        </w:rPr>
        <w:t>去的话</w:t>
      </w:r>
      <w:r w:rsidR="0069532D">
        <w:rPr>
          <w:rFonts w:hint="eastAsia"/>
          <w:lang w:eastAsia="zh-CN"/>
        </w:rPr>
        <w:t>需要修改的代码会很复杂吗，</w:t>
      </w:r>
      <w:r w:rsidR="0018356D">
        <w:rPr>
          <w:rFonts w:hint="eastAsia"/>
          <w:lang w:eastAsia="zh-CN"/>
        </w:rPr>
        <w:t>如果很复杂就忽略吧。</w:t>
      </w:r>
    </w:p>
  </w:comment>
  <w:comment w:id="1206" w:author="Zehui Bai" w:date="2022-03-06T11:57:00Z" w:initials="ZB">
    <w:p w14:paraId="6B332FA8" w14:textId="77777777" w:rsidR="008F29C7" w:rsidRDefault="008F29C7">
      <w:pPr>
        <w:pStyle w:val="CommentText"/>
      </w:pPr>
      <w:r>
        <w:rPr>
          <w:rStyle w:val="CommentReference"/>
        </w:rPr>
        <w:annotationRef/>
      </w:r>
      <w:r>
        <w:rPr>
          <w:rFonts w:hint="eastAsia"/>
          <w:lang w:eastAsia="zh-CN"/>
        </w:rPr>
        <w:t>已添加，这意味着</w:t>
      </w:r>
      <w:r>
        <w:rPr>
          <w:rFonts w:hint="eastAsia"/>
          <w:lang w:eastAsia="zh-CN"/>
        </w:rPr>
        <w:t>Ja Nein</w:t>
      </w:r>
      <w:r>
        <w:rPr>
          <w:rFonts w:hint="eastAsia"/>
          <w:lang w:eastAsia="zh-CN"/>
        </w:rPr>
        <w:t>的分别发生了变化</w:t>
      </w:r>
    </w:p>
    <w:p w14:paraId="25B84003" w14:textId="77777777" w:rsidR="008F29C7" w:rsidRDefault="008F29C7">
      <w:pPr>
        <w:pStyle w:val="CommentText"/>
      </w:pPr>
    </w:p>
    <w:p w14:paraId="287C6FDC" w14:textId="77777777" w:rsidR="008F29C7" w:rsidRDefault="008F29C7" w:rsidP="002167B2">
      <w:pPr>
        <w:rPr>
          <w:sz w:val="20"/>
          <w:szCs w:val="20"/>
        </w:rPr>
      </w:pPr>
      <w:r>
        <w:rPr>
          <w:lang w:eastAsia="zh-CN"/>
        </w:rPr>
        <w:t xml:space="preserve">  Ja Nein </w:t>
      </w:r>
    </w:p>
    <w:p w14:paraId="48DC0A50" w14:textId="77777777" w:rsidR="008F29C7" w:rsidRDefault="008F29C7">
      <w:pPr>
        <w:pStyle w:val="CommentText"/>
      </w:pPr>
    </w:p>
    <w:p w14:paraId="3C846C2A" w14:textId="77777777" w:rsidR="008F29C7" w:rsidRDefault="008F29C7">
      <w:pPr>
        <w:pStyle w:val="CommentText"/>
      </w:pPr>
      <w:r>
        <w:rPr>
          <w:lang w:eastAsia="zh-CN"/>
        </w:rPr>
        <w:t xml:space="preserve"> 710  113 </w:t>
      </w:r>
    </w:p>
    <w:p w14:paraId="3F365D93" w14:textId="77777777" w:rsidR="008F29C7" w:rsidRDefault="008F29C7">
      <w:pPr>
        <w:pStyle w:val="CommentText"/>
      </w:pPr>
    </w:p>
    <w:p w14:paraId="23B0B3D6" w14:textId="77777777" w:rsidR="008F29C7" w:rsidRDefault="008F29C7">
      <w:pPr>
        <w:pStyle w:val="CommentText"/>
      </w:pPr>
      <w:r>
        <w:rPr>
          <w:rFonts w:hint="eastAsia"/>
          <w:lang w:eastAsia="zh-CN"/>
        </w:rPr>
        <w:t>变为了</w:t>
      </w:r>
    </w:p>
    <w:p w14:paraId="4CEFCDA4" w14:textId="77777777" w:rsidR="008F29C7" w:rsidRDefault="008F29C7">
      <w:pPr>
        <w:pStyle w:val="CommentText"/>
      </w:pPr>
    </w:p>
    <w:p w14:paraId="26B0EF8F" w14:textId="77777777" w:rsidR="008F29C7" w:rsidRDefault="008F29C7" w:rsidP="002167B2">
      <w:pPr>
        <w:rPr>
          <w:sz w:val="20"/>
          <w:szCs w:val="20"/>
        </w:rPr>
      </w:pPr>
      <w:r>
        <w:rPr>
          <w:lang w:eastAsia="zh-CN"/>
        </w:rPr>
        <w:t xml:space="preserve">  Ja Nein </w:t>
      </w:r>
    </w:p>
    <w:p w14:paraId="6CE318C3" w14:textId="77777777" w:rsidR="008F29C7" w:rsidRDefault="008F29C7">
      <w:pPr>
        <w:pStyle w:val="CommentText"/>
      </w:pPr>
    </w:p>
    <w:p w14:paraId="5F39EC8B" w14:textId="77777777" w:rsidR="008F29C7" w:rsidRDefault="008F29C7" w:rsidP="002167B2">
      <w:pPr>
        <w:pStyle w:val="CommentText"/>
      </w:pPr>
      <w:r>
        <w:rPr>
          <w:lang w:eastAsia="zh-CN"/>
        </w:rPr>
        <w:t xml:space="preserve"> 732   91 </w:t>
      </w:r>
    </w:p>
  </w:comment>
  <w:comment w:id="1219" w:author="Zehui Bai" w:date="2022-03-11T13:44:00Z" w:initials="ZB">
    <w:p w14:paraId="29A9714B" w14:textId="77777777" w:rsidR="004C1EEE" w:rsidRDefault="004C1EEE" w:rsidP="00B961C5">
      <w:pPr>
        <w:pStyle w:val="CommentText"/>
      </w:pPr>
      <w:r>
        <w:rPr>
          <w:rStyle w:val="CommentReference"/>
        </w:rPr>
        <w:annotationRef/>
      </w:r>
      <w:r>
        <w:rPr>
          <w:rFonts w:hint="eastAsia"/>
          <w:lang w:eastAsia="zh-CN"/>
        </w:rPr>
        <w:t>所有你提到的这些变量都要被分析吗，或者在你的文中还会被使用吗，如果不是，我建议只说明你需要用到的和探索的变量</w:t>
      </w:r>
    </w:p>
  </w:comment>
  <w:comment w:id="1275" w:author="Zehui Bai" w:date="2022-03-11T13:47:00Z" w:initials="ZB">
    <w:p w14:paraId="43185722" w14:textId="77777777" w:rsidR="006C03A4" w:rsidRDefault="006C03A4" w:rsidP="00E4261C">
      <w:pPr>
        <w:pStyle w:val="CommentText"/>
      </w:pPr>
      <w:r>
        <w:rPr>
          <w:rStyle w:val="CommentReference"/>
        </w:rPr>
        <w:annotationRef/>
      </w:r>
      <w:r>
        <w:rPr>
          <w:rFonts w:hint="eastAsia"/>
          <w:lang w:eastAsia="zh-CN"/>
        </w:rPr>
        <w:t>建议：当你们描述了大量变量的时候，最好有一些标识，否则一大段一大段的可读性比较差</w:t>
      </w:r>
    </w:p>
  </w:comment>
  <w:comment w:id="1328" w:author="yimeng Zheng" w:date="2022-02-27T22:19:00Z" w:initials="yZ">
    <w:p w14:paraId="747813D5" w14:textId="17D38F97" w:rsidR="00852603" w:rsidRDefault="00852603">
      <w:pPr>
        <w:pStyle w:val="CommentText"/>
        <w:rPr>
          <w:lang w:eastAsia="zh-CN"/>
        </w:rPr>
      </w:pPr>
      <w:r>
        <w:rPr>
          <w:rStyle w:val="CommentReference"/>
        </w:rPr>
        <w:annotationRef/>
      </w:r>
      <w:r>
        <w:rPr>
          <w:lang w:eastAsia="zh-CN"/>
        </w:rPr>
        <w:t xml:space="preserve">To Herr Bai, </w:t>
      </w:r>
      <w:r>
        <w:rPr>
          <w:rFonts w:hint="eastAsia"/>
          <w:lang w:eastAsia="zh-CN"/>
        </w:rPr>
        <w:t>这</w:t>
      </w:r>
      <w:r w:rsidR="00AA72B4">
        <w:rPr>
          <w:rFonts w:hint="eastAsia"/>
          <w:lang w:val="en-GB" w:eastAsia="zh-CN"/>
        </w:rPr>
        <w:t>部分</w:t>
      </w:r>
      <w:r>
        <w:rPr>
          <w:rFonts w:hint="eastAsia"/>
          <w:lang w:eastAsia="zh-CN"/>
        </w:rPr>
        <w:t>可能需要你来</w:t>
      </w:r>
      <w:r w:rsidR="00045B8C">
        <w:rPr>
          <w:rFonts w:hint="eastAsia"/>
          <w:lang w:eastAsia="zh-CN"/>
        </w:rPr>
        <w:t>根据你后续的工作调整一下。</w:t>
      </w:r>
    </w:p>
  </w:comment>
  <w:comment w:id="1329" w:author="Zehui Bai" w:date="2022-03-11T15:18:00Z" w:initials="ZB">
    <w:p w14:paraId="0CB2E468" w14:textId="77777777" w:rsidR="00964974" w:rsidRDefault="00964974" w:rsidP="00585D05">
      <w:pPr>
        <w:pStyle w:val="CommentText"/>
      </w:pPr>
      <w:r>
        <w:rPr>
          <w:rStyle w:val="CommentReference"/>
        </w:rPr>
        <w:annotationRef/>
      </w:r>
      <w:r>
        <w:t>Done</w:t>
      </w:r>
    </w:p>
  </w:comment>
  <w:comment w:id="1330" w:author="Zehui Bai" w:date="2022-03-12T15:48:00Z" w:initials="ZB">
    <w:p w14:paraId="6508276F" w14:textId="77777777" w:rsidR="00586436" w:rsidRDefault="00586436" w:rsidP="00655DD4">
      <w:pPr>
        <w:pStyle w:val="CommentText"/>
      </w:pPr>
      <w:r>
        <w:rPr>
          <w:rStyle w:val="CommentReference"/>
        </w:rPr>
        <w:annotationRef/>
      </w:r>
      <w:r>
        <w:rPr>
          <w:rFonts w:hint="eastAsia"/>
          <w:lang w:eastAsia="zh-CN"/>
        </w:rPr>
        <w:t>但主要，所有的结果都要被更新</w:t>
      </w:r>
    </w:p>
  </w:comment>
  <w:comment w:id="1392" w:author="Zehui Bai" w:date="2022-03-13T20:30:00Z" w:initials="ZB">
    <w:p w14:paraId="7AD2D06A" w14:textId="77777777" w:rsidR="007626BE" w:rsidRDefault="007626BE">
      <w:pPr>
        <w:pStyle w:val="CommentText"/>
      </w:pPr>
      <w:r>
        <w:rPr>
          <w:rStyle w:val="CommentReference"/>
        </w:rPr>
        <w:annotationRef/>
      </w:r>
      <w:r>
        <w:rPr>
          <w:lang w:val="en-US"/>
        </w:rPr>
        <w:t xml:space="preserve">1. </w:t>
      </w:r>
      <w:r>
        <w:rPr>
          <w:rFonts w:hint="eastAsia"/>
          <w:lang w:eastAsia="zh-CN"/>
        </w:rPr>
        <w:t>我没有直接写在里面，你更具具体的内容进行叙述</w:t>
      </w:r>
    </w:p>
    <w:p w14:paraId="049259FD" w14:textId="77777777" w:rsidR="007626BE" w:rsidRDefault="007626BE">
      <w:pPr>
        <w:pStyle w:val="CommentText"/>
      </w:pPr>
      <w:r>
        <w:rPr>
          <w:lang w:val="en-US"/>
        </w:rPr>
        <w:t xml:space="preserve">2. </w:t>
      </w:r>
      <w:r>
        <w:rPr>
          <w:rFonts w:hint="eastAsia"/>
          <w:lang w:eastAsia="zh-CN"/>
        </w:rPr>
        <w:t>敏感性分析也要在这里表述，如果你增加了该分析</w:t>
      </w:r>
    </w:p>
    <w:p w14:paraId="7D92EC8A" w14:textId="77777777" w:rsidR="007626BE" w:rsidRDefault="007626BE">
      <w:pPr>
        <w:pStyle w:val="CommentText"/>
      </w:pPr>
      <w:r>
        <w:rPr>
          <w:lang w:val="en-US"/>
        </w:rPr>
        <w:t xml:space="preserve">3. </w:t>
      </w:r>
      <w:r>
        <w:rPr>
          <w:rFonts w:hint="eastAsia"/>
          <w:lang w:eastAsia="zh-CN"/>
        </w:rPr>
        <w:t>多重填补基于</w:t>
      </w:r>
      <w:r>
        <w:rPr>
          <w:rFonts w:hint="eastAsia"/>
          <w:lang w:eastAsia="zh-CN"/>
        </w:rPr>
        <w:t>PMM</w:t>
      </w:r>
      <w:r>
        <w:rPr>
          <w:rFonts w:hint="eastAsia"/>
          <w:lang w:eastAsia="zh-CN"/>
        </w:rPr>
        <w:t>（预测均值匹配）方法，该方法即适用于连续变量也适用于分类变量</w:t>
      </w:r>
    </w:p>
    <w:p w14:paraId="08895BBA" w14:textId="77777777" w:rsidR="007626BE" w:rsidRDefault="007626BE" w:rsidP="00A2118F">
      <w:pPr>
        <w:pStyle w:val="CommentText"/>
      </w:pPr>
      <w:r>
        <w:rPr>
          <w:lang w:val="en-US"/>
        </w:rPr>
        <w:t xml:space="preserve">4. </w:t>
      </w:r>
      <w:r>
        <w:rPr>
          <w:rFonts w:hint="eastAsia"/>
          <w:lang w:eastAsia="zh-CN"/>
        </w:rPr>
        <w:t>敏感性分析的结果我没有整理，更具你的需求自己复制表格修改数字即可</w:t>
      </w:r>
    </w:p>
  </w:comment>
  <w:comment w:id="1441" w:author="Zehui Bai" w:date="2022-03-13T11:31:00Z" w:initials="ZB">
    <w:p w14:paraId="68ECEB08" w14:textId="1890B023" w:rsidR="0038107C" w:rsidRDefault="0038107C">
      <w:pPr>
        <w:pStyle w:val="CommentText"/>
      </w:pPr>
      <w:r>
        <w:rPr>
          <w:rStyle w:val="CommentReference"/>
        </w:rPr>
        <w:annotationRef/>
      </w:r>
      <w:r>
        <w:rPr>
          <w:lang w:val="en-US"/>
        </w:rPr>
        <w:t xml:space="preserve">1. </w:t>
      </w:r>
      <w:r>
        <w:rPr>
          <w:rFonts w:hint="eastAsia"/>
          <w:lang w:eastAsia="zh-CN"/>
        </w:rPr>
        <w:t>根据</w:t>
      </w:r>
      <w:r>
        <w:rPr>
          <w:rFonts w:hint="eastAsia"/>
          <w:lang w:eastAsia="zh-CN"/>
        </w:rPr>
        <w:t xml:space="preserve">Flow </w:t>
      </w:r>
      <w:r>
        <w:rPr>
          <w:lang w:eastAsia="zh-CN"/>
        </w:rPr>
        <w:t>chart</w:t>
      </w:r>
      <w:r>
        <w:rPr>
          <w:rFonts w:hint="eastAsia"/>
          <w:lang w:eastAsia="zh-CN"/>
        </w:rPr>
        <w:t>进行</w:t>
      </w:r>
      <w:r>
        <w:rPr>
          <w:lang w:eastAsia="zh-CN"/>
        </w:rPr>
        <w:t>population</w:t>
      </w:r>
      <w:r>
        <w:rPr>
          <w:rFonts w:hint="eastAsia"/>
          <w:lang w:eastAsia="zh-CN"/>
        </w:rPr>
        <w:t>描述</w:t>
      </w:r>
    </w:p>
    <w:p w14:paraId="640186B8" w14:textId="77777777" w:rsidR="0038107C" w:rsidRDefault="0038107C">
      <w:pPr>
        <w:pStyle w:val="CommentText"/>
      </w:pPr>
      <w:r>
        <w:rPr>
          <w:lang w:val="en-US"/>
        </w:rPr>
        <w:t xml:space="preserve">2. </w:t>
      </w:r>
      <w:r>
        <w:rPr>
          <w:rFonts w:hint="eastAsia"/>
          <w:lang w:eastAsia="zh-CN"/>
        </w:rPr>
        <w:t>疫苗状态在表一表述，其中定义好疫苗接受</w:t>
      </w:r>
    </w:p>
    <w:p w14:paraId="299A2181" w14:textId="77777777" w:rsidR="0038107C" w:rsidRDefault="0038107C">
      <w:pPr>
        <w:pStyle w:val="CommentText"/>
      </w:pPr>
      <w:r>
        <w:rPr>
          <w:lang w:val="en-US"/>
        </w:rPr>
        <w:t xml:space="preserve">3. </w:t>
      </w:r>
      <w:r>
        <w:rPr>
          <w:rFonts w:hint="eastAsia"/>
          <w:lang w:eastAsia="zh-CN"/>
        </w:rPr>
        <w:t>表一的数据更具更新的结果进行更新</w:t>
      </w:r>
    </w:p>
    <w:p w14:paraId="1904117B" w14:textId="77777777" w:rsidR="0038107C" w:rsidRDefault="0038107C" w:rsidP="00E32B14">
      <w:pPr>
        <w:pStyle w:val="CommentText"/>
      </w:pPr>
      <w:r>
        <w:rPr>
          <w:lang w:val="en-US"/>
        </w:rPr>
        <w:t xml:space="preserve">4. </w:t>
      </w:r>
      <w:r>
        <w:rPr>
          <w:rFonts w:hint="eastAsia"/>
          <w:lang w:eastAsia="zh-CN"/>
        </w:rPr>
        <w:t>主要全篇字体</w:t>
      </w:r>
      <w:r>
        <w:rPr>
          <w:rFonts w:hint="eastAsia"/>
          <w:lang w:eastAsia="zh-CN"/>
        </w:rPr>
        <w:t xml:space="preserve"> </w:t>
      </w:r>
      <w:r>
        <w:rPr>
          <w:rFonts w:hint="eastAsia"/>
          <w:lang w:eastAsia="zh-CN"/>
        </w:rPr>
        <w:t>（目前正文为</w:t>
      </w:r>
      <w:r>
        <w:rPr>
          <w:rFonts w:hint="eastAsia"/>
          <w:lang w:eastAsia="zh-CN"/>
        </w:rPr>
        <w:t xml:space="preserve">Arial </w:t>
      </w:r>
      <w:r>
        <w:rPr>
          <w:lang w:val="en-US"/>
        </w:rPr>
        <w:t>12</w:t>
      </w:r>
      <w:r>
        <w:rPr>
          <w:rFonts w:hint="eastAsia"/>
          <w:lang w:eastAsia="zh-CN"/>
        </w:rPr>
        <w:t>，表格为</w:t>
      </w:r>
      <w:r>
        <w:rPr>
          <w:lang w:val="en-US"/>
        </w:rPr>
        <w:t>10</w:t>
      </w:r>
      <w:r>
        <w:rPr>
          <w:rFonts w:hint="eastAsia"/>
          <w:lang w:eastAsia="zh-CN"/>
        </w:rPr>
        <w:t>）</w:t>
      </w:r>
    </w:p>
  </w:comment>
  <w:comment w:id="1461" w:author="Zehui Bai" w:date="2022-03-13T11:32:00Z" w:initials="ZB">
    <w:p w14:paraId="02F9B459" w14:textId="77777777" w:rsidR="0038107C" w:rsidRDefault="0038107C">
      <w:pPr>
        <w:pStyle w:val="CommentText"/>
      </w:pPr>
      <w:r>
        <w:rPr>
          <w:rStyle w:val="CommentReference"/>
        </w:rPr>
        <w:annotationRef/>
      </w:r>
      <w:r>
        <w:rPr>
          <w:lang w:val="en-US"/>
        </w:rPr>
        <w:t xml:space="preserve">1. </w:t>
      </w:r>
      <w:r>
        <w:rPr>
          <w:rFonts w:hint="eastAsia"/>
          <w:lang w:eastAsia="zh-CN"/>
        </w:rPr>
        <w:t>黄色标记表格请自行更新，</w:t>
      </w:r>
    </w:p>
    <w:p w14:paraId="40886EEF" w14:textId="77777777" w:rsidR="0038107C" w:rsidRDefault="0038107C">
      <w:pPr>
        <w:pStyle w:val="CommentText"/>
      </w:pPr>
      <w:r>
        <w:rPr>
          <w:lang w:val="en-US"/>
        </w:rPr>
        <w:t xml:space="preserve">2. </w:t>
      </w:r>
      <w:r>
        <w:rPr>
          <w:rFonts w:hint="eastAsia"/>
          <w:lang w:eastAsia="zh-CN"/>
        </w:rPr>
        <w:t>表格和图片请使用</w:t>
      </w:r>
      <w:r>
        <w:t>Cross Reference</w:t>
      </w:r>
    </w:p>
    <w:p w14:paraId="4D148DEF" w14:textId="77777777" w:rsidR="0038107C" w:rsidRDefault="0038107C" w:rsidP="00DC2038">
      <w:pPr>
        <w:pStyle w:val="CommentText"/>
      </w:pPr>
      <w:r>
        <w:rPr>
          <w:lang w:val="en-US"/>
        </w:rPr>
        <w:t xml:space="preserve">3. </w:t>
      </w:r>
      <w:r>
        <w:rPr>
          <w:rFonts w:hint="eastAsia"/>
          <w:lang w:eastAsia="zh-CN"/>
        </w:rPr>
        <w:t>表格增加</w:t>
      </w:r>
      <w:r>
        <w:rPr>
          <w:rFonts w:hint="eastAsia"/>
          <w:lang w:eastAsia="zh-CN"/>
        </w:rPr>
        <w:t>footnote</w:t>
      </w:r>
      <w:r>
        <w:rPr>
          <w:rFonts w:hint="eastAsia"/>
          <w:lang w:eastAsia="zh-CN"/>
        </w:rPr>
        <w:t>，当存在</w:t>
      </w:r>
      <w:r>
        <w:rPr>
          <w:rFonts w:hint="eastAsia"/>
          <w:lang w:eastAsia="zh-CN"/>
        </w:rPr>
        <w:t>missing</w:t>
      </w:r>
      <w:r>
        <w:rPr>
          <w:rFonts w:hint="eastAsia"/>
          <w:lang w:eastAsia="zh-CN"/>
        </w:rPr>
        <w:t>或者其他需要缩写的内容，等等等等</w:t>
      </w:r>
    </w:p>
  </w:comment>
  <w:comment w:id="1762" w:author="yimeng Zheng" w:date="2022-02-28T03:03:00Z" w:initials="yZ">
    <w:p w14:paraId="7B34702B" w14:textId="2895E2C4" w:rsidR="002F2729" w:rsidRDefault="002F2729">
      <w:pPr>
        <w:pStyle w:val="CommentText"/>
      </w:pPr>
      <w:r>
        <w:rPr>
          <w:rStyle w:val="CommentReference"/>
        </w:rPr>
        <w:annotationRef/>
      </w:r>
      <w:r>
        <w:rPr>
          <w:rFonts w:hint="eastAsia"/>
          <w:lang w:eastAsia="zh-CN"/>
        </w:rPr>
        <w:t>表格都在</w:t>
      </w:r>
      <w:r w:rsidR="007A3995">
        <w:rPr>
          <w:rFonts w:hint="eastAsia"/>
          <w:lang w:eastAsia="zh-CN"/>
        </w:rPr>
        <w:t>appendix</w:t>
      </w:r>
      <w:r w:rsidR="007A3995">
        <w:rPr>
          <w:rFonts w:hint="eastAsia"/>
          <w:lang w:eastAsia="zh-CN"/>
        </w:rPr>
        <w:t>里</w:t>
      </w:r>
    </w:p>
  </w:comment>
  <w:comment w:id="1763" w:author="Zehui Bai" w:date="2022-03-11T13:49:00Z" w:initials="ZB">
    <w:p w14:paraId="7F1A1466" w14:textId="77777777" w:rsidR="00E8055C" w:rsidRDefault="00E8055C" w:rsidP="00254F4E">
      <w:pPr>
        <w:pStyle w:val="CommentText"/>
      </w:pPr>
      <w:r>
        <w:rPr>
          <w:rStyle w:val="CommentReference"/>
        </w:rPr>
        <w:annotationRef/>
      </w:r>
      <w:r>
        <w:rPr>
          <w:rFonts w:hint="eastAsia"/>
          <w:lang w:eastAsia="zh-CN"/>
        </w:rPr>
        <w:t>可用数据附在正文中，参考完整数据在</w:t>
      </w:r>
      <w:r>
        <w:t>appendix</w:t>
      </w:r>
    </w:p>
  </w:comment>
  <w:comment w:id="1866" w:author="Zehui Bai" w:date="2022-03-11T14:50:00Z" w:initials="ZB">
    <w:p w14:paraId="73EFEF57" w14:textId="77777777" w:rsidR="0002154E" w:rsidRDefault="00E0608C">
      <w:pPr>
        <w:pStyle w:val="CommentText"/>
      </w:pPr>
      <w:r>
        <w:rPr>
          <w:rStyle w:val="CommentReference"/>
        </w:rPr>
        <w:annotationRef/>
      </w:r>
      <w:r w:rsidR="0002154E">
        <w:rPr>
          <w:lang w:val="en-GB"/>
        </w:rPr>
        <w:t>1. (at least 1 dose of vaccination) should not be defined here.</w:t>
      </w:r>
      <w:r w:rsidR="0002154E">
        <w:t xml:space="preserve">  </w:t>
      </w:r>
      <w:r w:rsidR="0002154E">
        <w:rPr>
          <w:rFonts w:hint="eastAsia"/>
          <w:lang w:eastAsia="zh-CN"/>
        </w:rPr>
        <w:t>如上所述，请在第一次出现</w:t>
      </w:r>
      <w:r w:rsidR="0002154E">
        <w:t>Vaccine Acceptanc</w:t>
      </w:r>
      <w:r w:rsidR="0002154E">
        <w:rPr>
          <w:rFonts w:hint="eastAsia"/>
          <w:lang w:eastAsia="zh-CN"/>
        </w:rPr>
        <w:t>时候给出定义，之后不必赘述、</w:t>
      </w:r>
    </w:p>
    <w:p w14:paraId="56BDD96F" w14:textId="77777777" w:rsidR="0002154E" w:rsidRDefault="0002154E">
      <w:pPr>
        <w:pStyle w:val="CommentText"/>
      </w:pPr>
      <w:r>
        <w:t xml:space="preserve">2. </w:t>
      </w:r>
      <w:r>
        <w:rPr>
          <w:rFonts w:hint="eastAsia"/>
          <w:lang w:eastAsia="zh-CN"/>
        </w:rPr>
        <w:t>黄色标记自行计算</w:t>
      </w:r>
    </w:p>
    <w:p w14:paraId="4C4B68D7" w14:textId="77777777" w:rsidR="0002154E" w:rsidRDefault="0002154E">
      <w:pPr>
        <w:pStyle w:val="CommentText"/>
      </w:pPr>
      <w:r>
        <w:t xml:space="preserve">3. </w:t>
      </w:r>
      <w:r>
        <w:rPr>
          <w:rFonts w:hint="eastAsia"/>
          <w:lang w:eastAsia="zh-CN"/>
        </w:rPr>
        <w:t>其他内容请根据更新</w:t>
      </w:r>
      <w:r>
        <w:t>table</w:t>
      </w:r>
      <w:r>
        <w:rPr>
          <w:rFonts w:hint="eastAsia"/>
          <w:lang w:eastAsia="zh-CN"/>
        </w:rPr>
        <w:t>二次检查</w:t>
      </w:r>
    </w:p>
    <w:p w14:paraId="0401E111" w14:textId="77777777" w:rsidR="0002154E" w:rsidRDefault="0002154E" w:rsidP="000B3C16">
      <w:pPr>
        <w:pStyle w:val="CommentText"/>
      </w:pPr>
      <w:r>
        <w:rPr>
          <w:lang w:val="en-US"/>
        </w:rPr>
        <w:t xml:space="preserve">4. </w:t>
      </w:r>
      <w:r>
        <w:rPr>
          <w:rFonts w:hint="eastAsia"/>
          <w:lang w:eastAsia="zh-CN"/>
        </w:rPr>
        <w:t>增加上标和脚注对</w:t>
      </w:r>
      <w:r>
        <w:rPr>
          <w:lang w:eastAsia="zh-CN"/>
        </w:rPr>
        <w:t>missing</w:t>
      </w:r>
      <w:r>
        <w:rPr>
          <w:rFonts w:hint="eastAsia"/>
          <w:lang w:eastAsia="zh-CN"/>
        </w:rPr>
        <w:t>数据和未展示的</w:t>
      </w:r>
      <w:r>
        <w:rPr>
          <w:rFonts w:hint="eastAsia"/>
          <w:lang w:eastAsia="zh-CN"/>
        </w:rPr>
        <w:t>cate</w:t>
      </w:r>
      <w:r>
        <w:rPr>
          <w:rFonts w:hint="eastAsia"/>
          <w:lang w:eastAsia="zh-CN"/>
        </w:rPr>
        <w:t>进行描述</w:t>
      </w:r>
    </w:p>
  </w:comment>
  <w:comment w:id="1927" w:author="Zehui Bai" w:date="2022-03-13T11:39:00Z" w:initials="ZB">
    <w:p w14:paraId="56E74671" w14:textId="77777777" w:rsidR="0002154E" w:rsidRDefault="0002154E" w:rsidP="00D31566">
      <w:pPr>
        <w:pStyle w:val="CommentText"/>
      </w:pPr>
      <w:r>
        <w:rPr>
          <w:rStyle w:val="CommentReference"/>
        </w:rPr>
        <w:annotationRef/>
      </w:r>
      <w:r>
        <w:rPr>
          <w:rFonts w:hint="eastAsia"/>
          <w:lang w:eastAsia="zh-CN"/>
        </w:rPr>
        <w:t>最好说明你做选择的变量来自于问卷的哪些问题，问卷将会在附录中，保持文章内容的可追溯性</w:t>
      </w:r>
    </w:p>
  </w:comment>
  <w:comment w:id="2277" w:author="Zehui Bai" w:date="2022-03-11T14:24:00Z" w:initials="ZB">
    <w:p w14:paraId="35158709" w14:textId="01865218" w:rsidR="00A717DA" w:rsidRDefault="00A717DA" w:rsidP="008025C6">
      <w:pPr>
        <w:pStyle w:val="CommentText"/>
      </w:pPr>
      <w:r>
        <w:rPr>
          <w:rStyle w:val="CommentReference"/>
        </w:rPr>
        <w:annotationRef/>
      </w:r>
      <w:r>
        <w:t>Keinen beruflichen Abschluss</w:t>
      </w:r>
    </w:p>
  </w:comment>
  <w:comment w:id="2311" w:author="Zehui Bai" w:date="2022-03-11T14:26:00Z" w:initials="ZB">
    <w:p w14:paraId="171CCD73" w14:textId="77777777" w:rsidR="00522109" w:rsidRDefault="00522109" w:rsidP="00B1162C">
      <w:pPr>
        <w:pStyle w:val="CommentText"/>
      </w:pPr>
      <w:r>
        <w:rPr>
          <w:rStyle w:val="CommentReference"/>
        </w:rPr>
        <w:annotationRef/>
      </w:r>
      <w:r>
        <w:t>Beruflich-betriebliche Ausbildung</w:t>
      </w:r>
    </w:p>
  </w:comment>
  <w:comment w:id="2345" w:author="Zehui Bai" w:date="2022-03-11T14:24:00Z" w:initials="ZB">
    <w:p w14:paraId="7CBA0971" w14:textId="77777777" w:rsidR="00522109" w:rsidRDefault="0077151D" w:rsidP="006514C3">
      <w:pPr>
        <w:pStyle w:val="CommentText"/>
      </w:pPr>
      <w:r>
        <w:rPr>
          <w:rStyle w:val="CommentReference"/>
        </w:rPr>
        <w:annotationRef/>
      </w:r>
      <w:r w:rsidR="00522109">
        <w:t>(Fach-)Hochschulabschluss (Bachelor/ Master, Diplom/ Magister) + Hochschulabschluss (Promotion, Habilitation) + Staatsexamen</w:t>
      </w:r>
    </w:p>
  </w:comment>
  <w:comment w:id="2380" w:author="Zehui Bai" w:date="2022-03-11T14:29:00Z" w:initials="ZB">
    <w:p w14:paraId="4C349B56" w14:textId="77777777" w:rsidR="00A47E9F" w:rsidRDefault="00A47E9F" w:rsidP="00304445">
      <w:pPr>
        <w:pStyle w:val="CommentText"/>
      </w:pPr>
      <w:r>
        <w:rPr>
          <w:rStyle w:val="CommentReference"/>
        </w:rPr>
        <w:annotationRef/>
      </w:r>
      <w:r>
        <w:t>&lt;Missing&gt; + Sonstiges</w:t>
      </w:r>
    </w:p>
  </w:comment>
  <w:comment w:id="2506" w:author="Zehui Bai" w:date="2022-03-11T14:39:00Z" w:initials="ZB">
    <w:p w14:paraId="61AB7095" w14:textId="77777777" w:rsidR="00D444EB" w:rsidRDefault="00D444EB" w:rsidP="00AE717E">
      <w:pPr>
        <w:pStyle w:val="CommentText"/>
      </w:pPr>
      <w:r>
        <w:rPr>
          <w:rStyle w:val="CommentReference"/>
        </w:rPr>
        <w:annotationRef/>
      </w:r>
      <w:r>
        <w:t>Sind/ Waren Sie beruflich im Gesundheitswesen tätig</w:t>
      </w:r>
    </w:p>
  </w:comment>
  <w:comment w:id="2926" w:author="Zehui Bai" w:date="2022-03-13T11:37:00Z" w:initials="ZB">
    <w:p w14:paraId="5FBC48C4" w14:textId="77777777" w:rsidR="0002154E" w:rsidRDefault="0002154E" w:rsidP="00103CB3">
      <w:pPr>
        <w:pStyle w:val="CommentText"/>
      </w:pPr>
      <w:r>
        <w:rPr>
          <w:rStyle w:val="CommentReference"/>
        </w:rPr>
        <w:annotationRef/>
      </w:r>
      <w:r>
        <w:rPr>
          <w:rFonts w:hint="eastAsia"/>
          <w:lang w:eastAsia="zh-CN"/>
        </w:rPr>
        <w:t>确定全篇脚注字体，目前为</w:t>
      </w:r>
      <w:r>
        <w:rPr>
          <w:lang w:val="en-US"/>
        </w:rPr>
        <w:t>8</w:t>
      </w:r>
    </w:p>
  </w:comment>
  <w:comment w:id="2933" w:author="Zehui Bai" w:date="2022-03-13T12:48:00Z" w:initials="ZB">
    <w:p w14:paraId="2B528A3C" w14:textId="77777777" w:rsidR="00555EB6" w:rsidRDefault="00555EB6" w:rsidP="002D6C29">
      <w:pPr>
        <w:pStyle w:val="CommentText"/>
      </w:pPr>
      <w:r>
        <w:rPr>
          <w:rStyle w:val="CommentReference"/>
        </w:rPr>
        <w:annotationRef/>
      </w:r>
      <w:r>
        <w:rPr>
          <w:rFonts w:hint="eastAsia"/>
          <w:lang w:eastAsia="zh-CN"/>
        </w:rPr>
        <w:t>完善标题，进一步更新</w:t>
      </w:r>
    </w:p>
  </w:comment>
  <w:comment w:id="3602" w:author="Zehui Bai" w:date="2022-03-13T12:50:00Z" w:initials="ZB">
    <w:p w14:paraId="2CCB9D4F" w14:textId="77777777" w:rsidR="00555EB6" w:rsidRDefault="00555EB6">
      <w:pPr>
        <w:pStyle w:val="CommentText"/>
      </w:pPr>
      <w:r>
        <w:rPr>
          <w:rStyle w:val="CommentReference"/>
        </w:rPr>
        <w:annotationRef/>
      </w:r>
      <w:r>
        <w:rPr>
          <w:rFonts w:hint="eastAsia"/>
          <w:lang w:eastAsia="zh-CN"/>
        </w:rPr>
        <w:t>根据文字调整图像到合适比例和位置</w:t>
      </w:r>
    </w:p>
    <w:p w14:paraId="1A5EBD5D" w14:textId="77777777" w:rsidR="00555EB6" w:rsidRDefault="00555EB6" w:rsidP="00CE6991">
      <w:pPr>
        <w:pStyle w:val="CommentText"/>
      </w:pPr>
      <w:r>
        <w:rPr>
          <w:rFonts w:hint="eastAsia"/>
          <w:lang w:eastAsia="zh-CN"/>
        </w:rPr>
        <w:t>如果图像需要二次调整（</w:t>
      </w:r>
      <w:r>
        <w:rPr>
          <w:rFonts w:hint="eastAsia"/>
          <w:lang w:eastAsia="zh-CN"/>
        </w:rPr>
        <w:t>gerne</w:t>
      </w:r>
      <w:r>
        <w:rPr>
          <w:rFonts w:hint="eastAsia"/>
          <w:lang w:eastAsia="zh-CN"/>
        </w:rPr>
        <w:t>）</w:t>
      </w:r>
    </w:p>
  </w:comment>
  <w:comment w:id="3633" w:author="Zehui Bai" w:date="2022-03-13T20:33:00Z" w:initials="ZB">
    <w:p w14:paraId="6AA58E0E" w14:textId="77777777" w:rsidR="00507161" w:rsidRDefault="00507161" w:rsidP="001C319E">
      <w:pPr>
        <w:pStyle w:val="CommentText"/>
      </w:pPr>
      <w:r>
        <w:rPr>
          <w:rStyle w:val="CommentReference"/>
        </w:rPr>
        <w:annotationRef/>
      </w:r>
      <w:r>
        <w:rPr>
          <w:rFonts w:hint="eastAsia"/>
          <w:lang w:eastAsia="zh-CN"/>
        </w:rPr>
        <w:t>统一所有的名字</w:t>
      </w:r>
    </w:p>
  </w:comment>
  <w:comment w:id="3638" w:author="Zehui Bai" w:date="2022-03-13T20:33:00Z" w:initials="ZB">
    <w:p w14:paraId="3F8CF880" w14:textId="6C47B1E9" w:rsidR="00507161" w:rsidRDefault="00507161" w:rsidP="00DA4004">
      <w:pPr>
        <w:pStyle w:val="CommentText"/>
      </w:pPr>
      <w:r>
        <w:rPr>
          <w:rStyle w:val="CommentReference"/>
        </w:rPr>
        <w:annotationRef/>
      </w:r>
      <w:r>
        <w:rPr>
          <w:rFonts w:hint="eastAsia"/>
          <w:lang w:eastAsia="zh-CN"/>
        </w:rPr>
        <w:t>说明是</w:t>
      </w:r>
      <w:r>
        <w:rPr>
          <w:rFonts w:hint="eastAsia"/>
          <w:lang w:eastAsia="zh-CN"/>
        </w:rPr>
        <w:t>Ja</w:t>
      </w:r>
      <w:r>
        <w:rPr>
          <w:lang w:val="en-US"/>
        </w:rPr>
        <w:t>/Nein</w:t>
      </w:r>
    </w:p>
  </w:comment>
  <w:comment w:id="3643" w:author="Zehui Bai" w:date="2022-03-13T20:32:00Z" w:initials="ZB">
    <w:p w14:paraId="41664B9D" w14:textId="1E262716" w:rsidR="00507161" w:rsidRDefault="00507161" w:rsidP="005A6CF5">
      <w:pPr>
        <w:pStyle w:val="CommentText"/>
      </w:pPr>
      <w:r>
        <w:rPr>
          <w:rStyle w:val="CommentReference"/>
        </w:rPr>
        <w:annotationRef/>
      </w:r>
      <w:r>
        <w:rPr>
          <w:rFonts w:hint="eastAsia"/>
          <w:lang w:eastAsia="zh-CN"/>
        </w:rPr>
        <w:t>说明</w:t>
      </w:r>
      <w:r>
        <w:rPr>
          <w:lang w:val="en-US"/>
        </w:rPr>
        <w:t>95%</w:t>
      </w:r>
    </w:p>
  </w:comment>
  <w:comment w:id="5276" w:author="yimeng Zheng" w:date="2022-02-28T03:01:00Z" w:initials="yZ">
    <w:p w14:paraId="44F756B4" w14:textId="0C6F953D" w:rsidR="00E136F9" w:rsidRPr="00E136F9" w:rsidRDefault="00E136F9">
      <w:pPr>
        <w:pStyle w:val="CommentText"/>
        <w:rPr>
          <w:lang w:val="en-GB" w:eastAsia="zh-CN"/>
        </w:rPr>
      </w:pPr>
      <w:r>
        <w:rPr>
          <w:rStyle w:val="CommentReference"/>
        </w:rPr>
        <w:annotationRef/>
      </w:r>
      <w:r w:rsidR="006A6826">
        <w:rPr>
          <w:rFonts w:hint="eastAsia"/>
          <w:lang w:val="en-GB" w:eastAsia="zh-CN"/>
        </w:rPr>
        <w:t>支离破碎，还没有系统性整理</w:t>
      </w:r>
    </w:p>
  </w:comment>
  <w:comment w:id="5323" w:author="yimeng Zheng" w:date="2022-02-28T11:23:00Z" w:initials="yZ">
    <w:p w14:paraId="04D535CD" w14:textId="27B24331" w:rsidR="0000199F" w:rsidRDefault="0000199F">
      <w:pPr>
        <w:pStyle w:val="CommentText"/>
      </w:pPr>
      <w:r>
        <w:rPr>
          <w:rStyle w:val="CommentReference"/>
        </w:rPr>
        <w:annotationRef/>
      </w:r>
      <w:r>
        <w:t>Need update, just a ex</w:t>
      </w:r>
      <w:r w:rsidR="00E74404">
        <w:t>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48DEA" w15:done="0"/>
  <w15:commentEx w15:paraId="2B895A8C" w15:done="0"/>
  <w15:commentEx w15:paraId="5F39EC8B" w15:paraIdParent="2B895A8C" w15:done="0"/>
  <w15:commentEx w15:paraId="29A9714B" w15:done="0"/>
  <w15:commentEx w15:paraId="43185722" w15:done="0"/>
  <w15:commentEx w15:paraId="747813D5" w15:done="0"/>
  <w15:commentEx w15:paraId="0CB2E468" w15:paraIdParent="747813D5" w15:done="0"/>
  <w15:commentEx w15:paraId="6508276F" w15:paraIdParent="747813D5" w15:done="0"/>
  <w15:commentEx w15:paraId="08895BBA" w15:done="0"/>
  <w15:commentEx w15:paraId="1904117B" w15:done="0"/>
  <w15:commentEx w15:paraId="4D148DEF" w15:done="0"/>
  <w15:commentEx w15:paraId="7B34702B" w15:done="0"/>
  <w15:commentEx w15:paraId="7F1A1466" w15:paraIdParent="7B34702B" w15:done="0"/>
  <w15:commentEx w15:paraId="0401E111" w15:done="0"/>
  <w15:commentEx w15:paraId="56E74671" w15:done="0"/>
  <w15:commentEx w15:paraId="35158709" w15:done="0"/>
  <w15:commentEx w15:paraId="171CCD73" w15:done="0"/>
  <w15:commentEx w15:paraId="7CBA0971" w15:done="0"/>
  <w15:commentEx w15:paraId="4C349B56" w15:done="0"/>
  <w15:commentEx w15:paraId="61AB7095" w15:done="0"/>
  <w15:commentEx w15:paraId="5FBC48C4" w15:done="0"/>
  <w15:commentEx w15:paraId="2B528A3C" w15:done="0"/>
  <w15:commentEx w15:paraId="1A5EBD5D" w15:done="0"/>
  <w15:commentEx w15:paraId="6AA58E0E" w15:done="0"/>
  <w15:commentEx w15:paraId="3F8CF880" w15:done="0"/>
  <w15:commentEx w15:paraId="41664B9D" w15:done="0"/>
  <w15:commentEx w15:paraId="44F756B4" w15:done="0"/>
  <w15:commentEx w15:paraId="04D535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500B" w16cex:dateUtc="2022-02-27T18:31:00Z"/>
  <w16cex:commentExtensible w16cex:durableId="25C69629" w16cex:dateUtc="2022-02-27T23:30:00Z"/>
  <w16cex:commentExtensible w16cex:durableId="25CF2021" w16cex:dateUtc="2022-03-06T10:57:00Z"/>
  <w16cex:commentExtensible w16cex:durableId="25D5D0A9" w16cex:dateUtc="2022-03-11T12:44:00Z"/>
  <w16cex:commentExtensible w16cex:durableId="25D5D16F" w16cex:dateUtc="2022-03-11T12:47:00Z"/>
  <w16cex:commentExtensible w16cex:durableId="25C67763" w16cex:dateUtc="2022-02-27T21:19:00Z"/>
  <w16cex:commentExtensible w16cex:durableId="25D5E6CB" w16cex:dateUtc="2022-03-11T14:18:00Z"/>
  <w16cex:commentExtensible w16cex:durableId="25D73F37" w16cex:dateUtc="2022-03-12T14:48:00Z"/>
  <w16cex:commentExtensible w16cex:durableId="25D8D303" w16cex:dateUtc="2022-03-13T19:30:00Z"/>
  <w16cex:commentExtensible w16cex:durableId="25D85494" w16cex:dateUtc="2022-03-13T10:31:00Z"/>
  <w16cex:commentExtensible w16cex:durableId="25D854DF" w16cex:dateUtc="2022-03-13T10:32:00Z"/>
  <w16cex:commentExtensible w16cex:durableId="25C6B9E4" w16cex:dateUtc="2022-02-28T02:03:00Z"/>
  <w16cex:commentExtensible w16cex:durableId="25D5D1CF" w16cex:dateUtc="2022-03-11T12:49:00Z"/>
  <w16cex:commentExtensible w16cex:durableId="25D5E049" w16cex:dateUtc="2022-03-11T13:50:00Z"/>
  <w16cex:commentExtensible w16cex:durableId="25D85656" w16cex:dateUtc="2022-03-13T10:39:00Z"/>
  <w16cex:commentExtensible w16cex:durableId="25D5DA00" w16cex:dateUtc="2022-03-11T13:24:00Z"/>
  <w16cex:commentExtensible w16cex:durableId="25D5DA92" w16cex:dateUtc="2022-03-11T13:26:00Z"/>
  <w16cex:commentExtensible w16cex:durableId="25D5DA20" w16cex:dateUtc="2022-03-11T13:24:00Z"/>
  <w16cex:commentExtensible w16cex:durableId="25D5DB5C" w16cex:dateUtc="2022-03-11T13:29:00Z"/>
  <w16cex:commentExtensible w16cex:durableId="25D5DD87" w16cex:dateUtc="2022-03-11T13:39:00Z"/>
  <w16cex:commentExtensible w16cex:durableId="25D8560C" w16cex:dateUtc="2022-03-13T10:37:00Z"/>
  <w16cex:commentExtensible w16cex:durableId="25D866A9" w16cex:dateUtc="2022-03-13T11:48:00Z"/>
  <w16cex:commentExtensible w16cex:durableId="25D86723" w16cex:dateUtc="2022-03-13T11:50:00Z"/>
  <w16cex:commentExtensible w16cex:durableId="25D8D38D" w16cex:dateUtc="2022-03-13T19:33:00Z"/>
  <w16cex:commentExtensible w16cex:durableId="25D8D37D" w16cex:dateUtc="2022-03-13T19:33:00Z"/>
  <w16cex:commentExtensible w16cex:durableId="25D8D36D" w16cex:dateUtc="2022-03-13T19:32:00Z"/>
  <w16cex:commentExtensible w16cex:durableId="25C6B9A6" w16cex:dateUtc="2022-02-28T02:01:00Z"/>
  <w16cex:commentExtensible w16cex:durableId="25C72F2E" w16cex:dateUtc="2022-02-28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48DEA" w16cid:durableId="25C6500B"/>
  <w16cid:commentId w16cid:paraId="2B895A8C" w16cid:durableId="25C69629"/>
  <w16cid:commentId w16cid:paraId="5F39EC8B" w16cid:durableId="25CF2021"/>
  <w16cid:commentId w16cid:paraId="29A9714B" w16cid:durableId="25D5D0A9"/>
  <w16cid:commentId w16cid:paraId="43185722" w16cid:durableId="25D5D16F"/>
  <w16cid:commentId w16cid:paraId="747813D5" w16cid:durableId="25C67763"/>
  <w16cid:commentId w16cid:paraId="0CB2E468" w16cid:durableId="25D5E6CB"/>
  <w16cid:commentId w16cid:paraId="6508276F" w16cid:durableId="25D73F37"/>
  <w16cid:commentId w16cid:paraId="08895BBA" w16cid:durableId="25D8D303"/>
  <w16cid:commentId w16cid:paraId="1904117B" w16cid:durableId="25D85494"/>
  <w16cid:commentId w16cid:paraId="4D148DEF" w16cid:durableId="25D854DF"/>
  <w16cid:commentId w16cid:paraId="7B34702B" w16cid:durableId="25C6B9E4"/>
  <w16cid:commentId w16cid:paraId="7F1A1466" w16cid:durableId="25D5D1CF"/>
  <w16cid:commentId w16cid:paraId="0401E111" w16cid:durableId="25D5E049"/>
  <w16cid:commentId w16cid:paraId="56E74671" w16cid:durableId="25D85656"/>
  <w16cid:commentId w16cid:paraId="35158709" w16cid:durableId="25D5DA00"/>
  <w16cid:commentId w16cid:paraId="171CCD73" w16cid:durableId="25D5DA92"/>
  <w16cid:commentId w16cid:paraId="7CBA0971" w16cid:durableId="25D5DA20"/>
  <w16cid:commentId w16cid:paraId="4C349B56" w16cid:durableId="25D5DB5C"/>
  <w16cid:commentId w16cid:paraId="61AB7095" w16cid:durableId="25D5DD87"/>
  <w16cid:commentId w16cid:paraId="5FBC48C4" w16cid:durableId="25D8560C"/>
  <w16cid:commentId w16cid:paraId="2B528A3C" w16cid:durableId="25D866A9"/>
  <w16cid:commentId w16cid:paraId="1A5EBD5D" w16cid:durableId="25D86723"/>
  <w16cid:commentId w16cid:paraId="6AA58E0E" w16cid:durableId="25D8D38D"/>
  <w16cid:commentId w16cid:paraId="3F8CF880" w16cid:durableId="25D8D37D"/>
  <w16cid:commentId w16cid:paraId="41664B9D" w16cid:durableId="25D8D36D"/>
  <w16cid:commentId w16cid:paraId="44F756B4" w16cid:durableId="25C6B9A6"/>
  <w16cid:commentId w16cid:paraId="04D535CD" w16cid:durableId="25C72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4D8C" w14:textId="77777777" w:rsidR="0040533D" w:rsidRDefault="0040533D" w:rsidP="00CB667C">
      <w:pPr>
        <w:spacing w:after="0" w:line="240" w:lineRule="auto"/>
      </w:pPr>
      <w:r>
        <w:separator/>
      </w:r>
    </w:p>
  </w:endnote>
  <w:endnote w:type="continuationSeparator" w:id="0">
    <w:p w14:paraId="25A8D625" w14:textId="77777777" w:rsidR="0040533D" w:rsidRDefault="0040533D" w:rsidP="00CB667C">
      <w:pPr>
        <w:spacing w:after="0" w:line="240" w:lineRule="auto"/>
      </w:pPr>
      <w:r>
        <w:continuationSeparator/>
      </w:r>
    </w:p>
  </w:endnote>
  <w:endnote w:type="continuationNotice" w:id="1">
    <w:p w14:paraId="0941C1A6" w14:textId="77777777" w:rsidR="0040533D" w:rsidRDefault="00405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525583"/>
      <w:docPartObj>
        <w:docPartGallery w:val="Page Numbers (Bottom of Page)"/>
        <w:docPartUnique/>
      </w:docPartObj>
    </w:sdtPr>
    <w:sdtEndPr>
      <w:rPr>
        <w:rStyle w:val="PageNumber"/>
      </w:rPr>
    </w:sdtEndPr>
    <w:sdtContent>
      <w:p w14:paraId="04EA1EAE" w14:textId="4F50D0D8" w:rsidR="000603D1" w:rsidRDefault="000603D1" w:rsidP="000603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4FB59" w14:textId="77777777" w:rsidR="000603D1" w:rsidRDefault="000603D1" w:rsidP="00FB4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89561"/>
      <w:docPartObj>
        <w:docPartGallery w:val="Page Numbers (Bottom of Page)"/>
        <w:docPartUnique/>
      </w:docPartObj>
    </w:sdtPr>
    <w:sdtEndPr/>
    <w:sdtContent>
      <w:p w14:paraId="2DEA7F68" w14:textId="1B214BF2" w:rsidR="00EE173F" w:rsidRDefault="00EE173F">
        <w:pPr>
          <w:pStyle w:val="Footer"/>
          <w:jc w:val="right"/>
        </w:pPr>
        <w:r>
          <w:fldChar w:fldCharType="begin"/>
        </w:r>
        <w:r>
          <w:instrText>PAGE   \* MERGEFORMAT</w:instrText>
        </w:r>
        <w:r>
          <w:fldChar w:fldCharType="separate"/>
        </w:r>
        <w:r>
          <w:t>2</w:t>
        </w:r>
        <w:r>
          <w:fldChar w:fldCharType="end"/>
        </w:r>
      </w:p>
    </w:sdtContent>
  </w:sdt>
  <w:p w14:paraId="7E1212FD" w14:textId="77777777" w:rsidR="000603D1" w:rsidRDefault="000603D1" w:rsidP="00FB49F8">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3495"/>
      <w:docPartObj>
        <w:docPartGallery w:val="Page Numbers (Bottom of Page)"/>
        <w:docPartUnique/>
      </w:docPartObj>
    </w:sdtPr>
    <w:sdtEndPr/>
    <w:sdtContent>
      <w:p w14:paraId="0A1A924B" w14:textId="7BBF75C3" w:rsidR="00EE173F" w:rsidRDefault="00EE173F">
        <w:pPr>
          <w:pStyle w:val="Footer"/>
          <w:jc w:val="right"/>
        </w:pPr>
        <w:r>
          <w:fldChar w:fldCharType="begin"/>
        </w:r>
        <w:r>
          <w:instrText>PAGE   \* MERGEFORMAT</w:instrText>
        </w:r>
        <w:r>
          <w:fldChar w:fldCharType="separate"/>
        </w:r>
        <w:r>
          <w:t>2</w:t>
        </w:r>
        <w:r>
          <w:fldChar w:fldCharType="end"/>
        </w:r>
      </w:p>
    </w:sdtContent>
  </w:sdt>
  <w:p w14:paraId="5AA5DC91" w14:textId="77777777" w:rsidR="007775F0" w:rsidRDefault="00777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75AC" w14:textId="77777777" w:rsidR="001E7EE7" w:rsidRDefault="001E7EE7">
    <w:pPr>
      <w:pStyle w:val="Footer"/>
    </w:pPr>
    <w:bookmarkStart w:id="7862" w:name="OLE_LINK20"/>
    <w:bookmarkStart w:id="7863" w:name="OLE_LINK21"/>
    <w:bookmarkStart w:id="7864" w:name="_Hlk96881067"/>
    <w:bookmarkEnd w:id="7862"/>
    <w:bookmarkEnd w:id="7863"/>
    <w:bookmarkEnd w:id="786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8BD9" w14:textId="77777777" w:rsidR="0040533D" w:rsidRDefault="0040533D" w:rsidP="00CB667C">
      <w:pPr>
        <w:spacing w:after="0" w:line="240" w:lineRule="auto"/>
      </w:pPr>
      <w:r>
        <w:separator/>
      </w:r>
    </w:p>
  </w:footnote>
  <w:footnote w:type="continuationSeparator" w:id="0">
    <w:p w14:paraId="02E5C51D" w14:textId="77777777" w:rsidR="0040533D" w:rsidRDefault="0040533D" w:rsidP="00CB667C">
      <w:pPr>
        <w:spacing w:after="0" w:line="240" w:lineRule="auto"/>
      </w:pPr>
      <w:r>
        <w:continuationSeparator/>
      </w:r>
    </w:p>
  </w:footnote>
  <w:footnote w:type="continuationNotice" w:id="1">
    <w:p w14:paraId="5B04D797" w14:textId="77777777" w:rsidR="0040533D" w:rsidRDefault="00405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C81A" w14:textId="370DB582" w:rsidR="000603D1" w:rsidRDefault="000603D1" w:rsidP="00FB49F8">
    <w:pPr>
      <w:pStyle w:val="Header"/>
      <w:tabs>
        <w:tab w:val="left" w:pos="7189"/>
      </w:tabs>
      <w:jc w:val="right"/>
    </w:pPr>
  </w:p>
</w:hdr>
</file>

<file path=word/intelligence.xml><?xml version="1.0" encoding="utf-8"?>
<int:Intelligence xmlns:int="http://schemas.microsoft.com/office/intelligence/2019/intelligence">
  <int:IntelligenceSettings/>
  <int:Manifest>
    <int:ParagraphRange paragraphId="682539602" textId="1301209513" start="222" length="10" invalidationStart="222" invalidationLength="10" id="ZQG2R1Ev"/>
  </int:Manifest>
  <int:Observations>
    <int:Content id="ZQG2R1E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BD0"/>
    <w:multiLevelType w:val="hybridMultilevel"/>
    <w:tmpl w:val="916E9CFA"/>
    <w:lvl w:ilvl="0" w:tplc="84F4F982">
      <w:start w:val="5"/>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610B96"/>
    <w:multiLevelType w:val="hybridMultilevel"/>
    <w:tmpl w:val="ED2437F6"/>
    <w:lvl w:ilvl="0" w:tplc="6108E702">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5F2662"/>
    <w:multiLevelType w:val="hybridMultilevel"/>
    <w:tmpl w:val="00668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8C55C5"/>
    <w:multiLevelType w:val="hybridMultilevel"/>
    <w:tmpl w:val="D18215A8"/>
    <w:lvl w:ilvl="0" w:tplc="C9F66ECA">
      <w:start w:val="5"/>
      <w:numFmt w:val="bullet"/>
      <w:lvlText w:val="-"/>
      <w:lvlJc w:val="left"/>
      <w:pPr>
        <w:ind w:left="720" w:hanging="360"/>
      </w:pPr>
      <w:rPr>
        <w:rFonts w:ascii="Calibri" w:eastAsia="SimSu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544E17"/>
    <w:multiLevelType w:val="hybridMultilevel"/>
    <w:tmpl w:val="68060F0A"/>
    <w:lvl w:ilvl="0" w:tplc="5B0096FA">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hui Bai">
    <w15:presenceInfo w15:providerId="AD" w15:userId="S::zbai@gcp-service.com::11d82b68-a790-46a4-acd0-dee111e0dbf8"/>
  </w15:person>
  <w15:person w15:author="yimeng Zheng">
    <w15:presenceInfo w15:providerId="Windows Live" w15:userId="78bd54ea70e3d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hideGrammaticalErrors/>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zQ1NDYwMzWzNDdR0lEKTi0uzszPAykwNK4FABtPPuk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e2va55ie5tawerp2avfr55wx2eadezzfpw&quot;&gt;My EndNote Library&lt;record-ids&gt;&lt;item&gt;1&lt;/item&gt;&lt;item&gt;22&lt;/item&gt;&lt;item&gt;26&lt;/item&gt;&lt;/record-ids&gt;&lt;/item&gt;&lt;/Libraries&gt;"/>
  </w:docVars>
  <w:rsids>
    <w:rsidRoot w:val="00943D20"/>
    <w:rsid w:val="00001859"/>
    <w:rsid w:val="0000199F"/>
    <w:rsid w:val="00001BBC"/>
    <w:rsid w:val="00001D1A"/>
    <w:rsid w:val="00004845"/>
    <w:rsid w:val="00004B83"/>
    <w:rsid w:val="00004D01"/>
    <w:rsid w:val="00006004"/>
    <w:rsid w:val="00006560"/>
    <w:rsid w:val="00006938"/>
    <w:rsid w:val="000072E4"/>
    <w:rsid w:val="0000765C"/>
    <w:rsid w:val="00013380"/>
    <w:rsid w:val="00013971"/>
    <w:rsid w:val="00014A7C"/>
    <w:rsid w:val="000161FB"/>
    <w:rsid w:val="000164ED"/>
    <w:rsid w:val="0002077B"/>
    <w:rsid w:val="00020957"/>
    <w:rsid w:val="00020F3E"/>
    <w:rsid w:val="0002154E"/>
    <w:rsid w:val="00022854"/>
    <w:rsid w:val="000229D5"/>
    <w:rsid w:val="00025409"/>
    <w:rsid w:val="00025FDF"/>
    <w:rsid w:val="00027FBD"/>
    <w:rsid w:val="00027FD2"/>
    <w:rsid w:val="00030AA2"/>
    <w:rsid w:val="00030B11"/>
    <w:rsid w:val="00031D1A"/>
    <w:rsid w:val="00032CB5"/>
    <w:rsid w:val="000365C5"/>
    <w:rsid w:val="00036809"/>
    <w:rsid w:val="00041804"/>
    <w:rsid w:val="000427E8"/>
    <w:rsid w:val="00042E1B"/>
    <w:rsid w:val="00043649"/>
    <w:rsid w:val="00043EFA"/>
    <w:rsid w:val="0004481D"/>
    <w:rsid w:val="000452B4"/>
    <w:rsid w:val="00045B8C"/>
    <w:rsid w:val="00046B67"/>
    <w:rsid w:val="00046BDB"/>
    <w:rsid w:val="00047349"/>
    <w:rsid w:val="00047983"/>
    <w:rsid w:val="00047C3F"/>
    <w:rsid w:val="00047E92"/>
    <w:rsid w:val="00050812"/>
    <w:rsid w:val="000512BA"/>
    <w:rsid w:val="000527F0"/>
    <w:rsid w:val="000556B8"/>
    <w:rsid w:val="00057616"/>
    <w:rsid w:val="00057740"/>
    <w:rsid w:val="000601F3"/>
    <w:rsid w:val="000603D1"/>
    <w:rsid w:val="00061442"/>
    <w:rsid w:val="00062E21"/>
    <w:rsid w:val="000630CB"/>
    <w:rsid w:val="00064214"/>
    <w:rsid w:val="00065749"/>
    <w:rsid w:val="000664C6"/>
    <w:rsid w:val="000677F3"/>
    <w:rsid w:val="00067A21"/>
    <w:rsid w:val="00070C9E"/>
    <w:rsid w:val="00071510"/>
    <w:rsid w:val="00071547"/>
    <w:rsid w:val="0007168A"/>
    <w:rsid w:val="000717B9"/>
    <w:rsid w:val="00071AFF"/>
    <w:rsid w:val="00071D0A"/>
    <w:rsid w:val="000757D4"/>
    <w:rsid w:val="0007631A"/>
    <w:rsid w:val="00076532"/>
    <w:rsid w:val="00077D81"/>
    <w:rsid w:val="00081605"/>
    <w:rsid w:val="00081919"/>
    <w:rsid w:val="00082B01"/>
    <w:rsid w:val="00085D45"/>
    <w:rsid w:val="000868A7"/>
    <w:rsid w:val="000877EC"/>
    <w:rsid w:val="0008795F"/>
    <w:rsid w:val="000879DF"/>
    <w:rsid w:val="0009087D"/>
    <w:rsid w:val="00090CA0"/>
    <w:rsid w:val="000924EA"/>
    <w:rsid w:val="000931F5"/>
    <w:rsid w:val="000939A4"/>
    <w:rsid w:val="00093AE3"/>
    <w:rsid w:val="00095011"/>
    <w:rsid w:val="000953A6"/>
    <w:rsid w:val="000975E1"/>
    <w:rsid w:val="0009780B"/>
    <w:rsid w:val="000A005B"/>
    <w:rsid w:val="000A17F2"/>
    <w:rsid w:val="000A1EB0"/>
    <w:rsid w:val="000A2237"/>
    <w:rsid w:val="000A26C6"/>
    <w:rsid w:val="000A345C"/>
    <w:rsid w:val="000A3709"/>
    <w:rsid w:val="000A3B86"/>
    <w:rsid w:val="000A4A4D"/>
    <w:rsid w:val="000A50D9"/>
    <w:rsid w:val="000A55EC"/>
    <w:rsid w:val="000A6616"/>
    <w:rsid w:val="000A6C89"/>
    <w:rsid w:val="000B04AA"/>
    <w:rsid w:val="000B066F"/>
    <w:rsid w:val="000B0FA3"/>
    <w:rsid w:val="000B2586"/>
    <w:rsid w:val="000B3253"/>
    <w:rsid w:val="000B4404"/>
    <w:rsid w:val="000B4865"/>
    <w:rsid w:val="000B4CAA"/>
    <w:rsid w:val="000B4D25"/>
    <w:rsid w:val="000C0486"/>
    <w:rsid w:val="000C0FBA"/>
    <w:rsid w:val="000C4EA0"/>
    <w:rsid w:val="000C72A5"/>
    <w:rsid w:val="000C7398"/>
    <w:rsid w:val="000C7E48"/>
    <w:rsid w:val="000D008E"/>
    <w:rsid w:val="000D1803"/>
    <w:rsid w:val="000D25BF"/>
    <w:rsid w:val="000D370C"/>
    <w:rsid w:val="000D58A0"/>
    <w:rsid w:val="000D7539"/>
    <w:rsid w:val="000E19E8"/>
    <w:rsid w:val="000E1FA7"/>
    <w:rsid w:val="000E5F11"/>
    <w:rsid w:val="000F0029"/>
    <w:rsid w:val="000F01D5"/>
    <w:rsid w:val="000F06ED"/>
    <w:rsid w:val="000F0A06"/>
    <w:rsid w:val="000F16DD"/>
    <w:rsid w:val="000F1727"/>
    <w:rsid w:val="000F3BCE"/>
    <w:rsid w:val="000F4109"/>
    <w:rsid w:val="000F4415"/>
    <w:rsid w:val="000F46C5"/>
    <w:rsid w:val="000F5907"/>
    <w:rsid w:val="000F5E91"/>
    <w:rsid w:val="000F673C"/>
    <w:rsid w:val="000F6DE5"/>
    <w:rsid w:val="000F6E76"/>
    <w:rsid w:val="000F7D88"/>
    <w:rsid w:val="001006FD"/>
    <w:rsid w:val="0010179F"/>
    <w:rsid w:val="0010285C"/>
    <w:rsid w:val="00102B0E"/>
    <w:rsid w:val="00102CFF"/>
    <w:rsid w:val="00102E9B"/>
    <w:rsid w:val="001050CE"/>
    <w:rsid w:val="001066FC"/>
    <w:rsid w:val="00106FE6"/>
    <w:rsid w:val="0010766F"/>
    <w:rsid w:val="00111A2C"/>
    <w:rsid w:val="00112BB9"/>
    <w:rsid w:val="00112E0B"/>
    <w:rsid w:val="00113C8E"/>
    <w:rsid w:val="00114021"/>
    <w:rsid w:val="0011442A"/>
    <w:rsid w:val="00114D83"/>
    <w:rsid w:val="00115026"/>
    <w:rsid w:val="00115051"/>
    <w:rsid w:val="00116777"/>
    <w:rsid w:val="00116AF3"/>
    <w:rsid w:val="00116C5C"/>
    <w:rsid w:val="00117413"/>
    <w:rsid w:val="00117D43"/>
    <w:rsid w:val="00120138"/>
    <w:rsid w:val="0012039D"/>
    <w:rsid w:val="001203E1"/>
    <w:rsid w:val="00120DCB"/>
    <w:rsid w:val="00124364"/>
    <w:rsid w:val="0012551F"/>
    <w:rsid w:val="00125BEA"/>
    <w:rsid w:val="00125F58"/>
    <w:rsid w:val="001303BB"/>
    <w:rsid w:val="0013089B"/>
    <w:rsid w:val="00131A2E"/>
    <w:rsid w:val="00131CDF"/>
    <w:rsid w:val="00132CB1"/>
    <w:rsid w:val="001335D0"/>
    <w:rsid w:val="00136181"/>
    <w:rsid w:val="00136982"/>
    <w:rsid w:val="00136FF3"/>
    <w:rsid w:val="00140E8E"/>
    <w:rsid w:val="0014164F"/>
    <w:rsid w:val="00144C68"/>
    <w:rsid w:val="00146E99"/>
    <w:rsid w:val="00147A51"/>
    <w:rsid w:val="00147E26"/>
    <w:rsid w:val="00150106"/>
    <w:rsid w:val="001501DC"/>
    <w:rsid w:val="00150281"/>
    <w:rsid w:val="0015098D"/>
    <w:rsid w:val="00151D0D"/>
    <w:rsid w:val="001522E0"/>
    <w:rsid w:val="00152873"/>
    <w:rsid w:val="00152B51"/>
    <w:rsid w:val="001537B6"/>
    <w:rsid w:val="00156240"/>
    <w:rsid w:val="00156D8A"/>
    <w:rsid w:val="00160553"/>
    <w:rsid w:val="00160D62"/>
    <w:rsid w:val="00162ACA"/>
    <w:rsid w:val="00163AA6"/>
    <w:rsid w:val="001660A6"/>
    <w:rsid w:val="00166480"/>
    <w:rsid w:val="00166F0D"/>
    <w:rsid w:val="00167432"/>
    <w:rsid w:val="00170845"/>
    <w:rsid w:val="00170A4D"/>
    <w:rsid w:val="00171250"/>
    <w:rsid w:val="001720A4"/>
    <w:rsid w:val="00174B5A"/>
    <w:rsid w:val="00174CC5"/>
    <w:rsid w:val="00174DE9"/>
    <w:rsid w:val="001764E1"/>
    <w:rsid w:val="00177D22"/>
    <w:rsid w:val="00180334"/>
    <w:rsid w:val="001807D7"/>
    <w:rsid w:val="0018082D"/>
    <w:rsid w:val="001817CF"/>
    <w:rsid w:val="001818C5"/>
    <w:rsid w:val="00181B11"/>
    <w:rsid w:val="001826DB"/>
    <w:rsid w:val="00182E93"/>
    <w:rsid w:val="0018356D"/>
    <w:rsid w:val="001857A9"/>
    <w:rsid w:val="00186E9C"/>
    <w:rsid w:val="001871BD"/>
    <w:rsid w:val="00187A03"/>
    <w:rsid w:val="00187A8B"/>
    <w:rsid w:val="001925B9"/>
    <w:rsid w:val="001926DE"/>
    <w:rsid w:val="00192793"/>
    <w:rsid w:val="001930A0"/>
    <w:rsid w:val="001957CE"/>
    <w:rsid w:val="001957FC"/>
    <w:rsid w:val="001964E4"/>
    <w:rsid w:val="00196C40"/>
    <w:rsid w:val="00196F67"/>
    <w:rsid w:val="00197161"/>
    <w:rsid w:val="001A042B"/>
    <w:rsid w:val="001A1A61"/>
    <w:rsid w:val="001A2447"/>
    <w:rsid w:val="001A3F85"/>
    <w:rsid w:val="001A4990"/>
    <w:rsid w:val="001A4F69"/>
    <w:rsid w:val="001A50F8"/>
    <w:rsid w:val="001B0099"/>
    <w:rsid w:val="001B12EB"/>
    <w:rsid w:val="001B1A53"/>
    <w:rsid w:val="001B1BB9"/>
    <w:rsid w:val="001B2A65"/>
    <w:rsid w:val="001B2A9B"/>
    <w:rsid w:val="001B368C"/>
    <w:rsid w:val="001B44F5"/>
    <w:rsid w:val="001B68AA"/>
    <w:rsid w:val="001C1CEE"/>
    <w:rsid w:val="001C3E60"/>
    <w:rsid w:val="001C4D52"/>
    <w:rsid w:val="001C6097"/>
    <w:rsid w:val="001D00DF"/>
    <w:rsid w:val="001D0170"/>
    <w:rsid w:val="001D0A52"/>
    <w:rsid w:val="001D0CF0"/>
    <w:rsid w:val="001D114B"/>
    <w:rsid w:val="001D1B8E"/>
    <w:rsid w:val="001D24A1"/>
    <w:rsid w:val="001D2E60"/>
    <w:rsid w:val="001D31AD"/>
    <w:rsid w:val="001D4048"/>
    <w:rsid w:val="001D420E"/>
    <w:rsid w:val="001D5A26"/>
    <w:rsid w:val="001D647E"/>
    <w:rsid w:val="001D7265"/>
    <w:rsid w:val="001D7EF5"/>
    <w:rsid w:val="001E0288"/>
    <w:rsid w:val="001E14F7"/>
    <w:rsid w:val="001E1BFD"/>
    <w:rsid w:val="001E215A"/>
    <w:rsid w:val="001E2F9A"/>
    <w:rsid w:val="001E5943"/>
    <w:rsid w:val="001E716C"/>
    <w:rsid w:val="001E71B9"/>
    <w:rsid w:val="001E7798"/>
    <w:rsid w:val="001E7EE7"/>
    <w:rsid w:val="001F2C78"/>
    <w:rsid w:val="001F3ED9"/>
    <w:rsid w:val="001F5544"/>
    <w:rsid w:val="001F6E7F"/>
    <w:rsid w:val="001F7BE1"/>
    <w:rsid w:val="00200B7B"/>
    <w:rsid w:val="00200C76"/>
    <w:rsid w:val="00200EE2"/>
    <w:rsid w:val="002014E1"/>
    <w:rsid w:val="002018C5"/>
    <w:rsid w:val="00202D95"/>
    <w:rsid w:val="00203CA8"/>
    <w:rsid w:val="002050B6"/>
    <w:rsid w:val="00205257"/>
    <w:rsid w:val="002054CC"/>
    <w:rsid w:val="002061AE"/>
    <w:rsid w:val="00210CBA"/>
    <w:rsid w:val="00210F76"/>
    <w:rsid w:val="00211A97"/>
    <w:rsid w:val="00212460"/>
    <w:rsid w:val="00213AF7"/>
    <w:rsid w:val="00213C2A"/>
    <w:rsid w:val="0021528A"/>
    <w:rsid w:val="002155FC"/>
    <w:rsid w:val="00216854"/>
    <w:rsid w:val="00217240"/>
    <w:rsid w:val="00217E54"/>
    <w:rsid w:val="002209AD"/>
    <w:rsid w:val="00221845"/>
    <w:rsid w:val="0022288B"/>
    <w:rsid w:val="00224793"/>
    <w:rsid w:val="0022522D"/>
    <w:rsid w:val="0022581D"/>
    <w:rsid w:val="002268B6"/>
    <w:rsid w:val="0022699F"/>
    <w:rsid w:val="002272A2"/>
    <w:rsid w:val="002278D3"/>
    <w:rsid w:val="00227B86"/>
    <w:rsid w:val="002312A8"/>
    <w:rsid w:val="00232A02"/>
    <w:rsid w:val="00232F1D"/>
    <w:rsid w:val="002331A6"/>
    <w:rsid w:val="0023321A"/>
    <w:rsid w:val="00233C72"/>
    <w:rsid w:val="00234704"/>
    <w:rsid w:val="002364E5"/>
    <w:rsid w:val="00237450"/>
    <w:rsid w:val="00240484"/>
    <w:rsid w:val="002409DB"/>
    <w:rsid w:val="0024138B"/>
    <w:rsid w:val="00244F39"/>
    <w:rsid w:val="00245BD2"/>
    <w:rsid w:val="002477F6"/>
    <w:rsid w:val="0024792E"/>
    <w:rsid w:val="002512F6"/>
    <w:rsid w:val="00251826"/>
    <w:rsid w:val="00252B45"/>
    <w:rsid w:val="00252DEC"/>
    <w:rsid w:val="00253DE2"/>
    <w:rsid w:val="00256F7A"/>
    <w:rsid w:val="002607C2"/>
    <w:rsid w:val="0026400C"/>
    <w:rsid w:val="002640E1"/>
    <w:rsid w:val="002642F1"/>
    <w:rsid w:val="00265969"/>
    <w:rsid w:val="002666C5"/>
    <w:rsid w:val="00266BB8"/>
    <w:rsid w:val="00266CC5"/>
    <w:rsid w:val="00267943"/>
    <w:rsid w:val="002704F5"/>
    <w:rsid w:val="0027176B"/>
    <w:rsid w:val="002729B3"/>
    <w:rsid w:val="00272D60"/>
    <w:rsid w:val="00272EFE"/>
    <w:rsid w:val="00273284"/>
    <w:rsid w:val="002739B1"/>
    <w:rsid w:val="002745B9"/>
    <w:rsid w:val="0027553F"/>
    <w:rsid w:val="00275ADA"/>
    <w:rsid w:val="00275F87"/>
    <w:rsid w:val="00276077"/>
    <w:rsid w:val="00276270"/>
    <w:rsid w:val="00276495"/>
    <w:rsid w:val="0028083A"/>
    <w:rsid w:val="0028096D"/>
    <w:rsid w:val="00281331"/>
    <w:rsid w:val="002828AE"/>
    <w:rsid w:val="00283865"/>
    <w:rsid w:val="002844FC"/>
    <w:rsid w:val="00284E4C"/>
    <w:rsid w:val="00284EE8"/>
    <w:rsid w:val="00285215"/>
    <w:rsid w:val="002853CC"/>
    <w:rsid w:val="00285941"/>
    <w:rsid w:val="00285A42"/>
    <w:rsid w:val="002860DF"/>
    <w:rsid w:val="00286177"/>
    <w:rsid w:val="00286977"/>
    <w:rsid w:val="00286EC0"/>
    <w:rsid w:val="00290165"/>
    <w:rsid w:val="00290738"/>
    <w:rsid w:val="002920C5"/>
    <w:rsid w:val="00293358"/>
    <w:rsid w:val="002949AB"/>
    <w:rsid w:val="00294C4E"/>
    <w:rsid w:val="00295C83"/>
    <w:rsid w:val="00296445"/>
    <w:rsid w:val="002969B2"/>
    <w:rsid w:val="002973A7"/>
    <w:rsid w:val="00297FE4"/>
    <w:rsid w:val="002A0296"/>
    <w:rsid w:val="002A09F2"/>
    <w:rsid w:val="002A1F0D"/>
    <w:rsid w:val="002A2648"/>
    <w:rsid w:val="002A27D2"/>
    <w:rsid w:val="002A31DC"/>
    <w:rsid w:val="002A3352"/>
    <w:rsid w:val="002A347C"/>
    <w:rsid w:val="002A4506"/>
    <w:rsid w:val="002A4EAD"/>
    <w:rsid w:val="002A4FD0"/>
    <w:rsid w:val="002A786A"/>
    <w:rsid w:val="002B0344"/>
    <w:rsid w:val="002B17FD"/>
    <w:rsid w:val="002B1FC0"/>
    <w:rsid w:val="002B370E"/>
    <w:rsid w:val="002B3712"/>
    <w:rsid w:val="002B4AF9"/>
    <w:rsid w:val="002B5DFB"/>
    <w:rsid w:val="002B698E"/>
    <w:rsid w:val="002B7961"/>
    <w:rsid w:val="002C0699"/>
    <w:rsid w:val="002C29A4"/>
    <w:rsid w:val="002C2B04"/>
    <w:rsid w:val="002C2EAB"/>
    <w:rsid w:val="002C2F69"/>
    <w:rsid w:val="002C36D1"/>
    <w:rsid w:val="002C3804"/>
    <w:rsid w:val="002C38E0"/>
    <w:rsid w:val="002C415F"/>
    <w:rsid w:val="002C62B4"/>
    <w:rsid w:val="002C763C"/>
    <w:rsid w:val="002D008B"/>
    <w:rsid w:val="002D0E5D"/>
    <w:rsid w:val="002D159D"/>
    <w:rsid w:val="002D1F9B"/>
    <w:rsid w:val="002D33F8"/>
    <w:rsid w:val="002D38AE"/>
    <w:rsid w:val="002D3F5E"/>
    <w:rsid w:val="002D5012"/>
    <w:rsid w:val="002D50A5"/>
    <w:rsid w:val="002D5532"/>
    <w:rsid w:val="002D5ABD"/>
    <w:rsid w:val="002D623C"/>
    <w:rsid w:val="002D6FD1"/>
    <w:rsid w:val="002D7483"/>
    <w:rsid w:val="002E09F2"/>
    <w:rsid w:val="002E1EEC"/>
    <w:rsid w:val="002E4942"/>
    <w:rsid w:val="002E4E80"/>
    <w:rsid w:val="002E595E"/>
    <w:rsid w:val="002E5CFB"/>
    <w:rsid w:val="002E607B"/>
    <w:rsid w:val="002E639F"/>
    <w:rsid w:val="002E6ADD"/>
    <w:rsid w:val="002E6FA9"/>
    <w:rsid w:val="002E7A9A"/>
    <w:rsid w:val="002F0ABF"/>
    <w:rsid w:val="002F0BE7"/>
    <w:rsid w:val="002F2300"/>
    <w:rsid w:val="002F2729"/>
    <w:rsid w:val="002F3965"/>
    <w:rsid w:val="002F5408"/>
    <w:rsid w:val="002F642A"/>
    <w:rsid w:val="002F6DBA"/>
    <w:rsid w:val="002F70D4"/>
    <w:rsid w:val="002F748B"/>
    <w:rsid w:val="0030056F"/>
    <w:rsid w:val="0030152E"/>
    <w:rsid w:val="0030234C"/>
    <w:rsid w:val="0030321A"/>
    <w:rsid w:val="003038EE"/>
    <w:rsid w:val="0030456F"/>
    <w:rsid w:val="003045F9"/>
    <w:rsid w:val="00304EA4"/>
    <w:rsid w:val="00305DC9"/>
    <w:rsid w:val="00305DE2"/>
    <w:rsid w:val="003069E3"/>
    <w:rsid w:val="003079E1"/>
    <w:rsid w:val="00307CA8"/>
    <w:rsid w:val="003120CB"/>
    <w:rsid w:val="00313184"/>
    <w:rsid w:val="0031357C"/>
    <w:rsid w:val="00314C57"/>
    <w:rsid w:val="003150FB"/>
    <w:rsid w:val="0031599A"/>
    <w:rsid w:val="003163CF"/>
    <w:rsid w:val="00316795"/>
    <w:rsid w:val="0031682A"/>
    <w:rsid w:val="003179DA"/>
    <w:rsid w:val="00317F1E"/>
    <w:rsid w:val="00320DA0"/>
    <w:rsid w:val="0032143F"/>
    <w:rsid w:val="00322317"/>
    <w:rsid w:val="00322B88"/>
    <w:rsid w:val="00324457"/>
    <w:rsid w:val="00324549"/>
    <w:rsid w:val="00324A31"/>
    <w:rsid w:val="00324D2E"/>
    <w:rsid w:val="0032577B"/>
    <w:rsid w:val="00326166"/>
    <w:rsid w:val="0032647E"/>
    <w:rsid w:val="00326767"/>
    <w:rsid w:val="00326856"/>
    <w:rsid w:val="00326EBD"/>
    <w:rsid w:val="0033024F"/>
    <w:rsid w:val="00330BB0"/>
    <w:rsid w:val="00331126"/>
    <w:rsid w:val="00332332"/>
    <w:rsid w:val="0033256D"/>
    <w:rsid w:val="003344C2"/>
    <w:rsid w:val="0033485B"/>
    <w:rsid w:val="003348DF"/>
    <w:rsid w:val="00334D8B"/>
    <w:rsid w:val="00337872"/>
    <w:rsid w:val="00337A3E"/>
    <w:rsid w:val="003400DC"/>
    <w:rsid w:val="00340DB8"/>
    <w:rsid w:val="003426FC"/>
    <w:rsid w:val="00342AAD"/>
    <w:rsid w:val="003430BE"/>
    <w:rsid w:val="003448FF"/>
    <w:rsid w:val="00346AAF"/>
    <w:rsid w:val="00347C6E"/>
    <w:rsid w:val="00350465"/>
    <w:rsid w:val="0035144E"/>
    <w:rsid w:val="003515E7"/>
    <w:rsid w:val="00351E5D"/>
    <w:rsid w:val="003552DA"/>
    <w:rsid w:val="00355D24"/>
    <w:rsid w:val="003560F9"/>
    <w:rsid w:val="00360457"/>
    <w:rsid w:val="00361205"/>
    <w:rsid w:val="00361235"/>
    <w:rsid w:val="0036342B"/>
    <w:rsid w:val="003644C1"/>
    <w:rsid w:val="00365322"/>
    <w:rsid w:val="003655DC"/>
    <w:rsid w:val="00365F51"/>
    <w:rsid w:val="00366B0B"/>
    <w:rsid w:val="00367ED9"/>
    <w:rsid w:val="0037054E"/>
    <w:rsid w:val="00370797"/>
    <w:rsid w:val="0037370A"/>
    <w:rsid w:val="00373F60"/>
    <w:rsid w:val="003748D7"/>
    <w:rsid w:val="00376629"/>
    <w:rsid w:val="00377AAD"/>
    <w:rsid w:val="00380EF6"/>
    <w:rsid w:val="0038107C"/>
    <w:rsid w:val="003821FE"/>
    <w:rsid w:val="00384202"/>
    <w:rsid w:val="00384A6D"/>
    <w:rsid w:val="00385D5A"/>
    <w:rsid w:val="00386BBF"/>
    <w:rsid w:val="00387784"/>
    <w:rsid w:val="0038780D"/>
    <w:rsid w:val="00390712"/>
    <w:rsid w:val="00390CC4"/>
    <w:rsid w:val="003917B1"/>
    <w:rsid w:val="00393073"/>
    <w:rsid w:val="00393DBF"/>
    <w:rsid w:val="00395D05"/>
    <w:rsid w:val="00396DB3"/>
    <w:rsid w:val="003A0443"/>
    <w:rsid w:val="003A04C9"/>
    <w:rsid w:val="003A1085"/>
    <w:rsid w:val="003A1B3E"/>
    <w:rsid w:val="003A2B96"/>
    <w:rsid w:val="003A39AC"/>
    <w:rsid w:val="003A3DCD"/>
    <w:rsid w:val="003A4757"/>
    <w:rsid w:val="003A48F6"/>
    <w:rsid w:val="003A5153"/>
    <w:rsid w:val="003A68F9"/>
    <w:rsid w:val="003A7B90"/>
    <w:rsid w:val="003B0D2D"/>
    <w:rsid w:val="003B1615"/>
    <w:rsid w:val="003B1682"/>
    <w:rsid w:val="003B59FB"/>
    <w:rsid w:val="003B701D"/>
    <w:rsid w:val="003B72F1"/>
    <w:rsid w:val="003B745F"/>
    <w:rsid w:val="003C0556"/>
    <w:rsid w:val="003C3D12"/>
    <w:rsid w:val="003C46ED"/>
    <w:rsid w:val="003C55A0"/>
    <w:rsid w:val="003C6F77"/>
    <w:rsid w:val="003D0FAF"/>
    <w:rsid w:val="003D115F"/>
    <w:rsid w:val="003D1B59"/>
    <w:rsid w:val="003D2059"/>
    <w:rsid w:val="003D2193"/>
    <w:rsid w:val="003D3B86"/>
    <w:rsid w:val="003D4F0E"/>
    <w:rsid w:val="003D55C9"/>
    <w:rsid w:val="003D573C"/>
    <w:rsid w:val="003D618E"/>
    <w:rsid w:val="003D6BEB"/>
    <w:rsid w:val="003D70CD"/>
    <w:rsid w:val="003D7548"/>
    <w:rsid w:val="003D7A79"/>
    <w:rsid w:val="003E11EA"/>
    <w:rsid w:val="003E13BC"/>
    <w:rsid w:val="003E2DC7"/>
    <w:rsid w:val="003E36CB"/>
    <w:rsid w:val="003E3F80"/>
    <w:rsid w:val="003E4AA9"/>
    <w:rsid w:val="003E7000"/>
    <w:rsid w:val="003F119F"/>
    <w:rsid w:val="003F15C0"/>
    <w:rsid w:val="003F168A"/>
    <w:rsid w:val="003F208D"/>
    <w:rsid w:val="003F2336"/>
    <w:rsid w:val="003F4360"/>
    <w:rsid w:val="003F7A05"/>
    <w:rsid w:val="003F7B11"/>
    <w:rsid w:val="003F7B42"/>
    <w:rsid w:val="00400A5E"/>
    <w:rsid w:val="00400D99"/>
    <w:rsid w:val="00400F29"/>
    <w:rsid w:val="00403F2D"/>
    <w:rsid w:val="00404761"/>
    <w:rsid w:val="0040533D"/>
    <w:rsid w:val="00406367"/>
    <w:rsid w:val="00410553"/>
    <w:rsid w:val="004106A0"/>
    <w:rsid w:val="00412CA6"/>
    <w:rsid w:val="00413026"/>
    <w:rsid w:val="00413EC4"/>
    <w:rsid w:val="00414064"/>
    <w:rsid w:val="0041422E"/>
    <w:rsid w:val="004148F5"/>
    <w:rsid w:val="004156CB"/>
    <w:rsid w:val="00415CA3"/>
    <w:rsid w:val="004176E2"/>
    <w:rsid w:val="0042076A"/>
    <w:rsid w:val="00420D59"/>
    <w:rsid w:val="004212B9"/>
    <w:rsid w:val="004216EC"/>
    <w:rsid w:val="004217A6"/>
    <w:rsid w:val="00421ACF"/>
    <w:rsid w:val="00423B94"/>
    <w:rsid w:val="00423E60"/>
    <w:rsid w:val="004247DC"/>
    <w:rsid w:val="00424F4A"/>
    <w:rsid w:val="00427FD4"/>
    <w:rsid w:val="004307A2"/>
    <w:rsid w:val="00432819"/>
    <w:rsid w:val="00432BC7"/>
    <w:rsid w:val="0043309A"/>
    <w:rsid w:val="00433B1D"/>
    <w:rsid w:val="0043470B"/>
    <w:rsid w:val="00434BEF"/>
    <w:rsid w:val="00435041"/>
    <w:rsid w:val="00435361"/>
    <w:rsid w:val="00435D92"/>
    <w:rsid w:val="00437228"/>
    <w:rsid w:val="00437D53"/>
    <w:rsid w:val="0044059D"/>
    <w:rsid w:val="0044078B"/>
    <w:rsid w:val="004426E4"/>
    <w:rsid w:val="00442D29"/>
    <w:rsid w:val="00443C8B"/>
    <w:rsid w:val="00445824"/>
    <w:rsid w:val="004460EB"/>
    <w:rsid w:val="00447D4F"/>
    <w:rsid w:val="00450010"/>
    <w:rsid w:val="00451919"/>
    <w:rsid w:val="00452C3D"/>
    <w:rsid w:val="0045331B"/>
    <w:rsid w:val="00454AC5"/>
    <w:rsid w:val="00454B2F"/>
    <w:rsid w:val="004550D4"/>
    <w:rsid w:val="0045517C"/>
    <w:rsid w:val="0045530F"/>
    <w:rsid w:val="004553A5"/>
    <w:rsid w:val="004573B7"/>
    <w:rsid w:val="004577DF"/>
    <w:rsid w:val="00463865"/>
    <w:rsid w:val="004642B8"/>
    <w:rsid w:val="00465273"/>
    <w:rsid w:val="00466DE3"/>
    <w:rsid w:val="004679FE"/>
    <w:rsid w:val="00470A18"/>
    <w:rsid w:val="004711A6"/>
    <w:rsid w:val="00471272"/>
    <w:rsid w:val="00471744"/>
    <w:rsid w:val="00471BCC"/>
    <w:rsid w:val="00471DBF"/>
    <w:rsid w:val="00472484"/>
    <w:rsid w:val="00472CD6"/>
    <w:rsid w:val="00473449"/>
    <w:rsid w:val="00473C3A"/>
    <w:rsid w:val="00473DF5"/>
    <w:rsid w:val="004741E5"/>
    <w:rsid w:val="00475152"/>
    <w:rsid w:val="004759EC"/>
    <w:rsid w:val="004762A2"/>
    <w:rsid w:val="0047679C"/>
    <w:rsid w:val="004770A8"/>
    <w:rsid w:val="00480F5E"/>
    <w:rsid w:val="00483122"/>
    <w:rsid w:val="00483E29"/>
    <w:rsid w:val="004851A1"/>
    <w:rsid w:val="004854F3"/>
    <w:rsid w:val="00485BA7"/>
    <w:rsid w:val="00486871"/>
    <w:rsid w:val="004872FC"/>
    <w:rsid w:val="004876BA"/>
    <w:rsid w:val="00490575"/>
    <w:rsid w:val="004907D7"/>
    <w:rsid w:val="004910EE"/>
    <w:rsid w:val="00491D25"/>
    <w:rsid w:val="004924DB"/>
    <w:rsid w:val="00494D56"/>
    <w:rsid w:val="00495360"/>
    <w:rsid w:val="00495523"/>
    <w:rsid w:val="00495AF5"/>
    <w:rsid w:val="00495D71"/>
    <w:rsid w:val="00495EAA"/>
    <w:rsid w:val="00496A2E"/>
    <w:rsid w:val="00496B0B"/>
    <w:rsid w:val="00496BBB"/>
    <w:rsid w:val="00496D3B"/>
    <w:rsid w:val="004A04E6"/>
    <w:rsid w:val="004A0879"/>
    <w:rsid w:val="004A098F"/>
    <w:rsid w:val="004A0C86"/>
    <w:rsid w:val="004A1575"/>
    <w:rsid w:val="004A319F"/>
    <w:rsid w:val="004A3912"/>
    <w:rsid w:val="004A3E71"/>
    <w:rsid w:val="004A46D7"/>
    <w:rsid w:val="004A54A3"/>
    <w:rsid w:val="004A57A3"/>
    <w:rsid w:val="004A5F27"/>
    <w:rsid w:val="004A6DD8"/>
    <w:rsid w:val="004A7D3D"/>
    <w:rsid w:val="004B185D"/>
    <w:rsid w:val="004B2D6E"/>
    <w:rsid w:val="004B43BB"/>
    <w:rsid w:val="004B5053"/>
    <w:rsid w:val="004C1741"/>
    <w:rsid w:val="004C1ACC"/>
    <w:rsid w:val="004C1EEE"/>
    <w:rsid w:val="004C1F68"/>
    <w:rsid w:val="004C22BE"/>
    <w:rsid w:val="004C5444"/>
    <w:rsid w:val="004C75DC"/>
    <w:rsid w:val="004D2ADC"/>
    <w:rsid w:val="004D32FA"/>
    <w:rsid w:val="004D3834"/>
    <w:rsid w:val="004D41A1"/>
    <w:rsid w:val="004D5CBA"/>
    <w:rsid w:val="004D787D"/>
    <w:rsid w:val="004D7FB2"/>
    <w:rsid w:val="004D7FF0"/>
    <w:rsid w:val="004E0391"/>
    <w:rsid w:val="004E0EAD"/>
    <w:rsid w:val="004E264E"/>
    <w:rsid w:val="004E30CE"/>
    <w:rsid w:val="004E38D5"/>
    <w:rsid w:val="004E5FA8"/>
    <w:rsid w:val="004F29F6"/>
    <w:rsid w:val="004F4159"/>
    <w:rsid w:val="004F5CD4"/>
    <w:rsid w:val="004F61D4"/>
    <w:rsid w:val="004F75FF"/>
    <w:rsid w:val="004F7E7C"/>
    <w:rsid w:val="00500641"/>
    <w:rsid w:val="0050179B"/>
    <w:rsid w:val="00501AFD"/>
    <w:rsid w:val="0050217E"/>
    <w:rsid w:val="00502F00"/>
    <w:rsid w:val="00503CAA"/>
    <w:rsid w:val="005043F5"/>
    <w:rsid w:val="00505136"/>
    <w:rsid w:val="005054B1"/>
    <w:rsid w:val="00507161"/>
    <w:rsid w:val="005076F2"/>
    <w:rsid w:val="00511868"/>
    <w:rsid w:val="00511932"/>
    <w:rsid w:val="00511B0C"/>
    <w:rsid w:val="00513ABD"/>
    <w:rsid w:val="00513C74"/>
    <w:rsid w:val="00513DB4"/>
    <w:rsid w:val="005201E4"/>
    <w:rsid w:val="00522109"/>
    <w:rsid w:val="00522967"/>
    <w:rsid w:val="005234F5"/>
    <w:rsid w:val="00524408"/>
    <w:rsid w:val="005244E1"/>
    <w:rsid w:val="00524BFC"/>
    <w:rsid w:val="00525C63"/>
    <w:rsid w:val="00527FDD"/>
    <w:rsid w:val="005305F5"/>
    <w:rsid w:val="00530947"/>
    <w:rsid w:val="005316C6"/>
    <w:rsid w:val="0053300A"/>
    <w:rsid w:val="005336FD"/>
    <w:rsid w:val="00536346"/>
    <w:rsid w:val="0053720A"/>
    <w:rsid w:val="005438BA"/>
    <w:rsid w:val="0054433A"/>
    <w:rsid w:val="00544F28"/>
    <w:rsid w:val="00545871"/>
    <w:rsid w:val="005463CB"/>
    <w:rsid w:val="00546717"/>
    <w:rsid w:val="00546973"/>
    <w:rsid w:val="00547630"/>
    <w:rsid w:val="00550678"/>
    <w:rsid w:val="0055263E"/>
    <w:rsid w:val="0055287F"/>
    <w:rsid w:val="0055301D"/>
    <w:rsid w:val="0055388A"/>
    <w:rsid w:val="005545EA"/>
    <w:rsid w:val="00554BBD"/>
    <w:rsid w:val="005551D0"/>
    <w:rsid w:val="00555EB6"/>
    <w:rsid w:val="005570DD"/>
    <w:rsid w:val="005571CD"/>
    <w:rsid w:val="00557412"/>
    <w:rsid w:val="005576D6"/>
    <w:rsid w:val="005577E8"/>
    <w:rsid w:val="00560410"/>
    <w:rsid w:val="00560E5A"/>
    <w:rsid w:val="0056565B"/>
    <w:rsid w:val="005661B9"/>
    <w:rsid w:val="0056775B"/>
    <w:rsid w:val="005679B3"/>
    <w:rsid w:val="00567E13"/>
    <w:rsid w:val="00570BFB"/>
    <w:rsid w:val="00571262"/>
    <w:rsid w:val="00571C5E"/>
    <w:rsid w:val="005725F9"/>
    <w:rsid w:val="00572B03"/>
    <w:rsid w:val="00573BCD"/>
    <w:rsid w:val="00573E48"/>
    <w:rsid w:val="0057501A"/>
    <w:rsid w:val="00575EF8"/>
    <w:rsid w:val="005768DF"/>
    <w:rsid w:val="005768FF"/>
    <w:rsid w:val="005777F1"/>
    <w:rsid w:val="00577B63"/>
    <w:rsid w:val="00577D8D"/>
    <w:rsid w:val="005805E1"/>
    <w:rsid w:val="00584763"/>
    <w:rsid w:val="005854AA"/>
    <w:rsid w:val="00585A6A"/>
    <w:rsid w:val="00585CF3"/>
    <w:rsid w:val="00586436"/>
    <w:rsid w:val="00586760"/>
    <w:rsid w:val="00586A9E"/>
    <w:rsid w:val="00586BDA"/>
    <w:rsid w:val="00586D24"/>
    <w:rsid w:val="00586DC5"/>
    <w:rsid w:val="00587233"/>
    <w:rsid w:val="00590A4B"/>
    <w:rsid w:val="00591849"/>
    <w:rsid w:val="00593B30"/>
    <w:rsid w:val="005947E1"/>
    <w:rsid w:val="005962D6"/>
    <w:rsid w:val="005966F1"/>
    <w:rsid w:val="005A0399"/>
    <w:rsid w:val="005A05A9"/>
    <w:rsid w:val="005A0871"/>
    <w:rsid w:val="005A24A5"/>
    <w:rsid w:val="005A4416"/>
    <w:rsid w:val="005A46A4"/>
    <w:rsid w:val="005A692F"/>
    <w:rsid w:val="005A6AD6"/>
    <w:rsid w:val="005A7CD8"/>
    <w:rsid w:val="005A7F7A"/>
    <w:rsid w:val="005B1018"/>
    <w:rsid w:val="005B146B"/>
    <w:rsid w:val="005B3983"/>
    <w:rsid w:val="005B3CB4"/>
    <w:rsid w:val="005B3ECB"/>
    <w:rsid w:val="005B40A3"/>
    <w:rsid w:val="005B5A14"/>
    <w:rsid w:val="005B6EA5"/>
    <w:rsid w:val="005B72B0"/>
    <w:rsid w:val="005B79E9"/>
    <w:rsid w:val="005C1463"/>
    <w:rsid w:val="005C15C7"/>
    <w:rsid w:val="005C31EA"/>
    <w:rsid w:val="005C32F2"/>
    <w:rsid w:val="005C3DBE"/>
    <w:rsid w:val="005C3F79"/>
    <w:rsid w:val="005C6317"/>
    <w:rsid w:val="005C6C93"/>
    <w:rsid w:val="005C6F36"/>
    <w:rsid w:val="005C70D9"/>
    <w:rsid w:val="005C7450"/>
    <w:rsid w:val="005C7891"/>
    <w:rsid w:val="005C7EB7"/>
    <w:rsid w:val="005D0197"/>
    <w:rsid w:val="005D08D5"/>
    <w:rsid w:val="005D2A35"/>
    <w:rsid w:val="005D4411"/>
    <w:rsid w:val="005D51A1"/>
    <w:rsid w:val="005D58BA"/>
    <w:rsid w:val="005D6495"/>
    <w:rsid w:val="005D6821"/>
    <w:rsid w:val="005D6EEB"/>
    <w:rsid w:val="005E04A2"/>
    <w:rsid w:val="005E0D78"/>
    <w:rsid w:val="005E152F"/>
    <w:rsid w:val="005E21DB"/>
    <w:rsid w:val="005E237D"/>
    <w:rsid w:val="005E28C0"/>
    <w:rsid w:val="005E5EC0"/>
    <w:rsid w:val="005E6C16"/>
    <w:rsid w:val="005E72C8"/>
    <w:rsid w:val="005F18AA"/>
    <w:rsid w:val="005F200E"/>
    <w:rsid w:val="005F2502"/>
    <w:rsid w:val="005F2771"/>
    <w:rsid w:val="005F2DD8"/>
    <w:rsid w:val="005F2E7D"/>
    <w:rsid w:val="005F33E8"/>
    <w:rsid w:val="005F3FC0"/>
    <w:rsid w:val="005F44D5"/>
    <w:rsid w:val="005F64D1"/>
    <w:rsid w:val="006003F1"/>
    <w:rsid w:val="00602FAD"/>
    <w:rsid w:val="00604667"/>
    <w:rsid w:val="006059E2"/>
    <w:rsid w:val="0060616C"/>
    <w:rsid w:val="00606E12"/>
    <w:rsid w:val="00607F5B"/>
    <w:rsid w:val="0061089E"/>
    <w:rsid w:val="00611C8A"/>
    <w:rsid w:val="0061346B"/>
    <w:rsid w:val="00613A87"/>
    <w:rsid w:val="0061474A"/>
    <w:rsid w:val="00614FA7"/>
    <w:rsid w:val="00616D63"/>
    <w:rsid w:val="00617006"/>
    <w:rsid w:val="006177D1"/>
    <w:rsid w:val="00621242"/>
    <w:rsid w:val="00621A54"/>
    <w:rsid w:val="00622306"/>
    <w:rsid w:val="006225C0"/>
    <w:rsid w:val="006230C9"/>
    <w:rsid w:val="00623541"/>
    <w:rsid w:val="00623A4C"/>
    <w:rsid w:val="00623E52"/>
    <w:rsid w:val="00624236"/>
    <w:rsid w:val="00624D1A"/>
    <w:rsid w:val="00626A01"/>
    <w:rsid w:val="00626E81"/>
    <w:rsid w:val="00626F22"/>
    <w:rsid w:val="00631C2C"/>
    <w:rsid w:val="00632336"/>
    <w:rsid w:val="00633C5B"/>
    <w:rsid w:val="00634152"/>
    <w:rsid w:val="006350EF"/>
    <w:rsid w:val="00636C5E"/>
    <w:rsid w:val="006378C3"/>
    <w:rsid w:val="00637A89"/>
    <w:rsid w:val="00640325"/>
    <w:rsid w:val="00640809"/>
    <w:rsid w:val="00641D11"/>
    <w:rsid w:val="00645238"/>
    <w:rsid w:val="006453B6"/>
    <w:rsid w:val="0064543C"/>
    <w:rsid w:val="0064549A"/>
    <w:rsid w:val="006460F5"/>
    <w:rsid w:val="00646C85"/>
    <w:rsid w:val="006503ED"/>
    <w:rsid w:val="0065050E"/>
    <w:rsid w:val="00650C5B"/>
    <w:rsid w:val="00650C9C"/>
    <w:rsid w:val="00653AA9"/>
    <w:rsid w:val="0065463D"/>
    <w:rsid w:val="006559EE"/>
    <w:rsid w:val="00656E91"/>
    <w:rsid w:val="006571A7"/>
    <w:rsid w:val="0065779A"/>
    <w:rsid w:val="006579EE"/>
    <w:rsid w:val="00660D40"/>
    <w:rsid w:val="00663CBD"/>
    <w:rsid w:val="006648D5"/>
    <w:rsid w:val="00667052"/>
    <w:rsid w:val="006677B1"/>
    <w:rsid w:val="006700CE"/>
    <w:rsid w:val="00670652"/>
    <w:rsid w:val="00670787"/>
    <w:rsid w:val="0067131D"/>
    <w:rsid w:val="006713B7"/>
    <w:rsid w:val="006762F9"/>
    <w:rsid w:val="006769C8"/>
    <w:rsid w:val="00681289"/>
    <w:rsid w:val="00681AFE"/>
    <w:rsid w:val="00682806"/>
    <w:rsid w:val="00683218"/>
    <w:rsid w:val="0068335F"/>
    <w:rsid w:val="00683600"/>
    <w:rsid w:val="006841AB"/>
    <w:rsid w:val="0068438A"/>
    <w:rsid w:val="0068650E"/>
    <w:rsid w:val="006872A2"/>
    <w:rsid w:val="00690DE6"/>
    <w:rsid w:val="00691BC3"/>
    <w:rsid w:val="00692B06"/>
    <w:rsid w:val="00693E81"/>
    <w:rsid w:val="006941CC"/>
    <w:rsid w:val="0069470F"/>
    <w:rsid w:val="00694B3C"/>
    <w:rsid w:val="00694FFD"/>
    <w:rsid w:val="00695103"/>
    <w:rsid w:val="0069532D"/>
    <w:rsid w:val="0069627E"/>
    <w:rsid w:val="0069737E"/>
    <w:rsid w:val="006974D8"/>
    <w:rsid w:val="006A0BA0"/>
    <w:rsid w:val="006A0E6B"/>
    <w:rsid w:val="006A21DA"/>
    <w:rsid w:val="006A2234"/>
    <w:rsid w:val="006A266B"/>
    <w:rsid w:val="006A3F07"/>
    <w:rsid w:val="006A44D1"/>
    <w:rsid w:val="006A5030"/>
    <w:rsid w:val="006A64C4"/>
    <w:rsid w:val="006A6826"/>
    <w:rsid w:val="006B0097"/>
    <w:rsid w:val="006B029C"/>
    <w:rsid w:val="006B1257"/>
    <w:rsid w:val="006B1865"/>
    <w:rsid w:val="006B27D7"/>
    <w:rsid w:val="006B2CAA"/>
    <w:rsid w:val="006B3660"/>
    <w:rsid w:val="006B4B5E"/>
    <w:rsid w:val="006B4D1B"/>
    <w:rsid w:val="006B6FDB"/>
    <w:rsid w:val="006B713F"/>
    <w:rsid w:val="006C0078"/>
    <w:rsid w:val="006C03A4"/>
    <w:rsid w:val="006C09FD"/>
    <w:rsid w:val="006C2B90"/>
    <w:rsid w:val="006C39CA"/>
    <w:rsid w:val="006C3BBE"/>
    <w:rsid w:val="006C4FEC"/>
    <w:rsid w:val="006C7A0A"/>
    <w:rsid w:val="006D084C"/>
    <w:rsid w:val="006D1339"/>
    <w:rsid w:val="006D198B"/>
    <w:rsid w:val="006D2936"/>
    <w:rsid w:val="006D30D4"/>
    <w:rsid w:val="006D41A6"/>
    <w:rsid w:val="006D446B"/>
    <w:rsid w:val="006D5614"/>
    <w:rsid w:val="006D6502"/>
    <w:rsid w:val="006D6937"/>
    <w:rsid w:val="006D6E92"/>
    <w:rsid w:val="006D76AD"/>
    <w:rsid w:val="006D794C"/>
    <w:rsid w:val="006E1486"/>
    <w:rsid w:val="006E1C7D"/>
    <w:rsid w:val="006E1EED"/>
    <w:rsid w:val="006E221B"/>
    <w:rsid w:val="006E2DF2"/>
    <w:rsid w:val="006E4636"/>
    <w:rsid w:val="006E4AC6"/>
    <w:rsid w:val="006E66C6"/>
    <w:rsid w:val="006F1AAE"/>
    <w:rsid w:val="006F1E25"/>
    <w:rsid w:val="006F2E98"/>
    <w:rsid w:val="006F40F5"/>
    <w:rsid w:val="006F4CF7"/>
    <w:rsid w:val="006F515F"/>
    <w:rsid w:val="006F572D"/>
    <w:rsid w:val="006F57E2"/>
    <w:rsid w:val="006F5CF3"/>
    <w:rsid w:val="006F6857"/>
    <w:rsid w:val="006F7950"/>
    <w:rsid w:val="006F7CBB"/>
    <w:rsid w:val="00700289"/>
    <w:rsid w:val="00701294"/>
    <w:rsid w:val="007036DA"/>
    <w:rsid w:val="0070463A"/>
    <w:rsid w:val="00705621"/>
    <w:rsid w:val="00705756"/>
    <w:rsid w:val="00705C80"/>
    <w:rsid w:val="00705E1A"/>
    <w:rsid w:val="00706FC3"/>
    <w:rsid w:val="00707405"/>
    <w:rsid w:val="0070745E"/>
    <w:rsid w:val="0070749B"/>
    <w:rsid w:val="007110B1"/>
    <w:rsid w:val="00712241"/>
    <w:rsid w:val="0071282C"/>
    <w:rsid w:val="007137C6"/>
    <w:rsid w:val="0071387E"/>
    <w:rsid w:val="0071462A"/>
    <w:rsid w:val="00714DDC"/>
    <w:rsid w:val="0071667D"/>
    <w:rsid w:val="00716F40"/>
    <w:rsid w:val="00717173"/>
    <w:rsid w:val="00720BCF"/>
    <w:rsid w:val="00720E65"/>
    <w:rsid w:val="007213F8"/>
    <w:rsid w:val="00721C41"/>
    <w:rsid w:val="00722003"/>
    <w:rsid w:val="00722455"/>
    <w:rsid w:val="0072389A"/>
    <w:rsid w:val="00723AEF"/>
    <w:rsid w:val="00723D45"/>
    <w:rsid w:val="00723E24"/>
    <w:rsid w:val="0072465C"/>
    <w:rsid w:val="00731691"/>
    <w:rsid w:val="00732793"/>
    <w:rsid w:val="0073341A"/>
    <w:rsid w:val="00735050"/>
    <w:rsid w:val="00735F35"/>
    <w:rsid w:val="00736B4F"/>
    <w:rsid w:val="007403C3"/>
    <w:rsid w:val="00741188"/>
    <w:rsid w:val="0074359F"/>
    <w:rsid w:val="00744352"/>
    <w:rsid w:val="00745A52"/>
    <w:rsid w:val="007475A0"/>
    <w:rsid w:val="00750F35"/>
    <w:rsid w:val="00752A05"/>
    <w:rsid w:val="007536EC"/>
    <w:rsid w:val="007553B6"/>
    <w:rsid w:val="0075576B"/>
    <w:rsid w:val="007558F2"/>
    <w:rsid w:val="00756A2D"/>
    <w:rsid w:val="00757863"/>
    <w:rsid w:val="007578A1"/>
    <w:rsid w:val="00757962"/>
    <w:rsid w:val="0076135D"/>
    <w:rsid w:val="007626BE"/>
    <w:rsid w:val="007639EA"/>
    <w:rsid w:val="007647F9"/>
    <w:rsid w:val="00764AC9"/>
    <w:rsid w:val="007674E0"/>
    <w:rsid w:val="0077151D"/>
    <w:rsid w:val="00772042"/>
    <w:rsid w:val="007721EE"/>
    <w:rsid w:val="00773A8D"/>
    <w:rsid w:val="00773C3B"/>
    <w:rsid w:val="00776956"/>
    <w:rsid w:val="007775F0"/>
    <w:rsid w:val="00780D4F"/>
    <w:rsid w:val="00782C07"/>
    <w:rsid w:val="00783418"/>
    <w:rsid w:val="00783BED"/>
    <w:rsid w:val="0078402E"/>
    <w:rsid w:val="00785D3C"/>
    <w:rsid w:val="00785F3A"/>
    <w:rsid w:val="00786B2D"/>
    <w:rsid w:val="00787682"/>
    <w:rsid w:val="00790F5B"/>
    <w:rsid w:val="00791AE3"/>
    <w:rsid w:val="00792619"/>
    <w:rsid w:val="00793528"/>
    <w:rsid w:val="007937A0"/>
    <w:rsid w:val="007942A3"/>
    <w:rsid w:val="007944BD"/>
    <w:rsid w:val="007953D8"/>
    <w:rsid w:val="007961E2"/>
    <w:rsid w:val="007966E4"/>
    <w:rsid w:val="00796744"/>
    <w:rsid w:val="007968DA"/>
    <w:rsid w:val="00796B4F"/>
    <w:rsid w:val="007A0B2F"/>
    <w:rsid w:val="007A1481"/>
    <w:rsid w:val="007A1FF5"/>
    <w:rsid w:val="007A262C"/>
    <w:rsid w:val="007A3505"/>
    <w:rsid w:val="007A37DB"/>
    <w:rsid w:val="007A3929"/>
    <w:rsid w:val="007A3995"/>
    <w:rsid w:val="007A403C"/>
    <w:rsid w:val="007A4E46"/>
    <w:rsid w:val="007A4F6D"/>
    <w:rsid w:val="007A6CD9"/>
    <w:rsid w:val="007A7202"/>
    <w:rsid w:val="007A7889"/>
    <w:rsid w:val="007A7FD5"/>
    <w:rsid w:val="007B25FA"/>
    <w:rsid w:val="007B31D4"/>
    <w:rsid w:val="007B518F"/>
    <w:rsid w:val="007B56D3"/>
    <w:rsid w:val="007B583B"/>
    <w:rsid w:val="007B5B4F"/>
    <w:rsid w:val="007B7467"/>
    <w:rsid w:val="007B76F1"/>
    <w:rsid w:val="007B78B2"/>
    <w:rsid w:val="007B7986"/>
    <w:rsid w:val="007C0078"/>
    <w:rsid w:val="007C15F9"/>
    <w:rsid w:val="007C1981"/>
    <w:rsid w:val="007C2CD2"/>
    <w:rsid w:val="007C3D12"/>
    <w:rsid w:val="007C4150"/>
    <w:rsid w:val="007C4A0E"/>
    <w:rsid w:val="007C4CDE"/>
    <w:rsid w:val="007C5FFA"/>
    <w:rsid w:val="007C6DD1"/>
    <w:rsid w:val="007C70F3"/>
    <w:rsid w:val="007C7E43"/>
    <w:rsid w:val="007C7F3D"/>
    <w:rsid w:val="007D0A0C"/>
    <w:rsid w:val="007D212B"/>
    <w:rsid w:val="007D33D1"/>
    <w:rsid w:val="007D34A7"/>
    <w:rsid w:val="007D4189"/>
    <w:rsid w:val="007D4C2D"/>
    <w:rsid w:val="007D4D6B"/>
    <w:rsid w:val="007D5800"/>
    <w:rsid w:val="007D7A28"/>
    <w:rsid w:val="007E38A3"/>
    <w:rsid w:val="007E4427"/>
    <w:rsid w:val="007E48D6"/>
    <w:rsid w:val="007E567C"/>
    <w:rsid w:val="007E5E3A"/>
    <w:rsid w:val="007E6303"/>
    <w:rsid w:val="007E6C8B"/>
    <w:rsid w:val="007F0F50"/>
    <w:rsid w:val="007F12C6"/>
    <w:rsid w:val="007F19D3"/>
    <w:rsid w:val="007F1EB9"/>
    <w:rsid w:val="007F28C0"/>
    <w:rsid w:val="007F2D61"/>
    <w:rsid w:val="007F357C"/>
    <w:rsid w:val="007F366B"/>
    <w:rsid w:val="007F41CA"/>
    <w:rsid w:val="007F45BA"/>
    <w:rsid w:val="007F5126"/>
    <w:rsid w:val="007F53EE"/>
    <w:rsid w:val="007F64CC"/>
    <w:rsid w:val="007F7FCB"/>
    <w:rsid w:val="00800B7F"/>
    <w:rsid w:val="00801701"/>
    <w:rsid w:val="00801D0C"/>
    <w:rsid w:val="0080259D"/>
    <w:rsid w:val="0080398C"/>
    <w:rsid w:val="00803E3E"/>
    <w:rsid w:val="00804A3F"/>
    <w:rsid w:val="008069AE"/>
    <w:rsid w:val="00806AAD"/>
    <w:rsid w:val="00807272"/>
    <w:rsid w:val="00811C1E"/>
    <w:rsid w:val="0081231C"/>
    <w:rsid w:val="00812882"/>
    <w:rsid w:val="00812AEB"/>
    <w:rsid w:val="00813486"/>
    <w:rsid w:val="00816964"/>
    <w:rsid w:val="008169EC"/>
    <w:rsid w:val="00816D1A"/>
    <w:rsid w:val="00817F7F"/>
    <w:rsid w:val="00821047"/>
    <w:rsid w:val="008233C5"/>
    <w:rsid w:val="00823851"/>
    <w:rsid w:val="008240F7"/>
    <w:rsid w:val="00824453"/>
    <w:rsid w:val="008246CB"/>
    <w:rsid w:val="00824B02"/>
    <w:rsid w:val="00824E92"/>
    <w:rsid w:val="00825D86"/>
    <w:rsid w:val="0082708B"/>
    <w:rsid w:val="00830B66"/>
    <w:rsid w:val="00830DB1"/>
    <w:rsid w:val="0083115A"/>
    <w:rsid w:val="00832A25"/>
    <w:rsid w:val="008335BB"/>
    <w:rsid w:val="00835498"/>
    <w:rsid w:val="00835F9F"/>
    <w:rsid w:val="00836E01"/>
    <w:rsid w:val="0084080E"/>
    <w:rsid w:val="00840ACC"/>
    <w:rsid w:val="008415A8"/>
    <w:rsid w:val="00842449"/>
    <w:rsid w:val="008427AE"/>
    <w:rsid w:val="00842994"/>
    <w:rsid w:val="0084484F"/>
    <w:rsid w:val="0084560C"/>
    <w:rsid w:val="008468D8"/>
    <w:rsid w:val="0084768C"/>
    <w:rsid w:val="00847CF3"/>
    <w:rsid w:val="00851223"/>
    <w:rsid w:val="00851B84"/>
    <w:rsid w:val="00852603"/>
    <w:rsid w:val="008546A3"/>
    <w:rsid w:val="008553EF"/>
    <w:rsid w:val="0085599F"/>
    <w:rsid w:val="00857C0F"/>
    <w:rsid w:val="0086034A"/>
    <w:rsid w:val="00861452"/>
    <w:rsid w:val="00862039"/>
    <w:rsid w:val="00862082"/>
    <w:rsid w:val="008630C5"/>
    <w:rsid w:val="0086320D"/>
    <w:rsid w:val="00863555"/>
    <w:rsid w:val="00866581"/>
    <w:rsid w:val="00866DCF"/>
    <w:rsid w:val="00867A06"/>
    <w:rsid w:val="008705F4"/>
    <w:rsid w:val="008713B7"/>
    <w:rsid w:val="00872B70"/>
    <w:rsid w:val="00872D94"/>
    <w:rsid w:val="00872EFD"/>
    <w:rsid w:val="00873519"/>
    <w:rsid w:val="00874181"/>
    <w:rsid w:val="00874F95"/>
    <w:rsid w:val="00875B74"/>
    <w:rsid w:val="0088015F"/>
    <w:rsid w:val="00880B9D"/>
    <w:rsid w:val="00880E9C"/>
    <w:rsid w:val="00880EB8"/>
    <w:rsid w:val="008845F6"/>
    <w:rsid w:val="00884A97"/>
    <w:rsid w:val="00887F60"/>
    <w:rsid w:val="0089133F"/>
    <w:rsid w:val="0089190C"/>
    <w:rsid w:val="00891D86"/>
    <w:rsid w:val="008921A7"/>
    <w:rsid w:val="008928B0"/>
    <w:rsid w:val="008940A9"/>
    <w:rsid w:val="00894BA6"/>
    <w:rsid w:val="00894E3E"/>
    <w:rsid w:val="00895F9E"/>
    <w:rsid w:val="00897273"/>
    <w:rsid w:val="00897C5C"/>
    <w:rsid w:val="008A38B2"/>
    <w:rsid w:val="008A5085"/>
    <w:rsid w:val="008A50CF"/>
    <w:rsid w:val="008A5712"/>
    <w:rsid w:val="008A575B"/>
    <w:rsid w:val="008A67A6"/>
    <w:rsid w:val="008A6FB9"/>
    <w:rsid w:val="008B03B5"/>
    <w:rsid w:val="008B094D"/>
    <w:rsid w:val="008B0F95"/>
    <w:rsid w:val="008B11F6"/>
    <w:rsid w:val="008B2234"/>
    <w:rsid w:val="008B33C6"/>
    <w:rsid w:val="008B3964"/>
    <w:rsid w:val="008B44BB"/>
    <w:rsid w:val="008B57F1"/>
    <w:rsid w:val="008B7761"/>
    <w:rsid w:val="008B7951"/>
    <w:rsid w:val="008B7995"/>
    <w:rsid w:val="008C054B"/>
    <w:rsid w:val="008C06C0"/>
    <w:rsid w:val="008C140F"/>
    <w:rsid w:val="008C1C8C"/>
    <w:rsid w:val="008C2772"/>
    <w:rsid w:val="008C3CDD"/>
    <w:rsid w:val="008C4392"/>
    <w:rsid w:val="008C4438"/>
    <w:rsid w:val="008C7563"/>
    <w:rsid w:val="008C79B4"/>
    <w:rsid w:val="008C7BFC"/>
    <w:rsid w:val="008C7EEA"/>
    <w:rsid w:val="008D0851"/>
    <w:rsid w:val="008D30C2"/>
    <w:rsid w:val="008D3385"/>
    <w:rsid w:val="008D37D3"/>
    <w:rsid w:val="008D4419"/>
    <w:rsid w:val="008D4768"/>
    <w:rsid w:val="008D5016"/>
    <w:rsid w:val="008D5791"/>
    <w:rsid w:val="008D5D81"/>
    <w:rsid w:val="008D6E99"/>
    <w:rsid w:val="008D726D"/>
    <w:rsid w:val="008E09CA"/>
    <w:rsid w:val="008E1E97"/>
    <w:rsid w:val="008E4B1C"/>
    <w:rsid w:val="008E5C21"/>
    <w:rsid w:val="008E6816"/>
    <w:rsid w:val="008E73F3"/>
    <w:rsid w:val="008E7824"/>
    <w:rsid w:val="008E7D33"/>
    <w:rsid w:val="008F10A9"/>
    <w:rsid w:val="008F1FCE"/>
    <w:rsid w:val="008F22DD"/>
    <w:rsid w:val="008F29C7"/>
    <w:rsid w:val="008F3A67"/>
    <w:rsid w:val="008F5001"/>
    <w:rsid w:val="008F5473"/>
    <w:rsid w:val="008F6350"/>
    <w:rsid w:val="008F71E4"/>
    <w:rsid w:val="008F7E48"/>
    <w:rsid w:val="0090071E"/>
    <w:rsid w:val="00900902"/>
    <w:rsid w:val="0090132A"/>
    <w:rsid w:val="0090257A"/>
    <w:rsid w:val="009030D4"/>
    <w:rsid w:val="00904186"/>
    <w:rsid w:val="00904F73"/>
    <w:rsid w:val="009050E8"/>
    <w:rsid w:val="0090591C"/>
    <w:rsid w:val="009059DA"/>
    <w:rsid w:val="00907A5C"/>
    <w:rsid w:val="00910928"/>
    <w:rsid w:val="009118C7"/>
    <w:rsid w:val="00915D69"/>
    <w:rsid w:val="00916E81"/>
    <w:rsid w:val="00916FDF"/>
    <w:rsid w:val="00917710"/>
    <w:rsid w:val="00917A48"/>
    <w:rsid w:val="00920915"/>
    <w:rsid w:val="00920B9E"/>
    <w:rsid w:val="00922964"/>
    <w:rsid w:val="00923689"/>
    <w:rsid w:val="00923A9F"/>
    <w:rsid w:val="00923B03"/>
    <w:rsid w:val="00924618"/>
    <w:rsid w:val="00924B76"/>
    <w:rsid w:val="009262E4"/>
    <w:rsid w:val="009271E8"/>
    <w:rsid w:val="00930997"/>
    <w:rsid w:val="00930A91"/>
    <w:rsid w:val="009310E1"/>
    <w:rsid w:val="00931DEE"/>
    <w:rsid w:val="00931F96"/>
    <w:rsid w:val="00932BAA"/>
    <w:rsid w:val="00933CAD"/>
    <w:rsid w:val="009346D0"/>
    <w:rsid w:val="009348E2"/>
    <w:rsid w:val="0094056A"/>
    <w:rsid w:val="0094198B"/>
    <w:rsid w:val="00942846"/>
    <w:rsid w:val="00943CE4"/>
    <w:rsid w:val="00943D20"/>
    <w:rsid w:val="009443B9"/>
    <w:rsid w:val="00945C06"/>
    <w:rsid w:val="00945EB1"/>
    <w:rsid w:val="00947D46"/>
    <w:rsid w:val="00950ACD"/>
    <w:rsid w:val="00951C93"/>
    <w:rsid w:val="00952584"/>
    <w:rsid w:val="009530B8"/>
    <w:rsid w:val="009536A1"/>
    <w:rsid w:val="00953A5D"/>
    <w:rsid w:val="009541D7"/>
    <w:rsid w:val="009557D0"/>
    <w:rsid w:val="00955E55"/>
    <w:rsid w:val="00956142"/>
    <w:rsid w:val="00956539"/>
    <w:rsid w:val="0095731C"/>
    <w:rsid w:val="00960166"/>
    <w:rsid w:val="00960DF2"/>
    <w:rsid w:val="0096144C"/>
    <w:rsid w:val="00961E66"/>
    <w:rsid w:val="00964974"/>
    <w:rsid w:val="0096578F"/>
    <w:rsid w:val="009665B9"/>
    <w:rsid w:val="00966A0B"/>
    <w:rsid w:val="00967B11"/>
    <w:rsid w:val="00970BAA"/>
    <w:rsid w:val="00976473"/>
    <w:rsid w:val="00976E72"/>
    <w:rsid w:val="00977507"/>
    <w:rsid w:val="00980BEC"/>
    <w:rsid w:val="00982AD9"/>
    <w:rsid w:val="00983766"/>
    <w:rsid w:val="009845D0"/>
    <w:rsid w:val="00985446"/>
    <w:rsid w:val="0098648E"/>
    <w:rsid w:val="00986762"/>
    <w:rsid w:val="00986A19"/>
    <w:rsid w:val="00986AB4"/>
    <w:rsid w:val="00986CEE"/>
    <w:rsid w:val="00987EFA"/>
    <w:rsid w:val="00991614"/>
    <w:rsid w:val="009927DD"/>
    <w:rsid w:val="00993004"/>
    <w:rsid w:val="00995AAC"/>
    <w:rsid w:val="00995CBD"/>
    <w:rsid w:val="00997A71"/>
    <w:rsid w:val="009A1A6A"/>
    <w:rsid w:val="009A30E6"/>
    <w:rsid w:val="009A464C"/>
    <w:rsid w:val="009A48DF"/>
    <w:rsid w:val="009A55CD"/>
    <w:rsid w:val="009A5801"/>
    <w:rsid w:val="009A595C"/>
    <w:rsid w:val="009A5BB9"/>
    <w:rsid w:val="009A7600"/>
    <w:rsid w:val="009B0578"/>
    <w:rsid w:val="009B0939"/>
    <w:rsid w:val="009B0CC1"/>
    <w:rsid w:val="009B2018"/>
    <w:rsid w:val="009B2EF1"/>
    <w:rsid w:val="009B3CD4"/>
    <w:rsid w:val="009B5A76"/>
    <w:rsid w:val="009B6B84"/>
    <w:rsid w:val="009B74E8"/>
    <w:rsid w:val="009C04DF"/>
    <w:rsid w:val="009C0E57"/>
    <w:rsid w:val="009C1FC8"/>
    <w:rsid w:val="009C329B"/>
    <w:rsid w:val="009C4523"/>
    <w:rsid w:val="009C55A0"/>
    <w:rsid w:val="009C6C31"/>
    <w:rsid w:val="009C749D"/>
    <w:rsid w:val="009C7586"/>
    <w:rsid w:val="009D17FD"/>
    <w:rsid w:val="009D4CE2"/>
    <w:rsid w:val="009D73F0"/>
    <w:rsid w:val="009D7F5E"/>
    <w:rsid w:val="009E05D3"/>
    <w:rsid w:val="009E12A9"/>
    <w:rsid w:val="009E2668"/>
    <w:rsid w:val="009E271E"/>
    <w:rsid w:val="009E339D"/>
    <w:rsid w:val="009E3EC8"/>
    <w:rsid w:val="009E4770"/>
    <w:rsid w:val="009E4A78"/>
    <w:rsid w:val="009E4E6A"/>
    <w:rsid w:val="009E519C"/>
    <w:rsid w:val="009E5D6D"/>
    <w:rsid w:val="009E6639"/>
    <w:rsid w:val="009E6C1F"/>
    <w:rsid w:val="009F02F5"/>
    <w:rsid w:val="009F049D"/>
    <w:rsid w:val="009F1457"/>
    <w:rsid w:val="009F1597"/>
    <w:rsid w:val="009F2D9E"/>
    <w:rsid w:val="009F582B"/>
    <w:rsid w:val="009F65CE"/>
    <w:rsid w:val="009F7379"/>
    <w:rsid w:val="00A00ECF"/>
    <w:rsid w:val="00A02869"/>
    <w:rsid w:val="00A03272"/>
    <w:rsid w:val="00A035C3"/>
    <w:rsid w:val="00A04F46"/>
    <w:rsid w:val="00A05C01"/>
    <w:rsid w:val="00A05FDA"/>
    <w:rsid w:val="00A0781F"/>
    <w:rsid w:val="00A07E6F"/>
    <w:rsid w:val="00A10349"/>
    <w:rsid w:val="00A12B29"/>
    <w:rsid w:val="00A13144"/>
    <w:rsid w:val="00A15599"/>
    <w:rsid w:val="00A17718"/>
    <w:rsid w:val="00A2031D"/>
    <w:rsid w:val="00A23321"/>
    <w:rsid w:val="00A239A0"/>
    <w:rsid w:val="00A24283"/>
    <w:rsid w:val="00A25CB5"/>
    <w:rsid w:val="00A30434"/>
    <w:rsid w:val="00A30722"/>
    <w:rsid w:val="00A307A2"/>
    <w:rsid w:val="00A31DE5"/>
    <w:rsid w:val="00A32977"/>
    <w:rsid w:val="00A32EFA"/>
    <w:rsid w:val="00A34292"/>
    <w:rsid w:val="00A34E23"/>
    <w:rsid w:val="00A35AB8"/>
    <w:rsid w:val="00A3624F"/>
    <w:rsid w:val="00A3642E"/>
    <w:rsid w:val="00A368EC"/>
    <w:rsid w:val="00A37D1C"/>
    <w:rsid w:val="00A40C7F"/>
    <w:rsid w:val="00A41913"/>
    <w:rsid w:val="00A42598"/>
    <w:rsid w:val="00A45475"/>
    <w:rsid w:val="00A45D27"/>
    <w:rsid w:val="00A470B9"/>
    <w:rsid w:val="00A472B0"/>
    <w:rsid w:val="00A47E9F"/>
    <w:rsid w:val="00A50571"/>
    <w:rsid w:val="00A509CB"/>
    <w:rsid w:val="00A50E6C"/>
    <w:rsid w:val="00A51168"/>
    <w:rsid w:val="00A528A2"/>
    <w:rsid w:val="00A52BF8"/>
    <w:rsid w:val="00A53447"/>
    <w:rsid w:val="00A535D6"/>
    <w:rsid w:val="00A546A0"/>
    <w:rsid w:val="00A54B10"/>
    <w:rsid w:val="00A55FC7"/>
    <w:rsid w:val="00A568AE"/>
    <w:rsid w:val="00A6037D"/>
    <w:rsid w:val="00A60E20"/>
    <w:rsid w:val="00A60F12"/>
    <w:rsid w:val="00A62F30"/>
    <w:rsid w:val="00A635FE"/>
    <w:rsid w:val="00A6434A"/>
    <w:rsid w:val="00A646E7"/>
    <w:rsid w:val="00A653DE"/>
    <w:rsid w:val="00A658EF"/>
    <w:rsid w:val="00A672FC"/>
    <w:rsid w:val="00A703D8"/>
    <w:rsid w:val="00A7075E"/>
    <w:rsid w:val="00A717DA"/>
    <w:rsid w:val="00A7484A"/>
    <w:rsid w:val="00A74910"/>
    <w:rsid w:val="00A74C09"/>
    <w:rsid w:val="00A759FE"/>
    <w:rsid w:val="00A77044"/>
    <w:rsid w:val="00A778F4"/>
    <w:rsid w:val="00A8034D"/>
    <w:rsid w:val="00A812AE"/>
    <w:rsid w:val="00A832DE"/>
    <w:rsid w:val="00A83338"/>
    <w:rsid w:val="00A8333F"/>
    <w:rsid w:val="00A83C2D"/>
    <w:rsid w:val="00A8403E"/>
    <w:rsid w:val="00A87D90"/>
    <w:rsid w:val="00A90208"/>
    <w:rsid w:val="00A91F97"/>
    <w:rsid w:val="00A92A2E"/>
    <w:rsid w:val="00A937D5"/>
    <w:rsid w:val="00A93D48"/>
    <w:rsid w:val="00A95564"/>
    <w:rsid w:val="00A955FB"/>
    <w:rsid w:val="00A95DD6"/>
    <w:rsid w:val="00A97D54"/>
    <w:rsid w:val="00AA40D1"/>
    <w:rsid w:val="00AA5058"/>
    <w:rsid w:val="00AA5B16"/>
    <w:rsid w:val="00AA6728"/>
    <w:rsid w:val="00AA72B4"/>
    <w:rsid w:val="00AB0C26"/>
    <w:rsid w:val="00AB1A66"/>
    <w:rsid w:val="00AB2A7B"/>
    <w:rsid w:val="00AB3641"/>
    <w:rsid w:val="00AB66FE"/>
    <w:rsid w:val="00AB7676"/>
    <w:rsid w:val="00AB7A97"/>
    <w:rsid w:val="00AC023E"/>
    <w:rsid w:val="00AC18B4"/>
    <w:rsid w:val="00AC1EC4"/>
    <w:rsid w:val="00AC25B8"/>
    <w:rsid w:val="00AC3C83"/>
    <w:rsid w:val="00AC4F55"/>
    <w:rsid w:val="00AC76FC"/>
    <w:rsid w:val="00AD0671"/>
    <w:rsid w:val="00AD0AB6"/>
    <w:rsid w:val="00AD1B26"/>
    <w:rsid w:val="00AD2454"/>
    <w:rsid w:val="00AD2573"/>
    <w:rsid w:val="00AD25A1"/>
    <w:rsid w:val="00AD2AB5"/>
    <w:rsid w:val="00AD30EB"/>
    <w:rsid w:val="00AD3B3B"/>
    <w:rsid w:val="00AD3D50"/>
    <w:rsid w:val="00AD455D"/>
    <w:rsid w:val="00AD7C93"/>
    <w:rsid w:val="00AE0082"/>
    <w:rsid w:val="00AE0152"/>
    <w:rsid w:val="00AE0F85"/>
    <w:rsid w:val="00AE1539"/>
    <w:rsid w:val="00AE21C9"/>
    <w:rsid w:val="00AE3437"/>
    <w:rsid w:val="00AE349A"/>
    <w:rsid w:val="00AE3C15"/>
    <w:rsid w:val="00AE4309"/>
    <w:rsid w:val="00AE4650"/>
    <w:rsid w:val="00AE6CAE"/>
    <w:rsid w:val="00AE7B02"/>
    <w:rsid w:val="00AF02F3"/>
    <w:rsid w:val="00AF1BD6"/>
    <w:rsid w:val="00AF253A"/>
    <w:rsid w:val="00AF3447"/>
    <w:rsid w:val="00AF40F1"/>
    <w:rsid w:val="00AF751C"/>
    <w:rsid w:val="00B01920"/>
    <w:rsid w:val="00B01EB7"/>
    <w:rsid w:val="00B0317B"/>
    <w:rsid w:val="00B03391"/>
    <w:rsid w:val="00B03EBC"/>
    <w:rsid w:val="00B04C3F"/>
    <w:rsid w:val="00B04F21"/>
    <w:rsid w:val="00B06DD9"/>
    <w:rsid w:val="00B073C5"/>
    <w:rsid w:val="00B10D38"/>
    <w:rsid w:val="00B11B53"/>
    <w:rsid w:val="00B13344"/>
    <w:rsid w:val="00B13660"/>
    <w:rsid w:val="00B16384"/>
    <w:rsid w:val="00B16409"/>
    <w:rsid w:val="00B16FEA"/>
    <w:rsid w:val="00B176B2"/>
    <w:rsid w:val="00B2165C"/>
    <w:rsid w:val="00B2265B"/>
    <w:rsid w:val="00B23AEE"/>
    <w:rsid w:val="00B23F70"/>
    <w:rsid w:val="00B25499"/>
    <w:rsid w:val="00B2594D"/>
    <w:rsid w:val="00B25C6D"/>
    <w:rsid w:val="00B26A10"/>
    <w:rsid w:val="00B26B9F"/>
    <w:rsid w:val="00B27289"/>
    <w:rsid w:val="00B27DDC"/>
    <w:rsid w:val="00B3066B"/>
    <w:rsid w:val="00B306CD"/>
    <w:rsid w:val="00B309F6"/>
    <w:rsid w:val="00B32AA9"/>
    <w:rsid w:val="00B331B6"/>
    <w:rsid w:val="00B3529D"/>
    <w:rsid w:val="00B35FF0"/>
    <w:rsid w:val="00B3626F"/>
    <w:rsid w:val="00B367F1"/>
    <w:rsid w:val="00B3786B"/>
    <w:rsid w:val="00B42060"/>
    <w:rsid w:val="00B42536"/>
    <w:rsid w:val="00B42BAF"/>
    <w:rsid w:val="00B42E0D"/>
    <w:rsid w:val="00B42F34"/>
    <w:rsid w:val="00B433FC"/>
    <w:rsid w:val="00B437FC"/>
    <w:rsid w:val="00B44271"/>
    <w:rsid w:val="00B4439E"/>
    <w:rsid w:val="00B44CB3"/>
    <w:rsid w:val="00B467E8"/>
    <w:rsid w:val="00B46E36"/>
    <w:rsid w:val="00B47F19"/>
    <w:rsid w:val="00B5035D"/>
    <w:rsid w:val="00B51595"/>
    <w:rsid w:val="00B51D65"/>
    <w:rsid w:val="00B51E48"/>
    <w:rsid w:val="00B52C19"/>
    <w:rsid w:val="00B530F4"/>
    <w:rsid w:val="00B53861"/>
    <w:rsid w:val="00B53BCB"/>
    <w:rsid w:val="00B546E7"/>
    <w:rsid w:val="00B5474E"/>
    <w:rsid w:val="00B55CAF"/>
    <w:rsid w:val="00B561FA"/>
    <w:rsid w:val="00B565A8"/>
    <w:rsid w:val="00B57140"/>
    <w:rsid w:val="00B614E7"/>
    <w:rsid w:val="00B61A11"/>
    <w:rsid w:val="00B61B5E"/>
    <w:rsid w:val="00B626F7"/>
    <w:rsid w:val="00B636DA"/>
    <w:rsid w:val="00B648AF"/>
    <w:rsid w:val="00B655C8"/>
    <w:rsid w:val="00B66DEB"/>
    <w:rsid w:val="00B6722C"/>
    <w:rsid w:val="00B71650"/>
    <w:rsid w:val="00B718A9"/>
    <w:rsid w:val="00B72F0F"/>
    <w:rsid w:val="00B74BF1"/>
    <w:rsid w:val="00B76EF3"/>
    <w:rsid w:val="00B7745A"/>
    <w:rsid w:val="00B805B0"/>
    <w:rsid w:val="00B80832"/>
    <w:rsid w:val="00B816DE"/>
    <w:rsid w:val="00B81C5E"/>
    <w:rsid w:val="00B8326A"/>
    <w:rsid w:val="00B83B42"/>
    <w:rsid w:val="00B8416B"/>
    <w:rsid w:val="00B85EF0"/>
    <w:rsid w:val="00B87233"/>
    <w:rsid w:val="00B87234"/>
    <w:rsid w:val="00B8727C"/>
    <w:rsid w:val="00B90F3E"/>
    <w:rsid w:val="00B91215"/>
    <w:rsid w:val="00B916D0"/>
    <w:rsid w:val="00B91FC4"/>
    <w:rsid w:val="00B931CC"/>
    <w:rsid w:val="00B93624"/>
    <w:rsid w:val="00B939BA"/>
    <w:rsid w:val="00B957DF"/>
    <w:rsid w:val="00B9582A"/>
    <w:rsid w:val="00B95B9D"/>
    <w:rsid w:val="00B967DB"/>
    <w:rsid w:val="00BA097E"/>
    <w:rsid w:val="00BA2860"/>
    <w:rsid w:val="00BA44B2"/>
    <w:rsid w:val="00BA48DB"/>
    <w:rsid w:val="00BA4E8B"/>
    <w:rsid w:val="00BA5ACC"/>
    <w:rsid w:val="00BA61D5"/>
    <w:rsid w:val="00BA6736"/>
    <w:rsid w:val="00BA75B3"/>
    <w:rsid w:val="00BB212D"/>
    <w:rsid w:val="00BB256C"/>
    <w:rsid w:val="00BB440D"/>
    <w:rsid w:val="00BB553B"/>
    <w:rsid w:val="00BB5A52"/>
    <w:rsid w:val="00BB5B1F"/>
    <w:rsid w:val="00BB63D2"/>
    <w:rsid w:val="00BB65EC"/>
    <w:rsid w:val="00BB712E"/>
    <w:rsid w:val="00BC053E"/>
    <w:rsid w:val="00BC058D"/>
    <w:rsid w:val="00BC20DA"/>
    <w:rsid w:val="00BC275B"/>
    <w:rsid w:val="00BC2D55"/>
    <w:rsid w:val="00BC3144"/>
    <w:rsid w:val="00BC3CC8"/>
    <w:rsid w:val="00BC46C0"/>
    <w:rsid w:val="00BC55C5"/>
    <w:rsid w:val="00BC57DF"/>
    <w:rsid w:val="00BC5FF3"/>
    <w:rsid w:val="00BC6055"/>
    <w:rsid w:val="00BC77C9"/>
    <w:rsid w:val="00BD0FA1"/>
    <w:rsid w:val="00BD1AF5"/>
    <w:rsid w:val="00BD2593"/>
    <w:rsid w:val="00BD33D7"/>
    <w:rsid w:val="00BD4272"/>
    <w:rsid w:val="00BD569A"/>
    <w:rsid w:val="00BD58A7"/>
    <w:rsid w:val="00BD5959"/>
    <w:rsid w:val="00BD6EEC"/>
    <w:rsid w:val="00BE081C"/>
    <w:rsid w:val="00BE20A5"/>
    <w:rsid w:val="00BE216F"/>
    <w:rsid w:val="00BE3C35"/>
    <w:rsid w:val="00BE3F9D"/>
    <w:rsid w:val="00BE6588"/>
    <w:rsid w:val="00BE6B9E"/>
    <w:rsid w:val="00BE76DB"/>
    <w:rsid w:val="00BF01AC"/>
    <w:rsid w:val="00BF0329"/>
    <w:rsid w:val="00BF0B7B"/>
    <w:rsid w:val="00BF2BE0"/>
    <w:rsid w:val="00BF34D1"/>
    <w:rsid w:val="00BF3A10"/>
    <w:rsid w:val="00BF4EF5"/>
    <w:rsid w:val="00BF60C5"/>
    <w:rsid w:val="00BF6453"/>
    <w:rsid w:val="00C0075C"/>
    <w:rsid w:val="00C00AD3"/>
    <w:rsid w:val="00C01169"/>
    <w:rsid w:val="00C01532"/>
    <w:rsid w:val="00C02117"/>
    <w:rsid w:val="00C02149"/>
    <w:rsid w:val="00C0267C"/>
    <w:rsid w:val="00C02F8A"/>
    <w:rsid w:val="00C03B9E"/>
    <w:rsid w:val="00C0412D"/>
    <w:rsid w:val="00C051F7"/>
    <w:rsid w:val="00C053DD"/>
    <w:rsid w:val="00C05995"/>
    <w:rsid w:val="00C10DB6"/>
    <w:rsid w:val="00C13964"/>
    <w:rsid w:val="00C15584"/>
    <w:rsid w:val="00C163C1"/>
    <w:rsid w:val="00C167E1"/>
    <w:rsid w:val="00C16A0E"/>
    <w:rsid w:val="00C16C92"/>
    <w:rsid w:val="00C17639"/>
    <w:rsid w:val="00C20A9C"/>
    <w:rsid w:val="00C20DCE"/>
    <w:rsid w:val="00C20EF1"/>
    <w:rsid w:val="00C22895"/>
    <w:rsid w:val="00C22D49"/>
    <w:rsid w:val="00C23E16"/>
    <w:rsid w:val="00C24895"/>
    <w:rsid w:val="00C25381"/>
    <w:rsid w:val="00C256C2"/>
    <w:rsid w:val="00C2627D"/>
    <w:rsid w:val="00C26979"/>
    <w:rsid w:val="00C26E23"/>
    <w:rsid w:val="00C31C57"/>
    <w:rsid w:val="00C324F8"/>
    <w:rsid w:val="00C328BB"/>
    <w:rsid w:val="00C32F58"/>
    <w:rsid w:val="00C33DB7"/>
    <w:rsid w:val="00C3538E"/>
    <w:rsid w:val="00C35A61"/>
    <w:rsid w:val="00C37995"/>
    <w:rsid w:val="00C405FD"/>
    <w:rsid w:val="00C45E45"/>
    <w:rsid w:val="00C503B6"/>
    <w:rsid w:val="00C51C9D"/>
    <w:rsid w:val="00C5261E"/>
    <w:rsid w:val="00C54293"/>
    <w:rsid w:val="00C54343"/>
    <w:rsid w:val="00C54922"/>
    <w:rsid w:val="00C54A54"/>
    <w:rsid w:val="00C54C1B"/>
    <w:rsid w:val="00C56FE7"/>
    <w:rsid w:val="00C5752B"/>
    <w:rsid w:val="00C618B3"/>
    <w:rsid w:val="00C635CE"/>
    <w:rsid w:val="00C64971"/>
    <w:rsid w:val="00C65179"/>
    <w:rsid w:val="00C65C0E"/>
    <w:rsid w:val="00C65E49"/>
    <w:rsid w:val="00C6648E"/>
    <w:rsid w:val="00C66A9D"/>
    <w:rsid w:val="00C7093C"/>
    <w:rsid w:val="00C71931"/>
    <w:rsid w:val="00C72CAA"/>
    <w:rsid w:val="00C746A2"/>
    <w:rsid w:val="00C75674"/>
    <w:rsid w:val="00C7607A"/>
    <w:rsid w:val="00C770A3"/>
    <w:rsid w:val="00C77565"/>
    <w:rsid w:val="00C81203"/>
    <w:rsid w:val="00C81B1B"/>
    <w:rsid w:val="00C84F64"/>
    <w:rsid w:val="00C85BC4"/>
    <w:rsid w:val="00C87E2B"/>
    <w:rsid w:val="00C907F0"/>
    <w:rsid w:val="00C91975"/>
    <w:rsid w:val="00C920DC"/>
    <w:rsid w:val="00C926CD"/>
    <w:rsid w:val="00C92B16"/>
    <w:rsid w:val="00C94D68"/>
    <w:rsid w:val="00C9539E"/>
    <w:rsid w:val="00C953D9"/>
    <w:rsid w:val="00C96435"/>
    <w:rsid w:val="00C97B71"/>
    <w:rsid w:val="00C97D44"/>
    <w:rsid w:val="00CA0FFE"/>
    <w:rsid w:val="00CA10A4"/>
    <w:rsid w:val="00CA121D"/>
    <w:rsid w:val="00CA1914"/>
    <w:rsid w:val="00CA2B91"/>
    <w:rsid w:val="00CA3178"/>
    <w:rsid w:val="00CA4403"/>
    <w:rsid w:val="00CA4D96"/>
    <w:rsid w:val="00CA61DE"/>
    <w:rsid w:val="00CA6A6C"/>
    <w:rsid w:val="00CB028E"/>
    <w:rsid w:val="00CB2617"/>
    <w:rsid w:val="00CB4405"/>
    <w:rsid w:val="00CB48D7"/>
    <w:rsid w:val="00CB4A32"/>
    <w:rsid w:val="00CB53EC"/>
    <w:rsid w:val="00CB5BE4"/>
    <w:rsid w:val="00CB667C"/>
    <w:rsid w:val="00CB7ECD"/>
    <w:rsid w:val="00CC0292"/>
    <w:rsid w:val="00CC03C7"/>
    <w:rsid w:val="00CC2A12"/>
    <w:rsid w:val="00CC2AB3"/>
    <w:rsid w:val="00CC3443"/>
    <w:rsid w:val="00CC3478"/>
    <w:rsid w:val="00CC3907"/>
    <w:rsid w:val="00CC4C8A"/>
    <w:rsid w:val="00CC600E"/>
    <w:rsid w:val="00CC6C17"/>
    <w:rsid w:val="00CC6D8C"/>
    <w:rsid w:val="00CC6E69"/>
    <w:rsid w:val="00CC7D0F"/>
    <w:rsid w:val="00CD074E"/>
    <w:rsid w:val="00CD1565"/>
    <w:rsid w:val="00CD1A51"/>
    <w:rsid w:val="00CD1B68"/>
    <w:rsid w:val="00CD32F1"/>
    <w:rsid w:val="00CD60B2"/>
    <w:rsid w:val="00CD6482"/>
    <w:rsid w:val="00CD6DDB"/>
    <w:rsid w:val="00CD7BBC"/>
    <w:rsid w:val="00CE0599"/>
    <w:rsid w:val="00CE124E"/>
    <w:rsid w:val="00CE173B"/>
    <w:rsid w:val="00CE186C"/>
    <w:rsid w:val="00CE2E1A"/>
    <w:rsid w:val="00CE2FE9"/>
    <w:rsid w:val="00CE7CC2"/>
    <w:rsid w:val="00CE7E9A"/>
    <w:rsid w:val="00CF26B9"/>
    <w:rsid w:val="00CF3B1A"/>
    <w:rsid w:val="00CF46B8"/>
    <w:rsid w:val="00CF558E"/>
    <w:rsid w:val="00CF6CE7"/>
    <w:rsid w:val="00CF721C"/>
    <w:rsid w:val="00D0082C"/>
    <w:rsid w:val="00D00BFC"/>
    <w:rsid w:val="00D00E8A"/>
    <w:rsid w:val="00D020A3"/>
    <w:rsid w:val="00D026A0"/>
    <w:rsid w:val="00D0484D"/>
    <w:rsid w:val="00D05A03"/>
    <w:rsid w:val="00D07275"/>
    <w:rsid w:val="00D11406"/>
    <w:rsid w:val="00D1165E"/>
    <w:rsid w:val="00D129C8"/>
    <w:rsid w:val="00D12F22"/>
    <w:rsid w:val="00D1578C"/>
    <w:rsid w:val="00D164B7"/>
    <w:rsid w:val="00D17A71"/>
    <w:rsid w:val="00D17EBA"/>
    <w:rsid w:val="00D21788"/>
    <w:rsid w:val="00D22C9D"/>
    <w:rsid w:val="00D23347"/>
    <w:rsid w:val="00D24975"/>
    <w:rsid w:val="00D27260"/>
    <w:rsid w:val="00D300AE"/>
    <w:rsid w:val="00D30163"/>
    <w:rsid w:val="00D32868"/>
    <w:rsid w:val="00D346E3"/>
    <w:rsid w:val="00D354FD"/>
    <w:rsid w:val="00D358CE"/>
    <w:rsid w:val="00D35E0E"/>
    <w:rsid w:val="00D36011"/>
    <w:rsid w:val="00D444EB"/>
    <w:rsid w:val="00D44CA4"/>
    <w:rsid w:val="00D45167"/>
    <w:rsid w:val="00D462E0"/>
    <w:rsid w:val="00D46A84"/>
    <w:rsid w:val="00D50B81"/>
    <w:rsid w:val="00D55FDB"/>
    <w:rsid w:val="00D56E0D"/>
    <w:rsid w:val="00D570E5"/>
    <w:rsid w:val="00D575E0"/>
    <w:rsid w:val="00D60C1F"/>
    <w:rsid w:val="00D612C6"/>
    <w:rsid w:val="00D61626"/>
    <w:rsid w:val="00D621CC"/>
    <w:rsid w:val="00D6355C"/>
    <w:rsid w:val="00D63D71"/>
    <w:rsid w:val="00D6499B"/>
    <w:rsid w:val="00D65497"/>
    <w:rsid w:val="00D67387"/>
    <w:rsid w:val="00D67DF5"/>
    <w:rsid w:val="00D709C5"/>
    <w:rsid w:val="00D71F62"/>
    <w:rsid w:val="00D731B3"/>
    <w:rsid w:val="00D7340F"/>
    <w:rsid w:val="00D768B3"/>
    <w:rsid w:val="00D76B91"/>
    <w:rsid w:val="00D80904"/>
    <w:rsid w:val="00D818E4"/>
    <w:rsid w:val="00D8197E"/>
    <w:rsid w:val="00D82CDB"/>
    <w:rsid w:val="00D83894"/>
    <w:rsid w:val="00D84C21"/>
    <w:rsid w:val="00D865D0"/>
    <w:rsid w:val="00D86D24"/>
    <w:rsid w:val="00D874F8"/>
    <w:rsid w:val="00D91123"/>
    <w:rsid w:val="00D918C6"/>
    <w:rsid w:val="00D93D03"/>
    <w:rsid w:val="00D94337"/>
    <w:rsid w:val="00D944CB"/>
    <w:rsid w:val="00D94E8A"/>
    <w:rsid w:val="00D955D6"/>
    <w:rsid w:val="00D95CFB"/>
    <w:rsid w:val="00D961D2"/>
    <w:rsid w:val="00DA0B14"/>
    <w:rsid w:val="00DA41A8"/>
    <w:rsid w:val="00DA4504"/>
    <w:rsid w:val="00DA5E45"/>
    <w:rsid w:val="00DA631C"/>
    <w:rsid w:val="00DA63A4"/>
    <w:rsid w:val="00DA654D"/>
    <w:rsid w:val="00DB09DE"/>
    <w:rsid w:val="00DB1910"/>
    <w:rsid w:val="00DB1C67"/>
    <w:rsid w:val="00DB517A"/>
    <w:rsid w:val="00DC1077"/>
    <w:rsid w:val="00DC2BAB"/>
    <w:rsid w:val="00DC304E"/>
    <w:rsid w:val="00DC41BA"/>
    <w:rsid w:val="00DC4F0F"/>
    <w:rsid w:val="00DC5612"/>
    <w:rsid w:val="00DC562E"/>
    <w:rsid w:val="00DC5A6C"/>
    <w:rsid w:val="00DC7E70"/>
    <w:rsid w:val="00DD25EA"/>
    <w:rsid w:val="00DD2B2E"/>
    <w:rsid w:val="00DD3EC0"/>
    <w:rsid w:val="00DD40D8"/>
    <w:rsid w:val="00DD46E6"/>
    <w:rsid w:val="00DD78F2"/>
    <w:rsid w:val="00DD7CD5"/>
    <w:rsid w:val="00DE0050"/>
    <w:rsid w:val="00DE146F"/>
    <w:rsid w:val="00DE201D"/>
    <w:rsid w:val="00DE2264"/>
    <w:rsid w:val="00DE37C5"/>
    <w:rsid w:val="00DE5B21"/>
    <w:rsid w:val="00DE5CEA"/>
    <w:rsid w:val="00DE6EBB"/>
    <w:rsid w:val="00DE7024"/>
    <w:rsid w:val="00DE79CA"/>
    <w:rsid w:val="00DF00C2"/>
    <w:rsid w:val="00DF032F"/>
    <w:rsid w:val="00DF08D8"/>
    <w:rsid w:val="00DF0C7D"/>
    <w:rsid w:val="00DF2E97"/>
    <w:rsid w:val="00DF3137"/>
    <w:rsid w:val="00DF4097"/>
    <w:rsid w:val="00DF428A"/>
    <w:rsid w:val="00DF46EA"/>
    <w:rsid w:val="00DF4D5C"/>
    <w:rsid w:val="00DF59CB"/>
    <w:rsid w:val="00DF5C65"/>
    <w:rsid w:val="00DF61DC"/>
    <w:rsid w:val="00DF690C"/>
    <w:rsid w:val="00DF6B66"/>
    <w:rsid w:val="00DF6C65"/>
    <w:rsid w:val="00DF7B92"/>
    <w:rsid w:val="00E000E7"/>
    <w:rsid w:val="00E005B5"/>
    <w:rsid w:val="00E00F32"/>
    <w:rsid w:val="00E0205A"/>
    <w:rsid w:val="00E02B1D"/>
    <w:rsid w:val="00E04A57"/>
    <w:rsid w:val="00E04C1C"/>
    <w:rsid w:val="00E0608C"/>
    <w:rsid w:val="00E074C8"/>
    <w:rsid w:val="00E07C43"/>
    <w:rsid w:val="00E07D94"/>
    <w:rsid w:val="00E12D4E"/>
    <w:rsid w:val="00E12D51"/>
    <w:rsid w:val="00E12E60"/>
    <w:rsid w:val="00E13539"/>
    <w:rsid w:val="00E136F9"/>
    <w:rsid w:val="00E13905"/>
    <w:rsid w:val="00E1493E"/>
    <w:rsid w:val="00E14AC4"/>
    <w:rsid w:val="00E15074"/>
    <w:rsid w:val="00E152D7"/>
    <w:rsid w:val="00E16443"/>
    <w:rsid w:val="00E2157A"/>
    <w:rsid w:val="00E22AC9"/>
    <w:rsid w:val="00E248C7"/>
    <w:rsid w:val="00E26850"/>
    <w:rsid w:val="00E26EE7"/>
    <w:rsid w:val="00E302DB"/>
    <w:rsid w:val="00E31E8A"/>
    <w:rsid w:val="00E33E99"/>
    <w:rsid w:val="00E342A0"/>
    <w:rsid w:val="00E35150"/>
    <w:rsid w:val="00E35662"/>
    <w:rsid w:val="00E363A1"/>
    <w:rsid w:val="00E3678B"/>
    <w:rsid w:val="00E3712D"/>
    <w:rsid w:val="00E40FEA"/>
    <w:rsid w:val="00E41409"/>
    <w:rsid w:val="00E41810"/>
    <w:rsid w:val="00E43031"/>
    <w:rsid w:val="00E44542"/>
    <w:rsid w:val="00E45B5A"/>
    <w:rsid w:val="00E46E6E"/>
    <w:rsid w:val="00E4768A"/>
    <w:rsid w:val="00E500E7"/>
    <w:rsid w:val="00E51F22"/>
    <w:rsid w:val="00E521A3"/>
    <w:rsid w:val="00E535D1"/>
    <w:rsid w:val="00E53703"/>
    <w:rsid w:val="00E53DFA"/>
    <w:rsid w:val="00E54109"/>
    <w:rsid w:val="00E546E5"/>
    <w:rsid w:val="00E5675E"/>
    <w:rsid w:val="00E57197"/>
    <w:rsid w:val="00E571CB"/>
    <w:rsid w:val="00E574D7"/>
    <w:rsid w:val="00E60126"/>
    <w:rsid w:val="00E61058"/>
    <w:rsid w:val="00E614A0"/>
    <w:rsid w:val="00E6172A"/>
    <w:rsid w:val="00E61A65"/>
    <w:rsid w:val="00E620C7"/>
    <w:rsid w:val="00E62935"/>
    <w:rsid w:val="00E630A6"/>
    <w:rsid w:val="00E6317D"/>
    <w:rsid w:val="00E63CC8"/>
    <w:rsid w:val="00E65811"/>
    <w:rsid w:val="00E66D14"/>
    <w:rsid w:val="00E67A11"/>
    <w:rsid w:val="00E71847"/>
    <w:rsid w:val="00E71CAB"/>
    <w:rsid w:val="00E724EF"/>
    <w:rsid w:val="00E728B2"/>
    <w:rsid w:val="00E73B4A"/>
    <w:rsid w:val="00E73F3A"/>
    <w:rsid w:val="00E7406A"/>
    <w:rsid w:val="00E74404"/>
    <w:rsid w:val="00E74569"/>
    <w:rsid w:val="00E74A8D"/>
    <w:rsid w:val="00E767B9"/>
    <w:rsid w:val="00E768BA"/>
    <w:rsid w:val="00E77018"/>
    <w:rsid w:val="00E772BF"/>
    <w:rsid w:val="00E77A87"/>
    <w:rsid w:val="00E8055C"/>
    <w:rsid w:val="00E82A5C"/>
    <w:rsid w:val="00E83767"/>
    <w:rsid w:val="00E83823"/>
    <w:rsid w:val="00E8388C"/>
    <w:rsid w:val="00E83A80"/>
    <w:rsid w:val="00E862E8"/>
    <w:rsid w:val="00E86734"/>
    <w:rsid w:val="00E90DCA"/>
    <w:rsid w:val="00E915F8"/>
    <w:rsid w:val="00E9342B"/>
    <w:rsid w:val="00E949F5"/>
    <w:rsid w:val="00E94C84"/>
    <w:rsid w:val="00E96B10"/>
    <w:rsid w:val="00E97564"/>
    <w:rsid w:val="00EA00D9"/>
    <w:rsid w:val="00EA0135"/>
    <w:rsid w:val="00EA3E0F"/>
    <w:rsid w:val="00EA76CE"/>
    <w:rsid w:val="00EB108D"/>
    <w:rsid w:val="00EB233C"/>
    <w:rsid w:val="00EB2D25"/>
    <w:rsid w:val="00EB6E17"/>
    <w:rsid w:val="00EB783A"/>
    <w:rsid w:val="00EC06C8"/>
    <w:rsid w:val="00EC07AC"/>
    <w:rsid w:val="00EC0FC4"/>
    <w:rsid w:val="00EC1A97"/>
    <w:rsid w:val="00EC295F"/>
    <w:rsid w:val="00EC2C10"/>
    <w:rsid w:val="00EC4670"/>
    <w:rsid w:val="00EC572C"/>
    <w:rsid w:val="00EC69F3"/>
    <w:rsid w:val="00ED07B6"/>
    <w:rsid w:val="00ED1F8E"/>
    <w:rsid w:val="00ED270E"/>
    <w:rsid w:val="00ED2E37"/>
    <w:rsid w:val="00ED2FAE"/>
    <w:rsid w:val="00ED58E7"/>
    <w:rsid w:val="00ED6BCA"/>
    <w:rsid w:val="00EE01BA"/>
    <w:rsid w:val="00EE0435"/>
    <w:rsid w:val="00EE04B5"/>
    <w:rsid w:val="00EE09B5"/>
    <w:rsid w:val="00EE0A99"/>
    <w:rsid w:val="00EE173F"/>
    <w:rsid w:val="00EE21F1"/>
    <w:rsid w:val="00EE375B"/>
    <w:rsid w:val="00EE3AD6"/>
    <w:rsid w:val="00EE6673"/>
    <w:rsid w:val="00EE69A5"/>
    <w:rsid w:val="00EF0537"/>
    <w:rsid w:val="00EF2DC4"/>
    <w:rsid w:val="00EF3262"/>
    <w:rsid w:val="00EF3965"/>
    <w:rsid w:val="00EF48D2"/>
    <w:rsid w:val="00EF4D9C"/>
    <w:rsid w:val="00EF6FAE"/>
    <w:rsid w:val="00EF7C36"/>
    <w:rsid w:val="00F00147"/>
    <w:rsid w:val="00F0016D"/>
    <w:rsid w:val="00F02079"/>
    <w:rsid w:val="00F02E71"/>
    <w:rsid w:val="00F03BB0"/>
    <w:rsid w:val="00F04529"/>
    <w:rsid w:val="00F0609E"/>
    <w:rsid w:val="00F0658F"/>
    <w:rsid w:val="00F06D14"/>
    <w:rsid w:val="00F06F25"/>
    <w:rsid w:val="00F10130"/>
    <w:rsid w:val="00F1333E"/>
    <w:rsid w:val="00F13344"/>
    <w:rsid w:val="00F13F34"/>
    <w:rsid w:val="00F14312"/>
    <w:rsid w:val="00F14788"/>
    <w:rsid w:val="00F14989"/>
    <w:rsid w:val="00F14DE6"/>
    <w:rsid w:val="00F15E8C"/>
    <w:rsid w:val="00F16674"/>
    <w:rsid w:val="00F17C4B"/>
    <w:rsid w:val="00F20422"/>
    <w:rsid w:val="00F226FE"/>
    <w:rsid w:val="00F22A16"/>
    <w:rsid w:val="00F233AB"/>
    <w:rsid w:val="00F2461C"/>
    <w:rsid w:val="00F24790"/>
    <w:rsid w:val="00F24C11"/>
    <w:rsid w:val="00F26000"/>
    <w:rsid w:val="00F2719F"/>
    <w:rsid w:val="00F272F7"/>
    <w:rsid w:val="00F27D1B"/>
    <w:rsid w:val="00F3064B"/>
    <w:rsid w:val="00F307F4"/>
    <w:rsid w:val="00F327FC"/>
    <w:rsid w:val="00F333A4"/>
    <w:rsid w:val="00F33D6C"/>
    <w:rsid w:val="00F34108"/>
    <w:rsid w:val="00F348BB"/>
    <w:rsid w:val="00F351BD"/>
    <w:rsid w:val="00F36107"/>
    <w:rsid w:val="00F364FC"/>
    <w:rsid w:val="00F37947"/>
    <w:rsid w:val="00F37C93"/>
    <w:rsid w:val="00F40440"/>
    <w:rsid w:val="00F4050E"/>
    <w:rsid w:val="00F4785D"/>
    <w:rsid w:val="00F500D0"/>
    <w:rsid w:val="00F50827"/>
    <w:rsid w:val="00F5118B"/>
    <w:rsid w:val="00F53082"/>
    <w:rsid w:val="00F5391C"/>
    <w:rsid w:val="00F545AB"/>
    <w:rsid w:val="00F603D3"/>
    <w:rsid w:val="00F60546"/>
    <w:rsid w:val="00F62098"/>
    <w:rsid w:val="00F62323"/>
    <w:rsid w:val="00F634F3"/>
    <w:rsid w:val="00F63F93"/>
    <w:rsid w:val="00F67307"/>
    <w:rsid w:val="00F70792"/>
    <w:rsid w:val="00F70EC5"/>
    <w:rsid w:val="00F71C38"/>
    <w:rsid w:val="00F72655"/>
    <w:rsid w:val="00F7295E"/>
    <w:rsid w:val="00F72D0A"/>
    <w:rsid w:val="00F7393F"/>
    <w:rsid w:val="00F73F44"/>
    <w:rsid w:val="00F73FD8"/>
    <w:rsid w:val="00F742D4"/>
    <w:rsid w:val="00F75454"/>
    <w:rsid w:val="00F76CC0"/>
    <w:rsid w:val="00F77546"/>
    <w:rsid w:val="00F8084F"/>
    <w:rsid w:val="00F80E9D"/>
    <w:rsid w:val="00F8167D"/>
    <w:rsid w:val="00F84668"/>
    <w:rsid w:val="00F84E1D"/>
    <w:rsid w:val="00F84F4C"/>
    <w:rsid w:val="00F85C1B"/>
    <w:rsid w:val="00F86B5C"/>
    <w:rsid w:val="00F87F9D"/>
    <w:rsid w:val="00F906DA"/>
    <w:rsid w:val="00F90806"/>
    <w:rsid w:val="00F96E71"/>
    <w:rsid w:val="00FA0209"/>
    <w:rsid w:val="00FA0414"/>
    <w:rsid w:val="00FA181A"/>
    <w:rsid w:val="00FA1EA8"/>
    <w:rsid w:val="00FA3060"/>
    <w:rsid w:val="00FA44FF"/>
    <w:rsid w:val="00FA4F45"/>
    <w:rsid w:val="00FA6062"/>
    <w:rsid w:val="00FA7918"/>
    <w:rsid w:val="00FA799E"/>
    <w:rsid w:val="00FA7D4D"/>
    <w:rsid w:val="00FA7DF0"/>
    <w:rsid w:val="00FB037B"/>
    <w:rsid w:val="00FB03E7"/>
    <w:rsid w:val="00FB104E"/>
    <w:rsid w:val="00FB1A8B"/>
    <w:rsid w:val="00FB265D"/>
    <w:rsid w:val="00FB2DC6"/>
    <w:rsid w:val="00FB37C5"/>
    <w:rsid w:val="00FB49F8"/>
    <w:rsid w:val="00FB4ACA"/>
    <w:rsid w:val="00FB552C"/>
    <w:rsid w:val="00FB5AC6"/>
    <w:rsid w:val="00FB680B"/>
    <w:rsid w:val="00FB746C"/>
    <w:rsid w:val="00FB7CB0"/>
    <w:rsid w:val="00FC00F9"/>
    <w:rsid w:val="00FC0DF8"/>
    <w:rsid w:val="00FC11AF"/>
    <w:rsid w:val="00FC3642"/>
    <w:rsid w:val="00FC372A"/>
    <w:rsid w:val="00FC37A4"/>
    <w:rsid w:val="00FC3F2B"/>
    <w:rsid w:val="00FC406B"/>
    <w:rsid w:val="00FC43A0"/>
    <w:rsid w:val="00FC443C"/>
    <w:rsid w:val="00FC5D70"/>
    <w:rsid w:val="00FC7296"/>
    <w:rsid w:val="00FC73D3"/>
    <w:rsid w:val="00FD0858"/>
    <w:rsid w:val="00FD2F0F"/>
    <w:rsid w:val="00FD2FF8"/>
    <w:rsid w:val="00FD308E"/>
    <w:rsid w:val="00FD364A"/>
    <w:rsid w:val="00FD4255"/>
    <w:rsid w:val="00FD58C9"/>
    <w:rsid w:val="00FD5907"/>
    <w:rsid w:val="00FD5DC8"/>
    <w:rsid w:val="00FD631F"/>
    <w:rsid w:val="00FD7152"/>
    <w:rsid w:val="00FE0DAB"/>
    <w:rsid w:val="00FE224B"/>
    <w:rsid w:val="00FE32D2"/>
    <w:rsid w:val="00FE43F4"/>
    <w:rsid w:val="00FE4D84"/>
    <w:rsid w:val="00FE54AB"/>
    <w:rsid w:val="00FE54CD"/>
    <w:rsid w:val="00FE6603"/>
    <w:rsid w:val="00FE7DCC"/>
    <w:rsid w:val="00FE7EE7"/>
    <w:rsid w:val="00FF16BF"/>
    <w:rsid w:val="00FF1C40"/>
    <w:rsid w:val="00FF3AAC"/>
    <w:rsid w:val="00FF3AC8"/>
    <w:rsid w:val="00FF5273"/>
    <w:rsid w:val="00FF6B29"/>
    <w:rsid w:val="00FF7EF1"/>
    <w:rsid w:val="02397864"/>
    <w:rsid w:val="029D553C"/>
    <w:rsid w:val="03BEE69F"/>
    <w:rsid w:val="04084922"/>
    <w:rsid w:val="04863C12"/>
    <w:rsid w:val="052EFF06"/>
    <w:rsid w:val="056AE33D"/>
    <w:rsid w:val="060F96AC"/>
    <w:rsid w:val="06371D2A"/>
    <w:rsid w:val="063B3C44"/>
    <w:rsid w:val="0735889B"/>
    <w:rsid w:val="07C42105"/>
    <w:rsid w:val="08845BC3"/>
    <w:rsid w:val="0A597AAD"/>
    <w:rsid w:val="0A8B2060"/>
    <w:rsid w:val="0B89DD8A"/>
    <w:rsid w:val="0C6C86F2"/>
    <w:rsid w:val="0D27A982"/>
    <w:rsid w:val="0D3FEE47"/>
    <w:rsid w:val="0E50A937"/>
    <w:rsid w:val="0ED36AB9"/>
    <w:rsid w:val="0EFF8D92"/>
    <w:rsid w:val="1035CF65"/>
    <w:rsid w:val="104CB70E"/>
    <w:rsid w:val="10B2A199"/>
    <w:rsid w:val="10BDAE7E"/>
    <w:rsid w:val="1124CCE2"/>
    <w:rsid w:val="1141378F"/>
    <w:rsid w:val="12203201"/>
    <w:rsid w:val="128AD361"/>
    <w:rsid w:val="12CA1F99"/>
    <w:rsid w:val="14EFA4CC"/>
    <w:rsid w:val="157F5A34"/>
    <w:rsid w:val="15C0A1FB"/>
    <w:rsid w:val="15D2BD73"/>
    <w:rsid w:val="168D8016"/>
    <w:rsid w:val="1821DFCA"/>
    <w:rsid w:val="18B5CAFA"/>
    <w:rsid w:val="18C45473"/>
    <w:rsid w:val="19E4009F"/>
    <w:rsid w:val="1A00AE3D"/>
    <w:rsid w:val="1A2B4CBF"/>
    <w:rsid w:val="1A710423"/>
    <w:rsid w:val="1AE5BA0F"/>
    <w:rsid w:val="1B4C4A41"/>
    <w:rsid w:val="1BE089D1"/>
    <w:rsid w:val="1C39F477"/>
    <w:rsid w:val="1D1A14CB"/>
    <w:rsid w:val="1E373515"/>
    <w:rsid w:val="1F914A4E"/>
    <w:rsid w:val="1FB8BAF8"/>
    <w:rsid w:val="2009F44D"/>
    <w:rsid w:val="2064CF66"/>
    <w:rsid w:val="20F44D9D"/>
    <w:rsid w:val="22150B2E"/>
    <w:rsid w:val="22556956"/>
    <w:rsid w:val="229E7C1F"/>
    <w:rsid w:val="22C05B93"/>
    <w:rsid w:val="22D70468"/>
    <w:rsid w:val="23400FD3"/>
    <w:rsid w:val="23ABE592"/>
    <w:rsid w:val="23C3CBBB"/>
    <w:rsid w:val="23C6C3AF"/>
    <w:rsid w:val="24A09C94"/>
    <w:rsid w:val="24B9DA4E"/>
    <w:rsid w:val="25578798"/>
    <w:rsid w:val="2579AC56"/>
    <w:rsid w:val="25DE4962"/>
    <w:rsid w:val="279A4B29"/>
    <w:rsid w:val="27D1887E"/>
    <w:rsid w:val="27DE84DE"/>
    <w:rsid w:val="285BF294"/>
    <w:rsid w:val="2862A551"/>
    <w:rsid w:val="2AE1F3B5"/>
    <w:rsid w:val="2AFE148C"/>
    <w:rsid w:val="2B1DD346"/>
    <w:rsid w:val="2B9A44F3"/>
    <w:rsid w:val="2CCBC742"/>
    <w:rsid w:val="2D7448AE"/>
    <w:rsid w:val="2DEF7C14"/>
    <w:rsid w:val="2F8B959E"/>
    <w:rsid w:val="30F1B0B1"/>
    <w:rsid w:val="31DAAD71"/>
    <w:rsid w:val="3200EE1E"/>
    <w:rsid w:val="329539C2"/>
    <w:rsid w:val="330A9A54"/>
    <w:rsid w:val="3353AD06"/>
    <w:rsid w:val="33A972C5"/>
    <w:rsid w:val="34A2F7BD"/>
    <w:rsid w:val="34D35615"/>
    <w:rsid w:val="34E47138"/>
    <w:rsid w:val="363083BF"/>
    <w:rsid w:val="36413D35"/>
    <w:rsid w:val="368F6555"/>
    <w:rsid w:val="369D7395"/>
    <w:rsid w:val="37A01BE5"/>
    <w:rsid w:val="3835CB4C"/>
    <w:rsid w:val="3A35A386"/>
    <w:rsid w:val="3B579F88"/>
    <w:rsid w:val="3BC6D687"/>
    <w:rsid w:val="3D446421"/>
    <w:rsid w:val="3DF04A7D"/>
    <w:rsid w:val="3F49463B"/>
    <w:rsid w:val="3F5CC279"/>
    <w:rsid w:val="3F7BD37A"/>
    <w:rsid w:val="4004F6F8"/>
    <w:rsid w:val="407606D8"/>
    <w:rsid w:val="40CC6EC6"/>
    <w:rsid w:val="43B5ECFE"/>
    <w:rsid w:val="451DCBC1"/>
    <w:rsid w:val="454D7F87"/>
    <w:rsid w:val="4592316D"/>
    <w:rsid w:val="46860ACB"/>
    <w:rsid w:val="46EDC091"/>
    <w:rsid w:val="46FDFB99"/>
    <w:rsid w:val="4795F510"/>
    <w:rsid w:val="47F05FF5"/>
    <w:rsid w:val="482FF2DF"/>
    <w:rsid w:val="488F93CA"/>
    <w:rsid w:val="48DDA472"/>
    <w:rsid w:val="4909663B"/>
    <w:rsid w:val="496A91E4"/>
    <w:rsid w:val="4A050AF4"/>
    <w:rsid w:val="4AA627F6"/>
    <w:rsid w:val="4AEC6130"/>
    <w:rsid w:val="4AF4B265"/>
    <w:rsid w:val="4B40C143"/>
    <w:rsid w:val="4B51F40A"/>
    <w:rsid w:val="4BD32B14"/>
    <w:rsid w:val="4C0F0F4B"/>
    <w:rsid w:val="4E502A93"/>
    <w:rsid w:val="4EE1DDBE"/>
    <w:rsid w:val="50879886"/>
    <w:rsid w:val="511FB0E8"/>
    <w:rsid w:val="52243D42"/>
    <w:rsid w:val="52F6A8CC"/>
    <w:rsid w:val="53B2605D"/>
    <w:rsid w:val="53D1F363"/>
    <w:rsid w:val="54237CE2"/>
    <w:rsid w:val="55A6AEF8"/>
    <w:rsid w:val="55B7EB8E"/>
    <w:rsid w:val="5652EB46"/>
    <w:rsid w:val="5733914A"/>
    <w:rsid w:val="5735C9EE"/>
    <w:rsid w:val="583D5BCB"/>
    <w:rsid w:val="584A68C0"/>
    <w:rsid w:val="58793442"/>
    <w:rsid w:val="58ABB2E2"/>
    <w:rsid w:val="591D74C8"/>
    <w:rsid w:val="597D1A6F"/>
    <w:rsid w:val="5A3F312F"/>
    <w:rsid w:val="5A4A94A5"/>
    <w:rsid w:val="5AB18E3A"/>
    <w:rsid w:val="5AB27989"/>
    <w:rsid w:val="5BB0A530"/>
    <w:rsid w:val="5BFB5065"/>
    <w:rsid w:val="5C0D958C"/>
    <w:rsid w:val="5C10AE1C"/>
    <w:rsid w:val="5CA21401"/>
    <w:rsid w:val="5CCD30D3"/>
    <w:rsid w:val="5CF45CE3"/>
    <w:rsid w:val="5F89A86D"/>
    <w:rsid w:val="61A0C708"/>
    <w:rsid w:val="631282C7"/>
    <w:rsid w:val="656346FD"/>
    <w:rsid w:val="66537E1B"/>
    <w:rsid w:val="66FADFBB"/>
    <w:rsid w:val="670DF550"/>
    <w:rsid w:val="679924AA"/>
    <w:rsid w:val="68FF82DA"/>
    <w:rsid w:val="6A259E22"/>
    <w:rsid w:val="6ABCE758"/>
    <w:rsid w:val="6BD7FD16"/>
    <w:rsid w:val="6DDBD308"/>
    <w:rsid w:val="6E0496FE"/>
    <w:rsid w:val="6E66CDD7"/>
    <w:rsid w:val="70000173"/>
    <w:rsid w:val="7104F10C"/>
    <w:rsid w:val="7115A851"/>
    <w:rsid w:val="7149BBBE"/>
    <w:rsid w:val="71E02CD5"/>
    <w:rsid w:val="728416F6"/>
    <w:rsid w:val="728673DB"/>
    <w:rsid w:val="7288CCB9"/>
    <w:rsid w:val="736FF350"/>
    <w:rsid w:val="739439FE"/>
    <w:rsid w:val="73B11770"/>
    <w:rsid w:val="740DCAA9"/>
    <w:rsid w:val="74C6E955"/>
    <w:rsid w:val="74E0D1C8"/>
    <w:rsid w:val="75370361"/>
    <w:rsid w:val="7563B4F2"/>
    <w:rsid w:val="769E0539"/>
    <w:rsid w:val="76B6767B"/>
    <w:rsid w:val="76FD5343"/>
    <w:rsid w:val="7785D65D"/>
    <w:rsid w:val="77B6813D"/>
    <w:rsid w:val="78724A83"/>
    <w:rsid w:val="79B59AEE"/>
    <w:rsid w:val="7A2842B7"/>
    <w:rsid w:val="7AE9A0E5"/>
    <w:rsid w:val="7B33D5D2"/>
    <w:rsid w:val="7C5D3C05"/>
    <w:rsid w:val="7C944689"/>
    <w:rsid w:val="7D1490AF"/>
    <w:rsid w:val="7D231733"/>
    <w:rsid w:val="7E7CBED0"/>
    <w:rsid w:val="7EDED718"/>
    <w:rsid w:val="7EEA98B7"/>
    <w:rsid w:val="7F00F9E7"/>
    <w:rsid w:val="7F2F0930"/>
    <w:rsid w:val="7FC85A7B"/>
    <w:rsid w:val="7FCEBAE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8232E"/>
  <w15:docId w15:val="{79B79004-5D42-422B-98F4-ED1C17B1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6E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2"/>
    <w:unhideWhenUsed/>
    <w:qFormat/>
    <w:rsid w:val="008D3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0ACD"/>
    <w:rPr>
      <w:sz w:val="16"/>
      <w:szCs w:val="16"/>
    </w:rPr>
  </w:style>
  <w:style w:type="paragraph" w:styleId="CommentText">
    <w:name w:val="annotation text"/>
    <w:basedOn w:val="Normal"/>
    <w:link w:val="CommentTextChar"/>
    <w:uiPriority w:val="99"/>
    <w:unhideWhenUsed/>
    <w:rsid w:val="00950ACD"/>
    <w:pPr>
      <w:spacing w:line="240" w:lineRule="auto"/>
    </w:pPr>
    <w:rPr>
      <w:sz w:val="20"/>
      <w:szCs w:val="20"/>
    </w:rPr>
  </w:style>
  <w:style w:type="character" w:customStyle="1" w:styleId="CommentTextChar">
    <w:name w:val="Comment Text Char"/>
    <w:basedOn w:val="DefaultParagraphFont"/>
    <w:link w:val="CommentText"/>
    <w:uiPriority w:val="99"/>
    <w:rsid w:val="00950ACD"/>
    <w:rPr>
      <w:sz w:val="20"/>
      <w:szCs w:val="20"/>
    </w:rPr>
  </w:style>
  <w:style w:type="paragraph" w:styleId="CommentSubject">
    <w:name w:val="annotation subject"/>
    <w:basedOn w:val="CommentText"/>
    <w:next w:val="CommentText"/>
    <w:link w:val="CommentSubjectChar"/>
    <w:uiPriority w:val="99"/>
    <w:semiHidden/>
    <w:unhideWhenUsed/>
    <w:rsid w:val="00950ACD"/>
    <w:rPr>
      <w:b/>
      <w:bCs/>
    </w:rPr>
  </w:style>
  <w:style w:type="character" w:customStyle="1" w:styleId="CommentSubjectChar">
    <w:name w:val="Comment Subject Char"/>
    <w:basedOn w:val="CommentTextChar"/>
    <w:link w:val="CommentSubject"/>
    <w:uiPriority w:val="99"/>
    <w:semiHidden/>
    <w:rsid w:val="00950ACD"/>
    <w:rPr>
      <w:b/>
      <w:bCs/>
      <w:sz w:val="20"/>
      <w:szCs w:val="20"/>
    </w:rPr>
  </w:style>
  <w:style w:type="character" w:customStyle="1" w:styleId="Heading1Char">
    <w:name w:val="Heading 1 Char"/>
    <w:basedOn w:val="DefaultParagraphFont"/>
    <w:link w:val="Heading1"/>
    <w:uiPriority w:val="2"/>
    <w:rsid w:val="006E4AC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C4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55"/>
    <w:rPr>
      <w:rFonts w:ascii="Segoe UI" w:eastAsia="SimSun" w:hAnsi="Segoe UI" w:cs="Segoe UI"/>
      <w:sz w:val="18"/>
      <w:szCs w:val="18"/>
    </w:rPr>
  </w:style>
  <w:style w:type="paragraph" w:styleId="Revision">
    <w:name w:val="Revision"/>
    <w:hidden/>
    <w:uiPriority w:val="99"/>
    <w:semiHidden/>
    <w:rsid w:val="00AC4F55"/>
    <w:pPr>
      <w:spacing w:after="0" w:line="240" w:lineRule="auto"/>
    </w:pPr>
  </w:style>
  <w:style w:type="paragraph" w:customStyle="1" w:styleId="EndNoteBibliographyTitle">
    <w:name w:val="EndNote Bibliography Title"/>
    <w:basedOn w:val="Normal"/>
    <w:link w:val="EndNoteBibliographyTitleZchn"/>
    <w:rsid w:val="00AC4F55"/>
    <w:pPr>
      <w:spacing w:after="0"/>
      <w:jc w:val="center"/>
    </w:pPr>
    <w:rPr>
      <w:rFonts w:ascii="Calibri" w:hAnsi="Calibri" w:cs="Calibri"/>
      <w:noProof/>
      <w:lang w:val="en-US"/>
    </w:rPr>
  </w:style>
  <w:style w:type="character" w:customStyle="1" w:styleId="EndNoteBibliographyTitleZchn">
    <w:name w:val="EndNote Bibliography Title Zchn"/>
    <w:basedOn w:val="DefaultParagraphFont"/>
    <w:link w:val="EndNoteBibliographyTitle"/>
    <w:rsid w:val="00AC4F55"/>
    <w:rPr>
      <w:rFonts w:ascii="Calibri" w:hAnsi="Calibri" w:cs="Calibri"/>
      <w:noProof/>
      <w:lang w:val="en-US"/>
    </w:rPr>
  </w:style>
  <w:style w:type="paragraph" w:customStyle="1" w:styleId="EndNoteBibliography">
    <w:name w:val="EndNote Bibliography"/>
    <w:basedOn w:val="Normal"/>
    <w:link w:val="EndNoteBibliographyZchn"/>
    <w:rsid w:val="00AC4F55"/>
    <w:pPr>
      <w:spacing w:line="240" w:lineRule="auto"/>
    </w:pPr>
    <w:rPr>
      <w:rFonts w:ascii="Calibri" w:hAnsi="Calibri" w:cs="Calibri"/>
      <w:noProof/>
      <w:lang w:val="en-US"/>
    </w:rPr>
  </w:style>
  <w:style w:type="character" w:customStyle="1" w:styleId="EndNoteBibliographyZchn">
    <w:name w:val="EndNote Bibliography Zchn"/>
    <w:basedOn w:val="DefaultParagraphFont"/>
    <w:link w:val="EndNoteBibliography"/>
    <w:rsid w:val="00AC4F55"/>
    <w:rPr>
      <w:rFonts w:ascii="Calibri" w:hAnsi="Calibri" w:cs="Calibri"/>
      <w:noProof/>
      <w:lang w:val="en-US"/>
    </w:rPr>
  </w:style>
  <w:style w:type="table" w:styleId="TableGrid">
    <w:name w:val="Table Grid"/>
    <w:basedOn w:val="TableNormal"/>
    <w:uiPriority w:val="59"/>
    <w:rsid w:val="00AC4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E4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67C"/>
  </w:style>
  <w:style w:type="paragraph" w:styleId="Footer">
    <w:name w:val="footer"/>
    <w:basedOn w:val="Normal"/>
    <w:link w:val="FooterChar"/>
    <w:uiPriority w:val="99"/>
    <w:unhideWhenUsed/>
    <w:rsid w:val="009E4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67C"/>
  </w:style>
  <w:style w:type="character" w:customStyle="1" w:styleId="Heading2Char">
    <w:name w:val="Heading 2 Char"/>
    <w:basedOn w:val="DefaultParagraphFont"/>
    <w:link w:val="Heading2"/>
    <w:uiPriority w:val="2"/>
    <w:rsid w:val="008D37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53DD"/>
    <w:rPr>
      <w:color w:val="0563C1" w:themeColor="hyperlink"/>
      <w:u w:val="single"/>
    </w:rPr>
  </w:style>
  <w:style w:type="character" w:customStyle="1" w:styleId="NichtaufgelsteErwhnung1">
    <w:name w:val="Nicht aufgelöste Erwähnung1"/>
    <w:basedOn w:val="DefaultParagraphFont"/>
    <w:uiPriority w:val="99"/>
    <w:semiHidden/>
    <w:unhideWhenUsed/>
    <w:rsid w:val="00C053DD"/>
    <w:rPr>
      <w:color w:val="605E5C"/>
      <w:shd w:val="clear" w:color="auto" w:fill="E1DFDD"/>
    </w:rPr>
  </w:style>
  <w:style w:type="paragraph" w:styleId="TOC1">
    <w:name w:val="toc 1"/>
    <w:basedOn w:val="Normal"/>
    <w:next w:val="Normal"/>
    <w:autoRedefine/>
    <w:uiPriority w:val="39"/>
    <w:unhideWhenUsed/>
    <w:rsid w:val="0006144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061442"/>
    <w:pPr>
      <w:spacing w:before="240" w:after="0"/>
    </w:pPr>
    <w:rPr>
      <w:rFonts w:cstheme="minorHAnsi"/>
      <w:b/>
      <w:bCs/>
      <w:sz w:val="20"/>
      <w:szCs w:val="20"/>
    </w:rPr>
  </w:style>
  <w:style w:type="paragraph" w:styleId="TOC3">
    <w:name w:val="toc 3"/>
    <w:basedOn w:val="Normal"/>
    <w:next w:val="Normal"/>
    <w:autoRedefine/>
    <w:uiPriority w:val="39"/>
    <w:unhideWhenUsed/>
    <w:rsid w:val="00061442"/>
    <w:pPr>
      <w:spacing w:after="0"/>
      <w:ind w:left="220"/>
    </w:pPr>
    <w:rPr>
      <w:rFonts w:cstheme="minorHAnsi"/>
      <w:sz w:val="20"/>
      <w:szCs w:val="20"/>
    </w:rPr>
  </w:style>
  <w:style w:type="paragraph" w:styleId="TOC4">
    <w:name w:val="toc 4"/>
    <w:basedOn w:val="Normal"/>
    <w:next w:val="Normal"/>
    <w:autoRedefine/>
    <w:uiPriority w:val="39"/>
    <w:unhideWhenUsed/>
    <w:rsid w:val="00061442"/>
    <w:pPr>
      <w:spacing w:after="0"/>
      <w:ind w:left="440"/>
    </w:pPr>
    <w:rPr>
      <w:rFonts w:cstheme="minorHAnsi"/>
      <w:sz w:val="20"/>
      <w:szCs w:val="20"/>
    </w:rPr>
  </w:style>
  <w:style w:type="paragraph" w:styleId="TOC5">
    <w:name w:val="toc 5"/>
    <w:basedOn w:val="Normal"/>
    <w:next w:val="Normal"/>
    <w:autoRedefine/>
    <w:uiPriority w:val="39"/>
    <w:unhideWhenUsed/>
    <w:rsid w:val="00061442"/>
    <w:pPr>
      <w:spacing w:after="0"/>
      <w:ind w:left="660"/>
    </w:pPr>
    <w:rPr>
      <w:rFonts w:cstheme="minorHAnsi"/>
      <w:sz w:val="20"/>
      <w:szCs w:val="20"/>
    </w:rPr>
  </w:style>
  <w:style w:type="paragraph" w:styleId="TOC6">
    <w:name w:val="toc 6"/>
    <w:basedOn w:val="Normal"/>
    <w:next w:val="Normal"/>
    <w:autoRedefine/>
    <w:uiPriority w:val="39"/>
    <w:unhideWhenUsed/>
    <w:rsid w:val="00061442"/>
    <w:pPr>
      <w:spacing w:after="0"/>
      <w:ind w:left="880"/>
    </w:pPr>
    <w:rPr>
      <w:rFonts w:cstheme="minorHAnsi"/>
      <w:sz w:val="20"/>
      <w:szCs w:val="20"/>
    </w:rPr>
  </w:style>
  <w:style w:type="paragraph" w:styleId="TOC7">
    <w:name w:val="toc 7"/>
    <w:basedOn w:val="Normal"/>
    <w:next w:val="Normal"/>
    <w:autoRedefine/>
    <w:uiPriority w:val="39"/>
    <w:unhideWhenUsed/>
    <w:rsid w:val="00061442"/>
    <w:pPr>
      <w:spacing w:after="0"/>
      <w:ind w:left="1100"/>
    </w:pPr>
    <w:rPr>
      <w:rFonts w:cstheme="minorHAnsi"/>
      <w:sz w:val="20"/>
      <w:szCs w:val="20"/>
    </w:rPr>
  </w:style>
  <w:style w:type="paragraph" w:styleId="TOC8">
    <w:name w:val="toc 8"/>
    <w:basedOn w:val="Normal"/>
    <w:next w:val="Normal"/>
    <w:autoRedefine/>
    <w:uiPriority w:val="39"/>
    <w:unhideWhenUsed/>
    <w:rsid w:val="00061442"/>
    <w:pPr>
      <w:spacing w:after="0"/>
      <w:ind w:left="1320"/>
    </w:pPr>
    <w:rPr>
      <w:rFonts w:cstheme="minorHAnsi"/>
      <w:sz w:val="20"/>
      <w:szCs w:val="20"/>
    </w:rPr>
  </w:style>
  <w:style w:type="paragraph" w:styleId="TOC9">
    <w:name w:val="toc 9"/>
    <w:basedOn w:val="Normal"/>
    <w:next w:val="Normal"/>
    <w:autoRedefine/>
    <w:uiPriority w:val="39"/>
    <w:unhideWhenUsed/>
    <w:rsid w:val="00061442"/>
    <w:pPr>
      <w:spacing w:after="0"/>
      <w:ind w:left="1540"/>
    </w:pPr>
    <w:rPr>
      <w:rFonts w:cstheme="minorHAnsi"/>
      <w:sz w:val="20"/>
      <w:szCs w:val="20"/>
    </w:rPr>
  </w:style>
  <w:style w:type="paragraph" w:styleId="ListParagraph">
    <w:name w:val="List Paragraph"/>
    <w:basedOn w:val="Normal"/>
    <w:uiPriority w:val="34"/>
    <w:qFormat/>
    <w:rsid w:val="004D41A1"/>
    <w:pPr>
      <w:ind w:left="720"/>
      <w:contextualSpacing/>
    </w:pPr>
  </w:style>
  <w:style w:type="paragraph" w:styleId="TOCHeading">
    <w:name w:val="TOC Heading"/>
    <w:basedOn w:val="Heading1"/>
    <w:next w:val="Normal"/>
    <w:uiPriority w:val="39"/>
    <w:unhideWhenUsed/>
    <w:qFormat/>
    <w:rsid w:val="0069627E"/>
    <w:pPr>
      <w:outlineLvl w:val="9"/>
    </w:pPr>
    <w:rPr>
      <w:lang w:eastAsia="de-DE"/>
    </w:rPr>
  </w:style>
  <w:style w:type="character" w:styleId="FollowedHyperlink">
    <w:name w:val="FollowedHyperlink"/>
    <w:basedOn w:val="DefaultParagraphFont"/>
    <w:uiPriority w:val="99"/>
    <w:semiHidden/>
    <w:unhideWhenUsed/>
    <w:rsid w:val="00A32977"/>
    <w:rPr>
      <w:color w:val="954F72" w:themeColor="followedHyperlink"/>
      <w:u w:val="single"/>
    </w:rPr>
  </w:style>
  <w:style w:type="character" w:styleId="PageNumber">
    <w:name w:val="page number"/>
    <w:basedOn w:val="DefaultParagraphFont"/>
    <w:uiPriority w:val="99"/>
    <w:semiHidden/>
    <w:unhideWhenUsed/>
    <w:rsid w:val="006003F1"/>
  </w:style>
  <w:style w:type="character" w:customStyle="1" w:styleId="Heading3Char">
    <w:name w:val="Heading 3 Char"/>
    <w:basedOn w:val="DefaultParagraphFont"/>
    <w:link w:val="Heading3"/>
    <w:uiPriority w:val="9"/>
    <w:rsid w:val="008C79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21047"/>
    <w:rPr>
      <w:color w:val="605E5C"/>
      <w:shd w:val="clear" w:color="auto" w:fill="E1DFDD"/>
    </w:rPr>
  </w:style>
  <w:style w:type="paragraph" w:styleId="NoSpacing">
    <w:name w:val="No Spacing"/>
    <w:link w:val="NoSpacingChar"/>
    <w:uiPriority w:val="1"/>
    <w:qFormat/>
    <w:rsid w:val="00D1165E"/>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D1165E"/>
    <w:rPr>
      <w:rFonts w:eastAsiaTheme="minorEastAsia"/>
      <w:lang w:eastAsia="de-DE"/>
    </w:rPr>
  </w:style>
  <w:style w:type="paragraph" w:customStyle="1" w:styleId="paragraph">
    <w:name w:val="paragraph"/>
    <w:basedOn w:val="Normal"/>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7775F0"/>
  </w:style>
  <w:style w:type="character" w:customStyle="1" w:styleId="eop">
    <w:name w:val="eop"/>
    <w:basedOn w:val="DefaultParagraphFont"/>
    <w:rsid w:val="007775F0"/>
  </w:style>
  <w:style w:type="character" w:customStyle="1" w:styleId="apple-converted-space">
    <w:name w:val="apple-converted-space"/>
    <w:basedOn w:val="DefaultParagraphFont"/>
    <w:rsid w:val="007775F0"/>
  </w:style>
  <w:style w:type="character" w:customStyle="1" w:styleId="tabchar">
    <w:name w:val="tabchar"/>
    <w:basedOn w:val="DefaultParagraphFont"/>
    <w:rsid w:val="007775F0"/>
  </w:style>
  <w:style w:type="paragraph" w:styleId="Caption">
    <w:name w:val="caption"/>
    <w:basedOn w:val="Normal"/>
    <w:next w:val="Normal"/>
    <w:uiPriority w:val="35"/>
    <w:unhideWhenUsed/>
    <w:qFormat/>
    <w:rsid w:val="007775F0"/>
    <w:pPr>
      <w:spacing w:after="200" w:line="240" w:lineRule="auto"/>
    </w:pPr>
    <w:rPr>
      <w:rFonts w:eastAsiaTheme="minorHAnsi"/>
      <w:i/>
      <w:iCs/>
      <w:color w:val="44546A" w:themeColor="text2"/>
      <w:sz w:val="18"/>
      <w:szCs w:val="18"/>
    </w:rPr>
  </w:style>
  <w:style w:type="table" w:styleId="GridTable4-Accent1">
    <w:name w:val="Grid Table 4 Accent 1"/>
    <w:basedOn w:val="TableNormal"/>
    <w:uiPriority w:val="49"/>
    <w:rsid w:val="007775F0"/>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775F0"/>
    <w:rPr>
      <w:b/>
      <w:bCs/>
    </w:rPr>
  </w:style>
  <w:style w:type="character" w:styleId="Emphasis">
    <w:name w:val="Emphasis"/>
    <w:basedOn w:val="DefaultParagraphFont"/>
    <w:uiPriority w:val="20"/>
    <w:qFormat/>
    <w:rsid w:val="007775F0"/>
    <w:rPr>
      <w:i/>
      <w:iCs/>
    </w:rPr>
  </w:style>
  <w:style w:type="paragraph" w:customStyle="1" w:styleId="AuthorList">
    <w:name w:val="Author List"/>
    <w:aliases w:val="Keywords,Abstract"/>
    <w:basedOn w:val="Subtitle"/>
    <w:next w:val="Normal"/>
    <w:uiPriority w:val="1"/>
    <w:qFormat/>
    <w:rsid w:val="00800B7F"/>
    <w:pPr>
      <w:numPr>
        <w:ilvl w:val="0"/>
      </w:numPr>
      <w:spacing w:before="240" w:after="240" w:line="240" w:lineRule="auto"/>
    </w:pPr>
    <w:rPr>
      <w:rFonts w:ascii="Times New Roman" w:eastAsiaTheme="minorHAnsi" w:hAnsi="Times New Roman" w:cs="Times New Roman"/>
      <w:b/>
      <w:color w:val="auto"/>
      <w:spacing w:val="0"/>
      <w:sz w:val="24"/>
      <w:szCs w:val="24"/>
      <w:lang w:val="en-US"/>
    </w:rPr>
  </w:style>
  <w:style w:type="paragraph" w:styleId="Subtitle">
    <w:name w:val="Subtitle"/>
    <w:basedOn w:val="Normal"/>
    <w:next w:val="Normal"/>
    <w:link w:val="SubtitleChar"/>
    <w:uiPriority w:val="11"/>
    <w:qFormat/>
    <w:rsid w:val="00800B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B7F"/>
    <w:rPr>
      <w:rFonts w:eastAsiaTheme="minorEastAsia"/>
      <w:color w:val="5A5A5A" w:themeColor="text1" w:themeTint="A5"/>
      <w:spacing w:val="15"/>
    </w:rPr>
  </w:style>
  <w:style w:type="table" w:customStyle="1" w:styleId="Table">
    <w:name w:val="Table"/>
    <w:semiHidden/>
    <w:unhideWhenUsed/>
    <w:qFormat/>
    <w:rsid w:val="00A24283"/>
    <w:pPr>
      <w:spacing w:after="200" w:line="240" w:lineRule="auto"/>
    </w:pPr>
    <w:rPr>
      <w:rFonts w:eastAsiaTheme="minorHAnsi"/>
      <w:sz w:val="24"/>
      <w:szCs w:val="24"/>
      <w:lang w:val="en-US" w:eastAsia="zh-CN"/>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Compact">
    <w:name w:val="Compact"/>
    <w:basedOn w:val="BodyText"/>
    <w:qFormat/>
    <w:rsid w:val="00071D0A"/>
    <w:pPr>
      <w:spacing w:before="36" w:after="36" w:line="240" w:lineRule="auto"/>
    </w:pPr>
    <w:rPr>
      <w:rFonts w:eastAsiaTheme="minorHAnsi"/>
      <w:sz w:val="24"/>
      <w:szCs w:val="24"/>
      <w:lang w:val="en-US"/>
    </w:rPr>
  </w:style>
  <w:style w:type="paragraph" w:styleId="BodyText">
    <w:name w:val="Body Text"/>
    <w:basedOn w:val="Normal"/>
    <w:link w:val="BodyTextChar"/>
    <w:uiPriority w:val="99"/>
    <w:semiHidden/>
    <w:unhideWhenUsed/>
    <w:rsid w:val="00071D0A"/>
    <w:pPr>
      <w:spacing w:after="120"/>
    </w:pPr>
  </w:style>
  <w:style w:type="character" w:customStyle="1" w:styleId="BodyTextChar">
    <w:name w:val="Body Text Char"/>
    <w:basedOn w:val="DefaultParagraphFont"/>
    <w:link w:val="BodyText"/>
    <w:uiPriority w:val="99"/>
    <w:semiHidden/>
    <w:rsid w:val="0007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3492">
      <w:bodyDiv w:val="1"/>
      <w:marLeft w:val="0"/>
      <w:marRight w:val="0"/>
      <w:marTop w:val="0"/>
      <w:marBottom w:val="0"/>
      <w:divBdr>
        <w:top w:val="none" w:sz="0" w:space="0" w:color="auto"/>
        <w:left w:val="none" w:sz="0" w:space="0" w:color="auto"/>
        <w:bottom w:val="none" w:sz="0" w:space="0" w:color="auto"/>
        <w:right w:val="none" w:sz="0" w:space="0" w:color="auto"/>
      </w:divBdr>
    </w:div>
    <w:div w:id="186723833">
      <w:bodyDiv w:val="1"/>
      <w:marLeft w:val="0"/>
      <w:marRight w:val="0"/>
      <w:marTop w:val="0"/>
      <w:marBottom w:val="0"/>
      <w:divBdr>
        <w:top w:val="none" w:sz="0" w:space="0" w:color="auto"/>
        <w:left w:val="none" w:sz="0" w:space="0" w:color="auto"/>
        <w:bottom w:val="none" w:sz="0" w:space="0" w:color="auto"/>
        <w:right w:val="none" w:sz="0" w:space="0" w:color="auto"/>
      </w:divBdr>
    </w:div>
    <w:div w:id="240525034">
      <w:bodyDiv w:val="1"/>
      <w:marLeft w:val="0"/>
      <w:marRight w:val="0"/>
      <w:marTop w:val="0"/>
      <w:marBottom w:val="0"/>
      <w:divBdr>
        <w:top w:val="none" w:sz="0" w:space="0" w:color="auto"/>
        <w:left w:val="none" w:sz="0" w:space="0" w:color="auto"/>
        <w:bottom w:val="none" w:sz="0" w:space="0" w:color="auto"/>
        <w:right w:val="none" w:sz="0" w:space="0" w:color="auto"/>
      </w:divBdr>
    </w:div>
    <w:div w:id="506482014">
      <w:bodyDiv w:val="1"/>
      <w:marLeft w:val="0"/>
      <w:marRight w:val="0"/>
      <w:marTop w:val="0"/>
      <w:marBottom w:val="0"/>
      <w:divBdr>
        <w:top w:val="none" w:sz="0" w:space="0" w:color="auto"/>
        <w:left w:val="none" w:sz="0" w:space="0" w:color="auto"/>
        <w:bottom w:val="none" w:sz="0" w:space="0" w:color="auto"/>
        <w:right w:val="none" w:sz="0" w:space="0" w:color="auto"/>
      </w:divBdr>
    </w:div>
    <w:div w:id="510921332">
      <w:bodyDiv w:val="1"/>
      <w:marLeft w:val="0"/>
      <w:marRight w:val="0"/>
      <w:marTop w:val="0"/>
      <w:marBottom w:val="0"/>
      <w:divBdr>
        <w:top w:val="none" w:sz="0" w:space="0" w:color="auto"/>
        <w:left w:val="none" w:sz="0" w:space="0" w:color="auto"/>
        <w:bottom w:val="none" w:sz="0" w:space="0" w:color="auto"/>
        <w:right w:val="none" w:sz="0" w:space="0" w:color="auto"/>
      </w:divBdr>
    </w:div>
    <w:div w:id="886183232">
      <w:bodyDiv w:val="1"/>
      <w:marLeft w:val="0"/>
      <w:marRight w:val="0"/>
      <w:marTop w:val="0"/>
      <w:marBottom w:val="0"/>
      <w:divBdr>
        <w:top w:val="none" w:sz="0" w:space="0" w:color="auto"/>
        <w:left w:val="none" w:sz="0" w:space="0" w:color="auto"/>
        <w:bottom w:val="none" w:sz="0" w:space="0" w:color="auto"/>
        <w:right w:val="none" w:sz="0" w:space="0" w:color="auto"/>
      </w:divBdr>
      <w:divsChild>
        <w:div w:id="476149206">
          <w:marLeft w:val="0"/>
          <w:marRight w:val="0"/>
          <w:marTop w:val="0"/>
          <w:marBottom w:val="0"/>
          <w:divBdr>
            <w:top w:val="none" w:sz="0" w:space="0" w:color="auto"/>
            <w:left w:val="none" w:sz="0" w:space="0" w:color="auto"/>
            <w:bottom w:val="none" w:sz="0" w:space="0" w:color="auto"/>
            <w:right w:val="none" w:sz="0" w:space="0" w:color="auto"/>
          </w:divBdr>
          <w:divsChild>
            <w:div w:id="145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7553">
      <w:bodyDiv w:val="1"/>
      <w:marLeft w:val="0"/>
      <w:marRight w:val="0"/>
      <w:marTop w:val="0"/>
      <w:marBottom w:val="0"/>
      <w:divBdr>
        <w:top w:val="none" w:sz="0" w:space="0" w:color="auto"/>
        <w:left w:val="none" w:sz="0" w:space="0" w:color="auto"/>
        <w:bottom w:val="none" w:sz="0" w:space="0" w:color="auto"/>
        <w:right w:val="none" w:sz="0" w:space="0" w:color="auto"/>
      </w:divBdr>
    </w:div>
    <w:div w:id="1587373939">
      <w:bodyDiv w:val="1"/>
      <w:marLeft w:val="0"/>
      <w:marRight w:val="0"/>
      <w:marTop w:val="0"/>
      <w:marBottom w:val="0"/>
      <w:divBdr>
        <w:top w:val="none" w:sz="0" w:space="0" w:color="auto"/>
        <w:left w:val="none" w:sz="0" w:space="0" w:color="auto"/>
        <w:bottom w:val="none" w:sz="0" w:space="0" w:color="auto"/>
        <w:right w:val="none" w:sz="0" w:space="0" w:color="auto"/>
      </w:divBdr>
    </w:div>
    <w:div w:id="1780879255">
      <w:bodyDiv w:val="1"/>
      <w:marLeft w:val="0"/>
      <w:marRight w:val="0"/>
      <w:marTop w:val="0"/>
      <w:marBottom w:val="0"/>
      <w:divBdr>
        <w:top w:val="none" w:sz="0" w:space="0" w:color="auto"/>
        <w:left w:val="none" w:sz="0" w:space="0" w:color="auto"/>
        <w:bottom w:val="none" w:sz="0" w:space="0" w:color="auto"/>
        <w:right w:val="none" w:sz="0" w:space="0" w:color="auto"/>
      </w:divBdr>
      <w:divsChild>
        <w:div w:id="1681465099">
          <w:marLeft w:val="0"/>
          <w:marRight w:val="0"/>
          <w:marTop w:val="0"/>
          <w:marBottom w:val="0"/>
          <w:divBdr>
            <w:top w:val="none" w:sz="0" w:space="0" w:color="auto"/>
            <w:left w:val="none" w:sz="0" w:space="0" w:color="auto"/>
            <w:bottom w:val="none" w:sz="0" w:space="0" w:color="auto"/>
            <w:right w:val="none" w:sz="0" w:space="0" w:color="auto"/>
          </w:divBdr>
          <w:divsChild>
            <w:div w:id="2096780823">
              <w:marLeft w:val="75"/>
              <w:marRight w:val="75"/>
              <w:marTop w:val="150"/>
              <w:marBottom w:val="150"/>
              <w:divBdr>
                <w:top w:val="none" w:sz="0" w:space="0" w:color="auto"/>
                <w:left w:val="none" w:sz="0" w:space="0" w:color="auto"/>
                <w:bottom w:val="none" w:sz="0" w:space="0" w:color="auto"/>
                <w:right w:val="none" w:sz="0" w:space="0" w:color="auto"/>
              </w:divBdr>
            </w:div>
          </w:divsChild>
        </w:div>
        <w:div w:id="1591893707">
          <w:marLeft w:val="0"/>
          <w:marRight w:val="0"/>
          <w:marTop w:val="0"/>
          <w:marBottom w:val="0"/>
          <w:divBdr>
            <w:top w:val="none" w:sz="0" w:space="0" w:color="auto"/>
            <w:left w:val="none" w:sz="0" w:space="0" w:color="auto"/>
            <w:bottom w:val="none" w:sz="0" w:space="0" w:color="auto"/>
            <w:right w:val="none" w:sz="0" w:space="0" w:color="auto"/>
          </w:divBdr>
          <w:divsChild>
            <w:div w:id="188302093">
              <w:marLeft w:val="75"/>
              <w:marRight w:val="75"/>
              <w:marTop w:val="150"/>
              <w:marBottom w:val="150"/>
              <w:divBdr>
                <w:top w:val="none" w:sz="0" w:space="0" w:color="auto"/>
                <w:left w:val="none" w:sz="0" w:space="0" w:color="auto"/>
                <w:bottom w:val="none" w:sz="0" w:space="0" w:color="auto"/>
                <w:right w:val="none" w:sz="0" w:space="0" w:color="auto"/>
              </w:divBdr>
            </w:div>
          </w:divsChild>
        </w:div>
        <w:div w:id="1921714248">
          <w:marLeft w:val="0"/>
          <w:marRight w:val="0"/>
          <w:marTop w:val="0"/>
          <w:marBottom w:val="0"/>
          <w:divBdr>
            <w:top w:val="none" w:sz="0" w:space="0" w:color="auto"/>
            <w:left w:val="none" w:sz="0" w:space="0" w:color="auto"/>
            <w:bottom w:val="none" w:sz="0" w:space="0" w:color="auto"/>
            <w:right w:val="none" w:sz="0" w:space="0" w:color="auto"/>
          </w:divBdr>
          <w:divsChild>
            <w:div w:id="1105811285">
              <w:marLeft w:val="75"/>
              <w:marRight w:val="75"/>
              <w:marTop w:val="150"/>
              <w:marBottom w:val="150"/>
              <w:divBdr>
                <w:top w:val="none" w:sz="0" w:space="0" w:color="auto"/>
                <w:left w:val="none" w:sz="0" w:space="0" w:color="auto"/>
                <w:bottom w:val="none" w:sz="0" w:space="0" w:color="auto"/>
                <w:right w:val="none" w:sz="0" w:space="0" w:color="auto"/>
              </w:divBdr>
            </w:div>
          </w:divsChild>
        </w:div>
        <w:div w:id="257981727">
          <w:marLeft w:val="0"/>
          <w:marRight w:val="0"/>
          <w:marTop w:val="0"/>
          <w:marBottom w:val="0"/>
          <w:divBdr>
            <w:top w:val="none" w:sz="0" w:space="0" w:color="auto"/>
            <w:left w:val="none" w:sz="0" w:space="0" w:color="auto"/>
            <w:bottom w:val="none" w:sz="0" w:space="0" w:color="auto"/>
            <w:right w:val="none" w:sz="0" w:space="0" w:color="auto"/>
          </w:divBdr>
          <w:divsChild>
            <w:div w:id="1220480468">
              <w:marLeft w:val="75"/>
              <w:marRight w:val="75"/>
              <w:marTop w:val="150"/>
              <w:marBottom w:val="150"/>
              <w:divBdr>
                <w:top w:val="none" w:sz="0" w:space="0" w:color="auto"/>
                <w:left w:val="none" w:sz="0" w:space="0" w:color="auto"/>
                <w:bottom w:val="none" w:sz="0" w:space="0" w:color="auto"/>
                <w:right w:val="none" w:sz="0" w:space="0" w:color="auto"/>
              </w:divBdr>
            </w:div>
          </w:divsChild>
        </w:div>
        <w:div w:id="1765955917">
          <w:marLeft w:val="0"/>
          <w:marRight w:val="0"/>
          <w:marTop w:val="0"/>
          <w:marBottom w:val="0"/>
          <w:divBdr>
            <w:top w:val="none" w:sz="0" w:space="0" w:color="auto"/>
            <w:left w:val="none" w:sz="0" w:space="0" w:color="auto"/>
            <w:bottom w:val="none" w:sz="0" w:space="0" w:color="auto"/>
            <w:right w:val="none" w:sz="0" w:space="0" w:color="auto"/>
          </w:divBdr>
          <w:divsChild>
            <w:div w:id="698622868">
              <w:marLeft w:val="75"/>
              <w:marRight w:val="75"/>
              <w:marTop w:val="150"/>
              <w:marBottom w:val="150"/>
              <w:divBdr>
                <w:top w:val="none" w:sz="0" w:space="0" w:color="auto"/>
                <w:left w:val="none" w:sz="0" w:space="0" w:color="auto"/>
                <w:bottom w:val="none" w:sz="0" w:space="0" w:color="auto"/>
                <w:right w:val="none" w:sz="0" w:space="0" w:color="auto"/>
              </w:divBdr>
            </w:div>
          </w:divsChild>
        </w:div>
        <w:div w:id="1309214410">
          <w:marLeft w:val="0"/>
          <w:marRight w:val="0"/>
          <w:marTop w:val="0"/>
          <w:marBottom w:val="0"/>
          <w:divBdr>
            <w:top w:val="none" w:sz="0" w:space="0" w:color="auto"/>
            <w:left w:val="none" w:sz="0" w:space="0" w:color="auto"/>
            <w:bottom w:val="none" w:sz="0" w:space="0" w:color="auto"/>
            <w:right w:val="none" w:sz="0" w:space="0" w:color="auto"/>
          </w:divBdr>
          <w:divsChild>
            <w:div w:id="198320933">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7970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e306cd910711406c"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C1E0-4625-4F90-B385-BBC16140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11089</Words>
  <Characters>63210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74151</CharactersWithSpaces>
  <SharedDoc>false</SharedDoc>
  <HLinks>
    <vt:vector size="138" baseType="variant">
      <vt:variant>
        <vt:i4>458835</vt:i4>
      </vt:variant>
      <vt:variant>
        <vt:i4>305</vt:i4>
      </vt:variant>
      <vt:variant>
        <vt:i4>0</vt:i4>
      </vt:variant>
      <vt:variant>
        <vt:i4>5</vt:i4>
      </vt:variant>
      <vt:variant>
        <vt:lpwstr>https://www.facebook.com/groups/275735445867371/</vt:lpwstr>
      </vt:variant>
      <vt:variant>
        <vt:lpwstr/>
      </vt:variant>
      <vt:variant>
        <vt:i4>3211381</vt:i4>
      </vt:variant>
      <vt:variant>
        <vt:i4>302</vt:i4>
      </vt:variant>
      <vt:variant>
        <vt:i4>0</vt:i4>
      </vt:variant>
      <vt:variant>
        <vt:i4>5</vt:i4>
      </vt:variant>
      <vt:variant>
        <vt:lpwstr>https://www.uni-bremen.de/</vt:lpwstr>
      </vt:variant>
      <vt:variant>
        <vt:lpwstr/>
      </vt:variant>
      <vt:variant>
        <vt:i4>9</vt:i4>
      </vt:variant>
      <vt:variant>
        <vt:i4>299</vt:i4>
      </vt:variant>
      <vt:variant>
        <vt:i4>0</vt:i4>
      </vt:variant>
      <vt:variant>
        <vt:i4>5</vt:i4>
      </vt:variant>
      <vt:variant>
        <vt:lpwstr>https://www.uni-bremen.de/fb11/studium/epidemiologie-msc</vt:lpwstr>
      </vt:variant>
      <vt:variant>
        <vt:lpwstr/>
      </vt:variant>
      <vt:variant>
        <vt:i4>2031664</vt:i4>
      </vt:variant>
      <vt:variant>
        <vt:i4>116</vt:i4>
      </vt:variant>
      <vt:variant>
        <vt:i4>0</vt:i4>
      </vt:variant>
      <vt:variant>
        <vt:i4>5</vt:i4>
      </vt:variant>
      <vt:variant>
        <vt:lpwstr/>
      </vt:variant>
      <vt:variant>
        <vt:lpwstr>_Toc83908893</vt:lpwstr>
      </vt:variant>
      <vt:variant>
        <vt:i4>1966128</vt:i4>
      </vt:variant>
      <vt:variant>
        <vt:i4>110</vt:i4>
      </vt:variant>
      <vt:variant>
        <vt:i4>0</vt:i4>
      </vt:variant>
      <vt:variant>
        <vt:i4>5</vt:i4>
      </vt:variant>
      <vt:variant>
        <vt:lpwstr/>
      </vt:variant>
      <vt:variant>
        <vt:lpwstr>_Toc83908892</vt:lpwstr>
      </vt:variant>
      <vt:variant>
        <vt:i4>1900592</vt:i4>
      </vt:variant>
      <vt:variant>
        <vt:i4>104</vt:i4>
      </vt:variant>
      <vt:variant>
        <vt:i4>0</vt:i4>
      </vt:variant>
      <vt:variant>
        <vt:i4>5</vt:i4>
      </vt:variant>
      <vt:variant>
        <vt:lpwstr/>
      </vt:variant>
      <vt:variant>
        <vt:lpwstr>_Toc83908891</vt:lpwstr>
      </vt:variant>
      <vt:variant>
        <vt:i4>1835056</vt:i4>
      </vt:variant>
      <vt:variant>
        <vt:i4>98</vt:i4>
      </vt:variant>
      <vt:variant>
        <vt:i4>0</vt:i4>
      </vt:variant>
      <vt:variant>
        <vt:i4>5</vt:i4>
      </vt:variant>
      <vt:variant>
        <vt:lpwstr/>
      </vt:variant>
      <vt:variant>
        <vt:lpwstr>_Toc83908890</vt:lpwstr>
      </vt:variant>
      <vt:variant>
        <vt:i4>1310782</vt:i4>
      </vt:variant>
      <vt:variant>
        <vt:i4>92</vt:i4>
      </vt:variant>
      <vt:variant>
        <vt:i4>0</vt:i4>
      </vt:variant>
      <vt:variant>
        <vt:i4>5</vt:i4>
      </vt:variant>
      <vt:variant>
        <vt:lpwstr/>
      </vt:variant>
      <vt:variant>
        <vt:lpwstr>_Toc83908878</vt:lpwstr>
      </vt:variant>
      <vt:variant>
        <vt:i4>1769534</vt:i4>
      </vt:variant>
      <vt:variant>
        <vt:i4>86</vt:i4>
      </vt:variant>
      <vt:variant>
        <vt:i4>0</vt:i4>
      </vt:variant>
      <vt:variant>
        <vt:i4>5</vt:i4>
      </vt:variant>
      <vt:variant>
        <vt:lpwstr/>
      </vt:variant>
      <vt:variant>
        <vt:lpwstr>_Toc83908877</vt:lpwstr>
      </vt:variant>
      <vt:variant>
        <vt:i4>1703998</vt:i4>
      </vt:variant>
      <vt:variant>
        <vt:i4>80</vt:i4>
      </vt:variant>
      <vt:variant>
        <vt:i4>0</vt:i4>
      </vt:variant>
      <vt:variant>
        <vt:i4>5</vt:i4>
      </vt:variant>
      <vt:variant>
        <vt:lpwstr/>
      </vt:variant>
      <vt:variant>
        <vt:lpwstr>_Toc83908876</vt:lpwstr>
      </vt:variant>
      <vt:variant>
        <vt:i4>1638462</vt:i4>
      </vt:variant>
      <vt:variant>
        <vt:i4>74</vt:i4>
      </vt:variant>
      <vt:variant>
        <vt:i4>0</vt:i4>
      </vt:variant>
      <vt:variant>
        <vt:i4>5</vt:i4>
      </vt:variant>
      <vt:variant>
        <vt:lpwstr/>
      </vt:variant>
      <vt:variant>
        <vt:lpwstr>_Toc83908875</vt:lpwstr>
      </vt:variant>
      <vt:variant>
        <vt:i4>1572926</vt:i4>
      </vt:variant>
      <vt:variant>
        <vt:i4>68</vt:i4>
      </vt:variant>
      <vt:variant>
        <vt:i4>0</vt:i4>
      </vt:variant>
      <vt:variant>
        <vt:i4>5</vt:i4>
      </vt:variant>
      <vt:variant>
        <vt:lpwstr/>
      </vt:variant>
      <vt:variant>
        <vt:lpwstr>_Toc83908874</vt:lpwstr>
      </vt:variant>
      <vt:variant>
        <vt:i4>2031678</vt:i4>
      </vt:variant>
      <vt:variant>
        <vt:i4>62</vt:i4>
      </vt:variant>
      <vt:variant>
        <vt:i4>0</vt:i4>
      </vt:variant>
      <vt:variant>
        <vt:i4>5</vt:i4>
      </vt:variant>
      <vt:variant>
        <vt:lpwstr/>
      </vt:variant>
      <vt:variant>
        <vt:lpwstr>_Toc83908873</vt:lpwstr>
      </vt:variant>
      <vt:variant>
        <vt:i4>1966142</vt:i4>
      </vt:variant>
      <vt:variant>
        <vt:i4>56</vt:i4>
      </vt:variant>
      <vt:variant>
        <vt:i4>0</vt:i4>
      </vt:variant>
      <vt:variant>
        <vt:i4>5</vt:i4>
      </vt:variant>
      <vt:variant>
        <vt:lpwstr/>
      </vt:variant>
      <vt:variant>
        <vt:lpwstr>_Toc83908872</vt:lpwstr>
      </vt:variant>
      <vt:variant>
        <vt:i4>1900606</vt:i4>
      </vt:variant>
      <vt:variant>
        <vt:i4>50</vt:i4>
      </vt:variant>
      <vt:variant>
        <vt:i4>0</vt:i4>
      </vt:variant>
      <vt:variant>
        <vt:i4>5</vt:i4>
      </vt:variant>
      <vt:variant>
        <vt:lpwstr/>
      </vt:variant>
      <vt:variant>
        <vt:lpwstr>_Toc83908871</vt:lpwstr>
      </vt:variant>
      <vt:variant>
        <vt:i4>1835070</vt:i4>
      </vt:variant>
      <vt:variant>
        <vt:i4>44</vt:i4>
      </vt:variant>
      <vt:variant>
        <vt:i4>0</vt:i4>
      </vt:variant>
      <vt:variant>
        <vt:i4>5</vt:i4>
      </vt:variant>
      <vt:variant>
        <vt:lpwstr/>
      </vt:variant>
      <vt:variant>
        <vt:lpwstr>_Toc83908870</vt:lpwstr>
      </vt:variant>
      <vt:variant>
        <vt:i4>1376319</vt:i4>
      </vt:variant>
      <vt:variant>
        <vt:i4>38</vt:i4>
      </vt:variant>
      <vt:variant>
        <vt:i4>0</vt:i4>
      </vt:variant>
      <vt:variant>
        <vt:i4>5</vt:i4>
      </vt:variant>
      <vt:variant>
        <vt:lpwstr/>
      </vt:variant>
      <vt:variant>
        <vt:lpwstr>_Toc83908869</vt:lpwstr>
      </vt:variant>
      <vt:variant>
        <vt:i4>1310783</vt:i4>
      </vt:variant>
      <vt:variant>
        <vt:i4>32</vt:i4>
      </vt:variant>
      <vt:variant>
        <vt:i4>0</vt:i4>
      </vt:variant>
      <vt:variant>
        <vt:i4>5</vt:i4>
      </vt:variant>
      <vt:variant>
        <vt:lpwstr/>
      </vt:variant>
      <vt:variant>
        <vt:lpwstr>_Toc83908868</vt:lpwstr>
      </vt:variant>
      <vt:variant>
        <vt:i4>1769535</vt:i4>
      </vt:variant>
      <vt:variant>
        <vt:i4>26</vt:i4>
      </vt:variant>
      <vt:variant>
        <vt:i4>0</vt:i4>
      </vt:variant>
      <vt:variant>
        <vt:i4>5</vt:i4>
      </vt:variant>
      <vt:variant>
        <vt:lpwstr/>
      </vt:variant>
      <vt:variant>
        <vt:lpwstr>_Toc83908867</vt:lpwstr>
      </vt:variant>
      <vt:variant>
        <vt:i4>1703999</vt:i4>
      </vt:variant>
      <vt:variant>
        <vt:i4>20</vt:i4>
      </vt:variant>
      <vt:variant>
        <vt:i4>0</vt:i4>
      </vt:variant>
      <vt:variant>
        <vt:i4>5</vt:i4>
      </vt:variant>
      <vt:variant>
        <vt:lpwstr/>
      </vt:variant>
      <vt:variant>
        <vt:lpwstr>_Toc83908866</vt:lpwstr>
      </vt:variant>
      <vt:variant>
        <vt:i4>1638463</vt:i4>
      </vt:variant>
      <vt:variant>
        <vt:i4>14</vt:i4>
      </vt:variant>
      <vt:variant>
        <vt:i4>0</vt:i4>
      </vt:variant>
      <vt:variant>
        <vt:i4>5</vt:i4>
      </vt:variant>
      <vt:variant>
        <vt:lpwstr/>
      </vt:variant>
      <vt:variant>
        <vt:lpwstr>_Toc83908865</vt:lpwstr>
      </vt:variant>
      <vt:variant>
        <vt:i4>1572927</vt:i4>
      </vt:variant>
      <vt:variant>
        <vt:i4>8</vt:i4>
      </vt:variant>
      <vt:variant>
        <vt:i4>0</vt:i4>
      </vt:variant>
      <vt:variant>
        <vt:i4>5</vt:i4>
      </vt:variant>
      <vt:variant>
        <vt:lpwstr/>
      </vt:variant>
      <vt:variant>
        <vt:lpwstr>_Toc83908864</vt:lpwstr>
      </vt:variant>
      <vt:variant>
        <vt:i4>2031679</vt:i4>
      </vt:variant>
      <vt:variant>
        <vt:i4>2</vt:i4>
      </vt:variant>
      <vt:variant>
        <vt:i4>0</vt:i4>
      </vt:variant>
      <vt:variant>
        <vt:i4>5</vt:i4>
      </vt:variant>
      <vt:variant>
        <vt:lpwstr/>
      </vt:variant>
      <vt:variant>
        <vt:lpwstr>_Toc83908863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Neumann</dc:creator>
  <cp:keywords/>
  <cp:lastModifiedBy>Zehui Bai</cp:lastModifiedBy>
  <cp:revision>115</cp:revision>
  <cp:lastPrinted>2021-09-30T00:04:00Z</cp:lastPrinted>
  <dcterms:created xsi:type="dcterms:W3CDTF">2022-03-11T12:36:00Z</dcterms:created>
  <dcterms:modified xsi:type="dcterms:W3CDTF">2022-03-13T19:33:00Z</dcterms:modified>
</cp:coreProperties>
</file>