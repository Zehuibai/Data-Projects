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03059516"/>
        <w:docPartObj>
          <w:docPartGallery w:val="Cover Pages"/>
          <w:docPartUnique/>
        </w:docPartObj>
      </w:sdtPr>
      <w:sdtEndPr>
        <w:rPr>
          <w:rFonts w:ascii="Times New Roman" w:hAnsi="Times New Roman" w:cs="Times New Roman"/>
          <w:b/>
          <w:color w:val="auto"/>
          <w:sz w:val="32"/>
          <w:szCs w:val="32"/>
          <w:lang w:val="en-US"/>
        </w:rPr>
      </w:sdtEndPr>
      <w:sdtContent>
        <w:p w14:paraId="4C12AE1B" w14:textId="77777777" w:rsidR="00C849BB" w:rsidRDefault="00C849BB" w:rsidP="00C849BB">
          <w:pPr>
            <w:pBdr>
              <w:top w:val="nil"/>
              <w:left w:val="nil"/>
              <w:bottom w:val="nil"/>
              <w:right w:val="nil"/>
              <w:between w:val="nil"/>
            </w:pBdr>
            <w:spacing w:after="0" w:line="360" w:lineRule="auto"/>
            <w:jc w:val="cente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noProof/>
              <w:color w:val="2F5496" w:themeColor="accent1" w:themeShade="BF"/>
              <w:sz w:val="32"/>
              <w:szCs w:val="32"/>
              <w:lang w:eastAsia="de-DE"/>
            </w:rPr>
            <w:drawing>
              <wp:anchor distT="0" distB="0" distL="114300" distR="114300" simplePos="0" relativeHeight="251658240" behindDoc="0" locked="0" layoutInCell="1" allowOverlap="1" wp14:anchorId="3C67D1B4" wp14:editId="75E4B4D6">
                <wp:simplePos x="0" y="0"/>
                <wp:positionH relativeFrom="margin">
                  <wp:posOffset>0</wp:posOffset>
                </wp:positionH>
                <wp:positionV relativeFrom="paragraph">
                  <wp:posOffset>-63825</wp:posOffset>
                </wp:positionV>
                <wp:extent cx="1781175" cy="638973"/>
                <wp:effectExtent l="0" t="0" r="0" b="889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1781175" cy="638973"/>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olor w:val="4472C4" w:themeColor="accent1"/>
              <w:sz w:val="32"/>
              <w:szCs w:val="32"/>
            </w:rPr>
            <w:id w:val="66162657"/>
            <w:docPartObj>
              <w:docPartGallery w:val="Cover Pages"/>
              <w:docPartUnique/>
            </w:docPartObj>
          </w:sdtPr>
          <w:sdtEndPr>
            <w:rPr>
              <w:rFonts w:asciiTheme="minorHAnsi" w:eastAsiaTheme="minorHAnsi" w:hAnsiTheme="minorHAnsi" w:cstheme="majorHAnsi"/>
              <w:b/>
              <w:bCs/>
              <w:caps/>
              <w:color w:val="auto"/>
              <w:sz w:val="24"/>
              <w:szCs w:val="24"/>
            </w:rPr>
          </w:sdtEndPr>
          <w:sdtContent>
            <w:p w14:paraId="03AE1FEC" w14:textId="77777777" w:rsidR="00C849BB" w:rsidRDefault="00C849BB" w:rsidP="00C849BB">
              <w:pPr>
                <w:pBdr>
                  <w:top w:val="nil"/>
                  <w:left w:val="nil"/>
                  <w:bottom w:val="nil"/>
                  <w:right w:val="nil"/>
                  <w:between w:val="nil"/>
                </w:pBdr>
                <w:spacing w:after="0" w:line="360" w:lineRule="auto"/>
                <w:jc w:val="center"/>
                <w:rPr>
                  <w:color w:val="4472C4" w:themeColor="accent1"/>
                </w:rPr>
              </w:pPr>
            </w:p>
            <w:p w14:paraId="4A0B599B" w14:textId="77777777" w:rsidR="00C849BB" w:rsidRDefault="00C849BB" w:rsidP="00C849BB">
              <w:pPr>
                <w:pBdr>
                  <w:top w:val="nil"/>
                  <w:left w:val="nil"/>
                  <w:bottom w:val="nil"/>
                  <w:right w:val="nil"/>
                  <w:between w:val="nil"/>
                </w:pBdr>
                <w:spacing w:after="0" w:line="360" w:lineRule="auto"/>
                <w:jc w:val="center"/>
                <w:rPr>
                  <w:color w:val="4472C4" w:themeColor="accent1"/>
                </w:rPr>
              </w:pPr>
            </w:p>
            <w:p w14:paraId="307963FB" w14:textId="77777777" w:rsidR="00C849BB" w:rsidRDefault="00C849BB" w:rsidP="00C849BB">
              <w:pPr>
                <w:pBdr>
                  <w:top w:val="nil"/>
                  <w:left w:val="nil"/>
                  <w:bottom w:val="nil"/>
                  <w:right w:val="nil"/>
                  <w:between w:val="nil"/>
                </w:pBdr>
                <w:spacing w:after="0" w:line="360" w:lineRule="auto"/>
                <w:jc w:val="center"/>
                <w:rPr>
                  <w:color w:val="4472C4" w:themeColor="accent1"/>
                </w:rPr>
              </w:pPr>
            </w:p>
            <w:p w14:paraId="3BFD5167" w14:textId="77777777" w:rsidR="00C849BB" w:rsidRDefault="00C849BB" w:rsidP="00C849BB">
              <w:pPr>
                <w:pBdr>
                  <w:top w:val="nil"/>
                  <w:left w:val="nil"/>
                  <w:bottom w:val="nil"/>
                  <w:right w:val="nil"/>
                  <w:between w:val="nil"/>
                </w:pBdr>
                <w:spacing w:after="0" w:line="360" w:lineRule="auto"/>
                <w:jc w:val="center"/>
                <w:rPr>
                  <w:rFonts w:ascii="Arial" w:eastAsia="Arial" w:hAnsi="Arial" w:cs="Arial"/>
                  <w:b/>
                  <w:color w:val="000000"/>
                  <w:sz w:val="32"/>
                  <w:szCs w:val="32"/>
                </w:rPr>
              </w:pPr>
              <w:r>
                <w:rPr>
                  <w:rFonts w:ascii="Arial" w:eastAsia="Arial" w:hAnsi="Arial" w:cs="Arial"/>
                  <w:b/>
                  <w:color w:val="000000"/>
                  <w:sz w:val="32"/>
                  <w:szCs w:val="32"/>
                </w:rPr>
                <w:t xml:space="preserve">Universität Bremen </w:t>
              </w:r>
            </w:p>
            <w:p w14:paraId="00289F42" w14:textId="77777777" w:rsidR="00C849BB" w:rsidRDefault="00C849BB" w:rsidP="00C849B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32"/>
                  <w:szCs w:val="32"/>
                </w:rPr>
                <w:t xml:space="preserve">Fachbereich 11-Human und Gesundheitswissenschaften </w:t>
              </w:r>
            </w:p>
            <w:p w14:paraId="31725B5A" w14:textId="77777777" w:rsidR="00C849BB" w:rsidRDefault="00C849BB" w:rsidP="00C849B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sz w:val="24"/>
                  <w:szCs w:val="24"/>
                </w:rPr>
                <w:t xml:space="preserve">Studiengang </w:t>
              </w:r>
              <w:r>
                <w:rPr>
                  <w:rFonts w:ascii="Arial" w:eastAsia="Arial" w:hAnsi="Arial" w:cs="Arial"/>
                  <w:color w:val="000000"/>
                  <w:sz w:val="24"/>
                  <w:szCs w:val="24"/>
                </w:rPr>
                <w:t>Epidemiologie (M.Sc.)</w:t>
              </w:r>
            </w:p>
            <w:p w14:paraId="0B276444" w14:textId="77777777" w:rsidR="00C849BB" w:rsidRDefault="00C849BB" w:rsidP="00C849BB">
              <w:pPr>
                <w:pBdr>
                  <w:top w:val="nil"/>
                  <w:left w:val="nil"/>
                  <w:bottom w:val="nil"/>
                  <w:right w:val="nil"/>
                  <w:between w:val="nil"/>
                </w:pBdr>
                <w:spacing w:after="0" w:line="360" w:lineRule="auto"/>
                <w:jc w:val="center"/>
                <w:rPr>
                  <w:rFonts w:ascii="Arial" w:eastAsia="Arial" w:hAnsi="Arial" w:cs="Arial"/>
                  <w:sz w:val="24"/>
                  <w:szCs w:val="24"/>
                </w:rPr>
              </w:pPr>
              <w:r>
                <w:rPr>
                  <w:rFonts w:ascii="Arial" w:eastAsia="Arial" w:hAnsi="Arial" w:cs="Arial"/>
                  <w:sz w:val="24"/>
                  <w:szCs w:val="24"/>
                </w:rPr>
                <w:t xml:space="preserve">Modul: </w:t>
              </w:r>
              <w:r w:rsidRPr="00C849BB">
                <w:rPr>
                  <w:rFonts w:ascii="Arial" w:eastAsia="Arial" w:hAnsi="Arial" w:cs="Arial"/>
                  <w:sz w:val="24"/>
                  <w:szCs w:val="24"/>
                  <w:highlight w:val="yellow"/>
                </w:rPr>
                <w:t>11-M-66-1-M6</w:t>
              </w:r>
            </w:p>
            <w:p w14:paraId="013E3B08" w14:textId="24B0C18A" w:rsidR="00C849BB" w:rsidRPr="00403132" w:rsidRDefault="00C849BB" w:rsidP="00C849BB">
              <w:pPr>
                <w:spacing w:after="0" w:line="360" w:lineRule="auto"/>
                <w:jc w:val="center"/>
                <w:rPr>
                  <w:rFonts w:ascii="Arial" w:eastAsia="Arial" w:hAnsi="Arial" w:cs="Arial"/>
                  <w:sz w:val="24"/>
                  <w:szCs w:val="24"/>
                  <w:lang w:val="en-US"/>
                </w:rPr>
              </w:pPr>
              <w:proofErr w:type="spellStart"/>
              <w:r w:rsidRPr="00403132">
                <w:rPr>
                  <w:rFonts w:ascii="Arial" w:eastAsia="Arial" w:hAnsi="Arial" w:cs="Arial"/>
                  <w:sz w:val="24"/>
                  <w:szCs w:val="24"/>
                  <w:lang w:val="en-US"/>
                </w:rPr>
                <w:t>Fachsemester</w:t>
              </w:r>
              <w:proofErr w:type="spellEnd"/>
              <w:r w:rsidRPr="00403132">
                <w:rPr>
                  <w:rFonts w:ascii="Arial" w:eastAsia="Arial" w:hAnsi="Arial" w:cs="Arial"/>
                  <w:sz w:val="24"/>
                  <w:szCs w:val="24"/>
                  <w:lang w:val="en-US"/>
                </w:rPr>
                <w:t>: 3</w:t>
              </w:r>
            </w:p>
            <w:p w14:paraId="4B6B4978" w14:textId="77777777" w:rsidR="00C849BB" w:rsidRPr="00403132" w:rsidRDefault="00C849BB" w:rsidP="00C849BB">
              <w:pPr>
                <w:pBdr>
                  <w:top w:val="nil"/>
                  <w:left w:val="nil"/>
                  <w:bottom w:val="nil"/>
                  <w:right w:val="nil"/>
                  <w:between w:val="nil"/>
                </w:pBdr>
                <w:spacing w:after="0" w:line="360" w:lineRule="auto"/>
                <w:jc w:val="center"/>
                <w:rPr>
                  <w:rFonts w:ascii="Arial" w:eastAsia="Arial" w:hAnsi="Arial" w:cs="Arial"/>
                  <w:color w:val="000000"/>
                  <w:sz w:val="24"/>
                  <w:szCs w:val="24"/>
                  <w:lang w:val="en-US"/>
                </w:rPr>
              </w:pPr>
            </w:p>
            <w:p w14:paraId="6DEE56D6" w14:textId="77777777" w:rsidR="00C849BB" w:rsidRPr="00403132" w:rsidRDefault="00C849BB" w:rsidP="00C849BB">
              <w:pPr>
                <w:pBdr>
                  <w:top w:val="nil"/>
                  <w:left w:val="nil"/>
                  <w:bottom w:val="nil"/>
                  <w:right w:val="nil"/>
                  <w:between w:val="nil"/>
                </w:pBdr>
                <w:spacing w:after="0" w:line="360" w:lineRule="auto"/>
                <w:jc w:val="center"/>
                <w:rPr>
                  <w:rFonts w:ascii="Arial" w:eastAsia="Arial" w:hAnsi="Arial" w:cs="Arial"/>
                  <w:color w:val="000000"/>
                  <w:sz w:val="24"/>
                  <w:szCs w:val="24"/>
                  <w:lang w:val="en-US"/>
                </w:rPr>
              </w:pPr>
              <w:proofErr w:type="spellStart"/>
              <w:r w:rsidRPr="00403132">
                <w:rPr>
                  <w:rFonts w:ascii="Arial" w:eastAsia="Arial" w:hAnsi="Arial" w:cs="Arial"/>
                  <w:color w:val="000000"/>
                  <w:sz w:val="24"/>
                  <w:szCs w:val="24"/>
                  <w:lang w:val="en-US"/>
                </w:rPr>
                <w:t>Forschungsbericht</w:t>
              </w:r>
              <w:proofErr w:type="spellEnd"/>
            </w:p>
            <w:p w14:paraId="6B8637AA" w14:textId="77777777" w:rsidR="00C849BB" w:rsidRPr="00403132" w:rsidRDefault="00C849BB" w:rsidP="00C849BB">
              <w:pPr>
                <w:pBdr>
                  <w:top w:val="nil"/>
                  <w:left w:val="nil"/>
                  <w:bottom w:val="nil"/>
                  <w:right w:val="nil"/>
                  <w:between w:val="nil"/>
                </w:pBdr>
                <w:spacing w:after="0" w:line="360" w:lineRule="auto"/>
                <w:rPr>
                  <w:rFonts w:ascii="Arial" w:eastAsia="Arial" w:hAnsi="Arial" w:cs="Arial"/>
                  <w:color w:val="000000"/>
                  <w:sz w:val="24"/>
                  <w:szCs w:val="24"/>
                  <w:lang w:val="en-US"/>
                </w:rPr>
              </w:pPr>
            </w:p>
            <w:p w14:paraId="17127291" w14:textId="14001604" w:rsidR="00C849BB" w:rsidRPr="00E779B1" w:rsidRDefault="00E73F74" w:rsidP="00C849BB">
              <w:pPr>
                <w:pBdr>
                  <w:top w:val="nil"/>
                  <w:left w:val="nil"/>
                  <w:bottom w:val="nil"/>
                  <w:right w:val="nil"/>
                  <w:between w:val="nil"/>
                </w:pBdr>
                <w:spacing w:after="0" w:line="360" w:lineRule="auto"/>
                <w:jc w:val="center"/>
                <w:rPr>
                  <w:rFonts w:ascii="Arial" w:eastAsia="Arial" w:hAnsi="Arial" w:cs="Arial"/>
                  <w:color w:val="000000"/>
                  <w:sz w:val="32"/>
                  <w:szCs w:val="32"/>
                  <w:lang w:val="en-US"/>
                </w:rPr>
              </w:pPr>
              <w:r w:rsidRPr="00E779B1">
                <w:rPr>
                  <w:rFonts w:ascii="Arial" w:eastAsia="Arial" w:hAnsi="Arial" w:cs="Arial"/>
                  <w:color w:val="000000"/>
                  <w:sz w:val="32"/>
                  <w:szCs w:val="32"/>
                  <w:lang w:val="en-US"/>
                </w:rPr>
                <w:t xml:space="preserve">Which </w:t>
              </w:r>
              <w:r w:rsidR="00F260DE">
                <w:rPr>
                  <w:rFonts w:ascii="Arial" w:eastAsia="Arial" w:hAnsi="Arial" w:cs="Arial"/>
                  <w:color w:val="000000"/>
                  <w:sz w:val="32"/>
                  <w:szCs w:val="32"/>
                  <w:lang w:val="en-US"/>
                </w:rPr>
                <w:t>F</w:t>
              </w:r>
              <w:r w:rsidRPr="00E779B1">
                <w:rPr>
                  <w:rFonts w:ascii="Arial" w:eastAsia="Arial" w:hAnsi="Arial" w:cs="Arial"/>
                  <w:color w:val="000000"/>
                  <w:sz w:val="32"/>
                  <w:szCs w:val="32"/>
                  <w:lang w:val="en-US"/>
                </w:rPr>
                <w:t xml:space="preserve">actors are </w:t>
              </w:r>
              <w:r w:rsidR="00F260DE">
                <w:rPr>
                  <w:rFonts w:ascii="Arial" w:eastAsia="Arial" w:hAnsi="Arial" w:cs="Arial"/>
                  <w:color w:val="000000"/>
                  <w:sz w:val="32"/>
                  <w:szCs w:val="32"/>
                  <w:lang w:val="en-US"/>
                </w:rPr>
                <w:t>A</w:t>
              </w:r>
              <w:r w:rsidRPr="00E779B1">
                <w:rPr>
                  <w:rFonts w:ascii="Arial" w:eastAsia="Arial" w:hAnsi="Arial" w:cs="Arial"/>
                  <w:color w:val="000000"/>
                  <w:sz w:val="32"/>
                  <w:szCs w:val="32"/>
                  <w:lang w:val="en-US"/>
                </w:rPr>
                <w:t xml:space="preserve">ssociated </w:t>
              </w:r>
              <w:r w:rsidR="00A316F8">
                <w:rPr>
                  <w:rFonts w:ascii="Arial" w:eastAsia="Arial" w:hAnsi="Arial" w:cs="Arial"/>
                  <w:color w:val="000000"/>
                  <w:sz w:val="32"/>
                  <w:szCs w:val="32"/>
                  <w:lang w:val="en-US"/>
                </w:rPr>
                <w:t>with a SARS-CoV-2 Vaccination Readiness</w:t>
              </w:r>
              <w:r w:rsidR="00F260DE">
                <w:rPr>
                  <w:rFonts w:ascii="Arial" w:eastAsia="Arial" w:hAnsi="Arial" w:cs="Arial"/>
                  <w:color w:val="000000"/>
                  <w:sz w:val="32"/>
                  <w:szCs w:val="32"/>
                  <w:lang w:val="en-US"/>
                </w:rPr>
                <w:t xml:space="preserve"> in Germany?</w:t>
              </w:r>
            </w:p>
            <w:p w14:paraId="39C1D741" w14:textId="77777777" w:rsidR="00C849BB" w:rsidRPr="00E779B1" w:rsidRDefault="00C849BB" w:rsidP="00C849BB">
              <w:pPr>
                <w:pBdr>
                  <w:top w:val="nil"/>
                  <w:left w:val="nil"/>
                  <w:bottom w:val="nil"/>
                  <w:right w:val="nil"/>
                  <w:between w:val="nil"/>
                </w:pBdr>
                <w:spacing w:after="0" w:line="360" w:lineRule="auto"/>
                <w:jc w:val="center"/>
                <w:rPr>
                  <w:rFonts w:ascii="Arial" w:eastAsia="Arial" w:hAnsi="Arial" w:cs="Arial"/>
                  <w:color w:val="000000"/>
                  <w:sz w:val="32"/>
                  <w:szCs w:val="32"/>
                  <w:lang w:val="en-US"/>
                </w:rPr>
              </w:pPr>
            </w:p>
            <w:p w14:paraId="5C6BA364" w14:textId="77777777" w:rsidR="00C849BB" w:rsidRPr="00E779B1" w:rsidRDefault="00C849BB" w:rsidP="00C849BB">
              <w:pPr>
                <w:pBdr>
                  <w:top w:val="nil"/>
                  <w:left w:val="nil"/>
                  <w:bottom w:val="nil"/>
                  <w:right w:val="nil"/>
                  <w:between w:val="nil"/>
                </w:pBdr>
                <w:spacing w:after="0" w:line="360" w:lineRule="auto"/>
                <w:jc w:val="center"/>
                <w:rPr>
                  <w:rFonts w:ascii="Arial" w:eastAsia="Arial" w:hAnsi="Arial" w:cs="Arial"/>
                  <w:color w:val="000000"/>
                  <w:sz w:val="32"/>
                  <w:szCs w:val="32"/>
                  <w:lang w:val="en-US"/>
                </w:rPr>
              </w:pPr>
            </w:p>
            <w:p w14:paraId="286817CF" w14:textId="77777777" w:rsidR="00C849BB" w:rsidRPr="00E779B1" w:rsidRDefault="00C849BB" w:rsidP="00C849BB">
              <w:pPr>
                <w:pBdr>
                  <w:top w:val="nil"/>
                  <w:left w:val="nil"/>
                  <w:bottom w:val="nil"/>
                  <w:right w:val="nil"/>
                  <w:between w:val="nil"/>
                </w:pBdr>
                <w:spacing w:after="0" w:line="360" w:lineRule="auto"/>
                <w:jc w:val="center"/>
                <w:rPr>
                  <w:rFonts w:ascii="Arial" w:eastAsia="Arial" w:hAnsi="Arial" w:cs="Arial"/>
                  <w:color w:val="000000"/>
                  <w:sz w:val="24"/>
                  <w:szCs w:val="24"/>
                  <w:lang w:val="en-US"/>
                </w:rPr>
              </w:pPr>
            </w:p>
            <w:p w14:paraId="0988D762" w14:textId="2475B76D" w:rsidR="00C849BB" w:rsidRPr="00712D75" w:rsidRDefault="00C849BB" w:rsidP="00C849BB">
              <w:pPr>
                <w:pBdr>
                  <w:top w:val="nil"/>
                  <w:left w:val="nil"/>
                  <w:bottom w:val="nil"/>
                  <w:right w:val="nil"/>
                  <w:between w:val="nil"/>
                </w:pBdr>
                <w:spacing w:after="0" w:line="360" w:lineRule="auto"/>
                <w:jc w:val="center"/>
                <w:rPr>
                  <w:rFonts w:ascii="Arial" w:eastAsia="Arial" w:hAnsi="Arial" w:cs="Arial"/>
                  <w:color w:val="000000"/>
                  <w:sz w:val="24"/>
                  <w:szCs w:val="24"/>
                  <w:lang w:val="en-GB"/>
                </w:rPr>
              </w:pPr>
            </w:p>
            <w:p w14:paraId="61BB7203" w14:textId="77777777" w:rsidR="00C849BB" w:rsidRPr="00712D75" w:rsidRDefault="00C849BB" w:rsidP="00C849BB">
              <w:pPr>
                <w:pBdr>
                  <w:top w:val="nil"/>
                  <w:left w:val="nil"/>
                  <w:bottom w:val="nil"/>
                  <w:right w:val="nil"/>
                  <w:between w:val="nil"/>
                </w:pBdr>
                <w:spacing w:after="0" w:line="360" w:lineRule="auto"/>
                <w:rPr>
                  <w:rFonts w:ascii="Arial" w:eastAsia="Arial" w:hAnsi="Arial" w:cs="Arial"/>
                  <w:color w:val="000000"/>
                  <w:lang w:val="en-GB"/>
                </w:rPr>
              </w:pPr>
            </w:p>
            <w:p w14:paraId="18C2B62F" w14:textId="02EE5A8F" w:rsidR="00C849BB" w:rsidRPr="00712D75" w:rsidRDefault="00C849BB" w:rsidP="00C849BB">
              <w:pPr>
                <w:pBdr>
                  <w:top w:val="nil"/>
                  <w:left w:val="nil"/>
                  <w:bottom w:val="nil"/>
                  <w:right w:val="nil"/>
                  <w:between w:val="nil"/>
                </w:pBdr>
                <w:spacing w:after="0" w:line="360" w:lineRule="auto"/>
                <w:rPr>
                  <w:rFonts w:ascii="Arial" w:eastAsia="Arial" w:hAnsi="Arial" w:cs="Arial"/>
                  <w:color w:val="000000"/>
                  <w:lang w:val="en-GB"/>
                </w:rPr>
              </w:pPr>
            </w:p>
            <w:p w14:paraId="0D14C1E5" w14:textId="705F2C88" w:rsidR="00712D75" w:rsidRPr="00712D75" w:rsidRDefault="00712D75" w:rsidP="00C849BB">
              <w:pPr>
                <w:pBdr>
                  <w:top w:val="nil"/>
                  <w:left w:val="nil"/>
                  <w:bottom w:val="nil"/>
                  <w:right w:val="nil"/>
                  <w:between w:val="nil"/>
                </w:pBdr>
                <w:spacing w:after="0" w:line="360" w:lineRule="auto"/>
                <w:rPr>
                  <w:rFonts w:ascii="Arial" w:eastAsia="Arial" w:hAnsi="Arial" w:cs="Arial"/>
                  <w:color w:val="000000"/>
                  <w:lang w:val="en-GB"/>
                </w:rPr>
              </w:pPr>
            </w:p>
            <w:p w14:paraId="0E3C530A" w14:textId="3B4A51B8" w:rsidR="00712D75" w:rsidRPr="00712D75" w:rsidRDefault="00712D75" w:rsidP="00C849BB">
              <w:pPr>
                <w:pBdr>
                  <w:top w:val="nil"/>
                  <w:left w:val="nil"/>
                  <w:bottom w:val="nil"/>
                  <w:right w:val="nil"/>
                  <w:between w:val="nil"/>
                </w:pBdr>
                <w:spacing w:after="0" w:line="360" w:lineRule="auto"/>
                <w:rPr>
                  <w:rFonts w:ascii="Arial" w:eastAsia="Arial" w:hAnsi="Arial" w:cs="Arial"/>
                  <w:color w:val="000000"/>
                  <w:lang w:val="en-GB"/>
                </w:rPr>
              </w:pPr>
            </w:p>
            <w:p w14:paraId="2D2DC454" w14:textId="2D15925F" w:rsidR="00712D75" w:rsidRDefault="00712D75" w:rsidP="00C849BB">
              <w:pPr>
                <w:pBdr>
                  <w:top w:val="nil"/>
                  <w:left w:val="nil"/>
                  <w:bottom w:val="nil"/>
                  <w:right w:val="nil"/>
                  <w:between w:val="nil"/>
                </w:pBdr>
                <w:spacing w:after="0" w:line="360" w:lineRule="auto"/>
                <w:rPr>
                  <w:rFonts w:ascii="Arial" w:eastAsia="Arial" w:hAnsi="Arial" w:cs="Arial"/>
                  <w:color w:val="000000"/>
                  <w:lang w:val="en-GB"/>
                </w:rPr>
              </w:pPr>
            </w:p>
            <w:p w14:paraId="2F9D1FAD" w14:textId="39D50F88" w:rsidR="00712D75" w:rsidRDefault="00712D75" w:rsidP="00C849BB">
              <w:pPr>
                <w:pBdr>
                  <w:top w:val="nil"/>
                  <w:left w:val="nil"/>
                  <w:bottom w:val="nil"/>
                  <w:right w:val="nil"/>
                  <w:between w:val="nil"/>
                </w:pBdr>
                <w:spacing w:after="0" w:line="360" w:lineRule="auto"/>
                <w:rPr>
                  <w:rFonts w:ascii="Arial" w:eastAsia="Arial" w:hAnsi="Arial" w:cs="Arial"/>
                  <w:color w:val="000000"/>
                  <w:lang w:val="en-GB"/>
                </w:rPr>
              </w:pPr>
            </w:p>
            <w:p w14:paraId="3DC1AC86" w14:textId="4A045B88" w:rsidR="00712D75" w:rsidRDefault="00712D75" w:rsidP="00C849BB">
              <w:pPr>
                <w:pBdr>
                  <w:top w:val="nil"/>
                  <w:left w:val="nil"/>
                  <w:bottom w:val="nil"/>
                  <w:right w:val="nil"/>
                  <w:between w:val="nil"/>
                </w:pBdr>
                <w:spacing w:after="0" w:line="360" w:lineRule="auto"/>
                <w:rPr>
                  <w:rFonts w:ascii="Arial" w:eastAsia="Arial" w:hAnsi="Arial" w:cs="Arial"/>
                  <w:color w:val="000000"/>
                  <w:lang w:val="en-GB"/>
                </w:rPr>
              </w:pPr>
            </w:p>
            <w:p w14:paraId="24385BDB" w14:textId="2128A62B" w:rsidR="00712D75" w:rsidRDefault="00712D75" w:rsidP="00C849BB">
              <w:pPr>
                <w:pBdr>
                  <w:top w:val="nil"/>
                  <w:left w:val="nil"/>
                  <w:bottom w:val="nil"/>
                  <w:right w:val="nil"/>
                  <w:between w:val="nil"/>
                </w:pBdr>
                <w:spacing w:after="0" w:line="360" w:lineRule="auto"/>
                <w:rPr>
                  <w:rFonts w:ascii="Arial" w:eastAsia="Arial" w:hAnsi="Arial" w:cs="Arial"/>
                  <w:color w:val="000000"/>
                  <w:lang w:val="en-GB"/>
                </w:rPr>
              </w:pPr>
            </w:p>
            <w:p w14:paraId="2F7B8FA5" w14:textId="3242867B" w:rsidR="00712D75" w:rsidRDefault="00712D75" w:rsidP="00C849BB">
              <w:pPr>
                <w:pBdr>
                  <w:top w:val="nil"/>
                  <w:left w:val="nil"/>
                  <w:bottom w:val="nil"/>
                  <w:right w:val="nil"/>
                  <w:between w:val="nil"/>
                </w:pBdr>
                <w:spacing w:after="0" w:line="360" w:lineRule="auto"/>
                <w:rPr>
                  <w:rFonts w:ascii="Arial" w:eastAsia="Arial" w:hAnsi="Arial" w:cs="Arial"/>
                  <w:color w:val="000000"/>
                  <w:lang w:val="en-GB"/>
                </w:rPr>
              </w:pPr>
            </w:p>
            <w:p w14:paraId="3D2DF8D9" w14:textId="77777777" w:rsidR="00712D75" w:rsidRPr="00712D75" w:rsidRDefault="00712D75" w:rsidP="00C849BB">
              <w:pPr>
                <w:pBdr>
                  <w:top w:val="nil"/>
                  <w:left w:val="nil"/>
                  <w:bottom w:val="nil"/>
                  <w:right w:val="nil"/>
                  <w:between w:val="nil"/>
                </w:pBdr>
                <w:spacing w:after="0" w:line="360" w:lineRule="auto"/>
                <w:rPr>
                  <w:rFonts w:ascii="Arial" w:eastAsia="Arial" w:hAnsi="Arial" w:cs="Arial"/>
                  <w:color w:val="000000"/>
                  <w:lang w:val="en-GB"/>
                </w:rPr>
              </w:pPr>
            </w:p>
            <w:p w14:paraId="00D3E159" w14:textId="77777777" w:rsidR="00C849BB" w:rsidRPr="00712D75" w:rsidRDefault="00C849BB" w:rsidP="00C849BB">
              <w:pPr>
                <w:pBdr>
                  <w:top w:val="nil"/>
                  <w:left w:val="nil"/>
                  <w:bottom w:val="nil"/>
                  <w:right w:val="nil"/>
                  <w:between w:val="nil"/>
                </w:pBdr>
                <w:spacing w:after="0" w:line="360" w:lineRule="auto"/>
                <w:rPr>
                  <w:rFonts w:ascii="Arial" w:eastAsia="Arial" w:hAnsi="Arial" w:cs="Arial"/>
                  <w:color w:val="000000"/>
                  <w:lang w:val="en-GB"/>
                </w:rPr>
              </w:pPr>
            </w:p>
            <w:p w14:paraId="5B78D69E" w14:textId="77777777" w:rsidR="00C849BB" w:rsidRPr="00712D75" w:rsidRDefault="00C849BB" w:rsidP="00C849BB">
              <w:pPr>
                <w:pBdr>
                  <w:top w:val="nil"/>
                  <w:left w:val="nil"/>
                  <w:bottom w:val="nil"/>
                  <w:right w:val="nil"/>
                  <w:between w:val="nil"/>
                </w:pBdr>
                <w:spacing w:after="0" w:line="360" w:lineRule="auto"/>
                <w:rPr>
                  <w:rFonts w:ascii="Arial" w:eastAsia="Arial" w:hAnsi="Arial" w:cs="Arial"/>
                  <w:color w:val="000000"/>
                  <w:lang w:val="en-GB"/>
                </w:rPr>
              </w:pPr>
            </w:p>
            <w:p w14:paraId="45CE4996" w14:textId="77777777" w:rsidR="00C849BB" w:rsidRDefault="00C849BB" w:rsidP="00C849BB">
              <w:p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Referentinnen:  </w:t>
              </w:r>
              <w:r>
                <w:rPr>
                  <w:rFonts w:ascii="Arial" w:eastAsia="Arial" w:hAnsi="Arial" w:cs="Arial"/>
                  <w:color w:val="000000"/>
                </w:rPr>
                <w:tab/>
                <w:t>Prof. Dr. Gabriele Bolte</w:t>
              </w:r>
            </w:p>
            <w:p w14:paraId="15E9CACC" w14:textId="77777777" w:rsidR="00C849BB" w:rsidRDefault="00C849BB" w:rsidP="00C849BB">
              <w:p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 xml:space="preserve">PD Dr. Karin </w:t>
              </w:r>
              <w:proofErr w:type="spellStart"/>
              <w:r>
                <w:rPr>
                  <w:rFonts w:ascii="Arial" w:eastAsia="Arial" w:hAnsi="Arial" w:cs="Arial"/>
                  <w:color w:val="000000"/>
                </w:rPr>
                <w:t>Bammann</w:t>
              </w:r>
              <w:proofErr w:type="spellEnd"/>
              <w:r>
                <w:rPr>
                  <w:rFonts w:ascii="Arial" w:eastAsia="Arial" w:hAnsi="Arial" w:cs="Arial"/>
                  <w:color w:val="000000"/>
                </w:rPr>
                <w:tab/>
              </w:r>
            </w:p>
            <w:p w14:paraId="4515BCA4" w14:textId="4A20DD2F" w:rsidR="00C849BB" w:rsidRPr="002F6DBA" w:rsidRDefault="00C849BB" w:rsidP="00C849BB">
              <w:r w:rsidRPr="1A2B4CBF">
                <w:rPr>
                  <w:rFonts w:ascii="Arial" w:eastAsia="Arial" w:hAnsi="Arial" w:cs="Arial"/>
                  <w:color w:val="000000" w:themeColor="text1"/>
                </w:rPr>
                <w:t xml:space="preserve">Abgabedatum: </w:t>
              </w:r>
              <w:r>
                <w:tab/>
              </w:r>
              <w:r w:rsidRPr="1A2B4CBF">
                <w:rPr>
                  <w:rFonts w:ascii="Arial" w:eastAsia="Arial" w:hAnsi="Arial" w:cs="Arial"/>
                  <w:color w:val="000000" w:themeColor="text1"/>
                </w:rPr>
                <w:t>3</w:t>
              </w:r>
              <w:r w:rsidR="00534A02">
                <w:rPr>
                  <w:rFonts w:ascii="Arial" w:eastAsia="Arial" w:hAnsi="Arial" w:cs="Arial"/>
                  <w:color w:val="000000" w:themeColor="text1"/>
                </w:rPr>
                <w:t>1</w:t>
              </w:r>
              <w:r w:rsidRPr="1A2B4CBF">
                <w:rPr>
                  <w:rFonts w:ascii="Arial" w:eastAsia="Arial" w:hAnsi="Arial" w:cs="Arial"/>
                  <w:color w:val="000000" w:themeColor="text1"/>
                </w:rPr>
                <w:t>.</w:t>
              </w:r>
              <w:r w:rsidR="00534A02">
                <w:rPr>
                  <w:rFonts w:ascii="Arial" w:eastAsia="Arial" w:hAnsi="Arial" w:cs="Arial"/>
                  <w:color w:val="000000" w:themeColor="text1"/>
                </w:rPr>
                <w:t xml:space="preserve"> März</w:t>
              </w:r>
              <w:r w:rsidRPr="1A2B4CBF">
                <w:rPr>
                  <w:rFonts w:ascii="Arial" w:eastAsia="Arial" w:hAnsi="Arial" w:cs="Arial"/>
                  <w:color w:val="000000" w:themeColor="text1"/>
                </w:rPr>
                <w:t xml:space="preserve"> 202</w:t>
              </w:r>
              <w:r w:rsidR="00534A02">
                <w:rPr>
                  <w:rFonts w:ascii="Arial" w:eastAsia="Arial" w:hAnsi="Arial" w:cs="Arial"/>
                  <w:color w:val="000000" w:themeColor="text1"/>
                </w:rPr>
                <w:t>2</w:t>
              </w:r>
              <w:r>
                <w:rPr>
                  <w:rFonts w:cstheme="majorHAnsi"/>
                  <w:b/>
                  <w:bCs/>
                  <w:caps/>
                  <w:sz w:val="24"/>
                  <w:szCs w:val="24"/>
                </w:rPr>
                <w:br w:type="page"/>
              </w:r>
            </w:p>
            <w:p w14:paraId="6DF2B2D2" w14:textId="16DE4658" w:rsidR="00C849BB" w:rsidRDefault="00C849BB" w:rsidP="00C849BB">
              <w:pPr>
                <w:pStyle w:val="1"/>
                <w:rPr>
                  <w:ins w:id="0" w:author="Jette Echterhoff" w:date="2022-02-27T10:45:00Z"/>
                  <w:rFonts w:ascii="Times New Roman" w:hAnsi="Times New Roman" w:cs="Times New Roman"/>
                  <w:color w:val="auto"/>
                </w:rPr>
              </w:pPr>
              <w:bookmarkStart w:id="1" w:name="_Toc83568925"/>
              <w:bookmarkStart w:id="2" w:name="_Toc83908863"/>
              <w:bookmarkStart w:id="3" w:name="_Toc95215195"/>
              <w:del w:id="4" w:author="Jette Echterhoff" w:date="2022-02-27T10:45:00Z">
                <w:r w:rsidRPr="00255B96" w:rsidDel="00635E28">
                  <w:rPr>
                    <w:rFonts w:ascii="Times New Roman" w:hAnsi="Times New Roman" w:cs="Times New Roman"/>
                    <w:color w:val="auto"/>
                  </w:rPr>
                  <w:lastRenderedPageBreak/>
                  <w:delText>Allgemeines</w:delText>
                </w:r>
              </w:del>
              <w:bookmarkEnd w:id="1"/>
              <w:bookmarkEnd w:id="2"/>
              <w:bookmarkEnd w:id="3"/>
              <w:ins w:id="5" w:author="Jette Echterhoff" w:date="2022-02-27T10:45:00Z">
                <w:r w:rsidR="00635E28">
                  <w:rPr>
                    <w:rFonts w:ascii="Times New Roman" w:hAnsi="Times New Roman" w:cs="Times New Roman"/>
                    <w:color w:val="auto"/>
                  </w:rPr>
                  <w:t>Vorwort</w:t>
                </w:r>
              </w:ins>
            </w:p>
            <w:p w14:paraId="5A0457B3" w14:textId="77777777" w:rsidR="00635E28" w:rsidRPr="00635E28" w:rsidRDefault="00635E28">
              <w:pPr>
                <w:pPrChange w:id="6" w:author="Jette Echterhoff" w:date="2022-02-27T10:45:00Z">
                  <w:pPr>
                    <w:pStyle w:val="1"/>
                  </w:pPr>
                </w:pPrChange>
              </w:pPr>
            </w:p>
            <w:p w14:paraId="2323DA0A" w14:textId="53E83AAD" w:rsidR="00B91712" w:rsidRDefault="00C849BB">
              <w:pPr>
                <w:spacing w:line="360" w:lineRule="auto"/>
                <w:rPr>
                  <w:ins w:id="7" w:author="Jette Echterhoff" w:date="2022-02-27T10:44:00Z"/>
                </w:rPr>
                <w:pPrChange w:id="8" w:author="Jette Echterhoff" w:date="2022-02-27T10:51:00Z">
                  <w:pPr/>
                </w:pPrChange>
              </w:pPr>
              <w:del w:id="9" w:author="Jette Echterhoff" w:date="2022-02-27T10:45:00Z">
                <w:r w:rsidDel="00635E28">
                  <w:delText xml:space="preserve">Die hier vorliegende Arbeit wurde in Form eines Forschungsmanuskriptes erstellt, welches sich an den Anforderungen für die Publikation in der Fachzeitschrift </w:delText>
                </w:r>
                <w:r w:rsidRPr="5652EB46" w:rsidDel="00635E28">
                  <w:rPr>
                    <w:i/>
                    <w:iCs/>
                  </w:rPr>
                  <w:delText xml:space="preserve">Frontiers of Public Health </w:delText>
                </w:r>
                <w:r w:rsidDel="00635E28">
                  <w:delText xml:space="preserve">orientiert. </w:delText>
                </w:r>
              </w:del>
              <w:ins w:id="10" w:author="Jette Echterhoff" w:date="2022-02-27T10:44:00Z">
                <w:r w:rsidR="00B91712">
                  <w:t xml:space="preserve">Die Prüfungsleistung im Modul 11-M-66-1-M6 erfolgt in Form eines Publikationsmanuskripts. Hierfür wurde das Journal "Frontiers </w:t>
                </w:r>
                <w:proofErr w:type="spellStart"/>
                <w:r w:rsidR="00B91712">
                  <w:t>of</w:t>
                </w:r>
                <w:proofErr w:type="spellEnd"/>
                <w:r w:rsidR="00B91712">
                  <w:t xml:space="preserve"> Public Health" ausgewählt.</w:t>
                </w:r>
              </w:ins>
            </w:p>
            <w:p w14:paraId="317086C1" w14:textId="77777777" w:rsidR="00B91712" w:rsidRDefault="00B91712">
              <w:pPr>
                <w:spacing w:line="360" w:lineRule="auto"/>
                <w:rPr>
                  <w:ins w:id="11" w:author="Jette Echterhoff" w:date="2022-02-27T10:44:00Z"/>
                </w:rPr>
                <w:pPrChange w:id="12" w:author="Jette Echterhoff" w:date="2022-02-27T10:51:00Z">
                  <w:pPr/>
                </w:pPrChange>
              </w:pPr>
              <w:ins w:id="13" w:author="Jette Echterhoff" w:date="2022-02-27T10:44:00Z">
                <w:r>
                  <w:t xml:space="preserve">Im Folgenden wird zunächst der Text für das Publikationsmanuskript, entsprechend </w:t>
                </w:r>
                <w:proofErr w:type="gramStart"/>
                <w:r>
                  <w:t>der Autorenhinweise</w:t>
                </w:r>
                <w:proofErr w:type="gramEnd"/>
                <w:r>
                  <w:t xml:space="preserve"> der Zeitschrift "Frontiers </w:t>
                </w:r>
                <w:proofErr w:type="spellStart"/>
                <w:r>
                  <w:t>of</w:t>
                </w:r>
                <w:proofErr w:type="spellEnd"/>
                <w:r>
                  <w:t xml:space="preserve"> Public Health", dargestellt. Im Anschluss folgt ein separater Anhang, der lediglich für die vorliegende Prüfungsleistung relevant ist. Dieser Anhang enthält </w:t>
                </w:r>
                <w:r w:rsidRPr="00152C9F">
                  <w:rPr>
                    <w:highlight w:val="yellow"/>
                  </w:rPr>
                  <w:t>xxx</w:t>
                </w:r>
                <w:r>
                  <w:t xml:space="preserve"> für das vorliegende Forschungsprojekt.</w:t>
                </w:r>
              </w:ins>
            </w:p>
            <w:p w14:paraId="0D9D8092" w14:textId="6F0ABD35" w:rsidR="00C849BB" w:rsidRPr="00C849BB" w:rsidRDefault="006940BD" w:rsidP="00C849BB">
              <w:pPr>
                <w:spacing w:line="360" w:lineRule="auto"/>
                <w:jc w:val="both"/>
              </w:pPr>
            </w:p>
          </w:sdtContent>
        </w:sdt>
      </w:sdtContent>
    </w:sdt>
    <w:p w14:paraId="27F3A24C" w14:textId="77777777" w:rsidR="00C849BB" w:rsidRPr="00255B96" w:rsidRDefault="00C849BB">
      <w:pPr>
        <w:rPr>
          <w:rFonts w:ascii="Times New Roman" w:hAnsi="Times New Roman" w:cs="Times New Roman"/>
          <w:b/>
          <w:sz w:val="32"/>
          <w:szCs w:val="32"/>
        </w:rPr>
      </w:pPr>
      <w:r w:rsidRPr="00255B96">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lang w:eastAsia="en-US"/>
        </w:rPr>
        <w:id w:val="22599441"/>
        <w:docPartObj>
          <w:docPartGallery w:val="Table of Contents"/>
          <w:docPartUnique/>
        </w:docPartObj>
      </w:sdtPr>
      <w:sdtEndPr>
        <w:rPr>
          <w:b/>
          <w:bCs/>
        </w:rPr>
      </w:sdtEndPr>
      <w:sdtContent>
        <w:p w14:paraId="4E2840B8" w14:textId="2C4F7E47" w:rsidR="009061F7" w:rsidRDefault="009061F7">
          <w:pPr>
            <w:pStyle w:val="TOC"/>
          </w:pPr>
          <w:r>
            <w:t>Inhalt</w:t>
          </w:r>
        </w:p>
        <w:p w14:paraId="340F58D7" w14:textId="36D4538A" w:rsidR="009061F7" w:rsidRDefault="009061F7">
          <w:pPr>
            <w:pStyle w:val="TOC1"/>
            <w:tabs>
              <w:tab w:val="right" w:leader="dot" w:pos="9062"/>
            </w:tabs>
            <w:rPr>
              <w:noProof/>
            </w:rPr>
          </w:pPr>
          <w:r>
            <w:fldChar w:fldCharType="begin"/>
          </w:r>
          <w:r>
            <w:instrText xml:space="preserve"> TOC \o "1-3" \h \z \u </w:instrText>
          </w:r>
          <w:r>
            <w:fldChar w:fldCharType="separate"/>
          </w:r>
          <w:hyperlink w:anchor="_Toc95215195" w:history="1">
            <w:r w:rsidRPr="001F1119">
              <w:rPr>
                <w:rStyle w:val="ab"/>
                <w:rFonts w:ascii="Times New Roman" w:hAnsi="Times New Roman" w:cs="Times New Roman"/>
                <w:noProof/>
                <w:lang w:val="en-US"/>
              </w:rPr>
              <w:t>Allgemeines</w:t>
            </w:r>
            <w:r>
              <w:rPr>
                <w:noProof/>
                <w:webHidden/>
              </w:rPr>
              <w:tab/>
            </w:r>
            <w:r>
              <w:rPr>
                <w:noProof/>
                <w:webHidden/>
              </w:rPr>
              <w:fldChar w:fldCharType="begin"/>
            </w:r>
            <w:r>
              <w:rPr>
                <w:noProof/>
                <w:webHidden/>
              </w:rPr>
              <w:instrText xml:space="preserve"> PAGEREF _Toc95215195 \h </w:instrText>
            </w:r>
            <w:r>
              <w:rPr>
                <w:noProof/>
                <w:webHidden/>
              </w:rPr>
            </w:r>
            <w:r>
              <w:rPr>
                <w:noProof/>
                <w:webHidden/>
              </w:rPr>
              <w:fldChar w:fldCharType="separate"/>
            </w:r>
            <w:r>
              <w:rPr>
                <w:noProof/>
                <w:webHidden/>
              </w:rPr>
              <w:t>1</w:t>
            </w:r>
            <w:r>
              <w:rPr>
                <w:noProof/>
                <w:webHidden/>
              </w:rPr>
              <w:fldChar w:fldCharType="end"/>
            </w:r>
          </w:hyperlink>
        </w:p>
        <w:p w14:paraId="4BCFEC7F" w14:textId="454CE812" w:rsidR="009061F7" w:rsidRDefault="006940BD">
          <w:pPr>
            <w:pStyle w:val="TOC1"/>
            <w:tabs>
              <w:tab w:val="right" w:leader="dot" w:pos="9062"/>
            </w:tabs>
            <w:rPr>
              <w:noProof/>
            </w:rPr>
          </w:pPr>
          <w:hyperlink w:anchor="_Toc95215196" w:history="1">
            <w:r w:rsidR="009061F7" w:rsidRPr="001F1119">
              <w:rPr>
                <w:rStyle w:val="ab"/>
                <w:rFonts w:ascii="Times New Roman" w:hAnsi="Times New Roman" w:cs="Times New Roman"/>
                <w:noProof/>
                <w:lang w:val="en-US"/>
              </w:rPr>
              <w:t>Abstract</w:t>
            </w:r>
            <w:r w:rsidR="009061F7">
              <w:rPr>
                <w:noProof/>
                <w:webHidden/>
              </w:rPr>
              <w:tab/>
            </w:r>
            <w:r w:rsidR="009061F7">
              <w:rPr>
                <w:noProof/>
                <w:webHidden/>
              </w:rPr>
              <w:fldChar w:fldCharType="begin"/>
            </w:r>
            <w:r w:rsidR="009061F7">
              <w:rPr>
                <w:noProof/>
                <w:webHidden/>
              </w:rPr>
              <w:instrText xml:space="preserve"> PAGEREF _Toc95215196 \h </w:instrText>
            </w:r>
            <w:r w:rsidR="009061F7">
              <w:rPr>
                <w:noProof/>
                <w:webHidden/>
              </w:rPr>
            </w:r>
            <w:r w:rsidR="009061F7">
              <w:rPr>
                <w:noProof/>
                <w:webHidden/>
              </w:rPr>
              <w:fldChar w:fldCharType="separate"/>
            </w:r>
            <w:r w:rsidR="009061F7">
              <w:rPr>
                <w:noProof/>
                <w:webHidden/>
              </w:rPr>
              <w:t>2</w:t>
            </w:r>
            <w:r w:rsidR="009061F7">
              <w:rPr>
                <w:noProof/>
                <w:webHidden/>
              </w:rPr>
              <w:fldChar w:fldCharType="end"/>
            </w:r>
          </w:hyperlink>
        </w:p>
        <w:p w14:paraId="02B0AD6A" w14:textId="13720A4E" w:rsidR="009061F7" w:rsidRDefault="006940BD">
          <w:pPr>
            <w:pStyle w:val="TOC1"/>
            <w:tabs>
              <w:tab w:val="right" w:leader="dot" w:pos="9062"/>
            </w:tabs>
            <w:rPr>
              <w:noProof/>
            </w:rPr>
          </w:pPr>
          <w:hyperlink w:anchor="_Toc95215197" w:history="1">
            <w:r w:rsidR="009061F7" w:rsidRPr="001F1119">
              <w:rPr>
                <w:rStyle w:val="ab"/>
                <w:rFonts w:ascii="Times New Roman" w:hAnsi="Times New Roman" w:cs="Times New Roman"/>
                <w:noProof/>
                <w:lang w:val="en-US"/>
              </w:rPr>
              <w:t>INTRODUCTION</w:t>
            </w:r>
            <w:r w:rsidR="009061F7">
              <w:rPr>
                <w:noProof/>
                <w:webHidden/>
              </w:rPr>
              <w:tab/>
            </w:r>
            <w:r w:rsidR="009061F7">
              <w:rPr>
                <w:noProof/>
                <w:webHidden/>
              </w:rPr>
              <w:fldChar w:fldCharType="begin"/>
            </w:r>
            <w:r w:rsidR="009061F7">
              <w:rPr>
                <w:noProof/>
                <w:webHidden/>
              </w:rPr>
              <w:instrText xml:space="preserve"> PAGEREF _Toc95215197 \h </w:instrText>
            </w:r>
            <w:r w:rsidR="009061F7">
              <w:rPr>
                <w:noProof/>
                <w:webHidden/>
              </w:rPr>
            </w:r>
            <w:r w:rsidR="009061F7">
              <w:rPr>
                <w:noProof/>
                <w:webHidden/>
              </w:rPr>
              <w:fldChar w:fldCharType="separate"/>
            </w:r>
            <w:r w:rsidR="009061F7">
              <w:rPr>
                <w:noProof/>
                <w:webHidden/>
              </w:rPr>
              <w:t>2</w:t>
            </w:r>
            <w:r w:rsidR="009061F7">
              <w:rPr>
                <w:noProof/>
                <w:webHidden/>
              </w:rPr>
              <w:fldChar w:fldCharType="end"/>
            </w:r>
          </w:hyperlink>
        </w:p>
        <w:p w14:paraId="4EF976DA" w14:textId="7FD28CE6" w:rsidR="009061F7" w:rsidRDefault="006940BD">
          <w:pPr>
            <w:pStyle w:val="TOC1"/>
            <w:tabs>
              <w:tab w:val="right" w:leader="dot" w:pos="9062"/>
            </w:tabs>
            <w:rPr>
              <w:noProof/>
            </w:rPr>
          </w:pPr>
          <w:hyperlink w:anchor="_Toc95215198" w:history="1">
            <w:r w:rsidR="009061F7" w:rsidRPr="001F1119">
              <w:rPr>
                <w:rStyle w:val="ab"/>
                <w:rFonts w:ascii="Times New Roman" w:hAnsi="Times New Roman" w:cs="Times New Roman"/>
                <w:noProof/>
                <w:lang w:val="en-US"/>
              </w:rPr>
              <w:t>METHODS</w:t>
            </w:r>
            <w:r w:rsidR="009061F7">
              <w:rPr>
                <w:noProof/>
                <w:webHidden/>
              </w:rPr>
              <w:tab/>
            </w:r>
            <w:r w:rsidR="009061F7">
              <w:rPr>
                <w:noProof/>
                <w:webHidden/>
              </w:rPr>
              <w:fldChar w:fldCharType="begin"/>
            </w:r>
            <w:r w:rsidR="009061F7">
              <w:rPr>
                <w:noProof/>
                <w:webHidden/>
              </w:rPr>
              <w:instrText xml:space="preserve"> PAGEREF _Toc95215198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53515DA4" w14:textId="0A88D0B9" w:rsidR="009061F7" w:rsidRDefault="006940BD">
          <w:pPr>
            <w:pStyle w:val="TOC2"/>
            <w:tabs>
              <w:tab w:val="right" w:leader="dot" w:pos="9062"/>
            </w:tabs>
            <w:rPr>
              <w:noProof/>
            </w:rPr>
          </w:pPr>
          <w:hyperlink w:anchor="_Toc95215199" w:history="1">
            <w:r w:rsidR="009061F7" w:rsidRPr="001F1119">
              <w:rPr>
                <w:rStyle w:val="ab"/>
                <w:rFonts w:ascii="Times New Roman" w:hAnsi="Times New Roman" w:cs="Times New Roman"/>
                <w:b/>
                <w:bCs/>
                <w:noProof/>
                <w:lang w:val="en-US"/>
              </w:rPr>
              <w:t>Design and sample</w:t>
            </w:r>
            <w:r w:rsidR="009061F7">
              <w:rPr>
                <w:noProof/>
                <w:webHidden/>
              </w:rPr>
              <w:tab/>
            </w:r>
            <w:r w:rsidR="009061F7">
              <w:rPr>
                <w:noProof/>
                <w:webHidden/>
              </w:rPr>
              <w:fldChar w:fldCharType="begin"/>
            </w:r>
            <w:r w:rsidR="009061F7">
              <w:rPr>
                <w:noProof/>
                <w:webHidden/>
              </w:rPr>
              <w:instrText xml:space="preserve"> PAGEREF _Toc95215199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73824241" w14:textId="72EB95E7" w:rsidR="009061F7" w:rsidRDefault="006940BD">
          <w:pPr>
            <w:pStyle w:val="TOC2"/>
            <w:tabs>
              <w:tab w:val="right" w:leader="dot" w:pos="9062"/>
            </w:tabs>
            <w:rPr>
              <w:noProof/>
            </w:rPr>
          </w:pPr>
          <w:hyperlink w:anchor="_Toc95215200" w:history="1">
            <w:r w:rsidR="009061F7" w:rsidRPr="001F1119">
              <w:rPr>
                <w:rStyle w:val="ab"/>
                <w:rFonts w:ascii="Times New Roman" w:hAnsi="Times New Roman" w:cs="Times New Roman"/>
                <w:b/>
                <w:bCs/>
                <w:noProof/>
                <w:lang w:val="en-US"/>
              </w:rPr>
              <w:t>Study Variables</w:t>
            </w:r>
            <w:r w:rsidR="009061F7">
              <w:rPr>
                <w:noProof/>
                <w:webHidden/>
              </w:rPr>
              <w:tab/>
            </w:r>
            <w:r w:rsidR="009061F7">
              <w:rPr>
                <w:noProof/>
                <w:webHidden/>
              </w:rPr>
              <w:fldChar w:fldCharType="begin"/>
            </w:r>
            <w:r w:rsidR="009061F7">
              <w:rPr>
                <w:noProof/>
                <w:webHidden/>
              </w:rPr>
              <w:instrText xml:space="preserve"> PAGEREF _Toc95215200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6734A41B" w14:textId="5CC41040" w:rsidR="009061F7" w:rsidRDefault="006940BD">
          <w:pPr>
            <w:pStyle w:val="TOC2"/>
            <w:tabs>
              <w:tab w:val="right" w:leader="dot" w:pos="9062"/>
            </w:tabs>
            <w:rPr>
              <w:noProof/>
            </w:rPr>
          </w:pPr>
          <w:hyperlink w:anchor="_Toc95215201" w:history="1">
            <w:r w:rsidR="009061F7" w:rsidRPr="001F1119">
              <w:rPr>
                <w:rStyle w:val="ab"/>
                <w:rFonts w:ascii="Times New Roman" w:hAnsi="Times New Roman" w:cs="Times New Roman"/>
                <w:b/>
                <w:bCs/>
                <w:noProof/>
                <w:lang w:val="en-US"/>
              </w:rPr>
              <w:t>Statistical Analysis</w:t>
            </w:r>
            <w:r w:rsidR="009061F7">
              <w:rPr>
                <w:noProof/>
                <w:webHidden/>
              </w:rPr>
              <w:tab/>
            </w:r>
            <w:r w:rsidR="009061F7">
              <w:rPr>
                <w:noProof/>
                <w:webHidden/>
              </w:rPr>
              <w:fldChar w:fldCharType="begin"/>
            </w:r>
            <w:r w:rsidR="009061F7">
              <w:rPr>
                <w:noProof/>
                <w:webHidden/>
              </w:rPr>
              <w:instrText xml:space="preserve"> PAGEREF _Toc95215201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6988A09C" w14:textId="7A82A8BD" w:rsidR="009061F7" w:rsidRDefault="006940BD">
          <w:pPr>
            <w:pStyle w:val="TOC2"/>
            <w:tabs>
              <w:tab w:val="right" w:leader="dot" w:pos="9062"/>
            </w:tabs>
            <w:rPr>
              <w:noProof/>
            </w:rPr>
          </w:pPr>
          <w:hyperlink w:anchor="_Toc95215202" w:history="1">
            <w:r w:rsidR="009061F7" w:rsidRPr="001F1119">
              <w:rPr>
                <w:rStyle w:val="ab"/>
                <w:rFonts w:ascii="Times New Roman" w:hAnsi="Times New Roman" w:cs="Times New Roman"/>
                <w:b/>
                <w:bCs/>
                <w:noProof/>
                <w:lang w:val="en-US"/>
              </w:rPr>
              <w:t>Ethical Approval</w:t>
            </w:r>
            <w:r w:rsidR="009061F7">
              <w:rPr>
                <w:noProof/>
                <w:webHidden/>
              </w:rPr>
              <w:tab/>
            </w:r>
            <w:r w:rsidR="009061F7">
              <w:rPr>
                <w:noProof/>
                <w:webHidden/>
              </w:rPr>
              <w:fldChar w:fldCharType="begin"/>
            </w:r>
            <w:r w:rsidR="009061F7">
              <w:rPr>
                <w:noProof/>
                <w:webHidden/>
              </w:rPr>
              <w:instrText xml:space="preserve"> PAGEREF _Toc95215202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398663BA" w14:textId="52C7C250" w:rsidR="009061F7" w:rsidRDefault="006940BD">
          <w:pPr>
            <w:pStyle w:val="TOC1"/>
            <w:tabs>
              <w:tab w:val="right" w:leader="dot" w:pos="9062"/>
            </w:tabs>
            <w:rPr>
              <w:noProof/>
            </w:rPr>
          </w:pPr>
          <w:hyperlink w:anchor="_Toc95215203" w:history="1">
            <w:r w:rsidR="009061F7" w:rsidRPr="001F1119">
              <w:rPr>
                <w:rStyle w:val="ab"/>
                <w:rFonts w:ascii="Times New Roman" w:hAnsi="Times New Roman" w:cs="Times New Roman"/>
                <w:noProof/>
                <w:lang w:val="en-US"/>
              </w:rPr>
              <w:t>RESULTS</w:t>
            </w:r>
            <w:r w:rsidR="009061F7">
              <w:rPr>
                <w:noProof/>
                <w:webHidden/>
              </w:rPr>
              <w:tab/>
            </w:r>
            <w:r w:rsidR="009061F7">
              <w:rPr>
                <w:noProof/>
                <w:webHidden/>
              </w:rPr>
              <w:fldChar w:fldCharType="begin"/>
            </w:r>
            <w:r w:rsidR="009061F7">
              <w:rPr>
                <w:noProof/>
                <w:webHidden/>
              </w:rPr>
              <w:instrText xml:space="preserve"> PAGEREF _Toc95215203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73ACB55A" w14:textId="41233195" w:rsidR="009061F7" w:rsidRDefault="006940BD">
          <w:pPr>
            <w:pStyle w:val="TOC2"/>
            <w:tabs>
              <w:tab w:val="right" w:leader="dot" w:pos="9062"/>
            </w:tabs>
            <w:rPr>
              <w:noProof/>
            </w:rPr>
          </w:pPr>
          <w:hyperlink w:anchor="_Toc95215204" w:history="1">
            <w:r w:rsidR="009061F7" w:rsidRPr="001F1119">
              <w:rPr>
                <w:rStyle w:val="ab"/>
                <w:rFonts w:ascii="Times New Roman" w:hAnsi="Times New Roman" w:cs="Times New Roman"/>
                <w:b/>
                <w:bCs/>
                <w:noProof/>
                <w:lang w:val="en-US"/>
              </w:rPr>
              <w:t>Demographic Characteristics</w:t>
            </w:r>
            <w:r w:rsidR="009061F7">
              <w:rPr>
                <w:noProof/>
                <w:webHidden/>
              </w:rPr>
              <w:tab/>
            </w:r>
            <w:r w:rsidR="009061F7">
              <w:rPr>
                <w:noProof/>
                <w:webHidden/>
              </w:rPr>
              <w:fldChar w:fldCharType="begin"/>
            </w:r>
            <w:r w:rsidR="009061F7">
              <w:rPr>
                <w:noProof/>
                <w:webHidden/>
              </w:rPr>
              <w:instrText xml:space="preserve"> PAGEREF _Toc95215204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43B63548" w14:textId="19DC7980" w:rsidR="009061F7" w:rsidRDefault="006940BD">
          <w:pPr>
            <w:pStyle w:val="TOC1"/>
            <w:tabs>
              <w:tab w:val="right" w:leader="dot" w:pos="9062"/>
            </w:tabs>
            <w:rPr>
              <w:noProof/>
            </w:rPr>
          </w:pPr>
          <w:hyperlink w:anchor="_Toc95215205" w:history="1">
            <w:r w:rsidR="009061F7" w:rsidRPr="001F1119">
              <w:rPr>
                <w:rStyle w:val="ab"/>
                <w:rFonts w:ascii="Times New Roman" w:hAnsi="Times New Roman" w:cs="Times New Roman"/>
                <w:noProof/>
                <w:lang w:val="en-US"/>
              </w:rPr>
              <w:t>DISCUSSION</w:t>
            </w:r>
            <w:r w:rsidR="009061F7">
              <w:rPr>
                <w:noProof/>
                <w:webHidden/>
              </w:rPr>
              <w:tab/>
            </w:r>
            <w:r w:rsidR="009061F7">
              <w:rPr>
                <w:noProof/>
                <w:webHidden/>
              </w:rPr>
              <w:fldChar w:fldCharType="begin"/>
            </w:r>
            <w:r w:rsidR="009061F7">
              <w:rPr>
                <w:noProof/>
                <w:webHidden/>
              </w:rPr>
              <w:instrText xml:space="preserve"> PAGEREF _Toc95215205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4026E119" w14:textId="56DE8F6E" w:rsidR="009061F7" w:rsidRDefault="006940BD">
          <w:pPr>
            <w:pStyle w:val="TOC1"/>
            <w:tabs>
              <w:tab w:val="right" w:leader="dot" w:pos="9062"/>
            </w:tabs>
            <w:rPr>
              <w:noProof/>
            </w:rPr>
          </w:pPr>
          <w:hyperlink w:anchor="_Toc95215206" w:history="1">
            <w:r w:rsidR="009061F7" w:rsidRPr="001F1119">
              <w:rPr>
                <w:rStyle w:val="ab"/>
                <w:rFonts w:ascii="Times New Roman" w:hAnsi="Times New Roman" w:cs="Times New Roman"/>
                <w:noProof/>
                <w:lang w:val="en-US"/>
              </w:rPr>
              <w:t>CONCLUSION</w:t>
            </w:r>
            <w:r w:rsidR="009061F7">
              <w:rPr>
                <w:noProof/>
                <w:webHidden/>
              </w:rPr>
              <w:tab/>
            </w:r>
            <w:r w:rsidR="009061F7">
              <w:rPr>
                <w:noProof/>
                <w:webHidden/>
              </w:rPr>
              <w:fldChar w:fldCharType="begin"/>
            </w:r>
            <w:r w:rsidR="009061F7">
              <w:rPr>
                <w:noProof/>
                <w:webHidden/>
              </w:rPr>
              <w:instrText xml:space="preserve"> PAGEREF _Toc95215206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2E966309" w14:textId="4C86F045" w:rsidR="009061F7" w:rsidRDefault="006940BD">
          <w:pPr>
            <w:pStyle w:val="TOC1"/>
            <w:tabs>
              <w:tab w:val="right" w:leader="dot" w:pos="9062"/>
            </w:tabs>
            <w:rPr>
              <w:noProof/>
            </w:rPr>
          </w:pPr>
          <w:hyperlink w:anchor="_Toc95215207" w:history="1">
            <w:r w:rsidR="009061F7" w:rsidRPr="001F1119">
              <w:rPr>
                <w:rStyle w:val="ab"/>
                <w:rFonts w:ascii="Times New Roman" w:hAnsi="Times New Roman" w:cs="Times New Roman"/>
                <w:noProof/>
                <w:lang w:val="en-US"/>
              </w:rPr>
              <w:t>References</w:t>
            </w:r>
            <w:r w:rsidR="009061F7">
              <w:rPr>
                <w:noProof/>
                <w:webHidden/>
              </w:rPr>
              <w:tab/>
            </w:r>
            <w:r w:rsidR="009061F7">
              <w:rPr>
                <w:noProof/>
                <w:webHidden/>
              </w:rPr>
              <w:fldChar w:fldCharType="begin"/>
            </w:r>
            <w:r w:rsidR="009061F7">
              <w:rPr>
                <w:noProof/>
                <w:webHidden/>
              </w:rPr>
              <w:instrText xml:space="preserve"> PAGEREF _Toc95215207 \h </w:instrText>
            </w:r>
            <w:r w:rsidR="009061F7">
              <w:rPr>
                <w:noProof/>
                <w:webHidden/>
              </w:rPr>
            </w:r>
            <w:r w:rsidR="009061F7">
              <w:rPr>
                <w:noProof/>
                <w:webHidden/>
              </w:rPr>
              <w:fldChar w:fldCharType="separate"/>
            </w:r>
            <w:r w:rsidR="009061F7">
              <w:rPr>
                <w:noProof/>
                <w:webHidden/>
              </w:rPr>
              <w:t>3</w:t>
            </w:r>
            <w:r w:rsidR="009061F7">
              <w:rPr>
                <w:noProof/>
                <w:webHidden/>
              </w:rPr>
              <w:fldChar w:fldCharType="end"/>
            </w:r>
          </w:hyperlink>
        </w:p>
        <w:p w14:paraId="7947A4BD" w14:textId="6FBC77DE" w:rsidR="009061F7" w:rsidRDefault="009061F7">
          <w:r>
            <w:rPr>
              <w:b/>
              <w:bCs/>
            </w:rPr>
            <w:fldChar w:fldCharType="end"/>
          </w:r>
        </w:p>
      </w:sdtContent>
    </w:sdt>
    <w:p w14:paraId="712DCC6E" w14:textId="77777777" w:rsidR="009061F7" w:rsidRDefault="009061F7" w:rsidP="00E41D02">
      <w:pPr>
        <w:rPr>
          <w:rFonts w:ascii="Times New Roman" w:hAnsi="Times New Roman" w:cs="Times New Roman"/>
          <w:b/>
          <w:sz w:val="32"/>
          <w:szCs w:val="32"/>
          <w:lang w:val="en-US"/>
        </w:rPr>
      </w:pPr>
    </w:p>
    <w:p w14:paraId="4B9AEF77" w14:textId="77777777" w:rsidR="005D425E" w:rsidRDefault="005D425E">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p w14:paraId="576B43F9" w14:textId="45B4FEAC" w:rsidR="00E41D02" w:rsidRPr="00C849BB" w:rsidRDefault="00E41D02" w:rsidP="00403132">
      <w:pPr>
        <w:jc w:val="both"/>
        <w:rPr>
          <w:rFonts w:ascii="Times New Roman" w:hAnsi="Times New Roman" w:cs="Times New Roman"/>
          <w:b/>
          <w:sz w:val="32"/>
          <w:szCs w:val="32"/>
          <w:lang w:val="en-US"/>
        </w:rPr>
      </w:pPr>
      <w:r w:rsidRPr="00E41D02">
        <w:rPr>
          <w:rFonts w:ascii="Times New Roman" w:hAnsi="Times New Roman" w:cs="Times New Roman"/>
          <w:b/>
          <w:sz w:val="32"/>
          <w:szCs w:val="32"/>
          <w:lang w:val="en-US"/>
        </w:rPr>
        <w:lastRenderedPageBreak/>
        <w:t xml:space="preserve">Which Factors are Associated with a SARS-CoV-2 Vaccination Readiness in Germany? </w:t>
      </w:r>
    </w:p>
    <w:p w14:paraId="31D01383" w14:textId="49002A69" w:rsidR="00E41D02" w:rsidRDefault="00E41D02" w:rsidP="00403132">
      <w:pPr>
        <w:spacing w:line="360" w:lineRule="auto"/>
        <w:jc w:val="both"/>
        <w:rPr>
          <w:rFonts w:ascii="Times New Roman" w:hAnsi="Times New Roman" w:cs="Times New Roman"/>
          <w:vertAlign w:val="superscript"/>
        </w:rPr>
      </w:pPr>
      <w:r w:rsidRPr="00E41D02">
        <w:rPr>
          <w:rFonts w:ascii="Times New Roman" w:hAnsi="Times New Roman" w:cs="Times New Roman"/>
        </w:rPr>
        <w:t>Jette Echterhoff</w:t>
      </w:r>
      <w:r w:rsidR="001B30D2">
        <w:rPr>
          <w:rFonts w:ascii="Times New Roman" w:hAnsi="Times New Roman" w:cs="Times New Roman"/>
          <w:vertAlign w:val="superscript"/>
        </w:rPr>
        <w:t>1</w:t>
      </w:r>
      <w:r w:rsidRPr="00E41D02">
        <w:rPr>
          <w:rFonts w:ascii="Times New Roman" w:hAnsi="Times New Roman" w:cs="Times New Roman"/>
        </w:rPr>
        <w:t>, Theresa Klinger</w:t>
      </w:r>
      <w:r w:rsidR="001B30D2">
        <w:rPr>
          <w:rFonts w:ascii="Times New Roman" w:hAnsi="Times New Roman" w:cs="Times New Roman"/>
          <w:vertAlign w:val="superscript"/>
        </w:rPr>
        <w:t>1</w:t>
      </w:r>
      <w:r w:rsidRPr="00E41D02">
        <w:rPr>
          <w:rFonts w:ascii="Times New Roman" w:hAnsi="Times New Roman" w:cs="Times New Roman"/>
        </w:rPr>
        <w:t>, Marie Neumann</w:t>
      </w:r>
      <w:r w:rsidR="001B30D2">
        <w:rPr>
          <w:rFonts w:ascii="Times New Roman" w:hAnsi="Times New Roman" w:cs="Times New Roman"/>
          <w:vertAlign w:val="superscript"/>
        </w:rPr>
        <w:t>1</w:t>
      </w:r>
      <w:r w:rsidRPr="00E41D02">
        <w:rPr>
          <w:rFonts w:ascii="Times New Roman" w:hAnsi="Times New Roman" w:cs="Times New Roman"/>
        </w:rPr>
        <w:t>, Hellen Temme</w:t>
      </w:r>
      <w:r w:rsidR="001B30D2">
        <w:rPr>
          <w:rFonts w:ascii="Times New Roman" w:hAnsi="Times New Roman" w:cs="Times New Roman"/>
          <w:vertAlign w:val="superscript"/>
        </w:rPr>
        <w:t>1</w:t>
      </w:r>
      <w:r w:rsidRPr="00E41D02">
        <w:rPr>
          <w:rFonts w:ascii="Times New Roman" w:hAnsi="Times New Roman" w:cs="Times New Roman"/>
        </w:rPr>
        <w:t>, Florian Walsemann</w:t>
      </w:r>
      <w:r w:rsidR="001B30D2">
        <w:rPr>
          <w:rFonts w:ascii="Times New Roman" w:hAnsi="Times New Roman" w:cs="Times New Roman"/>
          <w:vertAlign w:val="superscript"/>
        </w:rPr>
        <w:t>1</w:t>
      </w:r>
    </w:p>
    <w:p w14:paraId="401D0DF4" w14:textId="77777777" w:rsidR="00106F23" w:rsidRPr="00812AEB" w:rsidRDefault="00106F23" w:rsidP="00F61ABC">
      <w:pPr>
        <w:jc w:val="both"/>
        <w:rPr>
          <w:rFonts w:ascii="Calibri" w:eastAsia="Calibri" w:hAnsi="Calibri" w:cs="Calibri"/>
          <w:sz w:val="20"/>
          <w:szCs w:val="20"/>
          <w:lang w:val="en-GB"/>
        </w:rPr>
      </w:pPr>
      <w:r w:rsidRPr="00812AEB">
        <w:rPr>
          <w:rFonts w:ascii="Calibri" w:eastAsia="Calibri" w:hAnsi="Calibri" w:cs="Calibri"/>
          <w:sz w:val="20"/>
          <w:szCs w:val="20"/>
          <w:vertAlign w:val="superscript"/>
          <w:lang w:val="en-GB"/>
        </w:rPr>
        <w:t>1</w:t>
      </w:r>
      <w:r w:rsidRPr="00812AEB">
        <w:rPr>
          <w:rFonts w:ascii="Calibri" w:eastAsia="Calibri" w:hAnsi="Calibri" w:cs="Calibri"/>
          <w:sz w:val="20"/>
          <w:szCs w:val="20"/>
          <w:lang w:val="en-GB"/>
        </w:rPr>
        <w:t xml:space="preserve"> Faculty of Human and Health Sciences, University of Bremen, Bremen, Germany</w:t>
      </w:r>
    </w:p>
    <w:p w14:paraId="32A6A1A9" w14:textId="6140AF81" w:rsidR="00E41D02" w:rsidRPr="00E41D02" w:rsidRDefault="00E41D02" w:rsidP="00403132">
      <w:pPr>
        <w:spacing w:line="480" w:lineRule="auto"/>
        <w:jc w:val="both"/>
        <w:rPr>
          <w:rFonts w:ascii="Times New Roman" w:hAnsi="Times New Roman" w:cs="Times New Roman"/>
          <w:b/>
          <w:bCs/>
          <w:lang w:val="en-US"/>
        </w:rPr>
      </w:pPr>
      <w:r w:rsidRPr="00E41D02">
        <w:rPr>
          <w:rFonts w:ascii="Times New Roman" w:hAnsi="Times New Roman" w:cs="Times New Roman"/>
          <w:b/>
          <w:bCs/>
          <w:lang w:val="en-US"/>
        </w:rPr>
        <w:t>Keywords:</w:t>
      </w:r>
      <w:r w:rsidR="00106F23">
        <w:rPr>
          <w:rFonts w:ascii="Times New Roman" w:hAnsi="Times New Roman" w:cs="Times New Roman"/>
          <w:b/>
          <w:bCs/>
          <w:lang w:val="en-US"/>
        </w:rPr>
        <w:t xml:space="preserve"> </w:t>
      </w:r>
      <w:r w:rsidR="007870F1" w:rsidRPr="5BFB5065">
        <w:rPr>
          <w:rFonts w:ascii="Calibri" w:eastAsia="Calibri" w:hAnsi="Calibri" w:cs="Calibri"/>
          <w:i/>
          <w:iCs/>
          <w:lang w:val="en-GB"/>
        </w:rPr>
        <w:t>SARS-CoV-2</w:t>
      </w:r>
      <w:r w:rsidR="007870F1" w:rsidRPr="1A00AE3D">
        <w:rPr>
          <w:rFonts w:ascii="Calibri" w:eastAsia="Calibri" w:hAnsi="Calibri" w:cs="Calibri"/>
          <w:i/>
          <w:iCs/>
          <w:lang w:val="en-GB"/>
        </w:rPr>
        <w:t>, COVID-19</w:t>
      </w:r>
      <w:r w:rsidR="007870F1" w:rsidRPr="5BFB5065">
        <w:rPr>
          <w:rFonts w:ascii="Calibri" w:eastAsia="Calibri" w:hAnsi="Calibri" w:cs="Calibri"/>
          <w:i/>
          <w:iCs/>
          <w:lang w:val="en-GB"/>
        </w:rPr>
        <w:t xml:space="preserve">, vaccination, </w:t>
      </w:r>
      <w:r w:rsidR="007870F1" w:rsidRPr="1A00AE3D">
        <w:rPr>
          <w:rFonts w:ascii="Calibri" w:eastAsia="Calibri" w:hAnsi="Calibri" w:cs="Calibri"/>
          <w:i/>
          <w:iCs/>
          <w:lang w:val="en-GB"/>
        </w:rPr>
        <w:t xml:space="preserve">acceptance, </w:t>
      </w:r>
      <w:r w:rsidR="007870F1" w:rsidRPr="5BFB5065">
        <w:rPr>
          <w:rFonts w:ascii="Calibri" w:eastAsia="Calibri" w:hAnsi="Calibri" w:cs="Calibri"/>
          <w:i/>
          <w:iCs/>
          <w:lang w:val="en-GB"/>
        </w:rPr>
        <w:t>Epidemiology, Germany</w:t>
      </w:r>
    </w:p>
    <w:p w14:paraId="699392E4" w14:textId="77777777" w:rsidR="00E41D02" w:rsidRPr="007870F1" w:rsidRDefault="00E41D02" w:rsidP="00403132">
      <w:pPr>
        <w:pStyle w:val="1"/>
        <w:jc w:val="both"/>
        <w:rPr>
          <w:rFonts w:ascii="Times New Roman" w:hAnsi="Times New Roman" w:cs="Times New Roman"/>
          <w:color w:val="auto"/>
          <w:lang w:val="en-US"/>
        </w:rPr>
      </w:pPr>
      <w:bookmarkStart w:id="14" w:name="_Toc95215196"/>
      <w:r w:rsidRPr="007870F1">
        <w:rPr>
          <w:rFonts w:ascii="Times New Roman" w:hAnsi="Times New Roman" w:cs="Times New Roman"/>
          <w:color w:val="auto"/>
          <w:lang w:val="en-US"/>
        </w:rPr>
        <w:t>Abstract</w:t>
      </w:r>
      <w:bookmarkEnd w:id="14"/>
    </w:p>
    <w:p w14:paraId="6590518B" w14:textId="0230E689" w:rsidR="007870F1" w:rsidRPr="001B434D" w:rsidRDefault="0019299E" w:rsidP="001B434D">
      <w:pPr>
        <w:spacing w:line="360" w:lineRule="auto"/>
        <w:jc w:val="both"/>
        <w:rPr>
          <w:rFonts w:ascii="Times New Roman" w:eastAsiaTheme="minorEastAsia" w:hAnsi="Times New Roman" w:cs="Times New Roman"/>
          <w:lang w:val="en-US"/>
        </w:rPr>
      </w:pPr>
      <w:r w:rsidRPr="001B434D">
        <w:rPr>
          <w:rFonts w:ascii="Times New Roman" w:eastAsiaTheme="minorEastAsia" w:hAnsi="Times New Roman" w:cs="Times New Roman"/>
          <w:b/>
          <w:bCs/>
          <w:lang w:val="en-US"/>
        </w:rPr>
        <w:t>Introduction</w:t>
      </w:r>
      <w:r w:rsidR="007870F1" w:rsidRPr="001B434D">
        <w:rPr>
          <w:rFonts w:ascii="Times New Roman" w:eastAsiaTheme="minorEastAsia" w:hAnsi="Times New Roman" w:cs="Times New Roman"/>
          <w:b/>
          <w:bCs/>
          <w:lang w:val="en-US"/>
        </w:rPr>
        <w:t>:</w:t>
      </w:r>
      <w:r w:rsidR="001B434D" w:rsidRPr="001B434D">
        <w:rPr>
          <w:rFonts w:ascii="Times New Roman" w:eastAsiaTheme="minorEastAsia" w:hAnsi="Times New Roman" w:cs="Times New Roman"/>
          <w:lang w:val="en-US"/>
        </w:rPr>
        <w:t xml:space="preserve"> </w:t>
      </w:r>
      <w:ins w:id="15" w:author="Florian Walsemann" w:date="2022-02-22T11:44:00Z">
        <w:r w:rsidR="00DA7B99">
          <w:rPr>
            <w:rFonts w:ascii="Times New Roman" w:eastAsiaTheme="minorEastAsia" w:hAnsi="Times New Roman" w:cs="Times New Roman"/>
            <w:lang w:val="en-US"/>
          </w:rPr>
          <w:t>G</w:t>
        </w:r>
      </w:ins>
      <w:r w:rsidR="001B434D" w:rsidRPr="001B434D">
        <w:rPr>
          <w:rFonts w:ascii="Times New Roman" w:eastAsiaTheme="minorEastAsia" w:hAnsi="Times New Roman" w:cs="Times New Roman"/>
          <w:lang w:val="en-US"/>
        </w:rPr>
        <w:t xml:space="preserve">lobal acceptance of an effective vaccine is currently the most probable solution to combat the SARS-CoV-2 pandemic. This study was conducted to identify and assess factors that influence the vaccination readiness of the German public during the pandemic as well as to provide evidence that could be used to ultimately remove obstacles preventing high vaccination coverage and, by extension, herd immunity. </w:t>
      </w:r>
    </w:p>
    <w:p w14:paraId="67AEFD36" w14:textId="01B148A9" w:rsidR="004A57A5" w:rsidRPr="009A73BA" w:rsidRDefault="002F49E0" w:rsidP="00AC7B9E">
      <w:pPr>
        <w:spacing w:line="360" w:lineRule="auto"/>
        <w:jc w:val="both"/>
        <w:rPr>
          <w:rFonts w:ascii="Times New Roman" w:hAnsi="Times New Roman" w:cs="Times New Roman"/>
          <w:lang w:val="en-US"/>
        </w:rPr>
      </w:pPr>
      <w:r w:rsidRPr="001B434D">
        <w:rPr>
          <w:rFonts w:ascii="Times New Roman" w:eastAsiaTheme="minorEastAsia" w:hAnsi="Times New Roman" w:cs="Times New Roman"/>
          <w:b/>
          <w:bCs/>
          <w:lang w:val="en-US"/>
        </w:rPr>
        <w:t>Methods:</w:t>
      </w:r>
      <w:del w:id="16" w:author="Marie Neumann" w:date="2022-02-20T00:16:00Z">
        <w:r w:rsidRPr="001B434D" w:rsidDel="009A73BA">
          <w:rPr>
            <w:rFonts w:ascii="Times New Roman" w:eastAsiaTheme="minorEastAsia" w:hAnsi="Times New Roman" w:cs="Times New Roman"/>
            <w:lang w:val="en-US"/>
          </w:rPr>
          <w:delText xml:space="preserve"> </w:delText>
        </w:r>
        <w:r w:rsidR="001B434D" w:rsidRPr="001B434D" w:rsidDel="009A73BA">
          <w:rPr>
            <w:rFonts w:ascii="Times New Roman" w:eastAsiaTheme="minorEastAsia" w:hAnsi="Times New Roman" w:cs="Times New Roman"/>
            <w:lang w:val="en-US"/>
          </w:rPr>
          <w:delText>This is a cross-sectional study based on an anonymous web-based questionnaire with a German national study population aged 18 and older. The main focus of the survey is on participants’ vaccination status as well as their motivations against vaccination</w:delText>
        </w:r>
      </w:del>
      <w:r w:rsidR="001B434D" w:rsidRPr="001B434D">
        <w:rPr>
          <w:rFonts w:ascii="Times New Roman" w:eastAsiaTheme="minorEastAsia" w:hAnsi="Times New Roman" w:cs="Times New Roman"/>
          <w:lang w:val="en-US"/>
        </w:rPr>
        <w:t xml:space="preserve">. </w:t>
      </w:r>
      <w:ins w:id="17" w:author="Marie Neumann" w:date="2022-02-20T00:16:00Z">
        <w:r w:rsidR="009A73BA">
          <w:rPr>
            <w:rFonts w:ascii="Times New Roman" w:hAnsi="Times New Roman" w:cs="Times New Roman"/>
            <w:lang w:val="en-US"/>
          </w:rPr>
          <w:t xml:space="preserve">A cross-sectional online survey was conducted between August 1 and November 1, 2021, throughout Germany. Participants were asked about their SARS-CoV-2 vaccination status as well as their motivations to receive or not to receive the </w:t>
        </w:r>
        <w:proofErr w:type="spellStart"/>
        <w:proofErr w:type="gramStart"/>
        <w:r w:rsidR="009A73BA">
          <w:rPr>
            <w:rFonts w:ascii="Times New Roman" w:hAnsi="Times New Roman" w:cs="Times New Roman"/>
            <w:lang w:val="en-US"/>
          </w:rPr>
          <w:t>vaccination.</w:t>
        </w:r>
      </w:ins>
      <w:r w:rsidR="001B434D" w:rsidRPr="001B434D">
        <w:rPr>
          <w:rFonts w:ascii="Times New Roman" w:eastAsiaTheme="minorEastAsia" w:hAnsi="Times New Roman" w:cs="Times New Roman"/>
          <w:lang w:val="en-US"/>
        </w:rPr>
        <w:t>A</w:t>
      </w:r>
      <w:proofErr w:type="spellEnd"/>
      <w:proofErr w:type="gramEnd"/>
      <w:r w:rsidR="001B434D" w:rsidRPr="001B434D">
        <w:rPr>
          <w:rFonts w:ascii="Times New Roman" w:eastAsiaTheme="minorEastAsia" w:hAnsi="Times New Roman" w:cs="Times New Roman"/>
          <w:lang w:val="en-US"/>
        </w:rPr>
        <w:t xml:space="preserve"> logistic regression model was used to assess the association between socio-economic characteristics, sources of information concerning the pandemic and vaccines, trust in health services and vaccination readiness.</w:t>
      </w:r>
    </w:p>
    <w:p w14:paraId="4512FD33" w14:textId="6F68F7E2" w:rsidR="007870F1" w:rsidRPr="0019299E" w:rsidRDefault="41769B9C" w:rsidP="00403132">
      <w:pPr>
        <w:jc w:val="both"/>
        <w:rPr>
          <w:rFonts w:ascii="Times New Roman" w:hAnsi="Times New Roman" w:cs="Times New Roman"/>
          <w:lang w:val="en-US"/>
        </w:rPr>
      </w:pPr>
      <w:r w:rsidRPr="41769B9C">
        <w:rPr>
          <w:rFonts w:ascii="Times New Roman" w:hAnsi="Times New Roman" w:cs="Times New Roman"/>
          <w:b/>
          <w:bCs/>
          <w:lang w:val="en-US"/>
        </w:rPr>
        <w:t>Results:</w:t>
      </w:r>
      <w:ins w:id="18" w:author="Florian Walsemann" w:date="2022-02-27T13:53:00Z">
        <w:r w:rsidRPr="41769B9C">
          <w:rPr>
            <w:rFonts w:ascii="Times New Roman" w:hAnsi="Times New Roman" w:cs="Times New Roman"/>
            <w:b/>
            <w:bCs/>
            <w:lang w:val="en-US"/>
          </w:rPr>
          <w:t xml:space="preserve"> </w:t>
        </w:r>
        <w:r w:rsidRPr="41769B9C">
          <w:rPr>
            <w:rFonts w:ascii="Times New Roman" w:hAnsi="Times New Roman" w:cs="Times New Roman"/>
            <w:lang w:val="en-US"/>
            <w:rPrChange w:id="19" w:author="Florian Walsemann" w:date="2022-02-27T13:53:00Z">
              <w:rPr>
                <w:rFonts w:ascii="Times New Roman" w:hAnsi="Times New Roman" w:cs="Times New Roman"/>
                <w:b/>
                <w:bCs/>
                <w:lang w:val="en-US"/>
              </w:rPr>
            </w:rPrChange>
          </w:rPr>
          <w:t xml:space="preserve">Eight </w:t>
        </w:r>
        <w:r w:rsidRPr="41769B9C">
          <w:rPr>
            <w:rFonts w:ascii="Times New Roman" w:hAnsi="Times New Roman" w:cs="Times New Roman"/>
            <w:lang w:val="en-US"/>
          </w:rPr>
          <w:t>factors showed a statistically</w:t>
        </w:r>
        <w:r w:rsidR="66A28887" w:rsidRPr="66A28887">
          <w:rPr>
            <w:rFonts w:ascii="Times New Roman" w:hAnsi="Times New Roman" w:cs="Times New Roman"/>
            <w:lang w:val="en-US"/>
          </w:rPr>
          <w:t xml:space="preserve"> significant influence on vaccination readiness</w:t>
        </w:r>
      </w:ins>
      <w:ins w:id="20" w:author="Florian Walsemann" w:date="2022-02-27T13:54:00Z">
        <w:r w:rsidR="66A28887" w:rsidRPr="66A28887">
          <w:rPr>
            <w:rFonts w:ascii="Times New Roman" w:hAnsi="Times New Roman" w:cs="Times New Roman"/>
            <w:lang w:val="en-US"/>
          </w:rPr>
          <w:t xml:space="preserve">. </w:t>
        </w:r>
        <w:r w:rsidR="4CB81F53" w:rsidRPr="4CB81F53">
          <w:rPr>
            <w:rFonts w:ascii="Times New Roman" w:hAnsi="Times New Roman" w:cs="Times New Roman"/>
            <w:lang w:val="en-US"/>
          </w:rPr>
          <w:t>Those factors were</w:t>
        </w:r>
      </w:ins>
      <w:ins w:id="21" w:author="Florian Walsemann" w:date="2022-02-27T13:57:00Z">
        <w:r w:rsidR="0BB64935" w:rsidRPr="0BB64935">
          <w:rPr>
            <w:rFonts w:ascii="Times New Roman" w:hAnsi="Times New Roman" w:cs="Times New Roman"/>
            <w:lang w:val="en-US"/>
          </w:rPr>
          <w:t>:</w:t>
        </w:r>
      </w:ins>
      <w:ins w:id="22" w:author="Florian Walsemann" w:date="2022-02-27T13:54:00Z">
        <w:r w:rsidR="0BB64935" w:rsidRPr="0BB64935">
          <w:rPr>
            <w:rFonts w:ascii="Times New Roman" w:hAnsi="Times New Roman" w:cs="Times New Roman"/>
            <w:lang w:val="en-US"/>
          </w:rPr>
          <w:t xml:space="preserve"> </w:t>
        </w:r>
      </w:ins>
      <w:ins w:id="23" w:author="Florian Walsemann" w:date="2022-02-27T13:57:00Z">
        <w:r w:rsidR="0BB64935" w:rsidRPr="0BB64935">
          <w:rPr>
            <w:rFonts w:ascii="Times New Roman" w:hAnsi="Times New Roman" w:cs="Times New Roman"/>
            <w:lang w:val="en-US"/>
          </w:rPr>
          <w:t>sex</w:t>
        </w:r>
      </w:ins>
      <w:ins w:id="24" w:author="Florian Walsemann" w:date="2022-02-27T13:55:00Z">
        <w:r w:rsidR="4CB81F53" w:rsidRPr="4CB81F53">
          <w:rPr>
            <w:rFonts w:ascii="Times New Roman" w:hAnsi="Times New Roman" w:cs="Times New Roman"/>
            <w:lang w:val="en-US"/>
          </w:rPr>
          <w:t xml:space="preserve">, </w:t>
        </w:r>
      </w:ins>
      <w:ins w:id="25" w:author="Florian Walsemann" w:date="2022-02-27T13:57:00Z">
        <w:r w:rsidR="115576FC" w:rsidRPr="115576FC">
          <w:rPr>
            <w:rFonts w:ascii="Times New Roman" w:hAnsi="Times New Roman" w:cs="Times New Roman"/>
            <w:lang w:val="en-US"/>
          </w:rPr>
          <w:t xml:space="preserve">persons per </w:t>
        </w:r>
        <w:r w:rsidR="7D258FF5" w:rsidRPr="7D258FF5">
          <w:rPr>
            <w:rFonts w:ascii="Times New Roman" w:hAnsi="Times New Roman" w:cs="Times New Roman"/>
            <w:lang w:val="en-US"/>
          </w:rPr>
          <w:t xml:space="preserve">household, </w:t>
        </w:r>
      </w:ins>
      <w:ins w:id="26" w:author="Florian Walsemann" w:date="2022-02-27T13:55:00Z">
        <w:r w:rsidR="7D258FF5" w:rsidRPr="7D258FF5">
          <w:rPr>
            <w:rFonts w:ascii="Times New Roman" w:hAnsi="Times New Roman" w:cs="Times New Roman"/>
            <w:lang w:val="en-US"/>
          </w:rPr>
          <w:t>the</w:t>
        </w:r>
        <w:r w:rsidR="115576FC" w:rsidRPr="115576FC">
          <w:rPr>
            <w:rFonts w:ascii="Times New Roman" w:hAnsi="Times New Roman" w:cs="Times New Roman"/>
            <w:lang w:val="en-US"/>
          </w:rPr>
          <w:t xml:space="preserve"> highest educational attainment, </w:t>
        </w:r>
      </w:ins>
      <w:ins w:id="27" w:author="Florian Walsemann" w:date="2022-02-27T13:58:00Z">
        <w:r w:rsidR="7D258FF5" w:rsidRPr="7D258FF5">
          <w:rPr>
            <w:rFonts w:ascii="Times New Roman" w:hAnsi="Times New Roman" w:cs="Times New Roman"/>
            <w:lang w:val="en-US"/>
          </w:rPr>
          <w:t xml:space="preserve">low trust in government </w:t>
        </w:r>
        <w:r w:rsidR="6A0DE466" w:rsidRPr="6A0DE466">
          <w:rPr>
            <w:rFonts w:ascii="Times New Roman" w:hAnsi="Times New Roman" w:cs="Times New Roman"/>
            <w:lang w:val="en-US"/>
          </w:rPr>
          <w:t>healthcare agencies, information sources</w:t>
        </w:r>
        <w:r w:rsidR="3465BE3D" w:rsidRPr="3465BE3D">
          <w:rPr>
            <w:rFonts w:ascii="Times New Roman" w:hAnsi="Times New Roman" w:cs="Times New Roman"/>
            <w:lang w:val="en-US"/>
          </w:rPr>
          <w:t xml:space="preserve">, </w:t>
        </w:r>
        <w:commentRangeStart w:id="28"/>
        <w:r w:rsidR="3465BE3D" w:rsidRPr="3465BE3D">
          <w:rPr>
            <w:rFonts w:ascii="Times New Roman" w:hAnsi="Times New Roman" w:cs="Times New Roman"/>
            <w:lang w:val="en-US"/>
          </w:rPr>
          <w:t xml:space="preserve">the personal information </w:t>
        </w:r>
      </w:ins>
      <w:ins w:id="29" w:author="Florian Walsemann" w:date="2022-02-27T13:59:00Z">
        <w:r w:rsidR="1E5C0053" w:rsidRPr="1E5C0053">
          <w:rPr>
            <w:rFonts w:ascii="Times New Roman" w:hAnsi="Times New Roman" w:cs="Times New Roman"/>
            <w:lang w:val="en-US"/>
          </w:rPr>
          <w:t>interval</w:t>
        </w:r>
      </w:ins>
      <w:commentRangeEnd w:id="28"/>
      <w:r w:rsidR="79301367">
        <w:rPr>
          <w:rStyle w:val="a4"/>
        </w:rPr>
        <w:commentReference w:id="28"/>
      </w:r>
      <w:ins w:id="30" w:author="Florian Walsemann" w:date="2022-02-27T13:59:00Z">
        <w:r w:rsidR="3465BE3D" w:rsidRPr="3465BE3D">
          <w:rPr>
            <w:rFonts w:ascii="Times New Roman" w:hAnsi="Times New Roman" w:cs="Times New Roman"/>
            <w:lang w:val="en-US"/>
          </w:rPr>
          <w:t xml:space="preserve"> and previous vaccination </w:t>
        </w:r>
        <w:r w:rsidR="1E5C0053" w:rsidRPr="1E5C0053">
          <w:rPr>
            <w:rFonts w:ascii="Times New Roman" w:hAnsi="Times New Roman" w:cs="Times New Roman"/>
            <w:lang w:val="en-US"/>
          </w:rPr>
          <w:t>participation.</w:t>
        </w:r>
      </w:ins>
    </w:p>
    <w:p w14:paraId="36380957" w14:textId="4C091B74" w:rsidR="0019299E" w:rsidRPr="0019299E" w:rsidRDefault="0019299E" w:rsidP="00403132">
      <w:pPr>
        <w:jc w:val="both"/>
        <w:rPr>
          <w:rFonts w:ascii="Times New Roman" w:hAnsi="Times New Roman" w:cs="Times New Roman"/>
          <w:b/>
          <w:bCs/>
          <w:lang w:val="en-US"/>
        </w:rPr>
      </w:pPr>
      <w:r w:rsidRPr="0019299E">
        <w:rPr>
          <w:rFonts w:ascii="Times New Roman" w:hAnsi="Times New Roman" w:cs="Times New Roman"/>
          <w:b/>
          <w:bCs/>
          <w:lang w:val="en-US"/>
        </w:rPr>
        <w:t>Discussion:</w:t>
      </w:r>
    </w:p>
    <w:p w14:paraId="0435C327" w14:textId="77777777" w:rsidR="0019299E" w:rsidRPr="002F49E0" w:rsidRDefault="0019299E" w:rsidP="00403132">
      <w:pPr>
        <w:jc w:val="both"/>
        <w:rPr>
          <w:rFonts w:ascii="Times New Roman" w:hAnsi="Times New Roman" w:cs="Times New Roman"/>
          <w:lang w:val="en-US"/>
        </w:rPr>
      </w:pPr>
    </w:p>
    <w:p w14:paraId="33157C28" w14:textId="0D79A29C" w:rsidR="00E41D02" w:rsidRDefault="00E41D02" w:rsidP="00403132">
      <w:pPr>
        <w:pStyle w:val="1"/>
        <w:jc w:val="both"/>
        <w:rPr>
          <w:rFonts w:ascii="Times New Roman" w:hAnsi="Times New Roman" w:cs="Times New Roman"/>
          <w:color w:val="auto"/>
          <w:lang w:val="en-US"/>
        </w:rPr>
      </w:pPr>
      <w:bookmarkStart w:id="31" w:name="_Toc95215197"/>
      <w:r w:rsidRPr="0019299E">
        <w:rPr>
          <w:rFonts w:ascii="Times New Roman" w:hAnsi="Times New Roman" w:cs="Times New Roman"/>
          <w:color w:val="auto"/>
          <w:lang w:val="en-US"/>
        </w:rPr>
        <w:t>INTRODUCTION</w:t>
      </w:r>
      <w:bookmarkEnd w:id="31"/>
    </w:p>
    <w:p w14:paraId="01FBE89E" w14:textId="5B96C168" w:rsidR="008B65ED" w:rsidRPr="008B65ED" w:rsidRDefault="000465C1" w:rsidP="008B65ED">
      <w:pPr>
        <w:spacing w:line="360" w:lineRule="auto"/>
        <w:jc w:val="both"/>
        <w:rPr>
          <w:ins w:id="32" w:author="Theresa Klinger" w:date="2022-02-27T14:58:00Z"/>
          <w:rFonts w:ascii="Times New Roman" w:eastAsiaTheme="minorEastAsia" w:hAnsi="Times New Roman" w:cs="Times New Roman"/>
          <w:lang w:val="en-US"/>
        </w:rPr>
      </w:pPr>
      <w:r w:rsidRPr="000465C1">
        <w:rPr>
          <w:rFonts w:ascii="Times New Roman" w:eastAsiaTheme="minorEastAsia" w:hAnsi="Times New Roman" w:cs="Times New Roman"/>
          <w:lang w:val="en-US"/>
        </w:rPr>
        <w:t xml:space="preserve">The current 2019 coronavirus pandemic </w:t>
      </w:r>
      <w:commentRangeStart w:id="33"/>
      <w:commentRangeStart w:id="34"/>
      <w:r w:rsidRPr="000465C1">
        <w:rPr>
          <w:rFonts w:ascii="Times New Roman" w:eastAsiaTheme="minorEastAsia" w:hAnsi="Times New Roman" w:cs="Times New Roman"/>
          <w:lang w:val="en-US"/>
        </w:rPr>
        <w:t>(</w:t>
      </w:r>
      <w:ins w:id="35" w:author="Jette Echterhoff" w:date="2022-02-27T11:40:00Z">
        <w:r w:rsidR="001C0D1B">
          <w:rPr>
            <w:rFonts w:ascii="Times New Roman" w:eastAsiaTheme="minorEastAsia" w:hAnsi="Times New Roman" w:cs="Times New Roman"/>
            <w:lang w:val="en-US"/>
          </w:rPr>
          <w:t>Covid</w:t>
        </w:r>
      </w:ins>
      <w:r w:rsidRPr="000465C1">
        <w:rPr>
          <w:rFonts w:ascii="Times New Roman" w:eastAsiaTheme="minorEastAsia" w:hAnsi="Times New Roman" w:cs="Times New Roman"/>
          <w:lang w:val="en-US"/>
        </w:rPr>
        <w:t>-19</w:t>
      </w:r>
      <w:commentRangeEnd w:id="33"/>
      <w:r w:rsidR="006C0312">
        <w:rPr>
          <w:rStyle w:val="a4"/>
        </w:rPr>
        <w:commentReference w:id="33"/>
      </w:r>
      <w:commentRangeEnd w:id="34"/>
      <w:r w:rsidR="00301AAE">
        <w:rPr>
          <w:rStyle w:val="a4"/>
        </w:rPr>
        <w:commentReference w:id="34"/>
      </w:r>
      <w:r w:rsidRPr="000465C1">
        <w:rPr>
          <w:rFonts w:ascii="Times New Roman" w:eastAsiaTheme="minorEastAsia" w:hAnsi="Times New Roman" w:cs="Times New Roman"/>
          <w:lang w:val="en-US"/>
        </w:rPr>
        <w:t xml:space="preserve">) caused by severe acute respiratory syndrome coronavirus 2 (SARS-CoV-2) threatens and affects lives worldwide. In the context of the SARS-CoV-2 pandemic, vaccination is being discussed as essential in the effort to contain the </w:t>
      </w:r>
      <w:r w:rsidRPr="000465C1" w:rsidDel="004D787D">
        <w:rPr>
          <w:rFonts w:ascii="Times New Roman" w:eastAsiaTheme="minorEastAsia" w:hAnsi="Times New Roman" w:cs="Times New Roman"/>
          <w:lang w:val="en-US"/>
        </w:rPr>
        <w:t xml:space="preserve">incidence of infection </w:t>
      </w:r>
      <w:r w:rsidRPr="000465C1">
        <w:rPr>
          <w:rFonts w:ascii="Times New Roman" w:eastAsiaTheme="minorEastAsia" w:hAnsi="Times New Roman" w:cs="Times New Roman"/>
          <w:lang w:val="en-US"/>
        </w:rPr>
        <w:fldChar w:fldCharType="begin"/>
      </w:r>
      <w:r w:rsidRPr="000465C1">
        <w:rPr>
          <w:rFonts w:ascii="Times New Roman" w:eastAsiaTheme="minorEastAsia" w:hAnsi="Times New Roman" w:cs="Times New Roman"/>
          <w:lang w:val="en-US"/>
        </w:rPr>
        <w:instrText xml:space="preserve"> ADDIN EN.CITE &lt;EndNote&gt;&lt;Cite&gt;&lt;Year&gt;4. Februar 2021&lt;/Year&gt;&lt;RecNum&gt;175&lt;/RecNum&gt;&lt;DisplayText&gt;(3)&lt;/DisplayText&gt;&lt;record&gt;&lt;rec-number&gt;175&lt;/rec-number&gt;&lt;foreign-keys&gt;&lt;key app="EN" db-id="fzw25se53sddpvedzxkxf5t49x2p22pard2p" timestamp="1629975830" guid="663e64a8-61e0-4422-afc0-01ce2fe760fa"&gt;175&lt;/key&gt;&lt;/foreign-keys&gt;&lt;ref-type name="Online Multimedia"&gt;48&lt;/ref-type&gt;&lt;contributors&gt;&lt;/contributors&gt;&lt;titles&gt;&lt;title&gt;Deutscher Ethikrat, Besondere Regeln für Geimpfte? </w:instrText>
      </w:r>
      <w:r w:rsidRPr="000465C1">
        <w:rPr>
          <w:rFonts w:ascii="Times New Roman" w:eastAsiaTheme="minorEastAsia" w:hAnsi="Times New Roman" w:cs="Times New Roman"/>
          <w:lang w:val="en-US"/>
        </w:rPr>
        <w:lastRenderedPageBreak/>
        <w:instrText>Ad-Hoc-Empfehlung&lt;/title&gt;&lt;/titles&gt;&lt;pages&gt;https://www.ethikrat.org/fileadmin/Publikationen/Ad-hoc-Empfehlungen/deutsch/ad-hoc-empfehlung-besondere-regeln-fuer-geimpfte.pdf&lt;/pages&gt;&lt;dates&gt;&lt;year&gt;4. Februar 2021&lt;/year&gt;&lt;/dates&gt;&lt;urls&gt;&lt;/urls&gt;&lt;/record&gt;&lt;/Cite&gt;&lt;/EndNote&gt;</w:instrText>
      </w:r>
      <w:r w:rsidRPr="000465C1">
        <w:rPr>
          <w:rFonts w:ascii="Times New Roman" w:eastAsiaTheme="minorEastAsia" w:hAnsi="Times New Roman" w:cs="Times New Roman"/>
          <w:lang w:val="en-US"/>
        </w:rPr>
        <w:fldChar w:fldCharType="separate"/>
      </w:r>
      <w:r w:rsidRPr="000465C1">
        <w:rPr>
          <w:rFonts w:ascii="Times New Roman" w:eastAsiaTheme="minorEastAsia" w:hAnsi="Times New Roman" w:cs="Times New Roman"/>
          <w:lang w:val="en-US"/>
        </w:rPr>
        <w:t>(3)</w:t>
      </w:r>
      <w:r w:rsidRPr="000465C1">
        <w:rPr>
          <w:rFonts w:ascii="Times New Roman" w:eastAsiaTheme="minorEastAsia" w:hAnsi="Times New Roman" w:cs="Times New Roman"/>
          <w:lang w:val="en-US"/>
        </w:rPr>
        <w:fldChar w:fldCharType="end"/>
      </w:r>
      <w:r w:rsidRPr="000465C1">
        <w:rPr>
          <w:rFonts w:ascii="Times New Roman" w:eastAsiaTheme="minorEastAsia" w:hAnsi="Times New Roman" w:cs="Times New Roman"/>
          <w:lang w:val="en-US"/>
        </w:rPr>
        <w:t xml:space="preserve">. The status as of </w:t>
      </w:r>
      <w:r w:rsidRPr="003502F0">
        <w:rPr>
          <w:rFonts w:ascii="Times New Roman" w:eastAsiaTheme="minorEastAsia" w:hAnsi="Times New Roman" w:cs="Times New Roman"/>
          <w:highlight w:val="yellow"/>
          <w:lang w:val="en-US"/>
        </w:rPr>
        <w:t>XX/XX/XXXX</w:t>
      </w:r>
      <w:r w:rsidRPr="000465C1">
        <w:rPr>
          <w:rFonts w:ascii="Times New Roman" w:eastAsiaTheme="minorEastAsia" w:hAnsi="Times New Roman" w:cs="Times New Roman"/>
          <w:lang w:val="en-US"/>
        </w:rPr>
        <w:t xml:space="preserve"> shows that nationwide </w:t>
      </w:r>
      <w:r w:rsidRPr="003502F0">
        <w:rPr>
          <w:rFonts w:ascii="Times New Roman" w:eastAsiaTheme="minorEastAsia" w:hAnsi="Times New Roman" w:cs="Times New Roman"/>
          <w:highlight w:val="yellow"/>
          <w:lang w:val="en-US"/>
        </w:rPr>
        <w:t>XX</w:t>
      </w:r>
      <w:r w:rsidRPr="000465C1">
        <w:rPr>
          <w:rFonts w:ascii="Times New Roman" w:eastAsiaTheme="minorEastAsia" w:hAnsi="Times New Roman" w:cs="Times New Roman"/>
          <w:lang w:val="en-US"/>
        </w:rPr>
        <w:t xml:space="preserve"> % of the German population are fully vaccinated </w:t>
      </w:r>
      <w:r w:rsidRPr="000465C1">
        <w:rPr>
          <w:rFonts w:ascii="Times New Roman" w:eastAsiaTheme="minorEastAsia" w:hAnsi="Times New Roman" w:cs="Times New Roman"/>
          <w:lang w:val="en-US"/>
        </w:rPr>
        <w:fldChar w:fldCharType="begin"/>
      </w:r>
      <w:r w:rsidRPr="000465C1">
        <w:rPr>
          <w:rFonts w:ascii="Times New Roman" w:eastAsiaTheme="minorEastAsia" w:hAnsi="Times New Roman" w:cs="Times New Roman"/>
          <w:lang w:val="en-US"/>
        </w:rPr>
        <w:instrText xml:space="preserve"> ADDIN EN.CITE &lt;EndNote&gt;&lt;Cite&gt;&lt;Author&gt;Gesundheit&lt;/Author&gt;&lt;Year&gt;2021&lt;/Year&gt;&lt;RecNum&gt;185&lt;/RecNum&gt;&lt;DisplayText&gt;(4)&lt;/DisplayText&gt;&lt;record&gt;&lt;rec-number&gt;185&lt;/rec-number&gt;&lt;foreign-keys&gt;&lt;key app="EN" db-id="fzw25se53sddpvedzxkxf5t49x2p22pard2p" timestamp="1631861285" guid="4a2e0d07-6883-4a04-b6e8-0a2b4af32a7f"&gt;185&lt;/key&gt;&lt;/foreign-keys&gt;&lt;ref-type name="Online Database"&gt;45&lt;/ref-type&gt;&lt;contributors&gt;&lt;authors&gt;&lt;author&gt;Bundesministerium für Gesundheit &lt;/author&gt;&lt;/authors&gt;&lt;/contributors&gt;&lt;titles&gt;&lt;title&gt;Zusammen gegen Corona&lt;/title&gt;&lt;/titles&gt;&lt;dates&gt;&lt;year&gt;2021&lt;/year&gt;&lt;/dates&gt;&lt;publisher&gt;Bundeszentrale für gesundheitliche Aufklärung&lt;/publisher&gt;&lt;urls&gt;&lt;related-urls&gt;&lt;url&gt;https://impfdashboard.de/&lt;/url&gt;&lt;/related-urls&gt;&lt;/urls&gt;&lt;/record&gt;&lt;/Cite&gt;&lt;/EndNote&gt;</w:instrText>
      </w:r>
      <w:r w:rsidRPr="000465C1">
        <w:rPr>
          <w:rFonts w:ascii="Times New Roman" w:eastAsiaTheme="minorEastAsia" w:hAnsi="Times New Roman" w:cs="Times New Roman"/>
          <w:lang w:val="en-US"/>
        </w:rPr>
        <w:fldChar w:fldCharType="separate"/>
      </w:r>
      <w:r w:rsidRPr="000465C1">
        <w:rPr>
          <w:rFonts w:ascii="Times New Roman" w:eastAsiaTheme="minorEastAsia" w:hAnsi="Times New Roman" w:cs="Times New Roman"/>
          <w:lang w:val="en-US"/>
        </w:rPr>
        <w:t>(4)</w:t>
      </w:r>
      <w:r w:rsidRPr="000465C1">
        <w:rPr>
          <w:rFonts w:ascii="Times New Roman" w:eastAsiaTheme="minorEastAsia" w:hAnsi="Times New Roman" w:cs="Times New Roman"/>
          <w:lang w:val="en-US"/>
        </w:rPr>
        <w:fldChar w:fldCharType="end"/>
      </w:r>
      <w:r w:rsidRPr="000465C1">
        <w:rPr>
          <w:rFonts w:ascii="Times New Roman" w:eastAsiaTheme="minorEastAsia" w:hAnsi="Times New Roman" w:cs="Times New Roman"/>
          <w:lang w:val="en-US"/>
        </w:rPr>
        <w:t xml:space="preserve">. </w:t>
      </w:r>
      <w:commentRangeStart w:id="36"/>
      <w:commentRangeStart w:id="37"/>
      <w:r w:rsidRPr="000465C1">
        <w:rPr>
          <w:rFonts w:ascii="Times New Roman" w:eastAsiaTheme="minorEastAsia" w:hAnsi="Times New Roman" w:cs="Times New Roman"/>
          <w:lang w:val="en-US"/>
        </w:rPr>
        <w:t xml:space="preserve">Because </w:t>
      </w:r>
      <w:commentRangeEnd w:id="36"/>
      <w:r w:rsidR="00C46704">
        <w:rPr>
          <w:rStyle w:val="a4"/>
        </w:rPr>
        <w:commentReference w:id="36"/>
      </w:r>
      <w:commentRangeEnd w:id="37"/>
      <w:r w:rsidR="00E50697">
        <w:rPr>
          <w:rStyle w:val="a4"/>
        </w:rPr>
        <w:commentReference w:id="37"/>
      </w:r>
      <w:r w:rsidRPr="000465C1">
        <w:rPr>
          <w:rFonts w:ascii="Times New Roman" w:eastAsiaTheme="minorEastAsia" w:hAnsi="Times New Roman" w:cs="Times New Roman"/>
          <w:lang w:val="en-US"/>
        </w:rPr>
        <w:t xml:space="preserve">of the importance of the issue, numerous studies address SARS-CoV-2 and the implications associated with public engagement in vaccination. </w:t>
      </w:r>
      <w:ins w:id="38" w:author="Theresa Klinger" w:date="2022-02-27T14:58:00Z">
        <w:r w:rsidR="008B65ED" w:rsidRPr="008B65ED">
          <w:rPr>
            <w:rFonts w:ascii="Times New Roman" w:eastAsiaTheme="minorEastAsia" w:hAnsi="Times New Roman" w:cs="Times New Roman"/>
            <w:lang w:val="en-US"/>
          </w:rPr>
          <w:t>Because of the importance of the issue, numerous studies address SARS-CoV-2 and the implications associated with public participation in vaccination. Although there has been a wait for a vaccine against the virus since the beginning of the pandemic and a high level of vaccination participation was assumed due to the High level of interest in the population, vaccination readiness in Germany was very low compared to neighboring countries</w:t>
        </w:r>
        <w:r w:rsidR="008B65ED">
          <w:rPr>
            <w:rFonts w:ascii="Times New Roman" w:eastAsiaTheme="minorEastAsia" w:hAnsi="Times New Roman" w:cs="Times New Roman"/>
            <w:lang w:val="en-US"/>
          </w:rPr>
          <w:t xml:space="preserve"> </w:t>
        </w:r>
      </w:ins>
      <w:r w:rsidR="000A6A93">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CM8PBJRU","properties":{"formattedCitation":"(1)","plainCitation":"(1)","noteIndex":0},"citationItems":[{"id":585,"uris":["http://zotero.org/groups/4579276/items/JC947KK7"],"uri":["http://zotero.org/groups/4579276/items/JC947KK7"],"itemData":{"id":585,"type":"report","language":"Dt","publisher":"Robert Koch Institut","title":"COVID-19 Impfquoten-Monitoring in Deutschland (COVIMO) – 2. Report","URL":"https://www.rki.de/DE/Content/InfAZ/N/Neuartiges_Coronavirus/Projekte_RKI/COVIMO_Reports/covimo_studie_bericht_2.pdf?__blob=publicationFile","issued":{"date-parts":[["2021",3]]}}}],"schema":"https://github.com/citation-style-language/schema/raw/master/csl-citation.json"} </w:instrText>
      </w:r>
      <w:r w:rsidR="000A6A93">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noProof/>
          <w:lang w:val="en-US"/>
        </w:rPr>
        <w:t>(1)</w:t>
      </w:r>
      <w:r w:rsidR="000A6A93">
        <w:rPr>
          <w:rFonts w:ascii="Times New Roman" w:eastAsiaTheme="minorEastAsia" w:hAnsi="Times New Roman" w:cs="Times New Roman"/>
          <w:lang w:val="en-US"/>
        </w:rPr>
        <w:fldChar w:fldCharType="end"/>
      </w:r>
      <w:ins w:id="39" w:author="Theresa Klinger" w:date="2022-02-27T14:58:00Z">
        <w:r w:rsidR="008B65ED" w:rsidRPr="008B65ED">
          <w:rPr>
            <w:rFonts w:ascii="Times New Roman" w:eastAsiaTheme="minorEastAsia" w:hAnsi="Times New Roman" w:cs="Times New Roman"/>
            <w:lang w:val="en-US"/>
          </w:rPr>
          <w:t xml:space="preserve">. </w:t>
        </w:r>
      </w:ins>
    </w:p>
    <w:p w14:paraId="5D10167F" w14:textId="0D79A29C" w:rsidR="000465C1" w:rsidRPr="000465C1" w:rsidRDefault="000465C1" w:rsidP="000465C1">
      <w:pPr>
        <w:spacing w:line="360" w:lineRule="auto"/>
        <w:jc w:val="both"/>
        <w:rPr>
          <w:del w:id="40" w:author="Theresa Klinger" w:date="2022-02-27T14:58:00Z"/>
          <w:rFonts w:ascii="Times New Roman" w:eastAsiaTheme="minorEastAsia" w:hAnsi="Times New Roman" w:cs="Times New Roman"/>
          <w:lang w:val="en-US"/>
        </w:rPr>
      </w:pPr>
    </w:p>
    <w:p w14:paraId="4855E3B5" w14:textId="0D79A29C" w:rsidR="008B65ED" w:rsidRPr="000465C1" w:rsidRDefault="008B65ED" w:rsidP="008B65ED">
      <w:pPr>
        <w:spacing w:line="360" w:lineRule="auto"/>
        <w:jc w:val="both"/>
        <w:rPr>
          <w:ins w:id="41" w:author="Theresa Klinger" w:date="2022-02-27T14:58:00Z"/>
          <w:rFonts w:ascii="Times New Roman" w:eastAsiaTheme="minorEastAsia" w:hAnsi="Times New Roman" w:cs="Times New Roman"/>
          <w:lang w:val="en-US"/>
        </w:rPr>
      </w:pPr>
    </w:p>
    <w:p w14:paraId="67829D9D" w14:textId="28C9BC92" w:rsidR="00CB38D5" w:rsidRDefault="00F448F9" w:rsidP="00F448F9">
      <w:pPr>
        <w:spacing w:after="0" w:line="360" w:lineRule="auto"/>
        <w:jc w:val="both"/>
        <w:rPr>
          <w:ins w:id="42" w:author="Theresa Klinger" w:date="2022-02-27T15:13:00Z"/>
          <w:rFonts w:ascii="Times New Roman" w:eastAsiaTheme="minorEastAsia" w:hAnsi="Times New Roman" w:cs="Times New Roman"/>
          <w:lang w:val="en-US"/>
        </w:rPr>
      </w:pPr>
      <w:commentRangeStart w:id="43"/>
      <w:commentRangeStart w:id="44"/>
      <w:commentRangeStart w:id="45"/>
      <w:r w:rsidRPr="00F448F9">
        <w:rPr>
          <w:rFonts w:ascii="Times New Roman" w:eastAsiaTheme="minorEastAsia" w:hAnsi="Times New Roman" w:cs="Times New Roman"/>
          <w:lang w:val="en-US"/>
        </w:rPr>
        <w:t xml:space="preserve">Several studies </w:t>
      </w:r>
      <w:commentRangeEnd w:id="43"/>
      <w:r w:rsidR="00E02AA4">
        <w:rPr>
          <w:rStyle w:val="a4"/>
        </w:rPr>
        <w:commentReference w:id="43"/>
      </w:r>
      <w:commentRangeEnd w:id="44"/>
      <w:r w:rsidR="0042615D">
        <w:rPr>
          <w:rStyle w:val="a4"/>
        </w:rPr>
        <w:commentReference w:id="44"/>
      </w:r>
      <w:commentRangeEnd w:id="45"/>
      <w:r w:rsidR="001E7C77">
        <w:rPr>
          <w:rStyle w:val="a4"/>
        </w:rPr>
        <w:commentReference w:id="45"/>
      </w:r>
      <w:r w:rsidRPr="00F448F9">
        <w:rPr>
          <w:rFonts w:ascii="Times New Roman" w:eastAsiaTheme="minorEastAsia" w:hAnsi="Times New Roman" w:cs="Times New Roman"/>
          <w:lang w:val="en-US"/>
        </w:rPr>
        <w:t xml:space="preserve">with different focuses have already been conducted on vaccination preparedness during a pandemic. </w:t>
      </w:r>
      <w:commentRangeStart w:id="46"/>
      <w:commentRangeStart w:id="47"/>
      <w:r w:rsidRPr="00F448F9">
        <w:rPr>
          <w:rFonts w:ascii="Times New Roman" w:eastAsiaTheme="minorEastAsia" w:hAnsi="Times New Roman" w:cs="Times New Roman"/>
          <w:lang w:val="en-US"/>
        </w:rPr>
        <w:t>To provide an overview of the current state of research, the results of some studies are briefly highlighted below</w:t>
      </w:r>
      <w:commentRangeEnd w:id="46"/>
      <w:r w:rsidR="00F81B74">
        <w:rPr>
          <w:rStyle w:val="a4"/>
        </w:rPr>
        <w:commentReference w:id="46"/>
      </w:r>
      <w:commentRangeEnd w:id="47"/>
      <w:r w:rsidR="004127FC">
        <w:rPr>
          <w:rStyle w:val="a4"/>
        </w:rPr>
        <w:commentReference w:id="47"/>
      </w:r>
      <w:r w:rsidRPr="00F448F9">
        <w:rPr>
          <w:rFonts w:ascii="Times New Roman" w:eastAsiaTheme="minorEastAsia" w:hAnsi="Times New Roman" w:cs="Times New Roman"/>
          <w:lang w:val="en-US"/>
        </w:rPr>
        <w:t xml:space="preserve">. With regards to anxiety, it has often been reported to be associated with both positive and negative </w:t>
      </w:r>
      <w:proofErr w:type="spellStart"/>
      <w:r w:rsidRPr="00F448F9">
        <w:rPr>
          <w:rFonts w:ascii="Times New Roman" w:eastAsiaTheme="minorEastAsia" w:hAnsi="Times New Roman" w:cs="Times New Roman"/>
          <w:lang w:val="en-US"/>
        </w:rPr>
        <w:t>vaccination</w:t>
      </w:r>
      <w:ins w:id="48" w:author="Marie Neumann" w:date="2022-02-22T16:35:00Z">
        <w:r w:rsidR="006C65AA">
          <w:rPr>
            <w:rFonts w:ascii="Times New Roman" w:eastAsiaTheme="minorEastAsia" w:hAnsi="Times New Roman" w:cs="Times New Roman"/>
            <w:lang w:val="en-US"/>
          </w:rPr>
          <w:t>readiness</w:t>
        </w:r>
      </w:ins>
      <w:proofErr w:type="spellEnd"/>
      <w:r w:rsidRPr="00F448F9">
        <w:rPr>
          <w:rFonts w:ascii="Times New Roman" w:eastAsiaTheme="minorEastAsia" w:hAnsi="Times New Roman" w:cs="Times New Roman"/>
          <w:lang w:val="en-US"/>
        </w:rPr>
        <w:t>. Benau et al. (2021) showed that Covid-19</w:t>
      </w:r>
      <w:ins w:id="49" w:author="Jette Echterhoff" w:date="2022-02-27T11:27:00Z">
        <w:r w:rsidR="003C2EED">
          <w:rPr>
            <w:rFonts w:ascii="Times New Roman" w:eastAsiaTheme="minorEastAsia" w:hAnsi="Times New Roman" w:cs="Times New Roman"/>
            <w:lang w:val="en-US"/>
          </w:rPr>
          <w:t>-</w:t>
        </w:r>
      </w:ins>
      <w:r w:rsidRPr="00F448F9">
        <w:rPr>
          <w:rFonts w:ascii="Times New Roman" w:eastAsiaTheme="minorEastAsia" w:hAnsi="Times New Roman" w:cs="Times New Roman"/>
          <w:lang w:val="en-US"/>
        </w:rPr>
        <w:t xml:space="preserve">related </w:t>
      </w:r>
      <w:ins w:id="50" w:author="Jette Echterhoff" w:date="2022-02-27T11:27:00Z">
        <w:r w:rsidR="003C2EED">
          <w:rPr>
            <w:rFonts w:ascii="Times New Roman" w:eastAsiaTheme="minorEastAsia" w:hAnsi="Times New Roman" w:cs="Times New Roman"/>
            <w:lang w:val="en-US"/>
          </w:rPr>
          <w:t>anxiety</w:t>
        </w:r>
        <w:r w:rsidR="003C2EED" w:rsidRPr="00F448F9">
          <w:rPr>
            <w:rFonts w:ascii="Times New Roman" w:eastAsiaTheme="minorEastAsia" w:hAnsi="Times New Roman" w:cs="Times New Roman"/>
            <w:lang w:val="en-US"/>
          </w:rPr>
          <w:t xml:space="preserve"> </w:t>
        </w:r>
      </w:ins>
      <w:r w:rsidRPr="00F448F9">
        <w:rPr>
          <w:rFonts w:ascii="Times New Roman" w:eastAsiaTheme="minorEastAsia" w:hAnsi="Times New Roman" w:cs="Times New Roman"/>
          <w:lang w:val="en-US"/>
        </w:rPr>
        <w:t xml:space="preserve">are </w:t>
      </w:r>
      <w:ins w:id="51" w:author="Florian Walsemann" w:date="2022-02-21T10:30:00Z">
        <w:r w:rsidR="008C7742" w:rsidRPr="00F448F9">
          <w:rPr>
            <w:rFonts w:ascii="Times New Roman" w:eastAsiaTheme="minorEastAsia" w:hAnsi="Times New Roman" w:cs="Times New Roman"/>
            <w:lang w:val="en-US"/>
          </w:rPr>
          <w:t>asso</w:t>
        </w:r>
        <w:r w:rsidR="008C7742">
          <w:rPr>
            <w:rFonts w:ascii="Times New Roman" w:eastAsiaTheme="minorEastAsia" w:hAnsi="Times New Roman" w:cs="Times New Roman"/>
            <w:lang w:val="en-US"/>
          </w:rPr>
          <w:t>c</w:t>
        </w:r>
        <w:r w:rsidR="008C7742" w:rsidRPr="00F448F9">
          <w:rPr>
            <w:rFonts w:ascii="Times New Roman" w:eastAsiaTheme="minorEastAsia" w:hAnsi="Times New Roman" w:cs="Times New Roman"/>
            <w:lang w:val="en-US"/>
          </w:rPr>
          <w:t xml:space="preserve">iated </w:t>
        </w:r>
      </w:ins>
      <w:r w:rsidRPr="00F448F9">
        <w:rPr>
          <w:rFonts w:ascii="Times New Roman" w:eastAsiaTheme="minorEastAsia" w:hAnsi="Times New Roman" w:cs="Times New Roman"/>
          <w:lang w:val="en-US"/>
        </w:rPr>
        <w:t xml:space="preserve">with a positive vaccination readiness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w:instrText>
      </w:r>
      <w:r w:rsidR="000B3C5A">
        <w:rPr>
          <w:rFonts w:ascii="Times New Roman" w:eastAsiaTheme="minorEastAsia" w:hAnsi="Times New Roman" w:cs="Times New Roman"/>
          <w:lang w:val="en-US"/>
        </w:rPr>
        <w:lastRenderedPageBreak/>
        <w:instrText xml:space="preserve">{"citationID":"doAh1AN4","properties":{"formattedCitation":"(2)","plainCitation":"(2)","noteIndex":0},"citationItems":[{"id":296,"uris":["http://zotero.org/users/7372481/items/GKF8WP29"],"uri":["http://zotero.org/users/7372481/items/GKF8WP29"],"itemData":{"id":296,"type":"article-journal","container-title":"International Immunopharmacology","DOI":"10.1016/j.intimp.2021.107724","ISSN":"15675769","journalAbbreviation":"International Immunopharmacology","language":"en","page":"107724","source":"DOI.org (Crossref)","title":"COVID-19 vaccine hesitancy and related fears and anxiety","volume":"97","author":[{"family":"Bendau","given":"Antonia"},{"family":"Plag","given":"Jens"},{"family":"Petzold","given":"Moritz Bruno"},{"family":"Ströhle","given":"Andreas"}],"issued":{"date-parts":[["2021",8]]}}}],"schema":"https://github.com/citation-style-language/schema/raw/master/csl-citation.json"}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(2)</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On the other hand</w:t>
      </w:r>
      <w:ins w:id="52" w:author="Florian Walsemann" w:date="2022-02-21T10:30:00Z">
        <w:r w:rsidR="00F512A8">
          <w:rPr>
            <w:rFonts w:ascii="Times New Roman" w:eastAsiaTheme="minorEastAsia" w:hAnsi="Times New Roman" w:cs="Times New Roman"/>
            <w:lang w:val="en-US"/>
          </w:rPr>
          <w:t>,</w:t>
        </w:r>
      </w:ins>
      <w:r w:rsidRPr="00F448F9">
        <w:rPr>
          <w:rFonts w:ascii="Times New Roman" w:eastAsiaTheme="minorEastAsia" w:hAnsi="Times New Roman" w:cs="Times New Roman"/>
          <w:lang w:val="en-US"/>
        </w:rPr>
        <w:t xml:space="preserve"> </w:t>
      </w:r>
      <w:ins w:id="53" w:author="Florian Walsemann" w:date="2022-02-22T11:51:00Z">
        <w:r w:rsidR="001A0FB3">
          <w:rPr>
            <w:rFonts w:ascii="Times New Roman" w:eastAsiaTheme="minorEastAsia" w:hAnsi="Times New Roman" w:cs="Times New Roman"/>
            <w:lang w:val="en-US"/>
          </w:rPr>
          <w:t>several studies</w:t>
        </w:r>
      </w:ins>
      <w:r w:rsidRPr="00F448F9">
        <w:rPr>
          <w:rFonts w:ascii="Times New Roman" w:eastAsiaTheme="minorEastAsia" w:hAnsi="Times New Roman" w:cs="Times New Roman"/>
          <w:lang w:val="en-US"/>
        </w:rPr>
        <w:t xml:space="preserve"> showed that social and economic fears are </w:t>
      </w:r>
      <w:ins w:id="54" w:author="Florian Walsemann" w:date="2022-02-21T10:30:00Z">
        <w:r w:rsidR="00F512A8" w:rsidRPr="00F448F9">
          <w:rPr>
            <w:rFonts w:ascii="Times New Roman" w:eastAsiaTheme="minorEastAsia" w:hAnsi="Times New Roman" w:cs="Times New Roman"/>
            <w:lang w:val="en-US"/>
          </w:rPr>
          <w:t>asso</w:t>
        </w:r>
        <w:r w:rsidR="00F512A8">
          <w:rPr>
            <w:rFonts w:ascii="Times New Roman" w:eastAsiaTheme="minorEastAsia" w:hAnsi="Times New Roman" w:cs="Times New Roman"/>
            <w:lang w:val="en-US"/>
          </w:rPr>
          <w:t>c</w:t>
        </w:r>
        <w:r w:rsidR="00F512A8" w:rsidRPr="00F448F9">
          <w:rPr>
            <w:rFonts w:ascii="Times New Roman" w:eastAsiaTheme="minorEastAsia" w:hAnsi="Times New Roman" w:cs="Times New Roman"/>
            <w:lang w:val="en-US"/>
          </w:rPr>
          <w:t xml:space="preserve">iated </w:t>
        </w:r>
      </w:ins>
      <w:r w:rsidRPr="00F448F9">
        <w:rPr>
          <w:rFonts w:ascii="Times New Roman" w:eastAsiaTheme="minorEastAsia" w:hAnsi="Times New Roman" w:cs="Times New Roman"/>
          <w:lang w:val="en-US"/>
        </w:rPr>
        <w:t xml:space="preserve">with negative vaccination readiness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VnkVzKPk","properties":{"formattedCitation":"(3,4)","plainCitation":"(3,4)","noteIndex":0},"citationItems":[{"id":294,"uris":["http://zotero.org/users/7372481/items/IY7JL77S"],"uri":["http://zotero.org/users/7372481/items/IY7JL77S"],"itemData":{"id":294,"type":"article-journal","container-title":"MMW - Fortschritte der Medizin","DOI":"10.1007/s15006-021-0139-6","ISSN":"1438-3276, 1613-3560","issue":"S5","journalAbbreviation":"MMW - Fortschritte der Medizin","language":"de","page":"12-16","source":"DOI.org (Crossref)","title":"Einstellung von Pflegekräften zur SARS-CoV-2-Impfung: Eine strukturierte Umfrage in Kliniken in Deutschland","title-short":"Einstellung von Pflegekräften zur SARS-CoV-2-Impfung","volume":"163","author":[{"family":"Ganslmeier","given":"Andreas"},{"family":"Engelmann","given":"Tom"},{"family":"Lucke","given":"Martin"},{"family":"Täger","given":"Georg"},{"family":"Pfeifer","given":"Michael"},{"family":"Scherer","given":"Michael A."}],"issued":{"date-parts":[["2021",9]]}}},{"id":303,"uris":["http://zotero.org/users/7372481/items/NY6C6QMS"],"uri":["http://zotero.org/users/7372481/items/NY6C6QMS"],"itemData":{"id":303,"type":"article-journal","container-title":"Human Vaccines &amp; Immunotherapeutics","DOI":"10.1080/21645515.2020.1780846","ISSN":"2164-5515, 2164-554X","issue":"11","journalAbbreviation":"Human Vaccines &amp; Immunotherapeutics","language":"en","page":"2586-2593","source":"DOI.org (Crossref)","title":"Social media and vaccine hesitancy: new updates for the era of COVID-19 and globalized infectious diseases","title-short":"Social media and vaccine hesitancy","volume":"16","author":[{"family":"Puri","given":"Neha"},{"family":"Coomes","given":"Eric A."},{"family":"Haghbayan","given":"Hourmazd"},{"family":"Gunaratne","given":"Keith"}],"issued":{"date-parts":[["2020",11,1]]}}}],"schema":"https://github.com/citation-style-language/schema/raw/master/csl-citation.json"}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(3,4)</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w:t>
      </w:r>
    </w:p>
    <w:p w14:paraId="0CFA08E3" w14:textId="27B56414" w:rsidR="00F448F9" w:rsidRPr="00F448F9" w:rsidRDefault="00F448F9" w:rsidP="00F448F9">
      <w:pPr>
        <w:spacing w:after="0" w:line="360" w:lineRule="auto"/>
        <w:jc w:val="both"/>
        <w:rPr>
          <w:rFonts w:ascii="Times New Roman" w:eastAsiaTheme="minorEastAsia" w:hAnsi="Times New Roman" w:cs="Times New Roman"/>
          <w:lang w:val="en-US"/>
        </w:rPr>
      </w:pPr>
      <w:r w:rsidRPr="00F448F9">
        <w:rPr>
          <w:rFonts w:ascii="Times New Roman" w:eastAsiaTheme="minorEastAsia" w:hAnsi="Times New Roman" w:cs="Times New Roman"/>
          <w:lang w:val="en-US"/>
        </w:rPr>
        <w:lastRenderedPageBreak/>
        <w:t xml:space="preserve">In addition, there is several evidence regarding the impact of sociodemographic factors on vaccine readiness. In terms of gender, studies have shown that men could be more likely to get vaccinated than woman of the same age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xqL5VeyA","properties":{"formattedCitation":"(5\\uc0\\u8211{}7)","plainCitation":"(5–7)","noteIndex":0},"citationItems":[{"id":445,"uris":["http://zotero.org/groups/4579276/items/AHPG9ACQ"],"uri":["http://zotero.org/groups/4579276/items/AHPG9ACQ"],"itemData":{"id":445,"type":"report","language":"de","publisher":"COSMO - COVID-19 Snapshot Monitoring","title":"Zusammenfassung und Empfehlungen Wellen 48 bis 51","URL":"https://projekte.uni-erfurt.de/cosmo2020/files/COSMO_W51.pdf","author":[{"family":"Betsch","given":"Cornelia"}],"issued":{"date-parts":[["2021"]]}}},{"id":305,"uris":["http://zotero.org/users/7372481/items/PAHXKIFB"],"uri":["http://zotero.org/users/7372481/items/PAHXKIFB"],"itemData":{"id":305,"type":"article-journal","container-title":"Journal of Community Health","DOI":"10.1007/s10900-021-00984-3","ISSN":"0094-5145, 1573-3610","issue":"6","journalAbbreviation":"J Community Health","language":"en","page":"1244-1251","source":"DOI.org (Crossref)","title":"The Nature and Extent of COVID-19 Vaccination Hesitancy in Healthcare Workers","volume":"46","author":[{"family":"Biswas","given":"Nirbachita"},{"family":"Mustapha","given":"Toheeb"},{"family":"Khubchandani","given":"Jagdish"},{"family":"Price","given":"James H."}],"issued":{"date-parts":[["2021",12]]}}},{"id":307,"uris":["http://zotero.org/users/7372481/items/4YYM94W5"],"uri":["http://zotero.org/users/7372481/items/4YYM94W5"],"itemData":{"id":307,"type":"article-journal","container-title":"Journal of Global Health","DOI":"10.7189/jogh.11.05027","ISSN":"2047-2978, 2047-2986","journalAbbreviation":"J Glob Health","page":"05027","source":"DOI.org (Crossref)","title":"A rapid review of evidence on the determinants of and strategies for COVID-19 vaccine acceptance in low- and middle-income countries","volume":"11","author":[{"family":"Moola","given":"Sandeep"},{"family":"Gudi","given":"Nachiket"},{"family":"Nambiar","given":"Devaki"},{"family":"Dumka","given":"Neha"},{"family":"Ahmed","given":"Tarannum"},{"family":"Sonawane","given":"Isha Ramesh"},{"family":"Kotwal","given":"Atul"}],"issued":{"date-parts":[["2021",11,20]]}}}],"schema":"https://github.com/citation-style-language/schema/raw/master/csl-citation.json"}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sidRPr="003E77A7">
        <w:rPr>
          <w:rFonts w:ascii="Times New Roman" w:hAnsi="Times New Roman" w:cs="Times New Roman"/>
          <w:lang w:val="en-US"/>
        </w:rPr>
        <w:t>(5–7)</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Furthermore, </w:t>
      </w:r>
      <w:ins w:id="55" w:author="Florian Walsemann" w:date="2022-02-22T11:52:00Z">
        <w:r w:rsidR="000B77D7">
          <w:rPr>
            <w:rFonts w:ascii="Times New Roman" w:eastAsiaTheme="minorEastAsia" w:hAnsi="Times New Roman" w:cs="Times New Roman"/>
            <w:lang w:val="en-US"/>
          </w:rPr>
          <w:t>some studies</w:t>
        </w:r>
      </w:ins>
      <w:r w:rsidRPr="00F448F9">
        <w:rPr>
          <w:rFonts w:ascii="Times New Roman" w:eastAsiaTheme="minorEastAsia" w:hAnsi="Times New Roman" w:cs="Times New Roman"/>
          <w:lang w:val="en-US"/>
        </w:rPr>
        <w:t xml:space="preserve"> show that people with high age and high education are more likely to get vaccinated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wzGVVLiz","properties":{"formattedCitation":"(6,7)","plainCitation":"(6,7)","noteIndex":0},"citationItems":[{"id":305,"uris":["http://zotero.org/users/7372481/items/PAHXKIFB"],"uri":["http://zotero.org/users/7372481/items/PAHXKIFB"],"itemData":{"id":305,"type":"article-journal","container-title":"Journal of Community Health","DOI":"10.1007/s10900-021-00984-3","ISSN":"0094-5145, 1573-</w:instrText>
      </w:r>
      <w:r w:rsidR="000B3C5A">
        <w:rPr>
          <w:rFonts w:ascii="Times New Roman" w:eastAsiaTheme="minorEastAsia" w:hAnsi="Times New Roman" w:cs="Times New Roman"/>
          <w:lang w:val="en-US"/>
        </w:rPr>
        <w:lastRenderedPageBreak/>
        <w:instrText xml:space="preserve">3610","issue":"6","journalAbbreviation":"J Community Health","language":"en","page":"1244-1251","source":"DOI.org (Crossref)","title":"The Nature and Extent of COVID-19 Vaccination Hesitancy in Healthcare Workers","volume":"46","author":[{"family":"Biswas","given":"Nirbachita"},{"family":"Mustapha","given":"Toheeb"},{"family":"Khubchandani","given":"Jagdish"},{"family":"Price","given":"James H."}],"issued":{"date-parts":[["2021",12]]}}},{"id":307,"uris":["http://zotero.org/users/7372481/items/4YYM94W5"],"uri":["http://zotero.org/users/7372481/items/4YYM94W5"],"itemData":{"id":307,"type":"article-journal","container-title":"Journal of Global Health","DOI":"10.7189/jogh.11.05027","ISSN":"2047-2978, 2047-2986","journalAbbreviation":"J Glob Health","page":"05027","source":"DOI.org (Crossref)","title":"A rapid review of evidence on the determinants of and strategies for COVID-19 vaccine acceptance in low- and middle-income countries","volume":"11","author":[{"family":"Moola","given":"Sandeep"},{"family":"Gudi","given":"Nachiket"},{"family":"Nambiar","given":"Devaki"},{"family":"Dumka","given":"Neha"},{"family":"Ahmed","given":"Tarannum"},{"family":"Sonawane","given":"Isha Ramesh"},{"family":"Kotwal","given":"Atul"}],"issued":{"date-parts":[["2021",11,20]]}}}],"schema":"https://github.com/citation-style-language/schema/raw/master/csl-citation.json"}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(6,7)</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Betsch et al. </w:t>
      </w:r>
      <w:commentRangeStart w:id="56"/>
      <w:commentRangeStart w:id="57"/>
      <w:r w:rsidRPr="00F448F9">
        <w:rPr>
          <w:rFonts w:ascii="Times New Roman" w:eastAsiaTheme="minorEastAsia" w:hAnsi="Times New Roman" w:cs="Times New Roman"/>
          <w:lang w:val="en-US"/>
        </w:rPr>
        <w:t xml:space="preserve">(2021) </w:t>
      </w:r>
      <w:commentRangeStart w:id="58"/>
      <w:commentRangeEnd w:id="58"/>
      <w:r w:rsidR="00231119">
        <w:rPr>
          <w:rStyle w:val="a4"/>
        </w:rPr>
        <w:commentReference w:id="58"/>
      </w:r>
      <w:commentRangeEnd w:id="56"/>
      <w:r>
        <w:rPr>
          <w:rStyle w:val="a4"/>
        </w:rPr>
        <w:commentReference w:id="56"/>
      </w:r>
      <w:commentRangeEnd w:id="57"/>
      <w:r w:rsidR="008B52AD">
        <w:rPr>
          <w:rStyle w:val="a4"/>
        </w:rPr>
        <w:commentReference w:id="57"/>
      </w:r>
      <w:r w:rsidRPr="00F448F9">
        <w:rPr>
          <w:rFonts w:ascii="Times New Roman" w:eastAsiaTheme="minorEastAsia" w:hAnsi="Times New Roman" w:cs="Times New Roman"/>
          <w:lang w:val="en-US"/>
        </w:rPr>
        <w:t xml:space="preserve">showed that people with low education </w:t>
      </w:r>
      <w:commentRangeStart w:id="59"/>
      <w:commentRangeStart w:id="60"/>
      <w:r w:rsidRPr="00F448F9">
        <w:rPr>
          <w:rFonts w:ascii="Times New Roman" w:eastAsiaTheme="minorEastAsia" w:hAnsi="Times New Roman" w:cs="Times New Roman"/>
          <w:lang w:val="en-US"/>
        </w:rPr>
        <w:t xml:space="preserve">are </w:t>
      </w:r>
      <w:ins w:id="61" w:author="Theresa Klinger" w:date="2022-02-27T15:15:00Z">
        <w:r w:rsidR="00910D77">
          <w:rPr>
            <w:rFonts w:ascii="Times New Roman" w:eastAsiaTheme="minorEastAsia" w:hAnsi="Times New Roman" w:cs="Times New Roman"/>
            <w:lang w:val="en-US"/>
          </w:rPr>
          <w:t>less</w:t>
        </w:r>
      </w:ins>
      <w:ins w:id="62" w:author="Theresa Klinger" w:date="2022-02-27T15:16:00Z">
        <w:r w:rsidR="00910D77">
          <w:rPr>
            <w:rFonts w:ascii="Times New Roman" w:eastAsiaTheme="minorEastAsia" w:hAnsi="Times New Roman" w:cs="Times New Roman"/>
            <w:lang w:val="en-US"/>
          </w:rPr>
          <w:t xml:space="preserve"> i</w:t>
        </w:r>
      </w:ins>
      <w:r w:rsidRPr="00F448F9">
        <w:rPr>
          <w:rFonts w:ascii="Times New Roman" w:eastAsiaTheme="minorEastAsia" w:hAnsi="Times New Roman" w:cs="Times New Roman"/>
          <w:lang w:val="en-US"/>
        </w:rPr>
        <w:t xml:space="preserve">nterested </w:t>
      </w:r>
      <w:commentRangeEnd w:id="59"/>
      <w:r w:rsidR="005222B5">
        <w:rPr>
          <w:rStyle w:val="a4"/>
        </w:rPr>
        <w:commentReference w:id="59"/>
      </w:r>
      <w:commentRangeEnd w:id="60"/>
      <w:r w:rsidR="00910D77">
        <w:rPr>
          <w:rStyle w:val="a4"/>
        </w:rPr>
        <w:commentReference w:id="60"/>
      </w:r>
      <w:r w:rsidRPr="00F448F9">
        <w:rPr>
          <w:rFonts w:ascii="Times New Roman" w:eastAsiaTheme="minorEastAsia" w:hAnsi="Times New Roman" w:cs="Times New Roman"/>
          <w:lang w:val="en-US"/>
        </w:rPr>
        <w:t xml:space="preserve">in getting a Covid-19 vaccination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GAVsUpeW","properties":{"formattedCitation":"(5)","plainCitation":"(5)","noteIndex":0},"citationItems":[{"id":445,"uris":["http://zotero.org/groups/4579276/items/AHPG9ACQ"],"uri":["http://zotero.org/groups/4579276/items/AHPG9ACQ"],"itemData":{"id":445,"type":"report","language":"de","publisher":"COSMO - COVID-19 Snapshot Monitoring","title":"Zusammenfassung und Empfehlungen Wellen 48 bis 51","URL":"https://projekte.uni-erfurt.de/cosmo2020/files/COSMO_W51.pdf","author":[{"family":"Betsch","given":"Cornelia"}],"issued":{"date-parts":[["2021"]]}}}],"schema":"https://github.com/citation-style-language/schema/raw/master/csl-citation.json"}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(5)</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w:t>
      </w:r>
      <w:ins w:id="63" w:author="Theresa Klinger" w:date="2022-02-27T15:25:00Z">
        <w:r w:rsidR="007E6119">
          <w:rPr>
            <w:rFonts w:ascii="Times New Roman" w:eastAsiaTheme="minorEastAsia" w:hAnsi="Times New Roman" w:cs="Times New Roman"/>
            <w:lang w:val="en-US"/>
          </w:rPr>
          <w:t>Another</w:t>
        </w:r>
        <w:r w:rsidR="00300455" w:rsidRPr="002507F7">
          <w:rPr>
            <w:rFonts w:ascii="Times New Roman" w:eastAsiaTheme="minorEastAsia" w:hAnsi="Times New Roman" w:cs="Times New Roman"/>
            <w:lang w:val="en-US"/>
          </w:rPr>
          <w:t xml:space="preserve"> study showed that people who perceive a high risk of disease or high susceptibility to Covid-19 are </w:t>
        </w:r>
        <w:r w:rsidR="007E6119">
          <w:rPr>
            <w:rFonts w:ascii="Times New Roman" w:eastAsiaTheme="minorEastAsia" w:hAnsi="Times New Roman" w:cs="Times New Roman"/>
            <w:lang w:val="en-US"/>
          </w:rPr>
          <w:t>mor</w:t>
        </w:r>
      </w:ins>
      <w:ins w:id="64" w:author="Theresa Klinger" w:date="2022-02-27T15:26:00Z">
        <w:r w:rsidR="007E6119">
          <w:rPr>
            <w:rFonts w:ascii="Times New Roman" w:eastAsiaTheme="minorEastAsia" w:hAnsi="Times New Roman" w:cs="Times New Roman"/>
            <w:lang w:val="en-US"/>
          </w:rPr>
          <w:t>e</w:t>
        </w:r>
      </w:ins>
      <w:ins w:id="65" w:author="Theresa Klinger" w:date="2022-02-27T15:25:00Z">
        <w:r w:rsidR="00300455" w:rsidRPr="002507F7">
          <w:rPr>
            <w:rFonts w:ascii="Times New Roman" w:eastAsiaTheme="minorEastAsia" w:hAnsi="Times New Roman" w:cs="Times New Roman"/>
            <w:lang w:val="en-US"/>
          </w:rPr>
          <w:t xml:space="preserve"> likely to participate in a vaccination program</w:t>
        </w:r>
      </w:ins>
      <w:ins w:id="66" w:author="Theresa Klinger" w:date="2022-02-27T15:26:00Z">
        <w:r w:rsidR="007E6119">
          <w:rPr>
            <w:rFonts w:ascii="Times New Roman" w:eastAsiaTheme="minorEastAsia" w:hAnsi="Times New Roman" w:cs="Times New Roman"/>
            <w:lang w:val="en-US"/>
          </w:rPr>
          <w:t xml:space="preserve"> </w:t>
        </w:r>
      </w:ins>
      <w:commentRangeStart w:id="67"/>
      <w:commentRangeStart w:id="68"/>
      <w:commentRangeStart w:id="69"/>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SJr7O35M","properties":{"formattedCitation":"(8)","plainCitation":"(8)","noteIndex":0},"citationItems":[{"id":309,"uris":["http://zotero.org/users/7372481/items/U4R4ESXM"],"uri":["http://zotero.org/users/7372481/items/U4R4ESXM"],"itemData":{"id":309,"type":"article-journal","container-title":"Journal of Clinical Nursing","DOI":"10.1111/jocn.15951","ISSN":"0962-1067, 1365-2702","issue":"1-2","journalAbbreviation":"J Clin Nurs","language":"en","page":"62-86","source":"DOI.org (Crossref)","title":"COVID‐19 vaccination intention in the first year of the pandemic: A systematic review","title-short":"COVID‐19 vaccination intention in the first year of the </w:instrText>
      </w:r>
      <w:r w:rsidR="000B3C5A">
        <w:rPr>
          <w:rFonts w:ascii="Times New Roman" w:eastAsiaTheme="minorEastAsia" w:hAnsi="Times New Roman" w:cs="Times New Roman"/>
          <w:lang w:val="en-US"/>
        </w:rPr>
        <w:lastRenderedPageBreak/>
        <w:instrText xml:space="preserve">pandemic","volume":"31","author":[{"family":"Al‐Amer","given":"Rasmieh"},{"family":"Maneze","given":"Della"},{"family":"Everett","given":"Bronwyn"},{"family":"Montayre","given":"Jed"},{"family":"Villarosa","given":"Amy R."},{"family":"Dwekat","given":"Entisar"},{"family":"Salamonson","given":"Yenna"}],"issued":{"date-parts":[["2022",1]]}}}],"schema":"https://github.com/citation-style-language/schema/raw/master/csl-citation.json"}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(8)</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w:t>
      </w:r>
      <w:commentRangeStart w:id="70"/>
      <w:commentRangeStart w:id="71"/>
      <w:commentRangeEnd w:id="70"/>
      <w:r w:rsidR="00DC5584">
        <w:rPr>
          <w:rStyle w:val="a4"/>
        </w:rPr>
        <w:commentReference w:id="70"/>
      </w:r>
      <w:commentRangeEnd w:id="71"/>
      <w:r w:rsidR="003B5349">
        <w:rPr>
          <w:rStyle w:val="a4"/>
        </w:rPr>
        <w:commentReference w:id="71"/>
      </w:r>
      <w:commentRangeEnd w:id="67"/>
      <w:r>
        <w:rPr>
          <w:rStyle w:val="a4"/>
        </w:rPr>
        <w:commentReference w:id="67"/>
      </w:r>
      <w:commentRangeEnd w:id="68"/>
      <w:r w:rsidR="00AC671B">
        <w:rPr>
          <w:rStyle w:val="a4"/>
        </w:rPr>
        <w:commentReference w:id="68"/>
      </w:r>
      <w:commentRangeEnd w:id="69"/>
      <w:r w:rsidR="00112DEE">
        <w:rPr>
          <w:rStyle w:val="a4"/>
        </w:rPr>
        <w:commentReference w:id="69"/>
      </w:r>
      <w:r w:rsidRPr="00F448F9">
        <w:rPr>
          <w:rFonts w:ascii="Times New Roman" w:eastAsiaTheme="minorEastAsia" w:hAnsi="Times New Roman" w:cs="Times New Roman"/>
          <w:lang w:val="en-US"/>
        </w:rPr>
        <w:t xml:space="preserve">Conversely, people are more likely to decline vaccination if they do not know anyone who </w:t>
      </w:r>
      <w:r w:rsidR="007237E9">
        <w:rPr>
          <w:rFonts w:ascii="Times New Roman" w:eastAsiaTheme="minorEastAsia" w:hAnsi="Times New Roman" w:cs="Times New Roman"/>
          <w:lang w:val="en-US"/>
        </w:rPr>
        <w:t>already</w:t>
      </w:r>
      <w:r w:rsidRPr="00F448F9">
        <w:rPr>
          <w:rFonts w:ascii="Times New Roman" w:eastAsiaTheme="minorEastAsia" w:hAnsi="Times New Roman" w:cs="Times New Roman"/>
          <w:lang w:val="en-US"/>
        </w:rPr>
        <w:t xml:space="preserve"> had Covid-19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s8ZEtxWW","properties":{"formattedCitation":"(5)","plainCitation":"(5)","noteIndex":0},"citationItems":[{"id":445,"uris":["http://zotero.org/groups/4579276/items/AHPG9ACQ"],"uri":["http://zotero.org/groups/4579276/items/AHPG9ACQ"],"itemData":{"id":445,"type":"report","language":"de","publisher":"COSMO - COVID-19 Snapshot Monitoring","title":"Zusammenfassung und Empfehlungen Wellen 48 bis 51","URL":"https://projekte.uni-erfurt.de/cosmo2020/files/COSMO_W51.pdf","author":[{"family":"Betsch","given":"Cornelia"}],"issued":{"date-parts":[["2021"]]}}}],"schema":"https://github.com/citation-style-language/schema/raw/master/csl-citation.json"}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(5)</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It is often assumed that knowledge about herd immunity increases the likelihood of getting vaccinated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NWbk4xiJ","properties":{"formattedCitation":"(9)","plainCitation":"(9)","noteIndex":0},"citationItems":[{"id":376,"uris":["http://zotero.org/groups/4579276/items/QQV4H7VN"],"uri":["http://zotero.org/groups/4579276/items/QQV4H7VN"],"itemData":{"id":376,"type":"article-journal","container-title":"Vaccine","DOI":"10.1016/j.vaccine.2018.05.037","ISSN":"0264410X","issue":"28","journalAbbreviation":"Vaccine","language":"en","page":"4118-4125","source":"DOI.org (Crossref)","title":"‘What have you HEARD about the HERD?’ Does education about local influenza vaccination coverage and herd immunity affect willingness to vaccinate?","title-short":"‘What have you HEARD about the HERD?","volume":"36","author":[{"family":"Logan","given":"Jacqueline"},{"family":"Nederhoff","given":"Dawn"},{"family":"Koch","given":"Brandon"},{"family":"Griffith","given":"Bridget"},{"family":"Wolfson","given":"Julian"},{"family":"Awan","given":"Fareed A."},{"family":"Basta","given":"Nicole E."}],"issued":{"date-parts":[["2018",6]]}}}],"schema":"https://github.com/citation-style-language/schema/raw/master/csl-citation.json"}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(9)</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Similarly, a lack of information about herd immunity and vaccination could be one of the main reasons for low vaccination adherence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RUVaEinW","properties":{"formattedCitation":"(10)","plainCitation":"(10)","noteIndex":0},"citationItems":[{"id":369,"uris":["http://zotero.org/groups/4579276/items/UD8DE8MC"],"uri":["http://zotero.org/groups/4579276/items/UD8DE8MC"],"itemData":{"id":369,"type":"article-journal","container-title":"Public </w:instrText>
      </w:r>
      <w:r w:rsidR="000B3C5A">
        <w:rPr>
          <w:rFonts w:ascii="Times New Roman" w:eastAsiaTheme="minorEastAsia" w:hAnsi="Times New Roman" w:cs="Times New Roman"/>
          <w:lang w:val="en-US"/>
        </w:rPr>
        <w:lastRenderedPageBreak/>
        <w:instrText xml:space="preserve">Health","DOI":"10.1016/j.puhe.2007.02.011","ISSN":"00333506","issue":"10","journalAbbreviation":"Public Health","language":"en","page":"742-751","source":"DOI.org (Crossref)","title":"Determinants of influenza and pneumococcal vaccination in elderly people: a systematic review","title-short":"Determinants of influenza and pneumococcal vaccination in elderly people","volume":"121","author":[{"family":"Kohlhammer","given":"Y."},{"family":"Schnoor","given":"M."},{"family":"Schwartz","given":"M."},{"family":"Raspe","given":"H."},{"family":"Schäfer","given":"T."}],"issued":{"date-parts":[["2007",10]]}}}],"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(10)</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Overall, it can be assumed that there is a relationship between information-seeking behaviors as well as vaccination knowledge and vaccination</w:t>
      </w:r>
      <w:ins w:id="72" w:author="Theresa Klinger" w:date="2022-02-27T15:26:00Z">
        <w:r w:rsidR="001F2574">
          <w:rPr>
            <w:rFonts w:ascii="Times New Roman" w:eastAsiaTheme="minorEastAsia" w:hAnsi="Times New Roman" w:cs="Times New Roman"/>
            <w:lang w:val="en-US"/>
          </w:rPr>
          <w:t xml:space="preserve"> </w:t>
        </w:r>
      </w:ins>
      <w:r w:rsidR="00C27E7D">
        <w:rPr>
          <w:rFonts w:ascii="Times New Roman" w:eastAsiaTheme="minorEastAsia" w:hAnsi="Times New Roman" w:cs="Times New Roman"/>
          <w:lang w:val="en-US"/>
        </w:rPr>
        <w:t>readiness</w:t>
      </w:r>
      <w:ins w:id="73" w:author="Jette Echterhoff" w:date="2022-02-27T11:39:00Z">
        <w:r w:rsidR="00840780">
          <w:rPr>
            <w:rFonts w:ascii="Times New Roman" w:eastAsiaTheme="minorEastAsia" w:hAnsi="Times New Roman" w:cs="Times New Roman"/>
            <w:lang w:val="en-US"/>
          </w:rPr>
          <w:t xml:space="preserve"> </w:t>
        </w:r>
      </w:ins>
      <w:r w:rsidRPr="00F448F9">
        <w:rPr>
          <w:rFonts w:ascii="Times New Roman" w:eastAsiaTheme="minorEastAsia" w:hAnsi="Times New Roman" w:cs="Times New Roman"/>
          <w:lang w:val="en-US"/>
        </w:rPr>
        <w:t xml:space="preserve">or refusal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NDSr5NQQ","properties":{"formattedCitation":"(10,11)","plainCitation":"(10,11)","noteIndex":0},"citationItems":[{"id":369,"uris":["http://zotero.org/groups/4579276/items/UD8DE8MC"],"uri":["http://zotero.org/groups/4579276/items/UD8DE8MC"],"itemData":{"id":369,"type":"article-journal","container-title":"Public Health","DOI":"10.1016/j.puhe.2007.02.011","ISSN":"00333506","issue":"10","journalAbbreviation":"Public Health","language":"en","page":"742-751","source":"DOI.org (Crossref)","title":"Determinants of influenza and pneumococcal vaccination in elderly people: a systematic review","title-short":"Determinants of influenza and pneumococcal vaccination in elderly people","volume":"121","author":[{"family":"Kohlhammer","given":"Y."},{"family":"Schnoor","given":"M."},{"family":"Schwartz","given":"M."},{"family":"Raspe","given":"H."},{"family":"Schäfer","given":"T."}],"issued":{"date-parts":[["2007",10]]}}},{"id":344,"uris":["http://zotero.org/groups/4579276/items/7EVAPRNK"],"uri":["http://zotero.org/groups/4579276/items/7EVAPRNK"],"itemData":{"id":344,"type":"article-journal","container-title":"Vaccine","DOI":"10.1016/j.vaccine.2011.06.075","ISSN":"0264410X","issue":"37","journalAbbreviation":"Vaccine","language":"en","page":"6226-6235","source":"DOI.org (Crossref)","title":"Pandemic influenza A (H1N1) vaccination in The Netherlands: Parental reasoning underlying child vaccination choices","title-short":"Pandemic influenza A (H1N1) vaccination in The Netherlands","volume":"29","author":[{"family":"Bults","given":"Marloes"},{"family":"Beaujean","given":"Desirée J.M.A."},{"family":"Richardus","given":"Jan Hendrik"},{"family":"Steenbergen","given":"Jim E.","dropping-particle":"van"},{"family":"Voeten","given":"Hélène A.C.M."}],"issued":{"date-parts":[["2011",8]]}}}],"schema":"https://github.com/citation-style-language/schema/raw/master/csl-citation.json"}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(10,11)</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This information is complemented by evidence stating that a higher level of trust in the government, the direct approach to the population and clear transparent communication have a positive effect on vaccination participation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w:instrText>
      </w:r>
      <w:r w:rsidR="000B3C5A">
        <w:rPr>
          <w:rFonts w:ascii="Times New Roman" w:eastAsiaTheme="minorEastAsia" w:hAnsi="Times New Roman" w:cs="Times New Roman"/>
          <w:lang w:val="en-US"/>
        </w:rPr>
        <w:lastRenderedPageBreak/>
        <w:instrText xml:space="preserve">{"citationID":"qc71G8Hq","properties":{"formattedCitation":"(7,8)","plainCitation":"(7,8)","noteIndex":0},"citationItems":[{"id":307,"uris":["http://zotero.org/users/7372481/items/4YYM94W5"],"uri":["http://zotero.org/users/7372481/items/4YYM94W5"],"itemData":{"id":307,"type":"article-journal","container-title":"Journal of Global Health","DOI":"10.7189/jogh.11.05027","ISSN":"2047-2978, 2047-2986","journalAbbreviation":"J Glob Health","page":"05027","source":"DOI.org (Crossref)","title":"A rapid review of evidence on the determinants of and strategies for COVID-19 vaccine acceptance in low- and middle-income countries","volume":"11","author":[{"family":"Moola","given":"Sandeep"},{"family":"Gudi","given":"Nachiket"},{"family":"Nambiar","given":"Devaki"},{"family":"Dumka","given":"Neha"},{"family":"Ahmed","given":"Tarannum"},{"family":"Sonawane","given":"Isha Ramesh"},{"family":"Kotwal","given":"Atul"}],"issued":{"date-parts":[["2021",11,20]]}}},{"id":309,"uris":["http://zotero.org/users/7372481/items/U4R4ESXM"],"uri":["http://zotero.org/users/7372481/items/U4R4ESXM"],"itemData":{"id":309,"type":"article-journal","container-title":"Journal of Clinical Nursing","DOI":"10.1111/jocn.15951","ISSN":"0962-1067, 1365-2702","issue":"1-2","journalAbbreviation":"J Clin Nurs","language":"en","page":"62-86","source":"DOI.org (Crossref)","title":"COVID‐19 vaccination intention in the first year of the pandemic: A systematic review","title-short":"COVID‐19 vaccination intention in the first year of the pandemic","volume":"31","author":[{"family":"Al‐Amer","given":"Rasmieh"},{"family":"Maneze","given":"Della"},{"family":"Everett","given":"Bronwyn"},{"family":"Montayre","given":"Jed"},{"family":"Villarosa","given":"Amy R."},{"family":"Dwekat","given":"Entisar"},{"family":"Salamonson","given":"Yenna"}],"issued":{"date-parts":[["2022",1]]}}}],"schema":"https://github.com/citation-style-language/schema/raw/master/csl-citation.json"}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(7,8)</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Conversely, dissatisfaction regarding the government, concerns about vaccine safety and efficacy, and misinformation about </w:t>
      </w:r>
      <w:ins w:id="74" w:author="Marie Neumann" w:date="2022-02-22T16:39:00Z">
        <w:r w:rsidR="00E15735">
          <w:rPr>
            <w:rFonts w:ascii="Times New Roman" w:eastAsiaTheme="minorEastAsia" w:hAnsi="Times New Roman" w:cs="Times New Roman"/>
            <w:lang w:val="en-US"/>
          </w:rPr>
          <w:t>Covid</w:t>
        </w:r>
      </w:ins>
      <w:r w:rsidRPr="00F448F9">
        <w:rPr>
          <w:rFonts w:ascii="Times New Roman" w:eastAsiaTheme="minorEastAsia" w:hAnsi="Times New Roman" w:cs="Times New Roman"/>
          <w:lang w:val="en-US"/>
        </w:rPr>
        <w:t xml:space="preserve">-19 vaccines regarding safety are associated with negative vaccination attitudes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wHP5wRUJ","properties":{"formattedCitation":"(4,6,8)","plainCitation":"(4,6,8)","noteIndex":0},"citationItems":[{"id":303,"uris":["http://zotero.org/users/7372481/items/NY6C6QMS"],"uri":["http://zotero.org/users/7372481/items/NY6C6QMS"],"itemData":{"id":303,"type":"article-journal","container-title":"Human Vaccines &amp; Immunotherapeutics","DOI":"10.1080/21645515.2020.1780846","ISSN":"2164-5515, 2164-554X","issue":"11","journalAbbreviation":"Human Vaccines &amp; Immunotherapeutics","language":"en","page":"2586-2593","source":"DOI.org (Crossref)","title":"Social media and vaccine hesitancy: new updates for the era of COVID-19 and globalized infectious diseases","title-short":"Social media and vaccine hesitancy","volume":"16","author":[{"family":"Puri","given":"Neha"},{"family":"Coomes","given":"Eric A."},{"family":"Haghbayan","given":"Hourmazd"},{"family":"Gunaratne","given":"Keith"}],"issued":{"date-</w:instrText>
      </w:r>
      <w:r w:rsidR="000B3C5A">
        <w:rPr>
          <w:rFonts w:ascii="Times New Roman" w:eastAsiaTheme="minorEastAsia" w:hAnsi="Times New Roman" w:cs="Times New Roman"/>
          <w:lang w:val="en-US"/>
        </w:rPr>
        <w:lastRenderedPageBreak/>
        <w:instrText xml:space="preserve">parts":[["2020",11,1]]}}},{"id":305,"uris":["http://zotero.org/users/7372481/items/PAHXKIFB"],"uri":["http://zotero.org/users/7372481/items/PAHXKIFB"],"itemData":{"id":305,"type":"article-journal","container-title":"Journal of Community Health","DOI":"10.1007/s10900-021-00984-3","ISSN":"0094-5145, 1573-3610","issue":"6","journalAbbreviation":"J Community Health","language":"en","page":"1244-1251","source":"DOI.org (Crossref)","title":"The Nature and Extent of COVID-19 Vaccination Hesitancy in Healthcare Workers","volume":"46","author":[{"family":"Biswas","given":"Nirbachita"},{"family":"Mustapha","given":"Toheeb"},{"family":"Khubchandani","given":"Jagdish"},{"family":"Price","given":"James H."}],"issued":{"date-parts":[["2021",12]]}}},{"id":309,"uris":["http://zotero.org/users/7372481/items/U4R4ESXM"],"uri":["http://zotero.org/users/7372481/items/U4R4ESXM"],"itemData":{"id":309,"type":"article-journal","container-title":"Journal of Clinical Nursing","DOI":"10.1111/jocn.15951","ISSN":"0962-1067, 1365-2702","issue":"1-2","journalAbbreviation":"J Clin Nurs","language":"en","page":"62-86","source":"DOI.org (Crossref)","title":"COVID‐19 vaccination intention in the first year of the pandemic: A systematic review","title-short":"COVID‐19 vaccination intention in the first year of the pandemic","volume":"31","author":[{"family":"Al‐Amer","given":"Rasmieh"},{"family":"Maneze","given":"Della"},{"family":"Everett","given":"Bronwyn"},{"family":"Montayre","given":"Jed"},{"family":"Villarosa","given":"Amy R."},{"family":"Dwekat","given":"Entisar"},{"family":"Salamonson","given":"Yenna"}],"issued":{"date-parts":[["2022",1]]}},"locator":"-"}],"schema":"https://github.com/citation-style-language/schema/raw/master/csl-citation.json"}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Pr>
          <w:rFonts w:ascii="Times New Roman" w:eastAsiaTheme="minorEastAsia" w:hAnsi="Times New Roman" w:cs="Times New Roman"/>
          <w:lang w:val="en-US"/>
        </w:rPr>
        <w:t>(4,6,8)</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 xml:space="preserve">.  Furthermore, health care professionals (HCPs) are also thought to influence vaccination readiness </w:t>
      </w:r>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3yQazzm8","properties":{"formattedCitation":"(12\\uc0\\u8211{}14)","plainCitation":"(12–14)","noteIndex":0},"citationItems":[{"id":349,"uris":["http://zotero.org/groups/4579276/items/QKXQPYVH"],"uri":["http://zotero.org/groups/4579276/items/QKXQPYVH"],"itemData":{"id":349,"type":"article-journal","abstract":"BACKGROUND: Recent years have seen a decline in the uptake of the measles, mumps, and rubella (MMR) vaccination.\nAIM: To describe parents' beliefs about the MMR vaccination and to explore the best predictors of uptake by the age of 2 years.\nDESIGN OF STUDY: Prospective questionnaire study.\nSETTING: Brighton and Hove area of East Sussex.\nMETHOD: Five hundred and eleven parents (response rate = 56.9%) completed a baseline questionnaire regarding their profile characteristics, beliefs about MMR and previous vaccination history prior to receiving a letter to attend for their child's vaccination. Attendance data was collected at follow-up by the age of 2 years.\nRESULTS: The majority of parents believed that measles, mumps and rubella were serious illnesses and stated that they would feel guilty about any adverse consequences of their decision about vaccination. Many responders were ambivalent about the benefit of vaccinations and were unsure whether to trust either the medical profession or the media. Uptake of MMR vaccination at follow-up was related to previous uptake for </w:instrText>
      </w:r>
      <w:r w:rsidR="000B3C5A">
        <w:rPr>
          <w:rFonts w:ascii="Times New Roman" w:eastAsiaTheme="minorEastAsia" w:hAnsi="Times New Roman" w:cs="Times New Roman"/>
          <w:lang w:val="en-US"/>
        </w:rPr>
        <w:lastRenderedPageBreak/>
        <w:instrText>vaccination, increased faith in the medical profession, increased faith in the media, and a lower belief that vaccination is unhealthy and can harm the immune system.\nCONCLUSION: Many parents hold mixed beliefs about the MMR vaccination and the doctors who administer it. Uptake relates to past vaccination and more positive beliefs.","container-title":"The British Journal of General Practice: The Journal of the Royal College of General Practitioners","ISSN":"0960-1643","issue":"504","journalAbbreviation":"Br J Gen Pract","language":"eng","note":"PMID: 15239915\nPMCID: PMC1324805","page":"526-530","source":"PubMed","title":"Predicting uptake of MMR vaccination: a prospective questionnaire study","title-short":"Predicting uptake of MMR vaccination","volume":"54","author":[{"family":"Flynn","given":"Mary"},{"family":"Ogden","given":"Jane"}],"issued":{"date-parts":[["2004",7]]}}},{"id":357,"uris":["http://zotero.org/groups/4579276/items/MM6XVFNH"],"uri":["http://zotero.org/groups/4579276/items/MM6XVFNH"],"itemData":{"id":357,"type":"article-journal","container-title":"Vaccine","DOI":"10.1016/j.vaccine.2010.10.030","ISSN":"0264410X","issue":"2","journalAbbreviation":"Vaccine","language":"en","page":"329-333","source":"DOI.org (Crossref)","title":"Why were Turks unwilling to accept the A/H1N1 influenza-pandemic vaccination? People's beliefs and perceptions about the swine flu outbreak and vaccine in the later stage of the epidemic","title-short":"Why were Turks unwilling to accept the A/H1N1 influenza-pandemic vaccination?","volume":"29","author":[{"family":"Gaygısız","given":"Ümmügülsüm"},{"family":"Gaygısız","given":"Esma"},{"family":"Özkan","given":"Türker"},{"family":"Lajunen","given":"Timo"}],"issued":{"date-parts":[["2010",12]]}}},{"id":390,"uris":["http://zotero.org/groups/4579276/items/NCI93A8N"],"uri":["http://zotero.org/groups/4579276/items/NCI93A8N"],"itemData":{"id":390,"type":"article-journal","abstract":"In response to media scares and subsequent falls in measles, mumps and rubella (MMR) vaccine uptake, a case-control study was conducted to identify factors associated with non-uptake of the second dose of the vaccine in children resident in North Wales. Subjects were selected from parents of children scheduled for the second dose between October and December 1997. Postal questionnaires were used to compare knowledge, attitudes and practice of non-acceptors (cases) and acceptors (controls). Of non-acceptors, 92.1% (95% CI 82.2-97.5%) state</w:instrText>
      </w:r>
      <w:r w:rsidR="000B3C5A" w:rsidRPr="645E1245">
        <w:rPr>
          <w:rFonts w:ascii="Times New Roman" w:eastAsiaTheme="minorEastAsia" w:hAnsi="Times New Roman" w:cs="Times New Roman"/>
        </w:rPr>
        <w:instrText xml:space="preserve">d that they would allow another child to have at least one dose of MMR, and 39.2% (95% CI 25.8-53.9%) both doses of MMR vaccine. Non-acceptors were more likely to report having obtained information from newspapers/television (OR 2.04, 95% CI 1.03-4.02) or from the general practitioner (OR 2.02, 95% CI 1.07-3.86) and to report having 'a lot' or 'some' influence from newspapers/television (OR 3.52, 95% CI 1.57-7.86). The 'combination of three vaccines in one jab' was identified as a worry by 55.1% (95% CI 40.2-69.3%) of non-acceptors and 38.5% (95% CI 30.6-46.9%) of acceptors. On this evidence, catch-up campaigns would be an effective way of increasing coverage; also health professionals need tools to enable them to communicate effectively in the face of ongoing scares.","container-title":"Communicable Disease and Public Health","ISSN":"1462-1843","issue":"4","journalAbbreviation":"Commun Dis Public </w:instrText>
      </w:r>
      <w:r w:rsidR="000B3C5A" w:rsidRPr="645E1245">
        <w:rPr>
          <w:rFonts w:ascii="Times New Roman" w:eastAsiaTheme="minorEastAsia" w:hAnsi="Times New Roman" w:cs="Times New Roman"/>
        </w:rPr>
        <w:lastRenderedPageBreak/>
        <w:instrText xml:space="preserve">Health","language":"eng","note":"PMID: 15067860","page":"325-329","source":"PubMed","title":"Parents' attitude towards the second dose of measles, mumps and rubella vaccine: a case-control study","title-short":"Parents' attitude towards the second dose of measles, mumps and rubella vaccine","volume":"6","author":[{"family":"Petrovic","given":"M."},{"family":"Roberts","given":"R. J."},{"family":"Ramsay","given":"M."},{"family":"Charlett","given":"A."}],"issued":{"date-parts":[["2003",12]]}}}],"schema":"https://github.com/citation-style-language/schema/raw/master/csl-citation.json"}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sidRPr="000B3C5A">
        <w:rPr>
          <w:rFonts w:ascii="Times New Roman" w:hAnsi="Times New Roman" w:cs="Times New Roman"/>
        </w:rPr>
        <w:t>(12–14)</w:t>
      </w:r>
      <w:r w:rsidRPr="00F448F9">
        <w:rPr>
          <w:rFonts w:ascii="Times New Roman" w:eastAsiaTheme="minorEastAsia" w:hAnsi="Times New Roman" w:cs="Times New Roman"/>
          <w:lang w:val="en-US"/>
        </w:rPr>
        <w:fldChar w:fldCharType="end"/>
      </w:r>
      <w:r w:rsidRPr="000465C1">
        <w:rPr>
          <w:rFonts w:ascii="Times New Roman" w:eastAsiaTheme="minorEastAsia" w:hAnsi="Times New Roman" w:cs="Times New Roman"/>
        </w:rPr>
        <w:t xml:space="preserve">. Maurer et al. </w:t>
      </w:r>
      <w:r w:rsidRPr="002507F7">
        <w:rPr>
          <w:rFonts w:ascii="Times New Roman" w:eastAsiaTheme="minorEastAsia" w:hAnsi="Times New Roman" w:cs="Times New Roman"/>
        </w:rPr>
        <w:t xml:space="preserve">(2010) </w:t>
      </w:r>
      <w:r w:rsidRPr="00F448F9">
        <w:rPr>
          <w:rFonts w:ascii="Times New Roman" w:eastAsiaTheme="minorEastAsia" w:hAnsi="Times New Roman" w:cs="Times New Roman"/>
          <w:lang w:val="en-US"/>
        </w:rPr>
        <w:fldChar w:fldCharType="begin"/>
      </w:r>
      <w:r w:rsidR="000B3C5A" w:rsidRPr="645E1245">
        <w:rPr>
          <w:rFonts w:ascii="Times New Roman" w:eastAsiaTheme="minorEastAsia" w:hAnsi="Times New Roman" w:cs="Times New Roman"/>
        </w:rPr>
        <w:instrText xml:space="preserve"> ADDIN ZOTERO_ITEM CSL_CITATION {"citationID":"ukUowg5a","properties":{"formattedCitation":"(15)","plainCitation":"(15)","noteIndex":0},"citationItems":[{"id":580,"uris":["http://zotero.org/groups/4579276/items/PS8PITDK"],"uri":["http://zotero.org/groups/4579276/items/PS8PITDK"],"itemData":{"id":580,"type":"article-journal","container-title":"Preventive Medicine","DOI":"10.1016/j.ypmed.2010.05.008","ISSN":"00917435","issue":"2","journalAbbreviation":"Preventive Medicine","language":"en","page":"185-187","source":"DOI.org (Crossref)","title":"Perceived seriousness of seasonal and A(H1N1) influenzas, attitudes toward vaccination, and vaccine uptake among U.S. adults: Does the source of information matter?","title-short":"Perceived seriousness of seasonal and A(H1N1) influenzas, attitudes toward vaccination, and vaccine uptake among U.S. adults","volume":"51","author":[{"family":"Maurer","given":"Jürgen"},{"family":"Uscher-Pines","given":"Lori"},{"family":"Harris","given":"Katherine M."}],"issued":{"date-parts":[["2010",8]]}}}],"schema":"https://github.com/citation-style-language/schema/raw/master/csl-citation.json"}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sidRPr="002507F7">
        <w:rPr>
          <w:rFonts w:ascii="Times New Roman" w:eastAsiaTheme="minorEastAsia" w:hAnsi="Times New Roman" w:cs="Times New Roman"/>
        </w:rPr>
        <w:t>(15)</w:t>
      </w:r>
      <w:r w:rsidRPr="00F448F9">
        <w:rPr>
          <w:rFonts w:ascii="Times New Roman" w:eastAsiaTheme="minorEastAsia" w:hAnsi="Times New Roman" w:cs="Times New Roman"/>
          <w:lang w:val="en-US"/>
        </w:rPr>
        <w:fldChar w:fldCharType="end"/>
      </w:r>
      <w:r w:rsidRPr="002507F7">
        <w:rPr>
          <w:rFonts w:ascii="Times New Roman" w:eastAsiaTheme="minorEastAsia" w:hAnsi="Times New Roman" w:cs="Times New Roman"/>
        </w:rPr>
        <w:t xml:space="preserve"> and </w:t>
      </w:r>
      <w:proofErr w:type="spellStart"/>
      <w:r w:rsidRPr="002507F7">
        <w:rPr>
          <w:rFonts w:ascii="Times New Roman" w:eastAsiaTheme="minorEastAsia" w:hAnsi="Times New Roman" w:cs="Times New Roman"/>
        </w:rPr>
        <w:t>Schwarzinger</w:t>
      </w:r>
      <w:proofErr w:type="spellEnd"/>
      <w:r w:rsidRPr="002507F7">
        <w:rPr>
          <w:rFonts w:ascii="Times New Roman" w:eastAsiaTheme="minorEastAsia" w:hAnsi="Times New Roman" w:cs="Times New Roman"/>
        </w:rPr>
        <w:t xml:space="preserve"> et al. </w:t>
      </w:r>
      <w:commentRangeStart w:id="75"/>
      <w:r w:rsidRPr="00AE4939">
        <w:rPr>
          <w:rFonts w:ascii="Times New Roman" w:eastAsiaTheme="minorEastAsia" w:hAnsi="Times New Roman" w:cs="Times New Roman"/>
        </w:rPr>
        <w:t xml:space="preserve">(2010) </w:t>
      </w:r>
      <w:commentRangeStart w:id="76"/>
      <w:commentRangeEnd w:id="76"/>
      <w:r w:rsidR="00A23019">
        <w:rPr>
          <w:rStyle w:val="a4"/>
        </w:rPr>
        <w:commentReference w:id="76"/>
      </w:r>
      <w:commentRangeEnd w:id="75"/>
      <w:r w:rsidR="006C372E">
        <w:rPr>
          <w:rStyle w:val="a4"/>
        </w:rPr>
        <w:commentReference w:id="75"/>
      </w:r>
      <w:r w:rsidRPr="00F448F9">
        <w:rPr>
          <w:rFonts w:ascii="Times New Roman" w:eastAsiaTheme="minorEastAsia" w:hAnsi="Times New Roman" w:cs="Times New Roman"/>
          <w:lang w:val="en-US"/>
        </w:rPr>
        <w:fldChar w:fldCharType="begin"/>
      </w:r>
      <w:r w:rsidR="000B3C5A" w:rsidRPr="00AE4939">
        <w:rPr>
          <w:rFonts w:ascii="Times New Roman" w:eastAsiaTheme="minorEastAsia" w:hAnsi="Times New Roman" w:cs="Times New Roman"/>
        </w:rPr>
        <w:instrText xml:space="preserve"> ADDIN ZOTERO_ITEM CSL_CITATION {"citationID":"cqSb676j","properties":{"formattedCitation":"(16)","plainCitation":"(16)","noteIndex":0},"citationItems":[{"id":406,"uris":["http://zotero.org/groups/4579276/items/BMSG56SY"],"uri":["http://zotero.org/groups/4579276/items/BMSG56SY"],"itemData":{"id":406,"type":"article-journal","container-title":"PLoS ONE","DOI":"10.1371/journal.pone.0010199","ISSN":"1932-6203","issue":"4","journalAbbreviation":"PLoS ONE","language":"en","page":"e10199","source":"DOI.org (Crossref)","title":"Low Acceptability of A/H1N1 Pandemic Vaccination in French Adult Population: Did Public Health Policy Fuel Public Dissonance?","title-short":"Low Acceptability of A/H1N1 Pandemic Vaccination in French Adult Population","volume":"5","author":[{"family":"Schwarzinger","given":"Michaël"},{"family":"Flicoteaux","given":"Rémi"},{"family":"Cortarenoda","given":"Sébastien"},{"family":"Obadia","given":"Yolande"},{"family":"Moatti","given":"Jean-Paul"}],"editor":[{"family":"Li","given":"Wenjun"}],"issued":{"date-parts":[["2010",4,16]]}}}],"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sidRPr="00AE4939">
        <w:rPr>
          <w:rFonts w:ascii="Times New Roman" w:eastAsiaTheme="minorEastAsia" w:hAnsi="Times New Roman" w:cs="Times New Roman"/>
        </w:rPr>
        <w:t>(16)</w:t>
      </w:r>
      <w:r w:rsidRPr="00F448F9">
        <w:rPr>
          <w:rFonts w:ascii="Times New Roman" w:eastAsiaTheme="minorEastAsia" w:hAnsi="Times New Roman" w:cs="Times New Roman"/>
          <w:lang w:val="en-US"/>
        </w:rPr>
        <w:fldChar w:fldCharType="end"/>
      </w:r>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describe</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that</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individuals</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who</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received</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information</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from</w:t>
      </w:r>
      <w:proofErr w:type="spellEnd"/>
      <w:r w:rsidRPr="00AE4939">
        <w:rPr>
          <w:rFonts w:ascii="Times New Roman" w:eastAsiaTheme="minorEastAsia" w:hAnsi="Times New Roman" w:cs="Times New Roman"/>
        </w:rPr>
        <w:t xml:space="preserve"> a HCP </w:t>
      </w:r>
      <w:proofErr w:type="spellStart"/>
      <w:r w:rsidRPr="00AE4939">
        <w:rPr>
          <w:rFonts w:ascii="Times New Roman" w:eastAsiaTheme="minorEastAsia" w:hAnsi="Times New Roman" w:cs="Times New Roman"/>
        </w:rPr>
        <w:t>were</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more</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likely</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to</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get</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vaccinated</w:t>
      </w:r>
      <w:proofErr w:type="spellEnd"/>
      <w:r w:rsidRPr="00AE4939">
        <w:rPr>
          <w:rFonts w:ascii="Times New Roman" w:eastAsiaTheme="minorEastAsia" w:hAnsi="Times New Roman" w:cs="Times New Roman"/>
        </w:rPr>
        <w:t xml:space="preserve"> and in </w:t>
      </w:r>
      <w:proofErr w:type="spellStart"/>
      <w:r w:rsidRPr="00AE4939">
        <w:rPr>
          <w:rFonts w:ascii="Times New Roman" w:eastAsiaTheme="minorEastAsia" w:hAnsi="Times New Roman" w:cs="Times New Roman"/>
        </w:rPr>
        <w:t>addition</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vaccination</w:t>
      </w:r>
      <w:proofErr w:type="spellEnd"/>
      <w:r w:rsidRPr="00AE4939">
        <w:rPr>
          <w:rFonts w:ascii="Times New Roman" w:eastAsiaTheme="minorEastAsia" w:hAnsi="Times New Roman" w:cs="Times New Roman"/>
        </w:rPr>
        <w:t xml:space="preserve"> </w:t>
      </w:r>
      <w:proofErr w:type="spellStart"/>
      <w:ins w:id="77" w:author="Florian Walsemann" w:date="2022-02-21T10:32:00Z">
        <w:r w:rsidR="00DD147F" w:rsidRPr="00AE4939">
          <w:rPr>
            <w:rFonts w:ascii="Times New Roman" w:eastAsiaTheme="minorEastAsia" w:hAnsi="Times New Roman" w:cs="Times New Roman"/>
          </w:rPr>
          <w:t>readiness</w:t>
        </w:r>
        <w:proofErr w:type="spellEnd"/>
        <w:r w:rsidR="00DD147F" w:rsidRPr="00AE4939">
          <w:rPr>
            <w:rFonts w:ascii="Times New Roman" w:eastAsiaTheme="minorEastAsia" w:hAnsi="Times New Roman" w:cs="Times New Roman"/>
          </w:rPr>
          <w:t xml:space="preserve"> </w:t>
        </w:r>
      </w:ins>
      <w:proofErr w:type="spellStart"/>
      <w:r w:rsidRPr="00AE4939">
        <w:rPr>
          <w:rFonts w:ascii="Times New Roman" w:eastAsiaTheme="minorEastAsia" w:hAnsi="Times New Roman" w:cs="Times New Roman"/>
        </w:rPr>
        <w:t>increased</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as</w:t>
      </w:r>
      <w:proofErr w:type="spellEnd"/>
      <w:r w:rsidRPr="00AE4939">
        <w:rPr>
          <w:rFonts w:ascii="Times New Roman" w:eastAsiaTheme="minorEastAsia" w:hAnsi="Times New Roman" w:cs="Times New Roman"/>
        </w:rPr>
        <w:t xml:space="preserve"> a </w:t>
      </w:r>
      <w:proofErr w:type="spellStart"/>
      <w:r w:rsidRPr="00AE4939">
        <w:rPr>
          <w:rFonts w:ascii="Times New Roman" w:eastAsiaTheme="minorEastAsia" w:hAnsi="Times New Roman" w:cs="Times New Roman"/>
        </w:rPr>
        <w:t>result</w:t>
      </w:r>
      <w:proofErr w:type="spellEnd"/>
      <w:r w:rsidRPr="00AE4939">
        <w:rPr>
          <w:rFonts w:ascii="Times New Roman" w:eastAsiaTheme="minorEastAsia" w:hAnsi="Times New Roman" w:cs="Times New Roman"/>
        </w:rPr>
        <w:t xml:space="preserve"> </w:t>
      </w:r>
      <w:proofErr w:type="spellStart"/>
      <w:r w:rsidRPr="00AE4939">
        <w:rPr>
          <w:rFonts w:ascii="Times New Roman" w:eastAsiaTheme="minorEastAsia" w:hAnsi="Times New Roman" w:cs="Times New Roman"/>
        </w:rPr>
        <w:t>of</w:t>
      </w:r>
      <w:proofErr w:type="spellEnd"/>
      <w:r w:rsidRPr="00AE4939">
        <w:rPr>
          <w:rFonts w:ascii="Times New Roman" w:eastAsiaTheme="minorEastAsia" w:hAnsi="Times New Roman" w:cs="Times New Roman"/>
        </w:rPr>
        <w:t xml:space="preserve"> HCP </w:t>
      </w:r>
      <w:proofErr w:type="spellStart"/>
      <w:r w:rsidRPr="00AE4939">
        <w:rPr>
          <w:rFonts w:ascii="Times New Roman" w:eastAsiaTheme="minorEastAsia" w:hAnsi="Times New Roman" w:cs="Times New Roman"/>
        </w:rPr>
        <w:t>recommendations</w:t>
      </w:r>
      <w:proofErr w:type="spellEnd"/>
      <w:r w:rsidRPr="00AE4939">
        <w:rPr>
          <w:rFonts w:ascii="Times New Roman" w:eastAsiaTheme="minorEastAsia" w:hAnsi="Times New Roman" w:cs="Times New Roman"/>
        </w:rPr>
        <w:t xml:space="preserve">. </w:t>
      </w:r>
      <w:r w:rsidRPr="00F448F9">
        <w:rPr>
          <w:rFonts w:ascii="Times New Roman" w:eastAsiaTheme="minorEastAsia" w:hAnsi="Times New Roman" w:cs="Times New Roman"/>
          <w:lang w:val="en-US"/>
        </w:rPr>
        <w:t>In general, however, it can be said that employment in health care,</w:t>
      </w:r>
      <w:ins w:id="78" w:author="Florian Walsemann" w:date="2022-02-21T10:33:00Z">
        <w:r w:rsidR="00BA2956">
          <w:rPr>
            <w:rFonts w:ascii="Times New Roman" w:eastAsiaTheme="minorEastAsia" w:hAnsi="Times New Roman" w:cs="Times New Roman"/>
            <w:lang w:val="en-US"/>
          </w:rPr>
          <w:t xml:space="preserve"> is</w:t>
        </w:r>
      </w:ins>
      <w:r w:rsidRPr="00F448F9">
        <w:rPr>
          <w:rFonts w:ascii="Times New Roman" w:eastAsiaTheme="minorEastAsia" w:hAnsi="Times New Roman" w:cs="Times New Roman"/>
          <w:lang w:val="en-US"/>
        </w:rPr>
        <w:t xml:space="preserve"> both positively and negatively </w:t>
      </w:r>
      <w:r w:rsidRPr="00F448F9">
        <w:rPr>
          <w:rFonts w:ascii="Times New Roman" w:eastAsiaTheme="minorEastAsia" w:hAnsi="Times New Roman" w:cs="Times New Roman"/>
          <w:lang w:val="en-US"/>
        </w:rPr>
        <w:lastRenderedPageBreak/>
        <w:t xml:space="preserve">associated with a </w:t>
      </w:r>
      <w:ins w:id="79" w:author="Marie Neumann" w:date="2022-02-22T16:40:00Z">
        <w:r w:rsidR="00C143FA">
          <w:rPr>
            <w:rFonts w:ascii="Times New Roman" w:eastAsiaTheme="minorEastAsia" w:hAnsi="Times New Roman" w:cs="Times New Roman"/>
            <w:lang w:val="en-US"/>
          </w:rPr>
          <w:t>Covid</w:t>
        </w:r>
      </w:ins>
      <w:r w:rsidRPr="00F448F9">
        <w:rPr>
          <w:rFonts w:ascii="Times New Roman" w:eastAsiaTheme="minorEastAsia" w:hAnsi="Times New Roman" w:cs="Times New Roman"/>
          <w:lang w:val="en-US"/>
        </w:rPr>
        <w:t xml:space="preserve">-19 vaccination </w:t>
      </w:r>
      <w:ins w:id="80" w:author="Florian Walsemann" w:date="2022-02-21T10:33:00Z">
        <w:r w:rsidR="00071285" w:rsidRPr="00F448F9">
          <w:rPr>
            <w:rFonts w:ascii="Times New Roman" w:eastAsiaTheme="minorEastAsia" w:hAnsi="Times New Roman" w:cs="Times New Roman"/>
            <w:lang w:val="en-US"/>
          </w:rPr>
          <w:t>read</w:t>
        </w:r>
        <w:r w:rsidR="00071285">
          <w:rPr>
            <w:rFonts w:ascii="Times New Roman" w:eastAsiaTheme="minorEastAsia" w:hAnsi="Times New Roman" w:cs="Times New Roman"/>
            <w:lang w:val="en-US"/>
          </w:rPr>
          <w:t>i</w:t>
        </w:r>
        <w:r w:rsidR="00071285" w:rsidRPr="00F448F9">
          <w:rPr>
            <w:rFonts w:ascii="Times New Roman" w:eastAsiaTheme="minorEastAsia" w:hAnsi="Times New Roman" w:cs="Times New Roman"/>
            <w:lang w:val="en-US"/>
          </w:rPr>
          <w:t xml:space="preserve">ness </w:t>
        </w:r>
      </w:ins>
      <w:r w:rsidRPr="00F448F9">
        <w:rPr>
          <w:rFonts w:ascii="Times New Roman" w:eastAsiaTheme="minorEastAsia" w:hAnsi="Times New Roman" w:cs="Times New Roman"/>
          <w:lang w:val="en-US"/>
        </w:rPr>
        <w:fldChar w:fldCharType="begin"/>
      </w:r>
      <w:r w:rsidR="000B3C5A">
        <w:rPr>
          <w:rFonts w:ascii="Times New Roman" w:eastAsiaTheme="minorEastAsia" w:hAnsi="Times New Roman" w:cs="Times New Roman"/>
          <w:lang w:val="en-US"/>
        </w:rPr>
        <w:instrText xml:space="preserve"> ADDIN ZOTERO_ITEM CSL_CITATION {"citationID":"rxq9XuF8","properties":{"formattedCitation":"(6\\uc0\\u8211{}8,17)","plainCitation":"(6–8,17)","noteIndex":0},"citationItems":[{"id":305,"uris":["http://zotero.org/users/7372481/items/PAHXKIFB"],"uri":["http://zotero.org/users/7372481/items/PAHXKIFB"],"itemData":{"id":305,"type":"article-journal","container-title":"Journal of Community Health","DOI":"10.1007/s10900-021-00984-3","ISSN":"0094-5145, 1573-3610","issue":"6","journalAbbreviation":"J Community Health","language":"en","page":"1244-1251","source":"DOI.org (Crossref)","title":"The Nature and Extent of COVID-19 Vaccination Hesitancy in Healthcare Workers","volume":"46","author":[{"family":"Biswas","given":"Nirbachita"},{"family":"Mustapha","given":"Toheeb"},{"family":"Khubchandani","given":"Jagdish"},{"family":"Price","given":"James H."}],"issued":{"date-parts":[["2021",12]]}}},{"id":307,"uris":["http://zotero.org/users/7372481/items/4YYM94W5"],"uri":["http://zotero.org/users/7372481/items/4YYM94W5"],"itemData":{"id":307,"type":"article-journal","container-title":"Journal of Global Health","DOI":"10.7189/jogh.11.05027","ISSN":"2047-2978, 2047-2986","journalAbbreviation":"J Glob Health","page":"05027","source":"DOI.org (Crossref)","title":"A rapid review of evidence on the determinants of and strategies for COVID-19 vaccine acceptance in low- and middle-income countries","volume":"11","author":[{"family":"Moola","given":"Sandeep"},{"family":"Gudi","given":"Nachiket"},{"family":"Nambiar","given":"Devaki"},{"family":"Dumka","given":"Neha"},{"family":"Ahmed","given":"Tarannum"},{"family":"Sonawane","given":"Isha Ramesh"},{"family":"Kotwal","given":"Atul"}],"issued":{"date-parts":[["2021",11,20]]}}},{"id":309,"uris":["http://zotero.org/users/7372481/items/U4R4ESXM"],"uri":["http://zotero.org/users/7372481/items/U4R4ESXM"],"itemData":{"id":309,"type":"article-journal","container-title":"Journal of Clinical Nursing","DOI":"10.1111/jocn.15951","ISSN":"0962-1067, 1365-2702","issue":"1-2","journalAbbreviation":"J Clin Nurs","language":"en","page":"62-86","source":"DOI.org (Crossref)","title":"COVID‐19 vaccination intention in the first year of the pandemic: A systematic review","title-short":"COVID‐19 vaccination intention in the first year of the pandemic","volume":"31","author":[{"family":"Al‐Amer","given":"Rasmieh"},{"family":"Maneze","given":"Della"},{"family":"Everett","given":"Bronwyn"},{"family":"Montayre","given":"Jed"},{"family":"Villarosa","given":"Amy R."},{"family":"Dwekat","given":"Entisar"},{"family":"Salamonson","given":"Yenna"}],"issued":{"date-parts":[["2022",1]]}},"locator":"-"},{"id":454,"uris":["http://zotero.org/groups/4579276/items/QH297MZV"],"uri":["http://zotero.org/groups/4579276/items/QH297MZV"],"itemData":{"id":454,"type":"report","title":"KFF COVID-19 vaccine monitor: December 2020","URL":"https://www.kff.org/coronavirus- covid-19/report/kff-covid-19-vaccine-monitor-december-2020/","author":[{"family":"Hamel","given":"L."}],"issued":{"date-</w:instrText>
      </w:r>
      <w:r w:rsidR="000B3C5A">
        <w:rPr>
          <w:rFonts w:ascii="Times New Roman" w:eastAsiaTheme="minorEastAsia" w:hAnsi="Times New Roman" w:cs="Times New Roman"/>
          <w:lang w:val="en-US"/>
        </w:rPr>
        <w:lastRenderedPageBreak/>
        <w:instrText xml:space="preserve">parts":[["2020"]]}}}],"schema":"https://github.com/citation-style-language/schema/raw/master/csl-citation.json"} </w:instrText>
      </w:r>
      <w:r w:rsidRPr="00F448F9">
        <w:rPr>
          <w:rFonts w:ascii="Times New Roman" w:eastAsiaTheme="minorEastAsia" w:hAnsi="Times New Roman" w:cs="Times New Roman"/>
          <w:lang w:val="en-US"/>
        </w:rPr>
        <w:fldChar w:fldCharType="separate"/>
      </w:r>
      <w:r w:rsidR="000B3C5A" w:rsidRPr="002507F7">
        <w:rPr>
          <w:rFonts w:ascii="Times New Roman" w:hAnsi="Times New Roman" w:cs="Times New Roman"/>
          <w:lang w:val="en-US"/>
        </w:rPr>
        <w:t>(6–8,17)</w:t>
      </w:r>
      <w:r w:rsidRPr="00F448F9">
        <w:rPr>
          <w:rFonts w:ascii="Times New Roman" w:eastAsiaTheme="minorEastAsia" w:hAnsi="Times New Roman" w:cs="Times New Roman"/>
          <w:lang w:val="en-US"/>
        </w:rPr>
        <w:fldChar w:fldCharType="end"/>
      </w:r>
      <w:r w:rsidRPr="00F448F9">
        <w:rPr>
          <w:rFonts w:ascii="Times New Roman" w:eastAsiaTheme="minorEastAsia" w:hAnsi="Times New Roman" w:cs="Times New Roman"/>
          <w:lang w:val="en-US"/>
        </w:rPr>
        <w:t>.</w:t>
      </w:r>
    </w:p>
    <w:p w14:paraId="5215ADAB" w14:textId="77777777" w:rsidR="00AC0C9E" w:rsidRDefault="00AC0C9E" w:rsidP="00403132">
      <w:pPr>
        <w:jc w:val="both"/>
        <w:rPr>
          <w:ins w:id="81" w:author="Theresa Klinger" w:date="2022-02-27T15:02:00Z"/>
          <w:rFonts w:ascii="Times New Roman" w:hAnsi="Times New Roman" w:cs="Times New Roman"/>
          <w:lang w:val="en-US"/>
        </w:rPr>
      </w:pPr>
    </w:p>
    <w:p w14:paraId="70B6472E" w14:textId="172F1A3F" w:rsidR="005926D9" w:rsidRPr="00AE4939" w:rsidRDefault="005926D9" w:rsidP="005926D9">
      <w:pPr>
        <w:spacing w:line="360" w:lineRule="auto"/>
        <w:jc w:val="both"/>
        <w:rPr>
          <w:ins w:id="82" w:author="Theresa Klinger" w:date="2022-02-27T15:02:00Z"/>
          <w:rFonts w:ascii="Times New Roman" w:eastAsiaTheme="minorEastAsia" w:hAnsi="Times New Roman" w:cs="Times New Roman"/>
          <w:lang w:val="en-US"/>
        </w:rPr>
      </w:pPr>
      <w:commentRangeStart w:id="83"/>
      <w:ins w:id="84" w:author="Theresa Klinger" w:date="2022-02-27T15:02:00Z">
        <w:r w:rsidRPr="000465C1">
          <w:rPr>
            <w:rFonts w:ascii="Times New Roman" w:eastAsiaTheme="minorEastAsia" w:hAnsi="Times New Roman" w:cs="Times New Roman"/>
            <w:lang w:val="en-US"/>
          </w:rPr>
          <w:t xml:space="preserve">Vaccinations are one of the most effective agents when it comes to preventing the overburdening of the health care system as well as an increase in mortality as a result of severe </w:t>
        </w:r>
        <w:r>
          <w:rPr>
            <w:rFonts w:ascii="Times New Roman" w:eastAsiaTheme="minorEastAsia" w:hAnsi="Times New Roman" w:cs="Times New Roman"/>
            <w:lang w:val="en-US"/>
          </w:rPr>
          <w:t>Covid</w:t>
        </w:r>
        <w:r w:rsidRPr="000465C1">
          <w:rPr>
            <w:rFonts w:ascii="Times New Roman" w:eastAsiaTheme="minorEastAsia" w:hAnsi="Times New Roman" w:cs="Times New Roman"/>
            <w:lang w:val="en-US"/>
          </w:rPr>
          <w:t xml:space="preserve">-19 cases </w:t>
        </w:r>
        <w:r w:rsidRPr="000465C1">
          <w:rPr>
            <w:rFonts w:ascii="Times New Roman" w:eastAsiaTheme="minorEastAsia" w:hAnsi="Times New Roman" w:cs="Times New Roman"/>
            <w:lang w:val="en-US"/>
          </w:rPr>
          <w:fldChar w:fldCharType="begin"/>
        </w:r>
        <w:r w:rsidRPr="000465C1">
          <w:rPr>
            <w:rFonts w:ascii="Times New Roman" w:eastAsiaTheme="minorEastAsia" w:hAnsi="Times New Roman" w:cs="Times New Roman"/>
            <w:lang w:val="en-US"/>
          </w:rPr>
          <w:instrText xml:space="preserve"> ADDIN EN.CITE &lt;EndNote&gt;&lt;Cite&gt;&lt;Year&gt;4. Februar 2021&lt;/Year&gt;&lt;RecNum&gt;175&lt;/RecNum&gt;&lt;DisplayText&gt;(3)&lt;/DisplayText&gt;&lt;record&gt;&lt;rec-number&gt;175&lt;/rec-number&gt;&lt;foreign-keys&gt;&lt;key app="EN" db-id="fzw25se53sddpvedzxkxf5t49x2p22pard2p" timestamp="1629975830" guid="663e64a8-61e0-4422-afc0-01ce2fe760fa"&gt;175&lt;/key&gt;&lt;/foreign-keys&gt;&lt;ref-type name="Online Multimedia"&gt;48&lt;/ref-type&gt;&lt;contributors&gt;&lt;/contributors&gt;&lt;titles&gt;&lt;title&gt;Deutscher Ethikrat, Besondere Regeln für Geimpfte? Ad-Hoc-Empfehlung&lt;/title&gt;&lt;/titles&gt;&lt;pages&gt;https://www.ethikrat.org/fileadmin/Publikationen/Ad-hoc-Empfehlungen/deutsch/ad-hoc-empfehlung-besondere-regeln-fuer-geimpfte.pdf&lt;/pages&gt;&lt;dates&gt;&lt;year&gt;4. Februar 2021&lt;/year&gt;&lt;/dates&gt;&lt;urls&gt;&lt;/urls&gt;&lt;/record&gt;&lt;/Cite&gt;&lt;/EndNote&gt;</w:instrText>
        </w:r>
        <w:r w:rsidRPr="000465C1">
          <w:rPr>
            <w:rFonts w:ascii="Times New Roman" w:eastAsiaTheme="minorEastAsia" w:hAnsi="Times New Roman" w:cs="Times New Roman"/>
            <w:lang w:val="en-US"/>
          </w:rPr>
          <w:fldChar w:fldCharType="separate"/>
        </w:r>
        <w:r w:rsidRPr="000465C1">
          <w:rPr>
            <w:rFonts w:ascii="Times New Roman" w:eastAsiaTheme="minorEastAsia" w:hAnsi="Times New Roman" w:cs="Times New Roman"/>
            <w:lang w:val="en-US"/>
          </w:rPr>
          <w:t>(3)</w:t>
        </w:r>
        <w:r w:rsidRPr="000465C1">
          <w:rPr>
            <w:rFonts w:ascii="Times New Roman" w:eastAsiaTheme="minorEastAsia" w:hAnsi="Times New Roman" w:cs="Times New Roman"/>
            <w:lang w:val="en-US"/>
          </w:rPr>
          <w:fldChar w:fldCharType="end"/>
        </w:r>
        <w:r w:rsidRPr="000465C1">
          <w:rPr>
            <w:rFonts w:ascii="Times New Roman" w:eastAsiaTheme="minorEastAsia" w:hAnsi="Times New Roman" w:cs="Times New Roman"/>
            <w:lang w:val="en-US"/>
          </w:rPr>
          <w:t xml:space="preserve">. Moreover, it seems likely that detecting factors connected to vaccination </w:t>
        </w:r>
        <w:r>
          <w:rPr>
            <w:rFonts w:ascii="Times New Roman" w:eastAsiaTheme="minorEastAsia" w:hAnsi="Times New Roman" w:cs="Times New Roman"/>
            <w:lang w:val="en-US"/>
          </w:rPr>
          <w:t xml:space="preserve">readiness </w:t>
        </w:r>
        <w:r w:rsidRPr="000465C1">
          <w:rPr>
            <w:rFonts w:ascii="Times New Roman" w:eastAsiaTheme="minorEastAsia" w:hAnsi="Times New Roman" w:cs="Times New Roman"/>
            <w:lang w:val="en-US"/>
          </w:rPr>
          <w:t xml:space="preserve">would be a distinct advantage for future health communication. On that account, this paper reports the results obtained from </w:t>
        </w:r>
        <w:commentRangeStart w:id="85"/>
        <w:commentRangeStart w:id="86"/>
        <w:r w:rsidRPr="000465C1">
          <w:rPr>
            <w:rFonts w:ascii="Times New Roman" w:eastAsiaTheme="minorEastAsia" w:hAnsi="Times New Roman" w:cs="Times New Roman"/>
            <w:lang w:val="en-US"/>
          </w:rPr>
          <w:t>the</w:t>
        </w:r>
      </w:ins>
      <w:ins w:id="87" w:author="Theresa Klinger" w:date="2022-02-27T15:29:00Z">
        <w:r w:rsidR="00AA4438">
          <w:rPr>
            <w:rFonts w:ascii="Times New Roman" w:eastAsiaTheme="minorEastAsia" w:hAnsi="Times New Roman" w:cs="Times New Roman"/>
            <w:lang w:val="en-US"/>
          </w:rPr>
          <w:t xml:space="preserve"> COVIM</w:t>
        </w:r>
      </w:ins>
      <w:ins w:id="88" w:author="Theresa Klinger" w:date="2022-02-27T15:02:00Z">
        <w:r w:rsidRPr="000465C1">
          <w:rPr>
            <w:rFonts w:ascii="Times New Roman" w:eastAsiaTheme="minorEastAsia" w:hAnsi="Times New Roman" w:cs="Times New Roman"/>
            <w:lang w:val="en-US"/>
          </w:rPr>
          <w:t xml:space="preserve"> online survey</w:t>
        </w:r>
        <w:commentRangeEnd w:id="85"/>
        <w:r>
          <w:rPr>
            <w:rStyle w:val="a4"/>
          </w:rPr>
          <w:commentReference w:id="85"/>
        </w:r>
        <w:commentRangeEnd w:id="86"/>
        <w:r>
          <w:rPr>
            <w:rStyle w:val="a4"/>
          </w:rPr>
          <w:commentReference w:id="86"/>
        </w:r>
        <w:r w:rsidRPr="000465C1">
          <w:rPr>
            <w:rFonts w:ascii="Times New Roman" w:eastAsiaTheme="minorEastAsia" w:hAnsi="Times New Roman" w:cs="Times New Roman"/>
            <w:lang w:val="en-US"/>
          </w:rPr>
          <w:t xml:space="preserve">, in which people at the age of majority in Germany answered questions on specific topics that can be linked to the SARS-CoV-2 pandemic. This </w:t>
        </w:r>
        <w:r>
          <w:rPr>
            <w:rFonts w:ascii="Times New Roman" w:eastAsiaTheme="minorEastAsia" w:hAnsi="Times New Roman" w:cs="Times New Roman"/>
            <w:lang w:val="en-US"/>
          </w:rPr>
          <w:t xml:space="preserve">survey </w:t>
        </w:r>
        <w:r w:rsidRPr="000465C1">
          <w:rPr>
            <w:rFonts w:ascii="Times New Roman" w:eastAsiaTheme="minorEastAsia" w:hAnsi="Times New Roman" w:cs="Times New Roman"/>
            <w:lang w:val="en-US"/>
          </w:rPr>
          <w:t>was desig</w:t>
        </w:r>
      </w:ins>
      <w:ins w:id="89" w:author="Theresa Klinger" w:date="2022-02-27T15:30:00Z">
        <w:r w:rsidR="002F13BF">
          <w:rPr>
            <w:rFonts w:ascii="Times New Roman" w:eastAsiaTheme="minorEastAsia" w:hAnsi="Times New Roman" w:cs="Times New Roman"/>
            <w:lang w:val="en-US"/>
          </w:rPr>
          <w:t xml:space="preserve">n to identify </w:t>
        </w:r>
      </w:ins>
      <w:commentRangeStart w:id="90"/>
      <w:commentRangeEnd w:id="90"/>
      <w:ins w:id="91" w:author="Theresa Klinger" w:date="2022-02-27T15:02:00Z">
        <w:r>
          <w:rPr>
            <w:rStyle w:val="a4"/>
          </w:rPr>
          <w:commentReference w:id="90"/>
        </w:r>
        <w:r w:rsidRPr="000465C1">
          <w:rPr>
            <w:rFonts w:ascii="Times New Roman" w:eastAsiaTheme="minorEastAsia" w:hAnsi="Times New Roman" w:cs="Times New Roman"/>
            <w:lang w:val="en-US"/>
          </w:rPr>
          <w:t xml:space="preserve">factors associated with vaccination readiness and therefore to </w:t>
        </w:r>
      </w:ins>
      <w:ins w:id="92" w:author="Theresa Klinger" w:date="2022-02-27T15:31:00Z">
        <w:r w:rsidR="002F13BF">
          <w:rPr>
            <w:rFonts w:ascii="Times New Roman" w:eastAsiaTheme="minorEastAsia" w:hAnsi="Times New Roman" w:cs="Times New Roman"/>
            <w:lang w:val="en-US"/>
          </w:rPr>
          <w:t xml:space="preserve">determine </w:t>
        </w:r>
      </w:ins>
      <w:ins w:id="93" w:author="Theresa Klinger" w:date="2022-02-27T15:02:00Z">
        <w:r w:rsidRPr="000465C1">
          <w:rPr>
            <w:rFonts w:ascii="Times New Roman" w:eastAsiaTheme="minorEastAsia" w:hAnsi="Times New Roman" w:cs="Times New Roman"/>
            <w:lang w:val="en-US"/>
          </w:rPr>
          <w:t xml:space="preserve">differences in vaccination </w:t>
        </w:r>
        <w:r>
          <w:rPr>
            <w:rFonts w:ascii="Times New Roman" w:eastAsiaTheme="minorEastAsia" w:hAnsi="Times New Roman" w:cs="Times New Roman"/>
            <w:lang w:val="en-US"/>
          </w:rPr>
          <w:t>readiness</w:t>
        </w:r>
      </w:ins>
      <w:ins w:id="94" w:author="Theresa Klinger" w:date="2022-02-27T15:31:00Z">
        <w:r w:rsidR="002F13BF">
          <w:rPr>
            <w:rFonts w:ascii="Times New Roman" w:eastAsiaTheme="minorEastAsia" w:hAnsi="Times New Roman" w:cs="Times New Roman"/>
            <w:lang w:val="en-US"/>
          </w:rPr>
          <w:t xml:space="preserve"> </w:t>
        </w:r>
      </w:ins>
      <w:ins w:id="95" w:author="Theresa Klinger" w:date="2022-02-27T15:02:00Z">
        <w:r w:rsidRPr="000465C1">
          <w:rPr>
            <w:rFonts w:ascii="Times New Roman" w:eastAsiaTheme="minorEastAsia" w:hAnsi="Times New Roman" w:cs="Times New Roman"/>
            <w:lang w:val="en-US"/>
          </w:rPr>
          <w:t>or refusal.</w:t>
        </w:r>
        <w:commentRangeEnd w:id="83"/>
        <w:r>
          <w:rPr>
            <w:rStyle w:val="a4"/>
          </w:rPr>
          <w:commentReference w:id="83"/>
        </w:r>
      </w:ins>
    </w:p>
    <w:p w14:paraId="5337D099" w14:textId="77777777" w:rsidR="005926D9" w:rsidRDefault="005926D9" w:rsidP="00403132">
      <w:pPr>
        <w:jc w:val="both"/>
        <w:rPr>
          <w:rFonts w:ascii="Times New Roman" w:hAnsi="Times New Roman" w:cs="Times New Roman"/>
          <w:lang w:val="en-US"/>
        </w:rPr>
      </w:pPr>
    </w:p>
    <w:p w14:paraId="5CBEF786" w14:textId="703FA7C8" w:rsidR="00E41D02" w:rsidRPr="0019299E" w:rsidRDefault="00E41D02" w:rsidP="00403132">
      <w:pPr>
        <w:pStyle w:val="1"/>
        <w:jc w:val="both"/>
        <w:rPr>
          <w:rFonts w:ascii="Times New Roman" w:hAnsi="Times New Roman" w:cs="Times New Roman"/>
          <w:color w:val="auto"/>
          <w:lang w:val="en-US"/>
        </w:rPr>
      </w:pPr>
      <w:bookmarkStart w:id="96" w:name="_Toc95215198"/>
      <w:r w:rsidRPr="0019299E">
        <w:rPr>
          <w:rFonts w:ascii="Times New Roman" w:hAnsi="Times New Roman" w:cs="Times New Roman"/>
          <w:color w:val="auto"/>
          <w:lang w:val="en-US"/>
        </w:rPr>
        <w:t>METHODS</w:t>
      </w:r>
      <w:bookmarkEnd w:id="96"/>
    </w:p>
    <w:p w14:paraId="4283C4C1" w14:textId="3F961FB5" w:rsidR="00E41D02" w:rsidRDefault="00E41D02" w:rsidP="00403132">
      <w:pPr>
        <w:pStyle w:val="2"/>
        <w:jc w:val="both"/>
        <w:rPr>
          <w:rFonts w:ascii="Times New Roman" w:hAnsi="Times New Roman" w:cs="Times New Roman"/>
          <w:b/>
          <w:bCs/>
          <w:color w:val="auto"/>
          <w:lang w:val="en-US"/>
        </w:rPr>
      </w:pPr>
      <w:bookmarkStart w:id="97" w:name="_Toc95215199"/>
      <w:commentRangeStart w:id="98"/>
      <w:r w:rsidRPr="0019299E">
        <w:rPr>
          <w:rFonts w:ascii="Times New Roman" w:hAnsi="Times New Roman" w:cs="Times New Roman"/>
          <w:b/>
          <w:bCs/>
          <w:color w:val="auto"/>
          <w:lang w:val="en-US"/>
        </w:rPr>
        <w:t>Design and sample</w:t>
      </w:r>
      <w:bookmarkEnd w:id="97"/>
      <w:commentRangeEnd w:id="98"/>
      <w:r w:rsidR="005A48EA">
        <w:rPr>
          <w:rStyle w:val="a4"/>
          <w:rFonts w:asciiTheme="minorHAnsi" w:eastAsiaTheme="minorHAnsi" w:hAnsiTheme="minorHAnsi" w:cstheme="minorBidi"/>
          <w:color w:val="auto"/>
        </w:rPr>
        <w:commentReference w:id="98"/>
      </w:r>
    </w:p>
    <w:p w14:paraId="61E41525" w14:textId="4E876698" w:rsidR="001A4228" w:rsidRDefault="00AC0C9E" w:rsidP="00862A2E">
      <w:pPr>
        <w:spacing w:line="360" w:lineRule="auto"/>
        <w:jc w:val="both"/>
        <w:rPr>
          <w:lang w:val="en-US"/>
        </w:rPr>
      </w:pPr>
      <w:commentRangeStart w:id="99"/>
      <w:commentRangeStart w:id="100"/>
      <w:commentRangeStart w:id="101"/>
      <w:commentRangeStart w:id="102"/>
      <w:r w:rsidRPr="00D95AA5">
        <w:rPr>
          <w:lang w:val="en-US"/>
        </w:rPr>
        <w:t xml:space="preserve">Due to the actuality of the topic of which factors are associated with </w:t>
      </w:r>
      <w:r>
        <w:rPr>
          <w:lang w:val="en-US"/>
        </w:rPr>
        <w:t xml:space="preserve">a SARS-CoV-2 </w:t>
      </w:r>
      <w:r w:rsidRPr="00D95AA5">
        <w:rPr>
          <w:lang w:val="en-US"/>
        </w:rPr>
        <w:t>vaccination readiness, literature research was conducted on comparable vaccinations such as influenza and measles</w:t>
      </w:r>
      <w:r>
        <w:rPr>
          <w:lang w:val="en-US"/>
        </w:rPr>
        <w:t xml:space="preserve"> to create the questionnaire. </w:t>
      </w:r>
      <w:r w:rsidR="00BD65D1" w:rsidRPr="00C77771">
        <w:rPr>
          <w:rFonts w:ascii="Times New Roman" w:hAnsi="Times New Roman" w:cs="Times New Roman"/>
          <w:lang w:val="en-US"/>
        </w:rPr>
        <w:t xml:space="preserve">The results as well as </w:t>
      </w:r>
      <w:r w:rsidR="00BD65D1">
        <w:rPr>
          <w:rFonts w:ascii="Times New Roman" w:hAnsi="Times New Roman" w:cs="Times New Roman"/>
          <w:lang w:val="en-US"/>
        </w:rPr>
        <w:t>potential</w:t>
      </w:r>
      <w:r w:rsidR="00BD65D1" w:rsidRPr="00C77771">
        <w:rPr>
          <w:rFonts w:ascii="Times New Roman" w:hAnsi="Times New Roman" w:cs="Times New Roman"/>
          <w:lang w:val="en-US"/>
        </w:rPr>
        <w:t xml:space="preserve"> confound</w:t>
      </w:r>
      <w:r w:rsidR="00BD65D1">
        <w:rPr>
          <w:rFonts w:ascii="Times New Roman" w:hAnsi="Times New Roman" w:cs="Times New Roman"/>
          <w:lang w:val="en-US"/>
        </w:rPr>
        <w:t>ing factors regarding the study outcome</w:t>
      </w:r>
      <w:r w:rsidR="00BD65D1" w:rsidRPr="00C77771">
        <w:rPr>
          <w:rFonts w:ascii="Times New Roman" w:hAnsi="Times New Roman" w:cs="Times New Roman"/>
          <w:lang w:val="en-US"/>
        </w:rPr>
        <w:t xml:space="preserve"> are shown in </w:t>
      </w:r>
      <w:commentRangeStart w:id="103"/>
      <w:commentRangeStart w:id="104"/>
      <w:commentRangeStart w:id="105"/>
      <w:r w:rsidR="00BD65D1" w:rsidRPr="00C77771">
        <w:rPr>
          <w:rFonts w:ascii="Times New Roman" w:hAnsi="Times New Roman" w:cs="Times New Roman"/>
          <w:lang w:val="en-US"/>
        </w:rPr>
        <w:t>the</w:t>
      </w:r>
      <w:r w:rsidR="00BD65D1">
        <w:rPr>
          <w:rFonts w:ascii="Times New Roman" w:hAnsi="Times New Roman" w:cs="Times New Roman"/>
          <w:lang w:val="en-US"/>
        </w:rPr>
        <w:t xml:space="preserve"> direct cyclic graph</w:t>
      </w:r>
      <w:r w:rsidR="00BD65D1" w:rsidRPr="00C77771">
        <w:rPr>
          <w:rFonts w:ascii="Times New Roman" w:hAnsi="Times New Roman" w:cs="Times New Roman"/>
          <w:lang w:val="en-US"/>
        </w:rPr>
        <w:t xml:space="preserve"> </w:t>
      </w:r>
      <w:r w:rsidR="00BD65D1">
        <w:rPr>
          <w:rFonts w:ascii="Times New Roman" w:hAnsi="Times New Roman" w:cs="Times New Roman"/>
          <w:lang w:val="en-US"/>
        </w:rPr>
        <w:t>(</w:t>
      </w:r>
      <w:r w:rsidR="00BD65D1" w:rsidRPr="00C77771">
        <w:rPr>
          <w:rFonts w:ascii="Times New Roman" w:hAnsi="Times New Roman" w:cs="Times New Roman"/>
          <w:lang w:val="en-US"/>
        </w:rPr>
        <w:t>DAG</w:t>
      </w:r>
      <w:r w:rsidR="00BD65D1">
        <w:rPr>
          <w:rFonts w:ascii="Times New Roman" w:hAnsi="Times New Roman" w:cs="Times New Roman"/>
          <w:lang w:val="en-US"/>
        </w:rPr>
        <w:t>)</w:t>
      </w:r>
      <w:commentRangeEnd w:id="103"/>
      <w:r w:rsidR="00E25E02">
        <w:rPr>
          <w:rStyle w:val="a4"/>
        </w:rPr>
        <w:commentReference w:id="103"/>
      </w:r>
      <w:commentRangeEnd w:id="104"/>
      <w:r w:rsidR="003641E5">
        <w:rPr>
          <w:rStyle w:val="a4"/>
        </w:rPr>
        <w:commentReference w:id="104"/>
      </w:r>
      <w:commentRangeEnd w:id="105"/>
      <w:r>
        <w:rPr>
          <w:rStyle w:val="a4"/>
        </w:rPr>
        <w:commentReference w:id="105"/>
      </w:r>
      <w:r w:rsidR="00BD65D1">
        <w:rPr>
          <w:rFonts w:ascii="Times New Roman" w:hAnsi="Times New Roman" w:cs="Times New Roman"/>
          <w:lang w:val="en-US"/>
        </w:rPr>
        <w:t>.</w:t>
      </w:r>
      <w:r w:rsidR="00BD65D1" w:rsidRPr="008E32EB">
        <w:rPr>
          <w:rFonts w:ascii="Times New Roman" w:hAnsi="Times New Roman" w:cs="Times New Roman"/>
          <w:lang w:val="en-US"/>
        </w:rPr>
        <w:t xml:space="preserve"> </w:t>
      </w:r>
      <w:commentRangeEnd w:id="99"/>
      <w:r w:rsidR="00AB0AC2">
        <w:rPr>
          <w:rStyle w:val="a4"/>
        </w:rPr>
        <w:commentReference w:id="99"/>
      </w:r>
      <w:commentRangeEnd w:id="100"/>
      <w:r w:rsidR="000B6092">
        <w:rPr>
          <w:rStyle w:val="a4"/>
        </w:rPr>
        <w:commentReference w:id="100"/>
      </w:r>
      <w:commentRangeEnd w:id="101"/>
      <w:r w:rsidR="00976D1A">
        <w:rPr>
          <w:rStyle w:val="a4"/>
        </w:rPr>
        <w:commentReference w:id="101"/>
      </w:r>
      <w:commentRangeEnd w:id="102"/>
      <w:r w:rsidR="0009602B">
        <w:rPr>
          <w:rStyle w:val="a4"/>
        </w:rPr>
        <w:commentReference w:id="102"/>
      </w:r>
      <w:r w:rsidR="00BD65D1" w:rsidRPr="008E32EB">
        <w:rPr>
          <w:rFonts w:ascii="Times New Roman" w:hAnsi="Times New Roman" w:cs="Times New Roman"/>
          <w:lang w:val="en-US"/>
        </w:rPr>
        <w:t xml:space="preserve">This study is </w:t>
      </w:r>
      <w:r w:rsidR="00BD65D1">
        <w:rPr>
          <w:rFonts w:ascii="Times New Roman" w:hAnsi="Times New Roman" w:cs="Times New Roman"/>
          <w:lang w:val="en-US"/>
        </w:rPr>
        <w:t xml:space="preserve">based on </w:t>
      </w:r>
      <w:r w:rsidR="00BD65D1" w:rsidRPr="008E32EB">
        <w:rPr>
          <w:rFonts w:ascii="Times New Roman" w:hAnsi="Times New Roman" w:cs="Times New Roman"/>
          <w:lang w:val="en-US"/>
        </w:rPr>
        <w:t>a cross-sectional</w:t>
      </w:r>
      <w:r w:rsidR="00BD65D1">
        <w:rPr>
          <w:rFonts w:ascii="Times New Roman" w:hAnsi="Times New Roman" w:cs="Times New Roman"/>
          <w:lang w:val="en-US"/>
        </w:rPr>
        <w:t xml:space="preserve"> online</w:t>
      </w:r>
      <w:r w:rsidR="00BD65D1" w:rsidRPr="008E32EB">
        <w:rPr>
          <w:rFonts w:ascii="Times New Roman" w:hAnsi="Times New Roman" w:cs="Times New Roman"/>
          <w:lang w:val="en-US"/>
        </w:rPr>
        <w:t xml:space="preserve"> </w:t>
      </w:r>
      <w:r w:rsidR="00BD65D1">
        <w:rPr>
          <w:rFonts w:ascii="Times New Roman" w:hAnsi="Times New Roman" w:cs="Times New Roman"/>
          <w:lang w:val="en-US"/>
        </w:rPr>
        <w:t>survey</w:t>
      </w:r>
      <w:r w:rsidR="00BD65D1" w:rsidRPr="008E32EB">
        <w:rPr>
          <w:rFonts w:ascii="Times New Roman" w:hAnsi="Times New Roman" w:cs="Times New Roman"/>
          <w:lang w:val="en-US"/>
        </w:rPr>
        <w:t xml:space="preserve"> </w:t>
      </w:r>
      <w:r w:rsidR="00BD65D1">
        <w:rPr>
          <w:rFonts w:ascii="Times New Roman" w:hAnsi="Times New Roman" w:cs="Times New Roman"/>
          <w:lang w:val="en-US"/>
        </w:rPr>
        <w:t xml:space="preserve">conducted </w:t>
      </w:r>
      <w:r w:rsidR="00BD65D1" w:rsidRPr="008E32EB">
        <w:rPr>
          <w:rFonts w:ascii="Times New Roman" w:hAnsi="Times New Roman" w:cs="Times New Roman"/>
          <w:lang w:val="en-US"/>
        </w:rPr>
        <w:t xml:space="preserve">between August 1 and November 1, 2021. The target population was the adult population of Germany. The </w:t>
      </w:r>
      <w:r w:rsidR="00BD65D1">
        <w:rPr>
          <w:rFonts w:ascii="Times New Roman" w:hAnsi="Times New Roman" w:cs="Times New Roman"/>
          <w:lang w:val="en-US"/>
        </w:rPr>
        <w:t>online survey</w:t>
      </w:r>
      <w:r w:rsidR="00BD65D1" w:rsidRPr="008E32EB">
        <w:rPr>
          <w:rFonts w:ascii="Times New Roman" w:hAnsi="Times New Roman" w:cs="Times New Roman"/>
          <w:lang w:val="en-US"/>
        </w:rPr>
        <w:t xml:space="preserve"> was published on</w:t>
      </w:r>
      <w:r w:rsidR="00BD65D1">
        <w:rPr>
          <w:rFonts w:ascii="Times New Roman" w:hAnsi="Times New Roman" w:cs="Times New Roman"/>
          <w:lang w:val="en-US"/>
        </w:rPr>
        <w:t xml:space="preserve"> commonly used</w:t>
      </w:r>
      <w:r w:rsidR="00BD65D1" w:rsidRPr="008E32EB">
        <w:rPr>
          <w:rFonts w:ascii="Times New Roman" w:hAnsi="Times New Roman" w:cs="Times New Roman"/>
          <w:lang w:val="en-US"/>
        </w:rPr>
        <w:t xml:space="preserve"> social networks (Facebook, Telegram and WhatsApp) as well as other public platforms </w:t>
      </w:r>
      <w:commentRangeStart w:id="106"/>
      <w:del w:id="107" w:author="Marie Neumann" w:date="2022-02-27T16:29:00Z">
        <w:r w:rsidR="00BD65D1" w:rsidRPr="008E32EB" w:rsidDel="00AE4939">
          <w:rPr>
            <w:rFonts w:ascii="Times New Roman" w:hAnsi="Times New Roman" w:cs="Times New Roman"/>
            <w:lang w:val="en-US"/>
          </w:rPr>
          <w:delText>(e.g., “Schwarzes Brett</w:delText>
        </w:r>
        <w:r w:rsidR="00BD65D1" w:rsidDel="00AE4939">
          <w:rPr>
            <w:rFonts w:ascii="Times New Roman" w:hAnsi="Times New Roman" w:cs="Times New Roman"/>
            <w:lang w:val="en-US"/>
          </w:rPr>
          <w:delText xml:space="preserve"> Bremen</w:delText>
        </w:r>
        <w:r w:rsidR="00BD65D1" w:rsidRPr="008E32EB" w:rsidDel="00AE4939">
          <w:rPr>
            <w:rFonts w:ascii="Times New Roman" w:hAnsi="Times New Roman" w:cs="Times New Roman"/>
            <w:lang w:val="en-US"/>
          </w:rPr>
          <w:delText>” and</w:delText>
        </w:r>
        <w:r w:rsidR="00BD65D1" w:rsidRPr="00020865" w:rsidDel="00AE4939">
          <w:rPr>
            <w:rFonts w:ascii="Times New Roman" w:hAnsi="Times New Roman" w:cs="Times New Roman"/>
            <w:lang w:val="en-US"/>
          </w:rPr>
          <w:delText xml:space="preserve"> mailing lists such as the mailing list of the Public Health Department </w:delText>
        </w:r>
        <w:r w:rsidR="009175EA" w:rsidDel="00AE4939">
          <w:rPr>
            <w:rFonts w:ascii="Times New Roman" w:hAnsi="Times New Roman" w:cs="Times New Roman"/>
            <w:lang w:val="en-US"/>
          </w:rPr>
          <w:delText>of</w:delText>
        </w:r>
        <w:r w:rsidR="009175EA" w:rsidRPr="00020865" w:rsidDel="00AE4939">
          <w:rPr>
            <w:rFonts w:ascii="Times New Roman" w:hAnsi="Times New Roman" w:cs="Times New Roman"/>
            <w:lang w:val="en-US"/>
          </w:rPr>
          <w:delText xml:space="preserve"> </w:delText>
        </w:r>
        <w:r w:rsidR="00BD65D1" w:rsidRPr="00020865" w:rsidDel="00AE4939">
          <w:rPr>
            <w:rFonts w:ascii="Times New Roman" w:hAnsi="Times New Roman" w:cs="Times New Roman"/>
            <w:lang w:val="en-US"/>
          </w:rPr>
          <w:delText>the University of Bremen</w:delText>
        </w:r>
        <w:r w:rsidR="00BD65D1" w:rsidDel="00AE4939">
          <w:rPr>
            <w:rFonts w:ascii="Times New Roman" w:hAnsi="Times New Roman" w:cs="Times New Roman"/>
            <w:lang w:val="en-US"/>
          </w:rPr>
          <w:delText>)</w:delText>
        </w:r>
        <w:r w:rsidR="00BD65D1" w:rsidRPr="008E32EB" w:rsidDel="00AE4939">
          <w:rPr>
            <w:rFonts w:ascii="Times New Roman" w:hAnsi="Times New Roman" w:cs="Times New Roman"/>
            <w:lang w:val="en-US"/>
          </w:rPr>
          <w:delText xml:space="preserve">. </w:delText>
        </w:r>
        <w:commentRangeEnd w:id="106"/>
        <w:r w:rsidR="00415BC7" w:rsidDel="00AE4939">
          <w:rPr>
            <w:rStyle w:val="a4"/>
          </w:rPr>
          <w:commentReference w:id="106"/>
        </w:r>
      </w:del>
      <w:r w:rsidR="00BD65D1" w:rsidRPr="008E32EB">
        <w:rPr>
          <w:rFonts w:ascii="Times New Roman" w:hAnsi="Times New Roman" w:cs="Times New Roman"/>
          <w:lang w:val="en-US"/>
        </w:rPr>
        <w:t>In addition, posters with a QR code were put up in</w:t>
      </w:r>
      <w:r w:rsidR="00BD65D1">
        <w:rPr>
          <w:rFonts w:ascii="Times New Roman" w:hAnsi="Times New Roman" w:cs="Times New Roman"/>
          <w:lang w:val="en-US"/>
        </w:rPr>
        <w:t xml:space="preserve"> frequently visited</w:t>
      </w:r>
      <w:r w:rsidR="00BD65D1" w:rsidRPr="008E32EB">
        <w:rPr>
          <w:rFonts w:ascii="Times New Roman" w:hAnsi="Times New Roman" w:cs="Times New Roman"/>
          <w:lang w:val="en-US"/>
        </w:rPr>
        <w:t xml:space="preserve"> public places such as student residences, blood donation centers, or canteens</w:t>
      </w:r>
      <w:r w:rsidR="001A4228">
        <w:rPr>
          <w:rFonts w:ascii="Times New Roman" w:hAnsi="Times New Roman" w:cs="Times New Roman"/>
          <w:lang w:val="en-US"/>
        </w:rPr>
        <w:t xml:space="preserve"> </w:t>
      </w:r>
      <w:r w:rsidR="001A4228" w:rsidRPr="008E32EB">
        <w:rPr>
          <w:rFonts w:ascii="Times New Roman" w:hAnsi="Times New Roman" w:cs="Times New Roman"/>
          <w:lang w:val="en-US"/>
        </w:rPr>
        <w:t>to encourage participation in the survey.</w:t>
      </w:r>
      <w:r w:rsidR="001A4228">
        <w:rPr>
          <w:rFonts w:ascii="Times New Roman" w:hAnsi="Times New Roman" w:cs="Times New Roman"/>
          <w:lang w:val="en-US"/>
        </w:rPr>
        <w:t xml:space="preserve"> The following cites were considered: </w:t>
      </w:r>
      <w:r w:rsidR="001A4228" w:rsidRPr="008E32EB">
        <w:rPr>
          <w:rFonts w:ascii="Times New Roman" w:hAnsi="Times New Roman" w:cs="Times New Roman"/>
          <w:lang w:val="en-US"/>
        </w:rPr>
        <w:t>Berlin, Bielefeld, Bremen, Dresden Frankfurt, Hamburg</w:t>
      </w:r>
      <w:r w:rsidR="001A4228">
        <w:rPr>
          <w:lang w:val="en-US"/>
        </w:rPr>
        <w:t>.</w:t>
      </w:r>
    </w:p>
    <w:p w14:paraId="5EA84E15" w14:textId="2403CE7B" w:rsidR="00BD65D1" w:rsidRPr="001A4228" w:rsidRDefault="00BD65D1" w:rsidP="00862A2E">
      <w:pPr>
        <w:spacing w:line="360" w:lineRule="auto"/>
        <w:jc w:val="both"/>
        <w:rPr>
          <w:lang w:val="en-US"/>
        </w:rPr>
      </w:pPr>
      <w:r w:rsidRPr="00441CF4">
        <w:rPr>
          <w:rFonts w:ascii="Times New Roman" w:hAnsi="Times New Roman" w:cs="Times New Roman"/>
          <w:lang w:val="en-US"/>
        </w:rPr>
        <w:t xml:space="preserve">To collect the information, a series of questions were designed and developed based on the </w:t>
      </w:r>
      <w:commentRangeStart w:id="108"/>
      <w:r w:rsidRPr="00441CF4">
        <w:rPr>
          <w:rFonts w:ascii="Times New Roman" w:hAnsi="Times New Roman" w:cs="Times New Roman"/>
          <w:lang w:val="en-US"/>
        </w:rPr>
        <w:t>previous literature research on factors associated with other vaccinations such as influenza and measles</w:t>
      </w:r>
      <w:r>
        <w:rPr>
          <w:rFonts w:ascii="Times New Roman" w:hAnsi="Times New Roman" w:cs="Times New Roman"/>
          <w:lang w:val="en-US"/>
        </w:rPr>
        <w:t xml:space="preserve">. </w:t>
      </w:r>
      <w:commentRangeEnd w:id="108"/>
      <w:r w:rsidR="00946589">
        <w:rPr>
          <w:rStyle w:val="a4"/>
        </w:rPr>
        <w:commentReference w:id="108"/>
      </w:r>
      <w:r>
        <w:rPr>
          <w:rFonts w:ascii="Times New Roman" w:hAnsi="Times New Roman" w:cs="Times New Roman"/>
          <w:lang w:val="en-US"/>
        </w:rPr>
        <w:t>The questions were first pre-tested and were revised and finalized on feedback from pre-testers.</w:t>
      </w:r>
      <w:r w:rsidR="00893A68">
        <w:rPr>
          <w:rFonts w:ascii="Times New Roman" w:hAnsi="Times New Roman" w:cs="Times New Roman"/>
          <w:lang w:val="en-US"/>
        </w:rPr>
        <w:t xml:space="preserve"> </w:t>
      </w:r>
      <w:commentRangeStart w:id="109"/>
      <w:commentRangeStart w:id="110"/>
      <w:commentRangeStart w:id="111"/>
      <w:r w:rsidR="00893A68">
        <w:rPr>
          <w:rFonts w:ascii="Times New Roman" w:hAnsi="Times New Roman" w:cs="Times New Roman"/>
          <w:lang w:val="en-US"/>
        </w:rPr>
        <w:t xml:space="preserve">Before the </w:t>
      </w:r>
      <w:r w:rsidR="00893A68">
        <w:rPr>
          <w:rFonts w:ascii="Times New Roman" w:hAnsi="Times New Roman" w:cs="Times New Roman"/>
          <w:lang w:val="en-US"/>
        </w:rPr>
        <w:lastRenderedPageBreak/>
        <w:t>activation of the question</w:t>
      </w:r>
      <w:r w:rsidR="00B931B9">
        <w:rPr>
          <w:rFonts w:ascii="Times New Roman" w:hAnsi="Times New Roman" w:cs="Times New Roman"/>
          <w:lang w:val="en-US"/>
        </w:rPr>
        <w:t>naire</w:t>
      </w:r>
      <w:r w:rsidR="002C5416">
        <w:rPr>
          <w:rFonts w:ascii="Times New Roman" w:hAnsi="Times New Roman" w:cs="Times New Roman"/>
          <w:lang w:val="en-US"/>
        </w:rPr>
        <w:t>,</w:t>
      </w:r>
      <w:r w:rsidR="00893A68">
        <w:rPr>
          <w:rFonts w:ascii="Times New Roman" w:hAnsi="Times New Roman" w:cs="Times New Roman"/>
          <w:lang w:val="en-US"/>
        </w:rPr>
        <w:t xml:space="preserve"> a </w:t>
      </w:r>
      <w:r w:rsidR="005557A0">
        <w:rPr>
          <w:rFonts w:ascii="Times New Roman" w:hAnsi="Times New Roman" w:cs="Times New Roman"/>
          <w:lang w:val="en-US"/>
        </w:rPr>
        <w:t xml:space="preserve">sample size calculation was performed to estimate </w:t>
      </w:r>
      <w:r w:rsidR="00AC627B">
        <w:rPr>
          <w:rFonts w:ascii="Times New Roman" w:hAnsi="Times New Roman" w:cs="Times New Roman"/>
          <w:lang w:val="en-US"/>
        </w:rPr>
        <w:t xml:space="preserve">the </w:t>
      </w:r>
      <w:r w:rsidR="00C65BBE">
        <w:rPr>
          <w:rFonts w:ascii="Times New Roman" w:hAnsi="Times New Roman" w:cs="Times New Roman"/>
          <w:lang w:val="en-US"/>
        </w:rPr>
        <w:t xml:space="preserve">number of participants needed </w:t>
      </w:r>
      <w:r w:rsidR="00F948E4">
        <w:rPr>
          <w:rFonts w:ascii="Times New Roman" w:hAnsi="Times New Roman" w:cs="Times New Roman"/>
          <w:lang w:val="en-US"/>
        </w:rPr>
        <w:t>to obtain statistically significant results.</w:t>
      </w:r>
      <w:commentRangeEnd w:id="109"/>
      <w:r w:rsidR="006C12E0">
        <w:rPr>
          <w:rStyle w:val="a4"/>
        </w:rPr>
        <w:commentReference w:id="109"/>
      </w:r>
      <w:commentRangeEnd w:id="110"/>
      <w:r w:rsidR="00052ACC">
        <w:rPr>
          <w:rStyle w:val="a4"/>
        </w:rPr>
        <w:commentReference w:id="110"/>
      </w:r>
      <w:commentRangeEnd w:id="111"/>
      <w:r w:rsidR="001A4228">
        <w:rPr>
          <w:rStyle w:val="a4"/>
        </w:rPr>
        <w:commentReference w:id="111"/>
      </w:r>
    </w:p>
    <w:p w14:paraId="79C86B0B" w14:textId="77777777" w:rsidR="00BD65D1" w:rsidRPr="002902AD" w:rsidRDefault="00BD65D1" w:rsidP="00BD65D1">
      <w:pPr>
        <w:pStyle w:val="2"/>
        <w:rPr>
          <w:rFonts w:ascii="Times New Roman" w:hAnsi="Times New Roman" w:cs="Times New Roman"/>
          <w:b/>
          <w:bCs/>
          <w:color w:val="auto"/>
          <w:lang w:val="en-US"/>
        </w:rPr>
      </w:pPr>
      <w:bookmarkStart w:id="112" w:name="_Toc95215200"/>
      <w:r w:rsidRPr="0019299E">
        <w:rPr>
          <w:rFonts w:ascii="Times New Roman" w:hAnsi="Times New Roman" w:cs="Times New Roman"/>
          <w:b/>
          <w:bCs/>
          <w:color w:val="auto"/>
          <w:lang w:val="en-US"/>
        </w:rPr>
        <w:t>Study Variables</w:t>
      </w:r>
      <w:bookmarkEnd w:id="112"/>
    </w:p>
    <w:p w14:paraId="18BF8906" w14:textId="20439326" w:rsidR="00BD65D1" w:rsidRDefault="00BD65D1" w:rsidP="00862A2E">
      <w:pPr>
        <w:spacing w:line="360" w:lineRule="auto"/>
        <w:jc w:val="both"/>
        <w:rPr>
          <w:rFonts w:ascii="Times New Roman" w:hAnsi="Times New Roman" w:cs="Times New Roman"/>
          <w:lang w:val="en-US"/>
        </w:rPr>
      </w:pPr>
      <w:r w:rsidRPr="00B31BCA">
        <w:rPr>
          <w:rFonts w:ascii="Times New Roman" w:hAnsi="Times New Roman" w:cs="Times New Roman"/>
          <w:lang w:val="en-US"/>
        </w:rPr>
        <w:t xml:space="preserve">At the time of </w:t>
      </w:r>
      <w:r w:rsidR="000646DE">
        <w:rPr>
          <w:rFonts w:ascii="Times New Roman" w:hAnsi="Times New Roman" w:cs="Times New Roman"/>
          <w:lang w:val="en-US"/>
        </w:rPr>
        <w:t>data collection</w:t>
      </w:r>
      <w:ins w:id="113" w:author="Theresa Klinger" w:date="2022-02-27T08:53:00Z">
        <w:r w:rsidR="002F3E16">
          <w:rPr>
            <w:rFonts w:ascii="Times New Roman" w:hAnsi="Times New Roman" w:cs="Times New Roman"/>
            <w:lang w:val="en-US"/>
          </w:rPr>
          <w:t xml:space="preserve"> </w:t>
        </w:r>
        <w:commentRangeStart w:id="114"/>
        <w:r w:rsidR="002F3E16">
          <w:rPr>
            <w:rFonts w:ascii="Times New Roman" w:hAnsi="Times New Roman" w:cs="Times New Roman"/>
            <w:lang w:val="en-US"/>
          </w:rPr>
          <w:t>(</w:t>
        </w:r>
        <w:r w:rsidR="002F3E16" w:rsidRPr="008E32EB">
          <w:rPr>
            <w:rFonts w:ascii="Times New Roman" w:hAnsi="Times New Roman" w:cs="Times New Roman"/>
            <w:lang w:val="en-US"/>
          </w:rPr>
          <w:t xml:space="preserve">August 1 </w:t>
        </w:r>
        <w:r w:rsidR="002F3E16">
          <w:rPr>
            <w:rFonts w:ascii="Times New Roman" w:hAnsi="Times New Roman" w:cs="Times New Roman"/>
            <w:lang w:val="en-US"/>
          </w:rPr>
          <w:t>to</w:t>
        </w:r>
        <w:r w:rsidR="002F3E16" w:rsidRPr="008E32EB">
          <w:rPr>
            <w:rFonts w:ascii="Times New Roman" w:hAnsi="Times New Roman" w:cs="Times New Roman"/>
            <w:lang w:val="en-US"/>
          </w:rPr>
          <w:t xml:space="preserve"> November 1, 2021</w:t>
        </w:r>
        <w:r w:rsidR="002F3E16">
          <w:rPr>
            <w:rFonts w:ascii="Times New Roman" w:hAnsi="Times New Roman" w:cs="Times New Roman"/>
            <w:lang w:val="en-US"/>
          </w:rPr>
          <w:t>)</w:t>
        </w:r>
      </w:ins>
      <w:r w:rsidRPr="00B31BCA">
        <w:rPr>
          <w:rFonts w:ascii="Times New Roman" w:hAnsi="Times New Roman" w:cs="Times New Roman"/>
          <w:lang w:val="en-US"/>
        </w:rPr>
        <w:t xml:space="preserve">, </w:t>
      </w:r>
      <w:commentRangeEnd w:id="114"/>
      <w:r w:rsidR="00CA101C">
        <w:rPr>
          <w:rStyle w:val="a4"/>
        </w:rPr>
        <w:commentReference w:id="114"/>
      </w:r>
      <w:r w:rsidRPr="00B31BCA">
        <w:rPr>
          <w:rFonts w:ascii="Times New Roman" w:hAnsi="Times New Roman" w:cs="Times New Roman"/>
          <w:lang w:val="en-US"/>
        </w:rPr>
        <w:t xml:space="preserve">not all participants had </w:t>
      </w:r>
      <w:r>
        <w:rPr>
          <w:rFonts w:ascii="Times New Roman" w:hAnsi="Times New Roman" w:cs="Times New Roman"/>
          <w:lang w:val="en-US"/>
        </w:rPr>
        <w:t>already</w:t>
      </w:r>
      <w:r w:rsidRPr="00B31BCA">
        <w:rPr>
          <w:rFonts w:ascii="Times New Roman" w:hAnsi="Times New Roman" w:cs="Times New Roman"/>
          <w:lang w:val="en-US"/>
        </w:rPr>
        <w:t xml:space="preserve"> receiv</w:t>
      </w:r>
      <w:r>
        <w:rPr>
          <w:rFonts w:ascii="Times New Roman" w:hAnsi="Times New Roman" w:cs="Times New Roman"/>
          <w:lang w:val="en-US"/>
        </w:rPr>
        <w:t>ed</w:t>
      </w:r>
      <w:r w:rsidRPr="00B31BCA">
        <w:rPr>
          <w:rFonts w:ascii="Times New Roman" w:hAnsi="Times New Roman" w:cs="Times New Roman"/>
          <w:lang w:val="en-US"/>
        </w:rPr>
        <w:t xml:space="preserve"> </w:t>
      </w:r>
      <w:proofErr w:type="gramStart"/>
      <w:r w:rsidRPr="00B31BCA">
        <w:rPr>
          <w:rFonts w:ascii="Times New Roman" w:hAnsi="Times New Roman" w:cs="Times New Roman"/>
          <w:lang w:val="en-US"/>
        </w:rPr>
        <w:t>a</w:t>
      </w:r>
      <w:r>
        <w:rPr>
          <w:rFonts w:ascii="Times New Roman" w:hAnsi="Times New Roman" w:cs="Times New Roman"/>
          <w:lang w:val="en-US"/>
        </w:rPr>
        <w:t>n .</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Therefor</w:t>
      </w:r>
      <w:r w:rsidR="0013203E">
        <w:rPr>
          <w:rFonts w:ascii="Times New Roman" w:hAnsi="Times New Roman" w:cs="Times New Roman"/>
          <w:lang w:val="en-US"/>
        </w:rPr>
        <w:t>e</w:t>
      </w:r>
      <w:proofErr w:type="gramEnd"/>
      <w:r>
        <w:rPr>
          <w:rFonts w:ascii="Times New Roman" w:hAnsi="Times New Roman" w:cs="Times New Roman"/>
          <w:lang w:val="en-US"/>
        </w:rPr>
        <w:t xml:space="preserve"> the </w:t>
      </w:r>
      <w:r w:rsidRPr="003B0399">
        <w:rPr>
          <w:rFonts w:ascii="Times New Roman" w:hAnsi="Times New Roman" w:cs="Times New Roman"/>
          <w:lang w:val="en-US"/>
        </w:rPr>
        <w:t xml:space="preserve">outcome variable </w:t>
      </w:r>
      <w:r>
        <w:rPr>
          <w:rFonts w:ascii="Times New Roman" w:hAnsi="Times New Roman" w:cs="Times New Roman"/>
          <w:lang w:val="en-US"/>
        </w:rPr>
        <w:t>is defined as</w:t>
      </w:r>
      <w:r w:rsidRPr="003B0399">
        <w:rPr>
          <w:rFonts w:ascii="Times New Roman" w:hAnsi="Times New Roman" w:cs="Times New Roman"/>
          <w:lang w:val="en-US"/>
        </w:rPr>
        <w:t xml:space="preserve"> the attitude towards </w:t>
      </w:r>
      <w:r>
        <w:rPr>
          <w:rFonts w:ascii="Times New Roman" w:hAnsi="Times New Roman" w:cs="Times New Roman"/>
          <w:lang w:val="en-US"/>
        </w:rPr>
        <w:t xml:space="preserve">a SARS-CoV-2 </w:t>
      </w:r>
      <w:r w:rsidRPr="003B0399">
        <w:rPr>
          <w:rFonts w:ascii="Times New Roman" w:hAnsi="Times New Roman" w:cs="Times New Roman"/>
          <w:lang w:val="en-US"/>
        </w:rPr>
        <w:t xml:space="preserve">vaccination and </w:t>
      </w:r>
      <w:r w:rsidR="00E43FF9" w:rsidRPr="003B0399">
        <w:rPr>
          <w:rFonts w:ascii="Times New Roman" w:hAnsi="Times New Roman" w:cs="Times New Roman"/>
          <w:lang w:val="en-US"/>
        </w:rPr>
        <w:t>consist</w:t>
      </w:r>
      <w:r w:rsidR="00E43FF9">
        <w:rPr>
          <w:rFonts w:ascii="Times New Roman" w:hAnsi="Times New Roman" w:cs="Times New Roman"/>
          <w:lang w:val="en-US"/>
        </w:rPr>
        <w:t>s</w:t>
      </w:r>
      <w:r w:rsidR="00E43FF9" w:rsidRPr="003B0399">
        <w:rPr>
          <w:rFonts w:ascii="Times New Roman" w:hAnsi="Times New Roman" w:cs="Times New Roman"/>
          <w:lang w:val="en-US"/>
        </w:rPr>
        <w:t xml:space="preserve"> </w:t>
      </w:r>
      <w:r w:rsidRPr="003B0399">
        <w:rPr>
          <w:rFonts w:ascii="Times New Roman" w:hAnsi="Times New Roman" w:cs="Times New Roman"/>
          <w:lang w:val="en-US"/>
        </w:rPr>
        <w:t xml:space="preserve">of having already </w:t>
      </w:r>
      <w:r>
        <w:rPr>
          <w:rFonts w:ascii="Times New Roman" w:hAnsi="Times New Roman" w:cs="Times New Roman"/>
          <w:lang w:val="en-US"/>
        </w:rPr>
        <w:t xml:space="preserve">got </w:t>
      </w:r>
      <w:r w:rsidRPr="003B0399">
        <w:rPr>
          <w:rFonts w:ascii="Times New Roman" w:hAnsi="Times New Roman" w:cs="Times New Roman"/>
          <w:lang w:val="en-US"/>
        </w:rPr>
        <w:t xml:space="preserve">vaccinated or wanting to </w:t>
      </w:r>
      <w:r>
        <w:rPr>
          <w:rFonts w:ascii="Times New Roman" w:hAnsi="Times New Roman" w:cs="Times New Roman"/>
          <w:lang w:val="en-US"/>
        </w:rPr>
        <w:t xml:space="preserve">get </w:t>
      </w:r>
      <w:r w:rsidRPr="003B0399">
        <w:rPr>
          <w:rFonts w:ascii="Times New Roman" w:hAnsi="Times New Roman" w:cs="Times New Roman"/>
          <w:lang w:val="en-US"/>
        </w:rPr>
        <w:t>vaccinated.</w:t>
      </w:r>
      <w:r>
        <w:rPr>
          <w:rFonts w:ascii="Times New Roman" w:hAnsi="Times New Roman" w:cs="Times New Roman"/>
          <w:lang w:val="en-US"/>
        </w:rPr>
        <w:t xml:space="preserve"> In addition, participants were asked for their motivation to get vaccinated or not to get vaccinated, respectively. </w:t>
      </w:r>
    </w:p>
    <w:p w14:paraId="70E406B9" w14:textId="5FB6DE93" w:rsidR="00DF46D7" w:rsidRDefault="00BD65D1" w:rsidP="00862A2E">
      <w:pPr>
        <w:spacing w:line="360" w:lineRule="auto"/>
        <w:jc w:val="both"/>
        <w:rPr>
          <w:rFonts w:ascii="Times New Roman" w:hAnsi="Times New Roman" w:cs="Times New Roman"/>
          <w:lang w:val="en-US"/>
        </w:rPr>
      </w:pPr>
      <w:r>
        <w:rPr>
          <w:rFonts w:ascii="Times New Roman" w:hAnsi="Times New Roman" w:cs="Times New Roman"/>
          <w:lang w:val="en-US"/>
        </w:rPr>
        <w:t xml:space="preserve">To explore possible factors associated with a SARS-CoV-2 vaccination readiness, participants were asked about their trust in as well as their attitude towards the German health care system, sources of information </w:t>
      </w:r>
      <w:r w:rsidR="00D52DBD">
        <w:rPr>
          <w:rFonts w:ascii="Times New Roman" w:hAnsi="Times New Roman" w:cs="Times New Roman"/>
          <w:lang w:val="en-US"/>
        </w:rPr>
        <w:t xml:space="preserve">about </w:t>
      </w:r>
      <w:r>
        <w:rPr>
          <w:rFonts w:ascii="Times New Roman" w:hAnsi="Times New Roman" w:cs="Times New Roman"/>
          <w:lang w:val="en-US"/>
        </w:rPr>
        <w:t>the vaccination, political attitude, the current mental and physical state of health, migration background</w:t>
      </w:r>
      <w:r w:rsidR="00AE4939">
        <w:rPr>
          <w:rFonts w:ascii="Times New Roman" w:hAnsi="Times New Roman" w:cs="Times New Roman"/>
          <w:lang w:val="en-US"/>
        </w:rPr>
        <w:t xml:space="preserve"> and</w:t>
      </w:r>
      <w:r>
        <w:rPr>
          <w:rFonts w:ascii="Times New Roman" w:hAnsi="Times New Roman" w:cs="Times New Roman"/>
          <w:lang w:val="en-US"/>
        </w:rPr>
        <w:t xml:space="preserve"> the current vaccination status (apart from SARS-CoV-2)</w:t>
      </w:r>
      <w:r w:rsidR="00AE4939">
        <w:rPr>
          <w:rFonts w:ascii="Times New Roman" w:hAnsi="Times New Roman" w:cs="Times New Roman"/>
          <w:lang w:val="en-US"/>
        </w:rPr>
        <w:t xml:space="preserve">. </w:t>
      </w:r>
      <w:r w:rsidR="00CD451E">
        <w:rPr>
          <w:rFonts w:ascii="Times New Roman" w:hAnsi="Times New Roman" w:cs="Times New Roman"/>
          <w:lang w:val="en-US"/>
        </w:rPr>
        <w:t xml:space="preserve">In </w:t>
      </w:r>
      <w:proofErr w:type="gramStart"/>
      <w:r w:rsidR="00CD451E">
        <w:rPr>
          <w:rFonts w:ascii="Times New Roman" w:hAnsi="Times New Roman" w:cs="Times New Roman"/>
          <w:lang w:val="en-US"/>
        </w:rPr>
        <w:t>addition</w:t>
      </w:r>
      <w:proofErr w:type="gramEnd"/>
      <w:r>
        <w:rPr>
          <w:rFonts w:ascii="Times New Roman" w:hAnsi="Times New Roman" w:cs="Times New Roman"/>
          <w:lang w:val="en-US"/>
        </w:rPr>
        <w:t xml:space="preserve"> sociodemographic characteristics including age, gender, educational attainment, occupation, marital status and monthly income</w:t>
      </w:r>
      <w:r w:rsidR="00E31D28">
        <w:rPr>
          <w:rFonts w:ascii="Times New Roman" w:hAnsi="Times New Roman" w:cs="Times New Roman"/>
          <w:lang w:val="en-US"/>
        </w:rPr>
        <w:t xml:space="preserve"> were collected</w:t>
      </w:r>
      <w:r>
        <w:rPr>
          <w:rFonts w:ascii="Times New Roman" w:hAnsi="Times New Roman" w:cs="Times New Roman"/>
          <w:lang w:val="en-US"/>
        </w:rPr>
        <w:t xml:space="preserve">. </w:t>
      </w:r>
    </w:p>
    <w:p w14:paraId="06F860C2" w14:textId="1F2398E2" w:rsidR="00BD65D1" w:rsidRDefault="00BD65D1" w:rsidP="00862A2E">
      <w:pPr>
        <w:spacing w:line="360" w:lineRule="auto"/>
        <w:jc w:val="both"/>
        <w:rPr>
          <w:rFonts w:ascii="Times New Roman" w:hAnsi="Times New Roman" w:cs="Times New Roman"/>
          <w:lang w:val="en-US"/>
        </w:rPr>
      </w:pPr>
      <w:commentRangeStart w:id="115"/>
      <w:commentRangeStart w:id="116"/>
      <w:commentRangeStart w:id="117"/>
      <w:commentRangeStart w:id="118"/>
      <w:commentRangeStart w:id="119"/>
      <w:commentRangeStart w:id="120"/>
      <w:commentRangeStart w:id="121"/>
      <w:r>
        <w:rPr>
          <w:rFonts w:ascii="Times New Roman" w:hAnsi="Times New Roman" w:cs="Times New Roman"/>
          <w:lang w:val="en-US"/>
        </w:rPr>
        <w:t>Age was grouped into 5 groups (18-25, 26-35, 36-45, 46-55, 56-73</w:t>
      </w:r>
      <w:commentRangeEnd w:id="115"/>
      <w:r w:rsidR="00DF60B6">
        <w:rPr>
          <w:rStyle w:val="a4"/>
        </w:rPr>
        <w:commentReference w:id="115"/>
      </w:r>
      <w:commentRangeEnd w:id="116"/>
      <w:r w:rsidR="00720B8C">
        <w:rPr>
          <w:rStyle w:val="a4"/>
        </w:rPr>
        <w:commentReference w:id="116"/>
      </w:r>
      <w:commentRangeEnd w:id="117"/>
      <w:r w:rsidR="00DF46D7">
        <w:rPr>
          <w:rStyle w:val="a4"/>
        </w:rPr>
        <w:commentReference w:id="117"/>
      </w:r>
      <w:commentRangeEnd w:id="118"/>
      <w:r w:rsidR="005D1E1C">
        <w:rPr>
          <w:rStyle w:val="a4"/>
        </w:rPr>
        <w:commentReference w:id="118"/>
      </w:r>
      <w:r>
        <w:rPr>
          <w:rFonts w:ascii="Times New Roman" w:hAnsi="Times New Roman" w:cs="Times New Roman"/>
          <w:lang w:val="en-US"/>
        </w:rPr>
        <w:t xml:space="preserve">); educational attainment was grouped into no graduation, major school diploma, secondary school diploma and high school diploma (A-level); employment status was grouped into not employed, full-time employed, part-time employed, self-employed, student, apprenticeship, pupil, internship, pension and marginal employment; monthly income was grouped into 9 groups (under 500€, 500 up to 1000€, 1000 up to 1500€ 1500 up to 2000€, 2000 up to 3000€, 3000 up to 4000€, 4000 up to 5000€, 5000 up to 6000€, more than 6000€). </w:t>
      </w:r>
      <w:commentRangeEnd w:id="119"/>
      <w:r w:rsidR="00546175">
        <w:rPr>
          <w:rStyle w:val="a4"/>
        </w:rPr>
        <w:commentReference w:id="119"/>
      </w:r>
      <w:commentRangeEnd w:id="120"/>
      <w:r w:rsidR="003F5F29">
        <w:rPr>
          <w:rStyle w:val="a4"/>
        </w:rPr>
        <w:commentReference w:id="120"/>
      </w:r>
      <w:commentRangeEnd w:id="121"/>
      <w:r w:rsidR="00DF3531">
        <w:rPr>
          <w:rStyle w:val="a4"/>
        </w:rPr>
        <w:commentReference w:id="121"/>
      </w:r>
      <w:r>
        <w:rPr>
          <w:rFonts w:ascii="Times New Roman" w:hAnsi="Times New Roman" w:cs="Times New Roman"/>
          <w:lang w:val="en-US"/>
        </w:rPr>
        <w:t>A</w:t>
      </w:r>
      <w:r w:rsidRPr="00E92109">
        <w:rPr>
          <w:rFonts w:ascii="Times New Roman" w:hAnsi="Times New Roman" w:cs="Times New Roman"/>
          <w:lang w:val="en-US"/>
        </w:rPr>
        <w:t xml:space="preserve"> score was formed to measure the trust in the German health care system. For example, participants were asked</w:t>
      </w:r>
      <w:r w:rsidR="00C22E37">
        <w:rPr>
          <w:rFonts w:ascii="Times New Roman" w:hAnsi="Times New Roman" w:cs="Times New Roman"/>
          <w:lang w:val="en-US"/>
        </w:rPr>
        <w:t xml:space="preserve"> using a </w:t>
      </w:r>
      <w:proofErr w:type="spellStart"/>
      <w:r w:rsidR="00C22E37">
        <w:rPr>
          <w:rFonts w:ascii="Times New Roman" w:hAnsi="Times New Roman" w:cs="Times New Roman"/>
          <w:lang w:val="en-US"/>
        </w:rPr>
        <w:t>likert</w:t>
      </w:r>
      <w:proofErr w:type="spellEnd"/>
      <w:r w:rsidR="00C22E37">
        <w:rPr>
          <w:rFonts w:ascii="Times New Roman" w:hAnsi="Times New Roman" w:cs="Times New Roman"/>
          <w:lang w:val="en-US"/>
        </w:rPr>
        <w:t xml:space="preserve"> scale</w:t>
      </w:r>
      <w:r w:rsidRPr="00E92109">
        <w:rPr>
          <w:rFonts w:ascii="Times New Roman" w:hAnsi="Times New Roman" w:cs="Times New Roman"/>
          <w:lang w:val="en-US"/>
        </w:rPr>
        <w:t xml:space="preserve"> how much trust </w:t>
      </w:r>
      <w:r>
        <w:rPr>
          <w:rFonts w:ascii="Times New Roman" w:hAnsi="Times New Roman" w:cs="Times New Roman"/>
          <w:lang w:val="en-US"/>
        </w:rPr>
        <w:t xml:space="preserve">they have in </w:t>
      </w:r>
      <w:r w:rsidRPr="00E92109">
        <w:rPr>
          <w:rFonts w:ascii="Times New Roman" w:hAnsi="Times New Roman" w:cs="Times New Roman"/>
          <w:lang w:val="en-US"/>
        </w:rPr>
        <w:t>their doctor (</w:t>
      </w:r>
      <w:r w:rsidRPr="005A02E0">
        <w:rPr>
          <w:rFonts w:ascii="Times New Roman" w:hAnsi="Times New Roman" w:cs="Times New Roman"/>
          <w:lang w:val="en-US"/>
        </w:rPr>
        <w:t>the doctor is assessed here as</w:t>
      </w:r>
      <w:r>
        <w:rPr>
          <w:rFonts w:ascii="Times New Roman" w:hAnsi="Times New Roman" w:cs="Times New Roman"/>
          <w:lang w:val="en-US"/>
        </w:rPr>
        <w:t xml:space="preserve"> a</w:t>
      </w:r>
      <w:r w:rsidRPr="005A02E0">
        <w:rPr>
          <w:rFonts w:ascii="Times New Roman" w:hAnsi="Times New Roman" w:cs="Times New Roman"/>
          <w:lang w:val="en-US"/>
        </w:rPr>
        <w:t xml:space="preserve"> representative of the health system</w:t>
      </w:r>
      <w:r w:rsidRPr="00E92109">
        <w:rPr>
          <w:rFonts w:ascii="Times New Roman" w:hAnsi="Times New Roman" w:cs="Times New Roman"/>
          <w:lang w:val="en-US"/>
        </w:rPr>
        <w:t>) and how they rate the quality</w:t>
      </w:r>
      <w:r>
        <w:rPr>
          <w:rFonts w:ascii="Times New Roman" w:hAnsi="Times New Roman" w:cs="Times New Roman"/>
          <w:lang w:val="en-US"/>
        </w:rPr>
        <w:t xml:space="preserve"> of treatment</w:t>
      </w:r>
      <w:r w:rsidRPr="00E92109">
        <w:rPr>
          <w:rFonts w:ascii="Times New Roman" w:hAnsi="Times New Roman" w:cs="Times New Roman"/>
          <w:lang w:val="en-US"/>
        </w:rPr>
        <w:t xml:space="preserve">. Trust in </w:t>
      </w:r>
      <w:r>
        <w:rPr>
          <w:rFonts w:ascii="Times New Roman" w:hAnsi="Times New Roman" w:cs="Times New Roman"/>
          <w:lang w:val="en-US"/>
        </w:rPr>
        <w:t>institutions</w:t>
      </w:r>
      <w:r w:rsidRPr="00E92109">
        <w:rPr>
          <w:rFonts w:ascii="Times New Roman" w:hAnsi="Times New Roman" w:cs="Times New Roman"/>
          <w:lang w:val="en-US"/>
        </w:rPr>
        <w:t xml:space="preserve"> such as the </w:t>
      </w:r>
      <w:r>
        <w:rPr>
          <w:rFonts w:ascii="Times New Roman" w:hAnsi="Times New Roman" w:cs="Times New Roman"/>
          <w:lang w:val="en-US"/>
        </w:rPr>
        <w:t>Robert Koch Institute (</w:t>
      </w:r>
      <w:r w:rsidRPr="00E92109">
        <w:rPr>
          <w:rFonts w:ascii="Times New Roman" w:hAnsi="Times New Roman" w:cs="Times New Roman"/>
          <w:lang w:val="en-US"/>
        </w:rPr>
        <w:t>RKI</w:t>
      </w:r>
      <w:r>
        <w:rPr>
          <w:rFonts w:ascii="Times New Roman" w:hAnsi="Times New Roman" w:cs="Times New Roman"/>
          <w:lang w:val="en-US"/>
        </w:rPr>
        <w:t>) or the Paul Ehrlich Institute (PEI)</w:t>
      </w:r>
      <w:r w:rsidRPr="00E92109">
        <w:rPr>
          <w:rFonts w:ascii="Times New Roman" w:hAnsi="Times New Roman" w:cs="Times New Roman"/>
          <w:lang w:val="en-US"/>
        </w:rPr>
        <w:t xml:space="preserve"> </w:t>
      </w:r>
      <w:r>
        <w:rPr>
          <w:rFonts w:ascii="Times New Roman" w:hAnsi="Times New Roman" w:cs="Times New Roman"/>
          <w:lang w:val="en-US"/>
        </w:rPr>
        <w:t>as part of</w:t>
      </w:r>
      <w:r w:rsidRPr="00E92109">
        <w:rPr>
          <w:rFonts w:ascii="Times New Roman" w:hAnsi="Times New Roman" w:cs="Times New Roman"/>
          <w:lang w:val="en-US"/>
        </w:rPr>
        <w:t xml:space="preserve"> the health</w:t>
      </w:r>
      <w:r>
        <w:rPr>
          <w:rFonts w:ascii="Times New Roman" w:hAnsi="Times New Roman" w:cs="Times New Roman"/>
          <w:lang w:val="en-US"/>
        </w:rPr>
        <w:t xml:space="preserve"> care</w:t>
      </w:r>
      <w:r w:rsidRPr="00E92109">
        <w:rPr>
          <w:rFonts w:ascii="Times New Roman" w:hAnsi="Times New Roman" w:cs="Times New Roman"/>
          <w:lang w:val="en-US"/>
        </w:rPr>
        <w:t xml:space="preserve"> system as well as political actions were also questioned</w:t>
      </w:r>
      <w:r w:rsidR="00263BB4">
        <w:rPr>
          <w:rFonts w:ascii="Times New Roman" w:hAnsi="Times New Roman" w:cs="Times New Roman"/>
          <w:lang w:val="en-US"/>
        </w:rPr>
        <w:t xml:space="preserve"> t</w:t>
      </w:r>
      <w:ins w:id="122" w:author="Florian Walsemann" w:date="2022-02-21T10:36:00Z">
        <w:r w:rsidR="00E43FF9">
          <w:rPr>
            <w:rFonts w:ascii="Times New Roman" w:hAnsi="Times New Roman" w:cs="Times New Roman"/>
            <w:lang w:val="en-US"/>
          </w:rPr>
          <w:t>h</w:t>
        </w:r>
      </w:ins>
      <w:r w:rsidR="00263BB4">
        <w:rPr>
          <w:rFonts w:ascii="Times New Roman" w:hAnsi="Times New Roman" w:cs="Times New Roman"/>
          <w:lang w:val="en-US"/>
        </w:rPr>
        <w:t xml:space="preserve">rough a </w:t>
      </w:r>
      <w:proofErr w:type="spellStart"/>
      <w:r w:rsidR="00263BB4">
        <w:rPr>
          <w:rFonts w:ascii="Times New Roman" w:hAnsi="Times New Roman" w:cs="Times New Roman"/>
          <w:lang w:val="en-US"/>
        </w:rPr>
        <w:t>likert</w:t>
      </w:r>
      <w:proofErr w:type="spellEnd"/>
      <w:r w:rsidR="00263BB4">
        <w:rPr>
          <w:rFonts w:ascii="Times New Roman" w:hAnsi="Times New Roman" w:cs="Times New Roman"/>
          <w:lang w:val="en-US"/>
        </w:rPr>
        <w:t xml:space="preserve"> scale</w:t>
      </w:r>
      <w:r w:rsidRPr="00E92109">
        <w:rPr>
          <w:rFonts w:ascii="Times New Roman" w:hAnsi="Times New Roman" w:cs="Times New Roman"/>
          <w:lang w:val="en-US"/>
        </w:rPr>
        <w:t>.</w:t>
      </w:r>
      <w:r>
        <w:rPr>
          <w:rFonts w:ascii="Times New Roman" w:hAnsi="Times New Roman" w:cs="Times New Roman"/>
          <w:lang w:val="en-US"/>
        </w:rPr>
        <w:t xml:space="preserve"> </w:t>
      </w:r>
      <w:commentRangeStart w:id="123"/>
      <w:commentRangeStart w:id="124"/>
      <w:commentRangeStart w:id="125"/>
      <w:commentRangeStart w:id="126"/>
      <w:r w:rsidRPr="001D6C7B">
        <w:rPr>
          <w:rFonts w:ascii="Times New Roman" w:hAnsi="Times New Roman" w:cs="Times New Roman"/>
          <w:lang w:val="en-US"/>
        </w:rPr>
        <w:t xml:space="preserve">The </w:t>
      </w:r>
      <w:r w:rsidR="00AA2187">
        <w:rPr>
          <w:rFonts w:ascii="Times New Roman" w:hAnsi="Times New Roman" w:cs="Times New Roman"/>
          <w:lang w:val="en-US"/>
        </w:rPr>
        <w:t>lower</w:t>
      </w:r>
      <w:r w:rsidRPr="001D6C7B">
        <w:rPr>
          <w:rFonts w:ascii="Times New Roman" w:hAnsi="Times New Roman" w:cs="Times New Roman"/>
          <w:lang w:val="en-US"/>
        </w:rPr>
        <w:t xml:space="preserve"> the score, the higher the </w:t>
      </w:r>
      <w:r>
        <w:rPr>
          <w:rFonts w:ascii="Times New Roman" w:hAnsi="Times New Roman" w:cs="Times New Roman"/>
          <w:lang w:val="en-US"/>
        </w:rPr>
        <w:t>trust</w:t>
      </w:r>
      <w:r w:rsidRPr="001D6C7B">
        <w:rPr>
          <w:rFonts w:ascii="Times New Roman" w:hAnsi="Times New Roman" w:cs="Times New Roman"/>
          <w:lang w:val="en-US"/>
        </w:rPr>
        <w:t xml:space="preserve"> in the health </w:t>
      </w:r>
      <w:r>
        <w:rPr>
          <w:rFonts w:ascii="Times New Roman" w:hAnsi="Times New Roman" w:cs="Times New Roman"/>
          <w:lang w:val="en-US"/>
        </w:rPr>
        <w:t xml:space="preserve">care </w:t>
      </w:r>
      <w:r w:rsidRPr="001D6C7B">
        <w:rPr>
          <w:rFonts w:ascii="Times New Roman" w:hAnsi="Times New Roman" w:cs="Times New Roman"/>
          <w:lang w:val="en-US"/>
        </w:rPr>
        <w:t>system</w:t>
      </w:r>
      <w:commentRangeEnd w:id="123"/>
      <w:r w:rsidR="00EE2DC5">
        <w:rPr>
          <w:rStyle w:val="a4"/>
        </w:rPr>
        <w:commentReference w:id="123"/>
      </w:r>
      <w:commentRangeEnd w:id="124"/>
      <w:r w:rsidR="004D6C85">
        <w:rPr>
          <w:rStyle w:val="a4"/>
        </w:rPr>
        <w:commentReference w:id="124"/>
      </w:r>
      <w:commentRangeEnd w:id="125"/>
      <w:r w:rsidR="0039788F">
        <w:rPr>
          <w:rStyle w:val="a4"/>
        </w:rPr>
        <w:commentReference w:id="125"/>
      </w:r>
      <w:commentRangeEnd w:id="126"/>
      <w:r w:rsidR="00F55875">
        <w:rPr>
          <w:rStyle w:val="a4"/>
        </w:rPr>
        <w:commentReference w:id="126"/>
      </w:r>
      <w:r w:rsidRPr="001D6C7B">
        <w:rPr>
          <w:rFonts w:ascii="Times New Roman" w:hAnsi="Times New Roman" w:cs="Times New Roman"/>
          <w:lang w:val="en-US"/>
        </w:rPr>
        <w:t>.</w:t>
      </w:r>
      <w:r>
        <w:rPr>
          <w:rFonts w:ascii="Times New Roman" w:hAnsi="Times New Roman" w:cs="Times New Roman"/>
          <w:lang w:val="en-US"/>
        </w:rPr>
        <w:t xml:space="preserve"> Respondents were also asked whether they were working in the health sector or </w:t>
      </w:r>
      <w:commentRangeStart w:id="127"/>
      <w:commentRangeStart w:id="128"/>
      <w:commentRangeStart w:id="129"/>
      <w:r>
        <w:rPr>
          <w:rFonts w:ascii="Times New Roman" w:hAnsi="Times New Roman" w:cs="Times New Roman"/>
          <w:lang w:val="en-US"/>
        </w:rPr>
        <w:t>not</w:t>
      </w:r>
      <w:commentRangeEnd w:id="127"/>
      <w:r>
        <w:rPr>
          <w:rStyle w:val="a4"/>
        </w:rPr>
        <w:commentReference w:id="127"/>
      </w:r>
      <w:commentRangeEnd w:id="128"/>
      <w:r w:rsidR="00D95178">
        <w:rPr>
          <w:rStyle w:val="a4"/>
        </w:rPr>
        <w:commentReference w:id="128"/>
      </w:r>
      <w:commentRangeEnd w:id="129"/>
      <w:r w:rsidR="00D95178">
        <w:rPr>
          <w:rStyle w:val="a4"/>
        </w:rPr>
        <w:commentReference w:id="129"/>
      </w:r>
      <w:r>
        <w:rPr>
          <w:rFonts w:ascii="Times New Roman" w:hAnsi="Times New Roman" w:cs="Times New Roman"/>
          <w:lang w:val="en-US"/>
        </w:rPr>
        <w:t>.</w:t>
      </w:r>
    </w:p>
    <w:p w14:paraId="58AD0CAD" w14:textId="77777777" w:rsidR="00E31D28" w:rsidRDefault="00E31D28" w:rsidP="00862A2E">
      <w:pPr>
        <w:spacing w:line="360" w:lineRule="auto"/>
        <w:jc w:val="both"/>
        <w:rPr>
          <w:rFonts w:ascii="Times New Roman" w:hAnsi="Times New Roman" w:cs="Times New Roman"/>
          <w:lang w:val="en-US"/>
        </w:rPr>
      </w:pPr>
    </w:p>
    <w:p w14:paraId="0CF6603C" w14:textId="11F38C05" w:rsidR="0064645E" w:rsidRDefault="0064645E" w:rsidP="0064645E">
      <w:pPr>
        <w:pStyle w:val="2"/>
        <w:rPr>
          <w:rFonts w:ascii="Times New Roman" w:hAnsi="Times New Roman" w:cs="Times New Roman"/>
          <w:b/>
          <w:bCs/>
          <w:color w:val="auto"/>
          <w:lang w:val="en-US"/>
        </w:rPr>
      </w:pPr>
      <w:commentRangeStart w:id="130"/>
      <w:commentRangeStart w:id="131"/>
      <w:commentRangeStart w:id="132"/>
      <w:commentRangeStart w:id="133"/>
      <w:commentRangeStart w:id="134"/>
      <w:r>
        <w:rPr>
          <w:rFonts w:ascii="Times New Roman" w:hAnsi="Times New Roman" w:cs="Times New Roman"/>
          <w:b/>
          <w:bCs/>
          <w:color w:val="auto"/>
          <w:lang w:val="en-US"/>
        </w:rPr>
        <w:t>D</w:t>
      </w:r>
      <w:r w:rsidRPr="0064645E">
        <w:rPr>
          <w:rFonts w:ascii="Times New Roman" w:hAnsi="Times New Roman" w:cs="Times New Roman"/>
          <w:b/>
          <w:bCs/>
          <w:color w:val="auto"/>
          <w:lang w:val="en-US"/>
        </w:rPr>
        <w:t xml:space="preserve">ata </w:t>
      </w:r>
      <w:r>
        <w:rPr>
          <w:rFonts w:ascii="Times New Roman" w:hAnsi="Times New Roman" w:cs="Times New Roman"/>
          <w:b/>
          <w:bCs/>
          <w:color w:val="auto"/>
          <w:lang w:val="en-US"/>
        </w:rPr>
        <w:t>P</w:t>
      </w:r>
      <w:r w:rsidRPr="0064645E">
        <w:rPr>
          <w:rFonts w:ascii="Times New Roman" w:hAnsi="Times New Roman" w:cs="Times New Roman"/>
          <w:b/>
          <w:bCs/>
          <w:color w:val="auto"/>
          <w:lang w:val="en-US"/>
        </w:rPr>
        <w:t>reparation</w:t>
      </w:r>
      <w:commentRangeEnd w:id="130"/>
      <w:r>
        <w:rPr>
          <w:rStyle w:val="a4"/>
        </w:rPr>
        <w:commentReference w:id="130"/>
      </w:r>
      <w:commentRangeEnd w:id="131"/>
      <w:r w:rsidR="007A7C7C">
        <w:rPr>
          <w:rStyle w:val="a4"/>
        </w:rPr>
        <w:commentReference w:id="131"/>
      </w:r>
      <w:commentRangeEnd w:id="132"/>
      <w:r w:rsidR="00520503">
        <w:rPr>
          <w:rStyle w:val="a4"/>
        </w:rPr>
        <w:commentReference w:id="132"/>
      </w:r>
      <w:commentRangeEnd w:id="133"/>
      <w:r w:rsidR="00670A3D">
        <w:rPr>
          <w:rStyle w:val="a4"/>
        </w:rPr>
        <w:commentReference w:id="133"/>
      </w:r>
      <w:commentRangeEnd w:id="134"/>
      <w:r>
        <w:rPr>
          <w:rStyle w:val="a4"/>
        </w:rPr>
        <w:commentReference w:id="134"/>
      </w:r>
    </w:p>
    <w:p w14:paraId="31F07BF8" w14:textId="4129470D" w:rsidR="002B31ED" w:rsidRPr="002B31ED" w:rsidRDefault="002B31ED" w:rsidP="000E45B7">
      <w:pPr>
        <w:spacing w:line="360" w:lineRule="auto"/>
        <w:rPr>
          <w:rFonts w:ascii="Times New Roman" w:hAnsi="Times New Roman" w:cs="Times New Roman"/>
          <w:lang w:val="en-US"/>
        </w:rPr>
      </w:pPr>
      <w:r w:rsidRPr="002B31ED">
        <w:rPr>
          <w:rFonts w:ascii="Times New Roman" w:hAnsi="Times New Roman" w:cs="Times New Roman"/>
          <w:lang w:val="en-US"/>
        </w:rPr>
        <w:t>A</w:t>
      </w:r>
      <w:r>
        <w:rPr>
          <w:rFonts w:ascii="Times New Roman" w:hAnsi="Times New Roman" w:cs="Times New Roman"/>
          <w:lang w:val="en-US"/>
        </w:rPr>
        <w:t xml:space="preserve"> </w:t>
      </w:r>
      <w:r w:rsidRPr="002B31ED">
        <w:rPr>
          <w:rFonts w:ascii="Times New Roman" w:hAnsi="Times New Roman" w:cs="Times New Roman"/>
          <w:lang w:val="en-US"/>
        </w:rPr>
        <w:t xml:space="preserve">total of </w:t>
      </w:r>
      <w:r w:rsidR="003B7819">
        <w:rPr>
          <w:rFonts w:ascii="Times New Roman" w:hAnsi="Times New Roman" w:cs="Times New Roman"/>
          <w:lang w:val="en-US"/>
        </w:rPr>
        <w:t>1</w:t>
      </w:r>
      <w:del w:id="135" w:author="Theresa Klinger" w:date="2022-02-27T09:00:00Z">
        <w:r w:rsidR="004B09E2">
          <w:rPr>
            <w:rFonts w:ascii="Times New Roman" w:hAnsi="Times New Roman" w:cs="Times New Roman"/>
            <w:lang w:val="en-US"/>
          </w:rPr>
          <w:delText>,</w:delText>
        </w:r>
      </w:del>
      <w:r w:rsidR="004B09E2">
        <w:rPr>
          <w:rFonts w:ascii="Times New Roman" w:hAnsi="Times New Roman" w:cs="Times New Roman"/>
          <w:lang w:val="en-US"/>
        </w:rPr>
        <w:t>131</w:t>
      </w:r>
      <w:r w:rsidR="000B3353">
        <w:rPr>
          <w:rFonts w:ascii="Times New Roman" w:hAnsi="Times New Roman" w:cs="Times New Roman"/>
          <w:lang w:val="en-US"/>
        </w:rPr>
        <w:t xml:space="preserve"> persons participated in this study</w:t>
      </w:r>
      <w:r w:rsidR="004B09E2">
        <w:rPr>
          <w:rFonts w:ascii="Times New Roman" w:hAnsi="Times New Roman" w:cs="Times New Roman"/>
          <w:lang w:val="en-US"/>
        </w:rPr>
        <w:t xml:space="preserve">. Out of the </w:t>
      </w:r>
      <w:commentRangeStart w:id="136"/>
      <w:r w:rsidR="004B09E2">
        <w:rPr>
          <w:rFonts w:ascii="Times New Roman" w:hAnsi="Times New Roman" w:cs="Times New Roman"/>
          <w:lang w:val="en-US"/>
        </w:rPr>
        <w:t>1</w:t>
      </w:r>
      <w:del w:id="137" w:author="Hellen Temme" w:date="2022-02-22T13:02:00Z">
        <w:r w:rsidR="004B09E2" w:rsidDel="006023B9">
          <w:rPr>
            <w:rFonts w:ascii="Times New Roman" w:hAnsi="Times New Roman" w:cs="Times New Roman"/>
            <w:lang w:val="en-US"/>
          </w:rPr>
          <w:delText>,</w:delText>
        </w:r>
      </w:del>
      <w:del w:id="138" w:author="Theresa Klinger" w:date="2022-02-27T09:01:00Z">
        <w:r w:rsidR="006023B9">
          <w:rPr>
            <w:rFonts w:ascii="Times New Roman" w:hAnsi="Times New Roman" w:cs="Times New Roman"/>
            <w:lang w:val="en-US"/>
          </w:rPr>
          <w:delText>.</w:delText>
        </w:r>
      </w:del>
      <w:r w:rsidR="1730DB41" w:rsidRPr="1730DB41">
        <w:rPr>
          <w:rFonts w:ascii="Times New Roman" w:hAnsi="Times New Roman" w:cs="Times New Roman"/>
          <w:lang w:val="en-US"/>
        </w:rPr>
        <w:t>1</w:t>
      </w:r>
      <w:commentRangeEnd w:id="136"/>
      <w:r>
        <w:rPr>
          <w:rStyle w:val="a4"/>
        </w:rPr>
        <w:commentReference w:id="136"/>
      </w:r>
      <w:r w:rsidR="1730DB41" w:rsidRPr="1730DB41">
        <w:rPr>
          <w:rFonts w:ascii="Times New Roman" w:hAnsi="Times New Roman" w:cs="Times New Roman"/>
          <w:lang w:val="en-US"/>
        </w:rPr>
        <w:t>31</w:t>
      </w:r>
      <w:r w:rsidR="00B64FE5">
        <w:rPr>
          <w:rFonts w:ascii="Times New Roman" w:hAnsi="Times New Roman" w:cs="Times New Roman"/>
          <w:lang w:val="en-US"/>
        </w:rPr>
        <w:t>,</w:t>
      </w:r>
      <w:r w:rsidR="007E233E">
        <w:rPr>
          <w:rFonts w:ascii="Times New Roman" w:hAnsi="Times New Roman" w:cs="Times New Roman"/>
          <w:lang w:val="en-US"/>
        </w:rPr>
        <w:t xml:space="preserve"> </w:t>
      </w:r>
      <w:r w:rsidR="00F650C7">
        <w:rPr>
          <w:rFonts w:ascii="Times New Roman" w:hAnsi="Times New Roman" w:cs="Times New Roman"/>
          <w:lang w:val="en-US"/>
        </w:rPr>
        <w:t>23</w:t>
      </w:r>
      <w:r w:rsidR="00F27E2D">
        <w:rPr>
          <w:rFonts w:ascii="Times New Roman" w:hAnsi="Times New Roman" w:cs="Times New Roman"/>
          <w:lang w:val="en-US"/>
        </w:rPr>
        <w:t>4</w:t>
      </w:r>
      <w:r w:rsidR="00F650C7">
        <w:rPr>
          <w:rFonts w:ascii="Times New Roman" w:hAnsi="Times New Roman" w:cs="Times New Roman"/>
          <w:lang w:val="en-US"/>
        </w:rPr>
        <w:t xml:space="preserve"> were exclude</w:t>
      </w:r>
      <w:r w:rsidR="00B64FE5">
        <w:rPr>
          <w:rFonts w:ascii="Times New Roman" w:hAnsi="Times New Roman" w:cs="Times New Roman"/>
          <w:lang w:val="en-US"/>
        </w:rPr>
        <w:t>d</w:t>
      </w:r>
      <w:r w:rsidR="00F650C7">
        <w:rPr>
          <w:rFonts w:ascii="Times New Roman" w:hAnsi="Times New Roman" w:cs="Times New Roman"/>
          <w:lang w:val="en-US"/>
        </w:rPr>
        <w:t xml:space="preserve"> due to </w:t>
      </w:r>
      <w:r w:rsidR="00DC0012">
        <w:rPr>
          <w:rFonts w:ascii="Times New Roman" w:hAnsi="Times New Roman" w:cs="Times New Roman"/>
          <w:lang w:val="en-US"/>
        </w:rPr>
        <w:t xml:space="preserve">stopping the questionnaire </w:t>
      </w:r>
      <w:r w:rsidR="008246A8">
        <w:rPr>
          <w:rFonts w:ascii="Times New Roman" w:hAnsi="Times New Roman" w:cs="Times New Roman"/>
          <w:lang w:val="en-US"/>
        </w:rPr>
        <w:t>prematurely</w:t>
      </w:r>
      <w:r w:rsidR="00ED0191">
        <w:rPr>
          <w:rFonts w:ascii="Times New Roman" w:hAnsi="Times New Roman" w:cs="Times New Roman"/>
          <w:lang w:val="en-US"/>
        </w:rPr>
        <w:t xml:space="preserve">. </w:t>
      </w:r>
      <w:r w:rsidR="00DC0012">
        <w:rPr>
          <w:rFonts w:ascii="Times New Roman" w:hAnsi="Times New Roman" w:cs="Times New Roman"/>
          <w:lang w:val="en-US"/>
        </w:rPr>
        <w:t>Three</w:t>
      </w:r>
      <w:r w:rsidR="009A7F53">
        <w:rPr>
          <w:rFonts w:ascii="Times New Roman" w:hAnsi="Times New Roman" w:cs="Times New Roman"/>
          <w:lang w:val="en-US"/>
        </w:rPr>
        <w:t xml:space="preserve"> were excluded because they </w:t>
      </w:r>
      <w:r w:rsidR="00657A25">
        <w:rPr>
          <w:rFonts w:ascii="Times New Roman" w:hAnsi="Times New Roman" w:cs="Times New Roman"/>
          <w:lang w:val="en-US"/>
        </w:rPr>
        <w:t xml:space="preserve">filled out the questionnaire </w:t>
      </w:r>
      <w:r w:rsidR="00FE1868">
        <w:rPr>
          <w:rFonts w:ascii="Times New Roman" w:hAnsi="Times New Roman" w:cs="Times New Roman"/>
          <w:lang w:val="en-US"/>
        </w:rPr>
        <w:t>intending</w:t>
      </w:r>
      <w:r w:rsidR="00657A25">
        <w:rPr>
          <w:rFonts w:ascii="Times New Roman" w:hAnsi="Times New Roman" w:cs="Times New Roman"/>
          <w:lang w:val="en-US"/>
        </w:rPr>
        <w:t xml:space="preserve"> to m</w:t>
      </w:r>
      <w:r w:rsidR="00FE1868">
        <w:rPr>
          <w:rFonts w:ascii="Times New Roman" w:hAnsi="Times New Roman" w:cs="Times New Roman"/>
          <w:lang w:val="en-US"/>
        </w:rPr>
        <w:t>a</w:t>
      </w:r>
      <w:r w:rsidR="00657A25">
        <w:rPr>
          <w:rFonts w:ascii="Times New Roman" w:hAnsi="Times New Roman" w:cs="Times New Roman"/>
          <w:lang w:val="en-US"/>
        </w:rPr>
        <w:t xml:space="preserve">nipulate the </w:t>
      </w:r>
      <w:r w:rsidR="00A54B5D">
        <w:rPr>
          <w:rFonts w:ascii="Times New Roman" w:hAnsi="Times New Roman" w:cs="Times New Roman"/>
          <w:lang w:val="en-US"/>
        </w:rPr>
        <w:t>survey</w:t>
      </w:r>
      <w:r w:rsidR="00657A25">
        <w:rPr>
          <w:rFonts w:ascii="Times New Roman" w:hAnsi="Times New Roman" w:cs="Times New Roman"/>
          <w:lang w:val="en-US"/>
        </w:rPr>
        <w:t xml:space="preserve">. </w:t>
      </w:r>
      <w:r w:rsidR="00FE1868">
        <w:rPr>
          <w:rFonts w:ascii="Times New Roman" w:hAnsi="Times New Roman" w:cs="Times New Roman"/>
          <w:lang w:val="en-US"/>
        </w:rPr>
        <w:t xml:space="preserve">After excluding those 237 persons, the study population consists </w:t>
      </w:r>
      <w:ins w:id="139" w:author="Marie Neumann" w:date="2022-02-22T16:44:00Z">
        <w:r w:rsidR="003C1177">
          <w:rPr>
            <w:rFonts w:ascii="Times New Roman" w:hAnsi="Times New Roman" w:cs="Times New Roman"/>
            <w:lang w:val="en-US"/>
          </w:rPr>
          <w:t xml:space="preserve">out </w:t>
        </w:r>
      </w:ins>
      <w:r w:rsidR="00FE1868">
        <w:rPr>
          <w:rFonts w:ascii="Times New Roman" w:hAnsi="Times New Roman" w:cs="Times New Roman"/>
          <w:lang w:val="en-US"/>
        </w:rPr>
        <w:t>of 897 persons</w:t>
      </w:r>
      <w:r w:rsidR="0029492B">
        <w:rPr>
          <w:rFonts w:ascii="Times New Roman" w:hAnsi="Times New Roman" w:cs="Times New Roman"/>
          <w:lang w:val="en-US"/>
        </w:rPr>
        <w:t xml:space="preserve">, </w:t>
      </w:r>
      <w:r w:rsidR="008C6C2E">
        <w:rPr>
          <w:rFonts w:ascii="Times New Roman" w:hAnsi="Times New Roman" w:cs="Times New Roman"/>
          <w:lang w:val="en-US"/>
        </w:rPr>
        <w:t>of</w:t>
      </w:r>
      <w:r w:rsidR="0029492B">
        <w:rPr>
          <w:rFonts w:ascii="Times New Roman" w:hAnsi="Times New Roman" w:cs="Times New Roman"/>
          <w:lang w:val="en-US"/>
        </w:rPr>
        <w:t xml:space="preserve"> which 424 were eligible for the </w:t>
      </w:r>
      <w:r w:rsidR="00E0133F">
        <w:rPr>
          <w:rFonts w:ascii="Times New Roman" w:hAnsi="Times New Roman" w:cs="Times New Roman"/>
          <w:lang w:val="en-US"/>
        </w:rPr>
        <w:t>multivariable regression and 261 for the sensitivity analysis</w:t>
      </w:r>
      <w:r w:rsidR="000E45B7">
        <w:rPr>
          <w:rFonts w:ascii="Times New Roman" w:hAnsi="Times New Roman" w:cs="Times New Roman"/>
          <w:lang w:val="en-US"/>
        </w:rPr>
        <w:t xml:space="preserve"> (</w:t>
      </w:r>
      <w:r w:rsidR="000E45B7" w:rsidRPr="000E45B7">
        <w:rPr>
          <w:rFonts w:ascii="Times New Roman" w:hAnsi="Times New Roman" w:cs="Times New Roman"/>
          <w:highlight w:val="yellow"/>
          <w:lang w:val="en-US"/>
        </w:rPr>
        <w:t>Figure X</w:t>
      </w:r>
      <w:r w:rsidR="000E45B7">
        <w:rPr>
          <w:rFonts w:ascii="Times New Roman" w:hAnsi="Times New Roman" w:cs="Times New Roman"/>
          <w:lang w:val="en-US"/>
        </w:rPr>
        <w:t>)</w:t>
      </w:r>
      <w:r w:rsidR="00E0133F">
        <w:rPr>
          <w:rFonts w:ascii="Times New Roman" w:hAnsi="Times New Roman" w:cs="Times New Roman"/>
          <w:lang w:val="en-US"/>
        </w:rPr>
        <w:t>.</w:t>
      </w:r>
    </w:p>
    <w:p w14:paraId="681E0872" w14:textId="77777777" w:rsidR="00FA4AF8" w:rsidRDefault="004522F9" w:rsidP="00FA4AF8">
      <w:pPr>
        <w:keepNext/>
        <w:spacing w:line="360" w:lineRule="auto"/>
      </w:pPr>
      <w:r>
        <w:rPr>
          <w:noProof/>
        </w:rPr>
        <w:lastRenderedPageBreak/>
        <w:drawing>
          <wp:inline distT="0" distB="0" distL="0" distR="0" wp14:anchorId="059B3826" wp14:editId="60418F46">
            <wp:extent cx="2158850" cy="311833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5505" cy="3127952"/>
                    </a:xfrm>
                    <a:prstGeom prst="rect">
                      <a:avLst/>
                    </a:prstGeom>
                    <a:noFill/>
                    <a:ln>
                      <a:noFill/>
                    </a:ln>
                  </pic:spPr>
                </pic:pic>
              </a:graphicData>
            </a:graphic>
          </wp:inline>
        </w:drawing>
      </w:r>
    </w:p>
    <w:p w14:paraId="2CB9AFF9" w14:textId="43F722CF" w:rsidR="004522F9" w:rsidRPr="00FA4AF8" w:rsidRDefault="00FA4AF8" w:rsidP="00FA4AF8">
      <w:pPr>
        <w:pStyle w:val="af1"/>
        <w:rPr>
          <w:rFonts w:ascii="Times New Roman" w:hAnsi="Times New Roman" w:cs="Times New Roman"/>
          <w:lang w:val="en-US"/>
        </w:rPr>
      </w:pPr>
      <w:r w:rsidRPr="00FA4AF8">
        <w:rPr>
          <w:lang w:val="en-US"/>
        </w:rPr>
        <w:t xml:space="preserve">Figure </w:t>
      </w:r>
      <w:r>
        <w:fldChar w:fldCharType="begin"/>
      </w:r>
      <w:r w:rsidRPr="00FA4AF8">
        <w:rPr>
          <w:lang w:val="en-US"/>
        </w:rPr>
        <w:instrText xml:space="preserve"> SEQ Figure \* ARABIC </w:instrText>
      </w:r>
      <w:r>
        <w:fldChar w:fldCharType="separate"/>
      </w:r>
      <w:r w:rsidRPr="00FA4AF8">
        <w:rPr>
          <w:noProof/>
          <w:lang w:val="en-US"/>
        </w:rPr>
        <w:t>1</w:t>
      </w:r>
      <w:r>
        <w:fldChar w:fldCharType="end"/>
      </w:r>
      <w:r w:rsidRPr="00FA4AF8">
        <w:rPr>
          <w:lang w:val="en-US"/>
        </w:rPr>
        <w:t>: flow chart of the study population</w:t>
      </w:r>
    </w:p>
    <w:p w14:paraId="5BCA983C" w14:textId="77777777" w:rsidR="00AC2140" w:rsidRDefault="00AC2140" w:rsidP="00AC2140">
      <w:pPr>
        <w:pStyle w:val="2"/>
        <w:jc w:val="both"/>
        <w:rPr>
          <w:rFonts w:ascii="Times New Roman" w:hAnsi="Times New Roman" w:cs="Times New Roman"/>
          <w:b/>
          <w:bCs/>
          <w:color w:val="auto"/>
          <w:lang w:val="en-US"/>
        </w:rPr>
      </w:pPr>
      <w:r w:rsidRPr="0019299E">
        <w:rPr>
          <w:rFonts w:ascii="Times New Roman" w:hAnsi="Times New Roman" w:cs="Times New Roman"/>
          <w:b/>
          <w:bCs/>
          <w:color w:val="auto"/>
          <w:lang w:val="en-US"/>
        </w:rPr>
        <w:t>Statistical Analysis</w:t>
      </w:r>
    </w:p>
    <w:p w14:paraId="282226C2" w14:textId="790E54A2" w:rsidR="008C7D2F" w:rsidRPr="008C7D2F" w:rsidRDefault="0085473C" w:rsidP="00E12F5B">
      <w:pPr>
        <w:spacing w:line="360" w:lineRule="auto"/>
        <w:jc w:val="both"/>
        <w:rPr>
          <w:rFonts w:ascii="Times New Roman" w:hAnsi="Times New Roman" w:cs="Times New Roman"/>
          <w:lang w:val="en-US"/>
        </w:rPr>
      </w:pPr>
      <w:r>
        <w:rPr>
          <w:rFonts w:ascii="Times New Roman" w:hAnsi="Times New Roman" w:cs="Times New Roman"/>
          <w:lang w:val="en-US"/>
        </w:rPr>
        <w:t>All stat</w:t>
      </w:r>
      <w:r w:rsidR="00E52EA7">
        <w:rPr>
          <w:rFonts w:ascii="Times New Roman" w:hAnsi="Times New Roman" w:cs="Times New Roman"/>
          <w:lang w:val="en-US"/>
        </w:rPr>
        <w:t xml:space="preserve">istical analyses were performed in </w:t>
      </w:r>
      <w:r w:rsidR="00B9566C" w:rsidRPr="00B9566C">
        <w:rPr>
          <w:rFonts w:ascii="Times New Roman" w:hAnsi="Times New Roman" w:cs="Times New Roman"/>
          <w:lang w:val="en-US"/>
        </w:rPr>
        <w:t>duplicate</w:t>
      </w:r>
      <w:r w:rsidR="00E52EA7">
        <w:rPr>
          <w:rFonts w:ascii="Times New Roman" w:hAnsi="Times New Roman" w:cs="Times New Roman"/>
          <w:lang w:val="en-US"/>
        </w:rPr>
        <w:t xml:space="preserve"> in SAS 9.4 and R </w:t>
      </w:r>
      <w:r w:rsidR="00E652A3">
        <w:rPr>
          <w:rFonts w:ascii="Times New Roman" w:hAnsi="Times New Roman" w:cs="Times New Roman"/>
          <w:lang w:val="en-US"/>
        </w:rPr>
        <w:t>4.1.1</w:t>
      </w:r>
      <w:r w:rsidR="001C5486">
        <w:rPr>
          <w:rFonts w:ascii="Times New Roman" w:hAnsi="Times New Roman" w:cs="Times New Roman"/>
          <w:lang w:val="en-US"/>
        </w:rPr>
        <w:t xml:space="preserve">. </w:t>
      </w:r>
      <w:r w:rsidR="00CB5BBB">
        <w:rPr>
          <w:rFonts w:ascii="Times New Roman" w:hAnsi="Times New Roman" w:cs="Times New Roman"/>
          <w:lang w:val="en-US"/>
        </w:rPr>
        <w:t>First</w:t>
      </w:r>
      <w:r w:rsidR="009A48A0">
        <w:rPr>
          <w:rFonts w:ascii="Times New Roman" w:hAnsi="Times New Roman" w:cs="Times New Roman"/>
          <w:lang w:val="en-US"/>
        </w:rPr>
        <w:t>,</w:t>
      </w:r>
      <w:r w:rsidR="00CB5BBB">
        <w:rPr>
          <w:rFonts w:ascii="Times New Roman" w:hAnsi="Times New Roman" w:cs="Times New Roman"/>
          <w:lang w:val="en-US"/>
        </w:rPr>
        <w:t xml:space="preserve"> </w:t>
      </w:r>
      <w:r w:rsidR="00CE47D0">
        <w:rPr>
          <w:rFonts w:ascii="Times New Roman" w:hAnsi="Times New Roman" w:cs="Times New Roman"/>
          <w:lang w:val="en-US"/>
        </w:rPr>
        <w:t xml:space="preserve">the </w:t>
      </w:r>
      <w:r w:rsidR="00BB0180">
        <w:rPr>
          <w:rFonts w:ascii="Times New Roman" w:hAnsi="Times New Roman" w:cs="Times New Roman"/>
          <w:lang w:val="en-US"/>
        </w:rPr>
        <w:t>depend</w:t>
      </w:r>
      <w:r w:rsidR="009A48A0">
        <w:rPr>
          <w:rFonts w:ascii="Times New Roman" w:hAnsi="Times New Roman" w:cs="Times New Roman"/>
          <w:lang w:val="en-US"/>
        </w:rPr>
        <w:t>ent</w:t>
      </w:r>
      <w:r w:rsidR="007254D4">
        <w:rPr>
          <w:rFonts w:ascii="Times New Roman" w:hAnsi="Times New Roman" w:cs="Times New Roman"/>
          <w:lang w:val="en-US"/>
        </w:rPr>
        <w:t xml:space="preserve"> variable, the attitude toward</w:t>
      </w:r>
      <w:r w:rsidR="005D2CAE">
        <w:rPr>
          <w:rFonts w:ascii="Times New Roman" w:hAnsi="Times New Roman" w:cs="Times New Roman"/>
          <w:lang w:val="en-US"/>
        </w:rPr>
        <w:t>s</w:t>
      </w:r>
      <w:r w:rsidR="007254D4">
        <w:rPr>
          <w:rFonts w:ascii="Times New Roman" w:hAnsi="Times New Roman" w:cs="Times New Roman"/>
          <w:lang w:val="en-US"/>
        </w:rPr>
        <w:t xml:space="preserve"> </w:t>
      </w:r>
      <w:r w:rsidR="00107082">
        <w:rPr>
          <w:rFonts w:ascii="Times New Roman" w:hAnsi="Times New Roman" w:cs="Times New Roman"/>
          <w:lang w:val="en-US"/>
        </w:rPr>
        <w:t>SARS-CoV-2</w:t>
      </w:r>
      <w:r w:rsidR="007254D4">
        <w:rPr>
          <w:rFonts w:ascii="Times New Roman" w:hAnsi="Times New Roman" w:cs="Times New Roman"/>
          <w:lang w:val="en-US"/>
        </w:rPr>
        <w:t xml:space="preserve"> vaccination</w:t>
      </w:r>
      <w:r w:rsidR="00BB0180">
        <w:rPr>
          <w:rFonts w:ascii="Times New Roman" w:hAnsi="Times New Roman" w:cs="Times New Roman"/>
          <w:lang w:val="en-US"/>
        </w:rPr>
        <w:t xml:space="preserve"> </w:t>
      </w:r>
      <w:r w:rsidR="001946BD">
        <w:rPr>
          <w:rFonts w:ascii="Times New Roman" w:hAnsi="Times New Roman" w:cs="Times New Roman"/>
          <w:lang w:val="en-US"/>
        </w:rPr>
        <w:t>was defined</w:t>
      </w:r>
      <w:r w:rsidR="007254D4">
        <w:rPr>
          <w:rFonts w:ascii="Times New Roman" w:hAnsi="Times New Roman" w:cs="Times New Roman"/>
          <w:lang w:val="en-US"/>
        </w:rPr>
        <w:t>.</w:t>
      </w:r>
      <w:r w:rsidR="008312EA">
        <w:rPr>
          <w:rFonts w:ascii="Times New Roman" w:hAnsi="Times New Roman" w:cs="Times New Roman"/>
          <w:lang w:val="en-US"/>
        </w:rPr>
        <w:t xml:space="preserve"> Having a positive attitude towards </w:t>
      </w:r>
      <w:r w:rsidR="00356D1E">
        <w:rPr>
          <w:rFonts w:ascii="Times New Roman" w:hAnsi="Times New Roman" w:cs="Times New Roman"/>
          <w:lang w:val="en-US"/>
        </w:rPr>
        <w:t xml:space="preserve">the SARS-CoV-2 vaccination was defined as being vaccinated or wanting </w:t>
      </w:r>
      <w:r w:rsidR="00734C8E">
        <w:rPr>
          <w:rFonts w:ascii="Times New Roman" w:hAnsi="Times New Roman" w:cs="Times New Roman"/>
          <w:lang w:val="en-US"/>
        </w:rPr>
        <w:t>to get vaccinated.</w:t>
      </w:r>
      <w:r w:rsidR="001946BD">
        <w:rPr>
          <w:rFonts w:ascii="Times New Roman" w:hAnsi="Times New Roman" w:cs="Times New Roman"/>
          <w:lang w:val="en-US"/>
        </w:rPr>
        <w:t xml:space="preserve"> </w:t>
      </w:r>
      <w:r w:rsidR="00C40F38">
        <w:rPr>
          <w:rFonts w:ascii="Times New Roman" w:hAnsi="Times New Roman" w:cs="Times New Roman"/>
          <w:lang w:val="en-US"/>
        </w:rPr>
        <w:t xml:space="preserve">A </w:t>
      </w:r>
      <w:r w:rsidR="004C2AC1">
        <w:rPr>
          <w:rFonts w:ascii="Times New Roman" w:hAnsi="Times New Roman" w:cs="Times New Roman"/>
          <w:lang w:val="en-US"/>
        </w:rPr>
        <w:t xml:space="preserve">complete case </w:t>
      </w:r>
      <w:r w:rsidR="00F02309">
        <w:rPr>
          <w:rFonts w:ascii="Times New Roman" w:hAnsi="Times New Roman" w:cs="Times New Roman"/>
          <w:lang w:val="en-US"/>
        </w:rPr>
        <w:t xml:space="preserve">binary </w:t>
      </w:r>
      <w:r>
        <w:rPr>
          <w:rFonts w:ascii="Times New Roman" w:hAnsi="Times New Roman" w:cs="Times New Roman"/>
          <w:lang w:val="en-US"/>
        </w:rPr>
        <w:t xml:space="preserve">logistic </w:t>
      </w:r>
      <w:r w:rsidR="009A48A0">
        <w:rPr>
          <w:rFonts w:ascii="Times New Roman" w:hAnsi="Times New Roman" w:cs="Times New Roman"/>
          <w:lang w:val="en-US"/>
        </w:rPr>
        <w:t>r</w:t>
      </w:r>
      <w:r>
        <w:rPr>
          <w:rFonts w:ascii="Times New Roman" w:hAnsi="Times New Roman" w:cs="Times New Roman"/>
          <w:lang w:val="en-US"/>
        </w:rPr>
        <w:t xml:space="preserve">egression was used to access </w:t>
      </w:r>
      <w:r w:rsidR="005D2CAE">
        <w:rPr>
          <w:rFonts w:ascii="Times New Roman" w:hAnsi="Times New Roman" w:cs="Times New Roman"/>
          <w:lang w:val="en-US"/>
        </w:rPr>
        <w:t>which factors</w:t>
      </w:r>
      <w:r w:rsidR="00FC42AF">
        <w:rPr>
          <w:rFonts w:ascii="Times New Roman" w:hAnsi="Times New Roman" w:cs="Times New Roman"/>
          <w:lang w:val="en-US"/>
        </w:rPr>
        <w:t xml:space="preserve"> may</w:t>
      </w:r>
      <w:r w:rsidR="005D2CAE">
        <w:rPr>
          <w:rFonts w:ascii="Times New Roman" w:hAnsi="Times New Roman" w:cs="Times New Roman"/>
          <w:lang w:val="en-US"/>
        </w:rPr>
        <w:t xml:space="preserve"> influence </w:t>
      </w:r>
      <w:r w:rsidR="00736439">
        <w:rPr>
          <w:rFonts w:ascii="Times New Roman" w:hAnsi="Times New Roman" w:cs="Times New Roman"/>
          <w:lang w:val="en-US"/>
        </w:rPr>
        <w:t>this variable.</w:t>
      </w:r>
      <w:r w:rsidR="00387B50">
        <w:rPr>
          <w:rFonts w:ascii="Times New Roman" w:hAnsi="Times New Roman" w:cs="Times New Roman"/>
          <w:lang w:val="en-US"/>
        </w:rPr>
        <w:t xml:space="preserve"> The </w:t>
      </w:r>
      <w:r w:rsidR="006647D7">
        <w:rPr>
          <w:rFonts w:ascii="Times New Roman" w:hAnsi="Times New Roman" w:cs="Times New Roman"/>
          <w:lang w:val="en-US"/>
        </w:rPr>
        <w:t>o</w:t>
      </w:r>
      <w:r w:rsidR="00387B50">
        <w:rPr>
          <w:rFonts w:ascii="Times New Roman" w:hAnsi="Times New Roman" w:cs="Times New Roman"/>
          <w:lang w:val="en-US"/>
        </w:rPr>
        <w:t xml:space="preserve">utcome of the </w:t>
      </w:r>
      <w:r w:rsidR="006647D7">
        <w:rPr>
          <w:rFonts w:ascii="Times New Roman" w:hAnsi="Times New Roman" w:cs="Times New Roman"/>
          <w:lang w:val="en-US"/>
        </w:rPr>
        <w:t>logistic r</w:t>
      </w:r>
      <w:r w:rsidR="00387B50">
        <w:rPr>
          <w:rFonts w:ascii="Times New Roman" w:hAnsi="Times New Roman" w:cs="Times New Roman"/>
          <w:lang w:val="en-US"/>
        </w:rPr>
        <w:t xml:space="preserve">egression </w:t>
      </w:r>
      <w:r w:rsidR="006647D7">
        <w:rPr>
          <w:rFonts w:ascii="Times New Roman" w:hAnsi="Times New Roman" w:cs="Times New Roman"/>
          <w:lang w:val="en-US"/>
        </w:rPr>
        <w:t xml:space="preserve">was </w:t>
      </w:r>
      <w:r w:rsidR="0030388B">
        <w:rPr>
          <w:rFonts w:ascii="Times New Roman" w:hAnsi="Times New Roman" w:cs="Times New Roman"/>
          <w:lang w:val="en-US"/>
        </w:rPr>
        <w:t>a negative attitude towards the vaccination.</w:t>
      </w:r>
      <w:r w:rsidR="00736439">
        <w:rPr>
          <w:rFonts w:ascii="Times New Roman" w:hAnsi="Times New Roman" w:cs="Times New Roman"/>
          <w:lang w:val="en-US"/>
        </w:rPr>
        <w:t xml:space="preserve"> </w:t>
      </w:r>
      <w:r w:rsidR="004B3C1A">
        <w:rPr>
          <w:rFonts w:ascii="Times New Roman" w:hAnsi="Times New Roman" w:cs="Times New Roman"/>
          <w:lang w:val="en-US"/>
        </w:rPr>
        <w:t xml:space="preserve">The only forms of imputation used were those which occur when building scores. Therefore only 424 out of 897 individuals were included in the multivariable analysis, due to missing data. </w:t>
      </w:r>
      <w:r w:rsidR="00734C8E">
        <w:rPr>
          <w:rFonts w:ascii="Times New Roman" w:hAnsi="Times New Roman" w:cs="Times New Roman"/>
          <w:lang w:val="en-US"/>
        </w:rPr>
        <w:t xml:space="preserve">The variable selection </w:t>
      </w:r>
      <w:r w:rsidR="007C414C">
        <w:rPr>
          <w:rFonts w:ascii="Times New Roman" w:hAnsi="Times New Roman" w:cs="Times New Roman"/>
          <w:lang w:val="en-US"/>
        </w:rPr>
        <w:t>used was</w:t>
      </w:r>
      <w:r w:rsidR="002B3EC0">
        <w:rPr>
          <w:rFonts w:ascii="Times New Roman" w:hAnsi="Times New Roman" w:cs="Times New Roman"/>
          <w:lang w:val="en-US"/>
        </w:rPr>
        <w:t xml:space="preserve"> </w:t>
      </w:r>
      <w:r w:rsidR="004A2CEC">
        <w:rPr>
          <w:rFonts w:ascii="Times New Roman" w:hAnsi="Times New Roman" w:cs="Times New Roman"/>
          <w:lang w:val="en-US"/>
        </w:rPr>
        <w:t xml:space="preserve">a </w:t>
      </w:r>
      <w:r w:rsidR="002B3EC0">
        <w:rPr>
          <w:rFonts w:ascii="Times New Roman" w:hAnsi="Times New Roman" w:cs="Times New Roman"/>
          <w:lang w:val="en-US"/>
        </w:rPr>
        <w:t>p-value driven</w:t>
      </w:r>
      <w:r w:rsidR="004A2CEC">
        <w:rPr>
          <w:rFonts w:ascii="Times New Roman" w:hAnsi="Times New Roman" w:cs="Times New Roman"/>
          <w:lang w:val="en-US"/>
        </w:rPr>
        <w:t xml:space="preserve"> stepwise variable selection</w:t>
      </w:r>
      <w:r w:rsidR="002B3EC0">
        <w:rPr>
          <w:rFonts w:ascii="Times New Roman" w:hAnsi="Times New Roman" w:cs="Times New Roman"/>
          <w:lang w:val="en-US"/>
        </w:rPr>
        <w:t xml:space="preserve">. Variables were included in the model </w:t>
      </w:r>
      <w:r w:rsidR="0051429C">
        <w:rPr>
          <w:rFonts w:ascii="Times New Roman" w:hAnsi="Times New Roman" w:cs="Times New Roman"/>
          <w:lang w:val="en-US"/>
        </w:rPr>
        <w:t xml:space="preserve">if </w:t>
      </w:r>
      <w:r w:rsidR="00D451C5">
        <w:rPr>
          <w:rFonts w:ascii="Times New Roman" w:hAnsi="Times New Roman" w:cs="Times New Roman"/>
          <w:lang w:val="en-US"/>
        </w:rPr>
        <w:t>the</w:t>
      </w:r>
      <w:r w:rsidR="0051429C">
        <w:rPr>
          <w:rFonts w:ascii="Times New Roman" w:hAnsi="Times New Roman" w:cs="Times New Roman"/>
          <w:lang w:val="en-US"/>
        </w:rPr>
        <w:t xml:space="preserve"> p-value was below 0.1 when entering the model and they stayed if </w:t>
      </w:r>
      <w:r w:rsidR="00D451C5">
        <w:rPr>
          <w:rFonts w:ascii="Times New Roman" w:hAnsi="Times New Roman" w:cs="Times New Roman"/>
          <w:lang w:val="en-US"/>
        </w:rPr>
        <w:t>the</w:t>
      </w:r>
      <w:r w:rsidR="0051429C">
        <w:rPr>
          <w:rFonts w:ascii="Times New Roman" w:hAnsi="Times New Roman" w:cs="Times New Roman"/>
          <w:lang w:val="en-US"/>
        </w:rPr>
        <w:t xml:space="preserve"> p-value did not </w:t>
      </w:r>
      <w:r w:rsidR="00675341">
        <w:rPr>
          <w:rFonts w:ascii="Times New Roman" w:hAnsi="Times New Roman" w:cs="Times New Roman"/>
          <w:lang w:val="en-US"/>
        </w:rPr>
        <w:t>increase</w:t>
      </w:r>
      <w:r w:rsidR="005B718B">
        <w:rPr>
          <w:rFonts w:ascii="Times New Roman" w:hAnsi="Times New Roman" w:cs="Times New Roman"/>
          <w:lang w:val="en-US"/>
        </w:rPr>
        <w:t xml:space="preserve"> above 0.2 in the following steps</w:t>
      </w:r>
      <w:r w:rsidR="00A928E3">
        <w:rPr>
          <w:rFonts w:ascii="Times New Roman" w:hAnsi="Times New Roman" w:cs="Times New Roman"/>
          <w:lang w:val="en-US"/>
        </w:rPr>
        <w:t xml:space="preserve"> (</w:t>
      </w:r>
      <w:r w:rsidR="00A928E3" w:rsidRPr="00A928E3">
        <w:rPr>
          <w:rFonts w:ascii="Times New Roman" w:hAnsi="Times New Roman" w:cs="Times New Roman"/>
          <w:highlight w:val="yellow"/>
          <w:lang w:val="en-US"/>
        </w:rPr>
        <w:t>Table X</w:t>
      </w:r>
      <w:r w:rsidR="00A928E3">
        <w:rPr>
          <w:rFonts w:ascii="Times New Roman" w:hAnsi="Times New Roman" w:cs="Times New Roman"/>
          <w:lang w:val="en-US"/>
        </w:rPr>
        <w:t>)</w:t>
      </w:r>
      <w:r w:rsidR="005B718B">
        <w:rPr>
          <w:rFonts w:ascii="Times New Roman" w:hAnsi="Times New Roman" w:cs="Times New Roman"/>
          <w:lang w:val="en-US"/>
        </w:rPr>
        <w:t xml:space="preserve">. </w:t>
      </w:r>
      <w:r w:rsidR="007878B5">
        <w:rPr>
          <w:rFonts w:ascii="Times New Roman" w:hAnsi="Times New Roman" w:cs="Times New Roman"/>
          <w:lang w:val="en-US"/>
        </w:rPr>
        <w:t xml:space="preserve">The level of significance was set </w:t>
      </w:r>
      <w:r w:rsidR="0030388B">
        <w:rPr>
          <w:rFonts w:ascii="Times New Roman" w:hAnsi="Times New Roman" w:cs="Times New Roman"/>
          <w:lang w:val="en-US"/>
        </w:rPr>
        <w:t>to</w:t>
      </w:r>
      <w:r w:rsidR="007878B5">
        <w:rPr>
          <w:rFonts w:ascii="Times New Roman" w:hAnsi="Times New Roman" w:cs="Times New Roman"/>
          <w:lang w:val="en-US"/>
        </w:rPr>
        <w:t xml:space="preserve"> 5%. </w:t>
      </w:r>
      <w:r w:rsidR="00DD6E9C">
        <w:rPr>
          <w:rFonts w:ascii="Times New Roman" w:hAnsi="Times New Roman" w:cs="Times New Roman"/>
          <w:lang w:val="en-US"/>
        </w:rPr>
        <w:t>S</w:t>
      </w:r>
      <w:r w:rsidR="00DD6E9C" w:rsidRPr="00DD6E9C">
        <w:rPr>
          <w:rFonts w:ascii="Times New Roman" w:hAnsi="Times New Roman" w:cs="Times New Roman"/>
          <w:lang w:val="en-US"/>
        </w:rPr>
        <w:t>ubsequently</w:t>
      </w:r>
      <w:r w:rsidR="00D7352A">
        <w:rPr>
          <w:rFonts w:ascii="Times New Roman" w:hAnsi="Times New Roman" w:cs="Times New Roman"/>
          <w:lang w:val="en-US"/>
        </w:rPr>
        <w:t>,</w:t>
      </w:r>
      <w:r w:rsidR="001903D8">
        <w:rPr>
          <w:rFonts w:ascii="Times New Roman" w:hAnsi="Times New Roman" w:cs="Times New Roman"/>
          <w:lang w:val="en-US"/>
        </w:rPr>
        <w:t xml:space="preserve"> a sensitivity analysis was performed, which used the same </w:t>
      </w:r>
      <w:r w:rsidR="00847F2E">
        <w:rPr>
          <w:rFonts w:ascii="Times New Roman" w:hAnsi="Times New Roman" w:cs="Times New Roman"/>
          <w:lang w:val="en-US"/>
        </w:rPr>
        <w:t>structure for the logistic regression but ex</w:t>
      </w:r>
      <w:r w:rsidR="00673F19">
        <w:rPr>
          <w:rFonts w:ascii="Times New Roman" w:hAnsi="Times New Roman" w:cs="Times New Roman"/>
          <w:lang w:val="en-US"/>
        </w:rPr>
        <w:t xml:space="preserve">cluded </w:t>
      </w:r>
      <w:r w:rsidR="00A42DEF">
        <w:rPr>
          <w:rFonts w:ascii="Times New Roman" w:hAnsi="Times New Roman" w:cs="Times New Roman"/>
          <w:lang w:val="en-US"/>
        </w:rPr>
        <w:t>all students from the study population</w:t>
      </w:r>
      <w:r w:rsidR="00076997">
        <w:rPr>
          <w:rFonts w:ascii="Times New Roman" w:hAnsi="Times New Roman" w:cs="Times New Roman"/>
          <w:lang w:val="en-US"/>
        </w:rPr>
        <w:t xml:space="preserve"> (</w:t>
      </w:r>
      <w:r w:rsidR="00076997" w:rsidRPr="00076997">
        <w:rPr>
          <w:rFonts w:ascii="Times New Roman" w:hAnsi="Times New Roman" w:cs="Times New Roman"/>
          <w:highlight w:val="yellow"/>
          <w:lang w:val="en-US"/>
        </w:rPr>
        <w:t>Appendix X</w:t>
      </w:r>
      <w:r w:rsidR="00076997">
        <w:rPr>
          <w:rFonts w:ascii="Times New Roman" w:hAnsi="Times New Roman" w:cs="Times New Roman"/>
          <w:lang w:val="en-US"/>
        </w:rPr>
        <w:t>)</w:t>
      </w:r>
      <w:r w:rsidR="00A42DEF">
        <w:rPr>
          <w:rFonts w:ascii="Times New Roman" w:hAnsi="Times New Roman" w:cs="Times New Roman"/>
          <w:lang w:val="en-US"/>
        </w:rPr>
        <w:t>.</w:t>
      </w:r>
      <w:r w:rsidR="003D3A77">
        <w:rPr>
          <w:rFonts w:ascii="Times New Roman" w:hAnsi="Times New Roman" w:cs="Times New Roman"/>
          <w:lang w:val="en-US"/>
        </w:rPr>
        <w:t xml:space="preserve"> </w:t>
      </w:r>
    </w:p>
    <w:p w14:paraId="063F1A81" w14:textId="77777777" w:rsidR="00AC2140" w:rsidRDefault="00AC2140" w:rsidP="00AC2140">
      <w:pPr>
        <w:pStyle w:val="2"/>
        <w:jc w:val="both"/>
        <w:rPr>
          <w:rFonts w:ascii="Times New Roman" w:hAnsi="Times New Roman" w:cs="Times New Roman"/>
          <w:b/>
          <w:bCs/>
          <w:color w:val="auto"/>
          <w:lang w:val="en-US"/>
        </w:rPr>
      </w:pPr>
      <w:r w:rsidRPr="0019299E">
        <w:rPr>
          <w:rFonts w:ascii="Times New Roman" w:hAnsi="Times New Roman" w:cs="Times New Roman"/>
          <w:b/>
          <w:bCs/>
          <w:color w:val="auto"/>
          <w:lang w:val="en-US"/>
        </w:rPr>
        <w:t>Ethical Approval</w:t>
      </w:r>
    </w:p>
    <w:p w14:paraId="7AA0E239" w14:textId="62661B7E" w:rsidR="00AC2140" w:rsidRDefault="00AC2140" w:rsidP="00862A2E">
      <w:pPr>
        <w:spacing w:line="360" w:lineRule="auto"/>
        <w:jc w:val="both"/>
        <w:rPr>
          <w:rFonts w:ascii="Times New Roman" w:hAnsi="Times New Roman" w:cs="Times New Roman"/>
          <w:lang w:val="en-US"/>
        </w:rPr>
      </w:pPr>
      <w:r w:rsidRPr="00AC2140">
        <w:rPr>
          <w:rFonts w:ascii="Times New Roman" w:hAnsi="Times New Roman" w:cs="Times New Roman"/>
          <w:lang w:val="en-US"/>
        </w:rPr>
        <w:t xml:space="preserve">This study was conducted as part of a student research project. Thus, there is no opportunity to obtain an ethics vote for the survey and to publish the obtained results. All participants’ data were collected anonymously. </w:t>
      </w:r>
      <w:r w:rsidR="001552B6">
        <w:rPr>
          <w:rFonts w:ascii="Times New Roman" w:hAnsi="Times New Roman" w:cs="Times New Roman"/>
          <w:lang w:val="en-US"/>
        </w:rPr>
        <w:t>This</w:t>
      </w:r>
      <w:r w:rsidR="00256F65">
        <w:rPr>
          <w:rFonts w:ascii="Times New Roman" w:hAnsi="Times New Roman" w:cs="Times New Roman"/>
          <w:lang w:val="en-US"/>
        </w:rPr>
        <w:t xml:space="preserve"> means that they</w:t>
      </w:r>
      <w:r w:rsidRPr="00AC2140">
        <w:rPr>
          <w:rFonts w:ascii="Times New Roman" w:hAnsi="Times New Roman" w:cs="Times New Roman"/>
          <w:lang w:val="en-US"/>
        </w:rPr>
        <w:t xml:space="preserve"> cannot be re-identified. Participants were informed about data protection guidelines and the disclosure of their data before participating in the study. </w:t>
      </w:r>
      <w:r w:rsidR="00AE4715" w:rsidRPr="00AE4715">
        <w:rPr>
          <w:rFonts w:ascii="Times New Roman" w:hAnsi="Times New Roman" w:cs="Times New Roman"/>
          <w:lang w:val="en-US"/>
        </w:rPr>
        <w:t>Participant data</w:t>
      </w:r>
      <w:r w:rsidRPr="00AC2140">
        <w:rPr>
          <w:rFonts w:ascii="Times New Roman" w:hAnsi="Times New Roman" w:cs="Times New Roman"/>
          <w:lang w:val="en-US"/>
        </w:rPr>
        <w:t xml:space="preserve"> </w:t>
      </w:r>
      <w:r w:rsidR="00F64E23">
        <w:rPr>
          <w:rFonts w:ascii="Times New Roman" w:hAnsi="Times New Roman" w:cs="Times New Roman"/>
          <w:lang w:val="en-US"/>
        </w:rPr>
        <w:t>were</w:t>
      </w:r>
      <w:r w:rsidRPr="00AC2140">
        <w:rPr>
          <w:rFonts w:ascii="Times New Roman" w:hAnsi="Times New Roman" w:cs="Times New Roman"/>
          <w:lang w:val="en-US"/>
        </w:rPr>
        <w:t xml:space="preserve"> stored in a password-protected manner during the study so that only the researchers have access to the data. Due to anonymizing the personal data, subsequent deletion </w:t>
      </w:r>
      <w:r w:rsidR="00FF7713">
        <w:rPr>
          <w:rFonts w:ascii="Times New Roman" w:hAnsi="Times New Roman" w:cs="Times New Roman"/>
          <w:lang w:val="en-US"/>
        </w:rPr>
        <w:t>is</w:t>
      </w:r>
      <w:r w:rsidRPr="00AC2140">
        <w:rPr>
          <w:rFonts w:ascii="Times New Roman" w:hAnsi="Times New Roman" w:cs="Times New Roman"/>
          <w:lang w:val="en-US"/>
        </w:rPr>
        <w:t xml:space="preserve"> no longer possible. In addition to the General Data Protection Regulation (GDPR), general human rights and the Charter of fundamental rights of the European Union were also respected when handling the data. To verify the age of </w:t>
      </w:r>
      <w:r w:rsidR="009625DB">
        <w:rPr>
          <w:rFonts w:ascii="Times New Roman" w:hAnsi="Times New Roman" w:cs="Times New Roman"/>
          <w:lang w:val="en-US"/>
        </w:rPr>
        <w:t xml:space="preserve">the </w:t>
      </w:r>
      <w:r w:rsidRPr="00AC2140">
        <w:rPr>
          <w:rFonts w:ascii="Times New Roman" w:hAnsi="Times New Roman" w:cs="Times New Roman"/>
          <w:lang w:val="en-US"/>
        </w:rPr>
        <w:t xml:space="preserve">majority, the age of the participants was also requested at the beginning of the questionnaire.  </w:t>
      </w:r>
    </w:p>
    <w:p w14:paraId="529B0F56" w14:textId="4D864DD9" w:rsidR="00833F7D" w:rsidRDefault="00E41D02" w:rsidP="00C40F38">
      <w:pPr>
        <w:pStyle w:val="1"/>
        <w:jc w:val="both"/>
        <w:rPr>
          <w:rFonts w:ascii="Times New Roman" w:hAnsi="Times New Roman" w:cs="Times New Roman"/>
          <w:color w:val="auto"/>
          <w:lang w:val="en-US"/>
        </w:rPr>
      </w:pPr>
      <w:bookmarkStart w:id="140" w:name="_Toc95215203"/>
      <w:r w:rsidRPr="0019299E">
        <w:rPr>
          <w:rFonts w:ascii="Times New Roman" w:hAnsi="Times New Roman" w:cs="Times New Roman"/>
          <w:color w:val="auto"/>
          <w:lang w:val="en-US"/>
        </w:rPr>
        <w:lastRenderedPageBreak/>
        <w:t>RESULTS</w:t>
      </w:r>
      <w:bookmarkEnd w:id="140"/>
    </w:p>
    <w:p w14:paraId="71728928" w14:textId="384AC144" w:rsidR="001A1685" w:rsidRDefault="008831AF" w:rsidP="008831AF">
      <w:pPr>
        <w:spacing w:line="360" w:lineRule="auto"/>
        <w:jc w:val="both"/>
        <w:rPr>
          <w:rFonts w:ascii="Times New Roman" w:eastAsia="Calibri" w:hAnsi="Times New Roman" w:cs="Times New Roman"/>
          <w:color w:val="000000" w:themeColor="text1"/>
          <w:lang w:val="en-US"/>
        </w:rPr>
      </w:pPr>
      <w:r w:rsidRPr="008831AF">
        <w:rPr>
          <w:rFonts w:ascii="Times New Roman" w:eastAsia="Calibri" w:hAnsi="Times New Roman" w:cs="Times New Roman"/>
          <w:color w:val="000000" w:themeColor="text1"/>
          <w:lang w:val="en-US"/>
        </w:rPr>
        <w:t xml:space="preserve">Survey respondents represented a random sample of the populations of all states in Germany that </w:t>
      </w:r>
      <w:r w:rsidRPr="00ED134B">
        <w:rPr>
          <w:rFonts w:ascii="Times New Roman" w:eastAsia="Calibri" w:hAnsi="Times New Roman" w:cs="Times New Roman"/>
          <w:color w:val="000000" w:themeColor="text1"/>
          <w:lang w:val="en-US"/>
        </w:rPr>
        <w:t>comprise around 0.00108</w:t>
      </w:r>
      <w:del w:id="141" w:author="Jette Echterhoff" w:date="2022-02-27T12:09:00Z">
        <w:r w:rsidRPr="00ED134B" w:rsidDel="007A7F72">
          <w:rPr>
            <w:rFonts w:ascii="Times New Roman" w:eastAsia="Calibri" w:hAnsi="Times New Roman" w:cs="Times New Roman"/>
            <w:color w:val="000000" w:themeColor="text1"/>
            <w:lang w:val="en-US"/>
          </w:rPr>
          <w:delText xml:space="preserve"> </w:delText>
        </w:r>
      </w:del>
      <w:r w:rsidRPr="00ED134B">
        <w:rPr>
          <w:rFonts w:ascii="Times New Roman" w:eastAsia="Calibri" w:hAnsi="Times New Roman" w:cs="Times New Roman"/>
          <w:color w:val="000000" w:themeColor="text1"/>
          <w:lang w:val="en-US"/>
        </w:rPr>
        <w:t>% of t</w:t>
      </w:r>
      <w:r w:rsidRPr="008831AF">
        <w:rPr>
          <w:rFonts w:ascii="Times New Roman" w:eastAsia="Calibri" w:hAnsi="Times New Roman" w:cs="Times New Roman"/>
          <w:color w:val="000000" w:themeColor="text1"/>
          <w:lang w:val="en-US"/>
        </w:rPr>
        <w:t xml:space="preserve">he German population. A non-probabilistic quota sample representing the adult general population for the characteristics age, </w:t>
      </w:r>
      <w:commentRangeStart w:id="142"/>
      <w:commentRangeStart w:id="143"/>
      <w:commentRangeStart w:id="144"/>
      <w:r w:rsidRPr="008831AF">
        <w:rPr>
          <w:rFonts w:ascii="Times New Roman" w:eastAsia="Calibri" w:hAnsi="Times New Roman" w:cs="Times New Roman"/>
          <w:color w:val="000000" w:themeColor="text1"/>
          <w:lang w:val="en-US"/>
        </w:rPr>
        <w:t>sex</w:t>
      </w:r>
      <w:commentRangeEnd w:id="142"/>
      <w:r w:rsidR="003D4A95">
        <w:commentReference w:id="142"/>
      </w:r>
      <w:commentRangeEnd w:id="143"/>
      <w:r>
        <w:commentReference w:id="143"/>
      </w:r>
      <w:commentRangeEnd w:id="144"/>
      <w:r w:rsidR="007E12C7">
        <w:rPr>
          <w:rStyle w:val="a4"/>
        </w:rPr>
        <w:commentReference w:id="144"/>
      </w:r>
      <w:r w:rsidRPr="008831AF">
        <w:rPr>
          <w:rFonts w:ascii="Times New Roman" w:eastAsia="Calibri" w:hAnsi="Times New Roman" w:cs="Times New Roman"/>
          <w:color w:val="000000" w:themeColor="text1"/>
          <w:lang w:val="en-US"/>
        </w:rPr>
        <w:t xml:space="preserve"> and state. The final sample </w:t>
      </w:r>
      <w:r w:rsidRPr="00ED134B">
        <w:rPr>
          <w:rFonts w:ascii="Times New Roman" w:eastAsia="Calibri" w:hAnsi="Times New Roman" w:cs="Times New Roman"/>
          <w:color w:val="000000" w:themeColor="text1"/>
          <w:lang w:val="en-US"/>
        </w:rPr>
        <w:t>consisting out of 897 participants</w:t>
      </w:r>
      <w:r w:rsidRPr="008831AF">
        <w:rPr>
          <w:rFonts w:ascii="Times New Roman" w:eastAsia="Calibri" w:hAnsi="Times New Roman" w:cs="Times New Roman"/>
          <w:color w:val="000000" w:themeColor="text1"/>
          <w:lang w:val="en-US"/>
        </w:rPr>
        <w:t xml:space="preserve"> and is divided into 244 (</w:t>
      </w:r>
      <w:commentRangeStart w:id="145"/>
      <w:commentRangeStart w:id="146"/>
      <w:commentRangeStart w:id="147"/>
      <w:commentRangeStart w:id="148"/>
      <w:r w:rsidRPr="008831AF">
        <w:rPr>
          <w:rFonts w:ascii="Times New Roman" w:eastAsia="Calibri" w:hAnsi="Times New Roman" w:cs="Times New Roman"/>
          <w:color w:val="000000" w:themeColor="text1"/>
          <w:lang w:val="en-US"/>
        </w:rPr>
        <w:t>27.17</w:t>
      </w:r>
      <w:r w:rsidR="60EEFCBF" w:rsidRPr="60EEFCBF">
        <w:rPr>
          <w:rFonts w:ascii="Times New Roman" w:eastAsia="Calibri" w:hAnsi="Times New Roman" w:cs="Times New Roman"/>
          <w:color w:val="000000" w:themeColor="text1"/>
          <w:lang w:val="en-US"/>
        </w:rPr>
        <w:t>%</w:t>
      </w:r>
      <w:commentRangeEnd w:id="145"/>
      <w:r>
        <w:commentReference w:id="145"/>
      </w:r>
      <w:commentRangeEnd w:id="146"/>
      <w:r w:rsidR="001F41A9">
        <w:rPr>
          <w:rStyle w:val="a4"/>
        </w:rPr>
        <w:commentReference w:id="146"/>
      </w:r>
      <w:commentRangeEnd w:id="147"/>
      <w:r w:rsidR="000B2F31">
        <w:rPr>
          <w:rStyle w:val="a4"/>
        </w:rPr>
        <w:commentReference w:id="147"/>
      </w:r>
      <w:commentRangeEnd w:id="148"/>
      <w:r w:rsidR="00350F9A">
        <w:rPr>
          <w:rStyle w:val="a4"/>
        </w:rPr>
        <w:commentReference w:id="148"/>
      </w:r>
      <w:r w:rsidR="60EEFCBF" w:rsidRPr="60EEFCBF">
        <w:rPr>
          <w:rFonts w:ascii="Times New Roman" w:eastAsia="Calibri" w:hAnsi="Times New Roman" w:cs="Times New Roman"/>
          <w:color w:val="000000" w:themeColor="text1"/>
          <w:lang w:val="en-US"/>
        </w:rPr>
        <w:t>)</w:t>
      </w:r>
      <w:r w:rsidRPr="008831AF">
        <w:rPr>
          <w:rFonts w:ascii="Times New Roman" w:eastAsia="Calibri" w:hAnsi="Times New Roman" w:cs="Times New Roman"/>
          <w:color w:val="000000" w:themeColor="text1"/>
          <w:lang w:val="en-US"/>
        </w:rPr>
        <w:t xml:space="preserve"> males, 644 (71.71%) females and 9 (1.11%) diverse. Their characteristics and a summary of their responses to the survey questions are listed in </w:t>
      </w:r>
      <w:r w:rsidRPr="008831AF">
        <w:rPr>
          <w:rFonts w:ascii="Times New Roman" w:eastAsia="Calibri" w:hAnsi="Times New Roman" w:cs="Times New Roman"/>
          <w:color w:val="000000" w:themeColor="text1"/>
          <w:highlight w:val="yellow"/>
          <w:lang w:val="en-US"/>
        </w:rPr>
        <w:t xml:space="preserve">Table </w:t>
      </w:r>
      <w:r w:rsidR="00F94A80">
        <w:rPr>
          <w:rFonts w:ascii="Times New Roman" w:eastAsia="Calibri" w:hAnsi="Times New Roman" w:cs="Times New Roman"/>
          <w:color w:val="000000" w:themeColor="text1"/>
          <w:highlight w:val="yellow"/>
          <w:lang w:val="en-US"/>
        </w:rPr>
        <w:t>X</w:t>
      </w:r>
      <w:r w:rsidRPr="008831AF">
        <w:rPr>
          <w:rFonts w:ascii="Times New Roman" w:eastAsia="Calibri" w:hAnsi="Times New Roman" w:cs="Times New Roman"/>
          <w:color w:val="000000" w:themeColor="text1"/>
          <w:highlight w:val="yellow"/>
          <w:lang w:val="en-US"/>
        </w:rPr>
        <w:t xml:space="preserve"> </w:t>
      </w:r>
      <w:r w:rsidR="00F94A80">
        <w:rPr>
          <w:rFonts w:ascii="Times New Roman" w:eastAsia="Calibri" w:hAnsi="Times New Roman" w:cs="Times New Roman"/>
          <w:color w:val="000000" w:themeColor="text1"/>
          <w:highlight w:val="yellow"/>
          <w:lang w:val="en-US"/>
        </w:rPr>
        <w:t>(</w:t>
      </w:r>
      <w:r w:rsidRPr="008831AF">
        <w:rPr>
          <w:rFonts w:ascii="Times New Roman" w:eastAsia="Calibri" w:hAnsi="Times New Roman" w:cs="Times New Roman"/>
          <w:color w:val="000000" w:themeColor="text1"/>
          <w:highlight w:val="yellow"/>
          <w:lang w:val="en-US"/>
        </w:rPr>
        <w:t xml:space="preserve">and </w:t>
      </w:r>
      <w:commentRangeStart w:id="149"/>
      <w:r w:rsidR="008524E6">
        <w:rPr>
          <w:rFonts w:ascii="Times New Roman" w:eastAsia="Calibri" w:hAnsi="Times New Roman" w:cs="Times New Roman"/>
          <w:color w:val="000000" w:themeColor="text1"/>
          <w:highlight w:val="yellow"/>
          <w:lang w:val="en-US"/>
        </w:rPr>
        <w:t>Appendix X</w:t>
      </w:r>
      <w:commentRangeEnd w:id="149"/>
      <w:r w:rsidR="008E5D94">
        <w:commentReference w:id="149"/>
      </w:r>
      <w:r w:rsidR="008524E6">
        <w:rPr>
          <w:rFonts w:ascii="Times New Roman" w:eastAsia="Calibri" w:hAnsi="Times New Roman" w:cs="Times New Roman"/>
          <w:color w:val="000000" w:themeColor="text1"/>
          <w:highlight w:val="yellow"/>
          <w:lang w:val="en-US"/>
        </w:rPr>
        <w:t>)</w:t>
      </w:r>
      <w:r w:rsidRPr="008831AF">
        <w:rPr>
          <w:rFonts w:ascii="Times New Roman" w:eastAsia="Calibri" w:hAnsi="Times New Roman" w:cs="Times New Roman"/>
          <w:color w:val="000000" w:themeColor="text1"/>
          <w:highlight w:val="yellow"/>
          <w:lang w:val="en-US"/>
        </w:rPr>
        <w:t>.</w:t>
      </w:r>
      <w:r w:rsidRPr="008831AF">
        <w:rPr>
          <w:rFonts w:ascii="Times New Roman" w:eastAsia="Calibri" w:hAnsi="Times New Roman" w:cs="Times New Roman"/>
          <w:color w:val="000000" w:themeColor="text1"/>
          <w:lang w:val="en-US"/>
        </w:rPr>
        <w:t xml:space="preserve"> An overall rejection of </w:t>
      </w:r>
      <w:r w:rsidR="00C955D7">
        <w:rPr>
          <w:rFonts w:ascii="Times New Roman" w:eastAsia="Calibri" w:hAnsi="Times New Roman" w:cs="Times New Roman"/>
          <w:color w:val="000000" w:themeColor="text1"/>
          <w:lang w:val="en-US"/>
        </w:rPr>
        <w:t xml:space="preserve">SARS-CoV-2 </w:t>
      </w:r>
      <w:r w:rsidRPr="008831AF">
        <w:rPr>
          <w:rFonts w:ascii="Times New Roman" w:eastAsia="Calibri" w:hAnsi="Times New Roman" w:cs="Times New Roman"/>
          <w:color w:val="000000" w:themeColor="text1"/>
          <w:lang w:val="en-US"/>
        </w:rPr>
        <w:t xml:space="preserve">vaccination was nearly the same among </w:t>
      </w:r>
      <w:r w:rsidRPr="00ED134B">
        <w:rPr>
          <w:rFonts w:ascii="Times New Roman" w:eastAsia="Calibri" w:hAnsi="Times New Roman" w:cs="Times New Roman"/>
          <w:color w:val="000000" w:themeColor="text1"/>
          <w:lang w:val="en-US"/>
        </w:rPr>
        <w:t>women (11.02%) and</w:t>
      </w:r>
      <w:r w:rsidRPr="008831AF">
        <w:rPr>
          <w:rFonts w:ascii="Times New Roman" w:eastAsia="Calibri" w:hAnsi="Times New Roman" w:cs="Times New Roman"/>
          <w:color w:val="000000" w:themeColor="text1"/>
          <w:lang w:val="en-US"/>
        </w:rPr>
        <w:t xml:space="preserve"> men (</w:t>
      </w:r>
      <w:r w:rsidRPr="00ED134B">
        <w:rPr>
          <w:rFonts w:ascii="Times New Roman" w:eastAsia="Calibri" w:hAnsi="Times New Roman" w:cs="Times New Roman"/>
          <w:color w:val="000000" w:themeColor="text1"/>
          <w:lang w:val="en-US"/>
        </w:rPr>
        <w:t>12.70%).</w:t>
      </w:r>
    </w:p>
    <w:p w14:paraId="2855F3DD" w14:textId="71E435B4" w:rsidR="008831AF" w:rsidRDefault="001A1685" w:rsidP="001A1685">
      <w:pPr>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br w:type="page"/>
      </w:r>
    </w:p>
    <w:p w14:paraId="0C2A7604" w14:textId="14278FFC" w:rsidR="005F37B8" w:rsidRDefault="005F37B8" w:rsidP="001A1685">
      <w:pPr>
        <w:rPr>
          <w:rFonts w:ascii="Times New Roman" w:eastAsia="Calibri" w:hAnsi="Times New Roman" w:cs="Times New Roman"/>
          <w:color w:val="000000" w:themeColor="text1"/>
          <w:lang w:val="en-US"/>
        </w:rPr>
      </w:pPr>
      <w:r w:rsidRPr="005F37B8">
        <w:rPr>
          <w:rFonts w:ascii="Times New Roman" w:eastAsia="Calibri" w:hAnsi="Times New Roman" w:cs="Times New Roman"/>
          <w:color w:val="000000" w:themeColor="text1"/>
          <w:highlight w:val="yellow"/>
          <w:lang w:val="en-US"/>
        </w:rPr>
        <w:lastRenderedPageBreak/>
        <w:t>Table X</w:t>
      </w:r>
      <w:r>
        <w:rPr>
          <w:rFonts w:ascii="Times New Roman" w:eastAsia="Calibri" w:hAnsi="Times New Roman" w:cs="Times New Roman"/>
          <w:color w:val="000000" w:themeColor="text1"/>
          <w:lang w:val="en-US"/>
        </w:rPr>
        <w:t>: Study characteristics</w:t>
      </w:r>
    </w:p>
    <w:tbl>
      <w:tblPr>
        <w:tblStyle w:val="21"/>
        <w:tblW w:w="9923" w:type="dxa"/>
        <w:tblLook w:val="04A0" w:firstRow="1" w:lastRow="0" w:firstColumn="1" w:lastColumn="0" w:noHBand="0" w:noVBand="1"/>
      </w:tblPr>
      <w:tblGrid>
        <w:gridCol w:w="1560"/>
        <w:gridCol w:w="2578"/>
        <w:gridCol w:w="1532"/>
        <w:gridCol w:w="1418"/>
        <w:gridCol w:w="1417"/>
        <w:gridCol w:w="1418"/>
      </w:tblGrid>
      <w:tr w:rsidR="000A34A9" w:rsidRPr="00CF1DDA" w14:paraId="6E927C08" w14:textId="77777777" w:rsidTr="00C93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nil"/>
            </w:tcBorders>
          </w:tcPr>
          <w:p w14:paraId="44DA59B4" w14:textId="77777777" w:rsidR="000A34A9" w:rsidRPr="00CF1DDA" w:rsidRDefault="000A34A9" w:rsidP="00C93A62">
            <w:pPr>
              <w:rPr>
                <w:rFonts w:ascii="Times New Roman" w:hAnsi="Times New Roman" w:cs="Times New Roman"/>
              </w:rPr>
            </w:pPr>
          </w:p>
        </w:tc>
        <w:tc>
          <w:tcPr>
            <w:tcW w:w="2578" w:type="dxa"/>
            <w:tcBorders>
              <w:bottom w:val="nil"/>
            </w:tcBorders>
          </w:tcPr>
          <w:p w14:paraId="07B01FB1" w14:textId="77777777" w:rsidR="000A34A9" w:rsidRPr="00CF1DDA" w:rsidRDefault="000A34A9" w:rsidP="00C93A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2" w:type="dxa"/>
            <w:tcBorders>
              <w:bottom w:val="single" w:sz="4" w:space="0" w:color="auto"/>
            </w:tcBorders>
          </w:tcPr>
          <w:p w14:paraId="0ABC7FDA" w14:textId="77777777" w:rsidR="000A34A9" w:rsidRPr="00CF1DDA" w:rsidRDefault="000A34A9" w:rsidP="00C93A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Male</w:t>
            </w:r>
            <w:r w:rsidRPr="00CF1DDA">
              <w:rPr>
                <w:rFonts w:ascii="Times New Roman" w:hAnsi="Times New Roman" w:cs="Times New Roman"/>
              </w:rPr>
              <w:br/>
              <w:t xml:space="preserve"> </w:t>
            </w:r>
            <w:r w:rsidRPr="00CF1DDA">
              <w:rPr>
                <w:rFonts w:ascii="Times New Roman" w:hAnsi="Times New Roman" w:cs="Times New Roman"/>
                <w:b w:val="0"/>
                <w:bCs w:val="0"/>
              </w:rPr>
              <w:t>(n=244)</w:t>
            </w:r>
          </w:p>
        </w:tc>
        <w:tc>
          <w:tcPr>
            <w:tcW w:w="1418" w:type="dxa"/>
            <w:tcBorders>
              <w:bottom w:val="single" w:sz="4" w:space="0" w:color="auto"/>
            </w:tcBorders>
          </w:tcPr>
          <w:p w14:paraId="7C818AA9" w14:textId="77777777" w:rsidR="000A34A9" w:rsidRPr="00CF1DDA" w:rsidRDefault="000A34A9" w:rsidP="00C93A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Female</w:t>
            </w:r>
            <w:proofErr w:type="spellEnd"/>
            <w:r w:rsidRPr="00CF1DDA">
              <w:rPr>
                <w:rFonts w:ascii="Times New Roman" w:hAnsi="Times New Roman" w:cs="Times New Roman"/>
              </w:rPr>
              <w:t xml:space="preserve"> </w:t>
            </w:r>
            <w:r w:rsidRPr="00CF1DDA">
              <w:rPr>
                <w:rFonts w:ascii="Times New Roman" w:hAnsi="Times New Roman" w:cs="Times New Roman"/>
                <w:b w:val="0"/>
                <w:bCs w:val="0"/>
              </w:rPr>
              <w:t>(n=644)</w:t>
            </w:r>
          </w:p>
        </w:tc>
        <w:tc>
          <w:tcPr>
            <w:tcW w:w="1417" w:type="dxa"/>
            <w:tcBorders>
              <w:bottom w:val="single" w:sz="4" w:space="0" w:color="auto"/>
            </w:tcBorders>
          </w:tcPr>
          <w:p w14:paraId="10B165A4" w14:textId="77777777" w:rsidR="000A34A9" w:rsidRPr="00CF1DDA" w:rsidRDefault="000A34A9" w:rsidP="00C93A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Diverse</w:t>
            </w:r>
            <w:r w:rsidRPr="00CF1DDA">
              <w:rPr>
                <w:rFonts w:ascii="Times New Roman" w:hAnsi="Times New Roman" w:cs="Times New Roman"/>
              </w:rPr>
              <w:br/>
            </w:r>
            <w:r w:rsidRPr="00CF1DDA">
              <w:rPr>
                <w:rFonts w:ascii="Times New Roman" w:hAnsi="Times New Roman" w:cs="Times New Roman"/>
                <w:b w:val="0"/>
                <w:bCs w:val="0"/>
              </w:rPr>
              <w:t>(n=9)</w:t>
            </w:r>
          </w:p>
        </w:tc>
        <w:tc>
          <w:tcPr>
            <w:tcW w:w="1418" w:type="dxa"/>
            <w:tcBorders>
              <w:bottom w:val="single" w:sz="4" w:space="0" w:color="auto"/>
            </w:tcBorders>
          </w:tcPr>
          <w:p w14:paraId="0094FBF4" w14:textId="77777777" w:rsidR="000A34A9" w:rsidRPr="00CF1DDA" w:rsidRDefault="000A34A9" w:rsidP="00C93A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 xml:space="preserve">Overall </w:t>
            </w:r>
            <w:r w:rsidRPr="00CF1DDA">
              <w:rPr>
                <w:rFonts w:ascii="Times New Roman" w:hAnsi="Times New Roman" w:cs="Times New Roman"/>
              </w:rPr>
              <w:br/>
            </w:r>
            <w:r w:rsidRPr="00CF1DDA">
              <w:rPr>
                <w:rFonts w:ascii="Times New Roman" w:hAnsi="Times New Roman" w:cs="Times New Roman"/>
                <w:b w:val="0"/>
                <w:bCs w:val="0"/>
              </w:rPr>
              <w:t>(N=897)</w:t>
            </w:r>
          </w:p>
        </w:tc>
      </w:tr>
      <w:tr w:rsidR="000A34A9" w:rsidRPr="00CF1DDA" w14:paraId="7321A184"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04AD2830" w14:textId="77777777" w:rsidR="000A34A9" w:rsidRPr="00CF1DDA" w:rsidRDefault="000A34A9" w:rsidP="00C93A62">
            <w:pPr>
              <w:rPr>
                <w:rFonts w:ascii="Times New Roman" w:hAnsi="Times New Roman" w:cs="Times New Roman"/>
              </w:rPr>
            </w:pPr>
            <w:r w:rsidRPr="00CF1DDA">
              <w:rPr>
                <w:rFonts w:ascii="Times New Roman" w:hAnsi="Times New Roman" w:cs="Times New Roman"/>
              </w:rPr>
              <w:t xml:space="preserve">Age </w:t>
            </w:r>
          </w:p>
        </w:tc>
        <w:tc>
          <w:tcPr>
            <w:tcW w:w="2578" w:type="dxa"/>
            <w:tcBorders>
              <w:top w:val="nil"/>
              <w:bottom w:val="nil"/>
            </w:tcBorders>
          </w:tcPr>
          <w:p w14:paraId="01EB5A09"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2" w:type="dxa"/>
            <w:tcBorders>
              <w:top w:val="single" w:sz="4" w:space="0" w:color="auto"/>
              <w:bottom w:val="single" w:sz="4" w:space="0" w:color="auto"/>
            </w:tcBorders>
          </w:tcPr>
          <w:p w14:paraId="3CE9BF45"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1DDA">
              <w:rPr>
                <w:rFonts w:ascii="Times New Roman" w:hAnsi="Times New Roman" w:cs="Times New Roman"/>
                <w:b/>
                <w:bCs/>
              </w:rPr>
              <w:t>M (SD)</w:t>
            </w:r>
          </w:p>
        </w:tc>
        <w:tc>
          <w:tcPr>
            <w:tcW w:w="1418" w:type="dxa"/>
            <w:tcBorders>
              <w:top w:val="single" w:sz="4" w:space="0" w:color="auto"/>
              <w:bottom w:val="single" w:sz="4" w:space="0" w:color="auto"/>
            </w:tcBorders>
          </w:tcPr>
          <w:p w14:paraId="6E5B9627"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1DDA">
              <w:rPr>
                <w:rFonts w:ascii="Times New Roman" w:hAnsi="Times New Roman" w:cs="Times New Roman"/>
                <w:b/>
                <w:bCs/>
              </w:rPr>
              <w:t>M (SD)</w:t>
            </w:r>
          </w:p>
        </w:tc>
        <w:tc>
          <w:tcPr>
            <w:tcW w:w="1417" w:type="dxa"/>
            <w:tcBorders>
              <w:top w:val="single" w:sz="4" w:space="0" w:color="auto"/>
              <w:bottom w:val="single" w:sz="4" w:space="0" w:color="auto"/>
            </w:tcBorders>
          </w:tcPr>
          <w:p w14:paraId="4A9C5013"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1DDA">
              <w:rPr>
                <w:rFonts w:ascii="Times New Roman" w:hAnsi="Times New Roman" w:cs="Times New Roman"/>
                <w:b/>
                <w:bCs/>
              </w:rPr>
              <w:t>M (SD)</w:t>
            </w:r>
          </w:p>
        </w:tc>
        <w:tc>
          <w:tcPr>
            <w:tcW w:w="1418" w:type="dxa"/>
            <w:tcBorders>
              <w:top w:val="single" w:sz="4" w:space="0" w:color="auto"/>
              <w:bottom w:val="single" w:sz="4" w:space="0" w:color="auto"/>
            </w:tcBorders>
          </w:tcPr>
          <w:p w14:paraId="69B8D71F"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1DDA">
              <w:rPr>
                <w:rFonts w:ascii="Times New Roman" w:hAnsi="Times New Roman" w:cs="Times New Roman"/>
                <w:b/>
                <w:bCs/>
              </w:rPr>
              <w:t>M (SD)</w:t>
            </w:r>
          </w:p>
        </w:tc>
      </w:tr>
      <w:tr w:rsidR="000A34A9" w:rsidRPr="00CF1DDA" w14:paraId="3756D134"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6C3E3C50"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2A9CB08A"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2" w:type="dxa"/>
            <w:tcBorders>
              <w:top w:val="single" w:sz="4" w:space="0" w:color="auto"/>
              <w:bottom w:val="single" w:sz="4" w:space="0" w:color="auto"/>
            </w:tcBorders>
          </w:tcPr>
          <w:p w14:paraId="582D7220"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31.29 (12.53)</w:t>
            </w:r>
          </w:p>
        </w:tc>
        <w:tc>
          <w:tcPr>
            <w:tcW w:w="1418" w:type="dxa"/>
            <w:tcBorders>
              <w:top w:val="single" w:sz="4" w:space="0" w:color="auto"/>
              <w:bottom w:val="single" w:sz="4" w:space="0" w:color="auto"/>
            </w:tcBorders>
          </w:tcPr>
          <w:p w14:paraId="62802737"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28.73 (10.71)</w:t>
            </w:r>
          </w:p>
        </w:tc>
        <w:tc>
          <w:tcPr>
            <w:tcW w:w="1417" w:type="dxa"/>
            <w:tcBorders>
              <w:top w:val="single" w:sz="4" w:space="0" w:color="auto"/>
              <w:bottom w:val="single" w:sz="4" w:space="0" w:color="auto"/>
            </w:tcBorders>
          </w:tcPr>
          <w:p w14:paraId="696D50E7"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29.11 (10.52)</w:t>
            </w:r>
          </w:p>
        </w:tc>
        <w:tc>
          <w:tcPr>
            <w:tcW w:w="1418" w:type="dxa"/>
            <w:tcBorders>
              <w:top w:val="single" w:sz="4" w:space="0" w:color="auto"/>
              <w:bottom w:val="single" w:sz="4" w:space="0" w:color="auto"/>
            </w:tcBorders>
          </w:tcPr>
          <w:p w14:paraId="21C5ABA6" w14:textId="77777777" w:rsidR="000A34A9" w:rsidRPr="00CF1DDA" w:rsidRDefault="000A34A9" w:rsidP="00C93A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29.50 (11.34)</w:t>
            </w:r>
          </w:p>
        </w:tc>
      </w:tr>
      <w:tr w:rsidR="000A34A9" w:rsidRPr="00CF1DDA" w14:paraId="22AD6F00"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18A47FD3"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79C88383"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2" w:type="dxa"/>
            <w:tcBorders>
              <w:top w:val="single" w:sz="4" w:space="0" w:color="auto"/>
              <w:bottom w:val="single" w:sz="4" w:space="0" w:color="auto"/>
            </w:tcBorders>
          </w:tcPr>
          <w:p w14:paraId="1C6A2BD5"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1DDA">
              <w:rPr>
                <w:rFonts w:ascii="Times New Roman" w:hAnsi="Times New Roman" w:cs="Times New Roman"/>
                <w:b/>
                <w:bCs/>
              </w:rPr>
              <w:t>N (%)</w:t>
            </w:r>
          </w:p>
        </w:tc>
        <w:tc>
          <w:tcPr>
            <w:tcW w:w="1418" w:type="dxa"/>
            <w:tcBorders>
              <w:top w:val="single" w:sz="4" w:space="0" w:color="auto"/>
              <w:bottom w:val="single" w:sz="4" w:space="0" w:color="auto"/>
            </w:tcBorders>
          </w:tcPr>
          <w:p w14:paraId="30204BF1"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1DDA">
              <w:rPr>
                <w:rFonts w:ascii="Times New Roman" w:hAnsi="Times New Roman" w:cs="Times New Roman"/>
                <w:b/>
                <w:bCs/>
              </w:rPr>
              <w:t>N (%)</w:t>
            </w:r>
          </w:p>
        </w:tc>
        <w:tc>
          <w:tcPr>
            <w:tcW w:w="1417" w:type="dxa"/>
            <w:tcBorders>
              <w:top w:val="single" w:sz="4" w:space="0" w:color="auto"/>
              <w:bottom w:val="single" w:sz="4" w:space="0" w:color="auto"/>
            </w:tcBorders>
          </w:tcPr>
          <w:p w14:paraId="620E33E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1DDA">
              <w:rPr>
                <w:rFonts w:ascii="Times New Roman" w:hAnsi="Times New Roman" w:cs="Times New Roman"/>
                <w:b/>
                <w:bCs/>
              </w:rPr>
              <w:t>N (%)</w:t>
            </w:r>
          </w:p>
        </w:tc>
        <w:tc>
          <w:tcPr>
            <w:tcW w:w="1418" w:type="dxa"/>
            <w:tcBorders>
              <w:top w:val="single" w:sz="4" w:space="0" w:color="auto"/>
              <w:bottom w:val="single" w:sz="4" w:space="0" w:color="auto"/>
            </w:tcBorders>
          </w:tcPr>
          <w:p w14:paraId="55EA9044"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1DDA">
              <w:rPr>
                <w:rFonts w:ascii="Times New Roman" w:hAnsi="Times New Roman" w:cs="Times New Roman"/>
                <w:b/>
                <w:bCs/>
              </w:rPr>
              <w:t>N (%)</w:t>
            </w:r>
          </w:p>
        </w:tc>
      </w:tr>
      <w:tr w:rsidR="000A34A9" w:rsidRPr="00CF1DDA" w14:paraId="5292968D"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728814DC" w14:textId="77777777" w:rsidR="000A34A9" w:rsidRPr="00CF1DDA" w:rsidRDefault="000A34A9" w:rsidP="00C93A62">
            <w:pPr>
              <w:rPr>
                <w:rFonts w:ascii="Times New Roman" w:hAnsi="Times New Roman" w:cs="Times New Roman"/>
                <w:b w:val="0"/>
              </w:rPr>
            </w:pPr>
          </w:p>
        </w:tc>
        <w:tc>
          <w:tcPr>
            <w:tcW w:w="2578" w:type="dxa"/>
            <w:tcBorders>
              <w:top w:val="nil"/>
              <w:bottom w:val="nil"/>
            </w:tcBorders>
          </w:tcPr>
          <w:p w14:paraId="69952F29"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18 - 25</w:t>
            </w:r>
          </w:p>
        </w:tc>
        <w:tc>
          <w:tcPr>
            <w:tcW w:w="1532" w:type="dxa"/>
            <w:tcBorders>
              <w:top w:val="single" w:sz="4" w:space="0" w:color="auto"/>
              <w:bottom w:val="nil"/>
            </w:tcBorders>
          </w:tcPr>
          <w:p w14:paraId="1B3F1FD3"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103 (42.21)</w:t>
            </w:r>
          </w:p>
        </w:tc>
        <w:tc>
          <w:tcPr>
            <w:tcW w:w="1418" w:type="dxa"/>
            <w:tcBorders>
              <w:top w:val="single" w:sz="4" w:space="0" w:color="auto"/>
              <w:bottom w:val="nil"/>
            </w:tcBorders>
          </w:tcPr>
          <w:p w14:paraId="5FB492A7"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350 (54.35)</w:t>
            </w:r>
          </w:p>
        </w:tc>
        <w:tc>
          <w:tcPr>
            <w:tcW w:w="1417" w:type="dxa"/>
            <w:tcBorders>
              <w:top w:val="single" w:sz="4" w:space="0" w:color="auto"/>
              <w:bottom w:val="nil"/>
            </w:tcBorders>
          </w:tcPr>
          <w:p w14:paraId="2D6B08EE"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 (55.56)</w:t>
            </w:r>
          </w:p>
        </w:tc>
        <w:tc>
          <w:tcPr>
            <w:tcW w:w="1418" w:type="dxa"/>
            <w:tcBorders>
              <w:top w:val="single" w:sz="4" w:space="0" w:color="auto"/>
              <w:bottom w:val="nil"/>
            </w:tcBorders>
          </w:tcPr>
          <w:p w14:paraId="7E425A63"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458 (51.06)</w:t>
            </w:r>
          </w:p>
        </w:tc>
      </w:tr>
      <w:tr w:rsidR="000A34A9" w:rsidRPr="00CF1DDA" w14:paraId="1A9D5F87"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5CA69289" w14:textId="77777777" w:rsidR="000A34A9" w:rsidRPr="00CF1DDA" w:rsidRDefault="000A34A9" w:rsidP="00C93A62">
            <w:pPr>
              <w:rPr>
                <w:rFonts w:ascii="Times New Roman" w:hAnsi="Times New Roman" w:cs="Times New Roman"/>
                <w:b w:val="0"/>
              </w:rPr>
            </w:pPr>
          </w:p>
        </w:tc>
        <w:tc>
          <w:tcPr>
            <w:tcW w:w="2578" w:type="dxa"/>
            <w:tcBorders>
              <w:top w:val="nil"/>
              <w:bottom w:val="nil"/>
            </w:tcBorders>
          </w:tcPr>
          <w:p w14:paraId="7D508083"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26 - 35</w:t>
            </w:r>
          </w:p>
        </w:tc>
        <w:tc>
          <w:tcPr>
            <w:tcW w:w="1532" w:type="dxa"/>
            <w:tcBorders>
              <w:top w:val="nil"/>
              <w:bottom w:val="nil"/>
            </w:tcBorders>
          </w:tcPr>
          <w:p w14:paraId="145F0D44"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83 (34.02)</w:t>
            </w:r>
          </w:p>
        </w:tc>
        <w:tc>
          <w:tcPr>
            <w:tcW w:w="1418" w:type="dxa"/>
            <w:tcBorders>
              <w:top w:val="nil"/>
              <w:bottom w:val="nil"/>
            </w:tcBorders>
          </w:tcPr>
          <w:p w14:paraId="1D8C9DEE"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190 (29.50)</w:t>
            </w:r>
          </w:p>
        </w:tc>
        <w:tc>
          <w:tcPr>
            <w:tcW w:w="1417" w:type="dxa"/>
            <w:tcBorders>
              <w:top w:val="nil"/>
              <w:bottom w:val="nil"/>
            </w:tcBorders>
          </w:tcPr>
          <w:p w14:paraId="36937E17"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 (33.33)</w:t>
            </w:r>
          </w:p>
        </w:tc>
        <w:tc>
          <w:tcPr>
            <w:tcW w:w="1418" w:type="dxa"/>
            <w:tcBorders>
              <w:top w:val="nil"/>
              <w:bottom w:val="nil"/>
            </w:tcBorders>
          </w:tcPr>
          <w:p w14:paraId="53590EE6"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276 (30.77)</w:t>
            </w:r>
          </w:p>
        </w:tc>
      </w:tr>
      <w:tr w:rsidR="000A34A9" w:rsidRPr="00CF1DDA" w14:paraId="0E60BA8D"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22668CF2" w14:textId="77777777" w:rsidR="000A34A9" w:rsidRPr="00CF1DDA" w:rsidRDefault="000A34A9" w:rsidP="00C93A62">
            <w:pPr>
              <w:rPr>
                <w:rFonts w:ascii="Times New Roman" w:hAnsi="Times New Roman" w:cs="Times New Roman"/>
                <w:b w:val="0"/>
              </w:rPr>
            </w:pPr>
          </w:p>
        </w:tc>
        <w:tc>
          <w:tcPr>
            <w:tcW w:w="2578" w:type="dxa"/>
            <w:tcBorders>
              <w:top w:val="nil"/>
              <w:bottom w:val="nil"/>
            </w:tcBorders>
          </w:tcPr>
          <w:p w14:paraId="5339DDA7"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36 - 45</w:t>
            </w:r>
          </w:p>
        </w:tc>
        <w:tc>
          <w:tcPr>
            <w:tcW w:w="1532" w:type="dxa"/>
            <w:tcBorders>
              <w:top w:val="nil"/>
              <w:bottom w:val="nil"/>
            </w:tcBorders>
          </w:tcPr>
          <w:p w14:paraId="6DF94348"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21 (8.61)</w:t>
            </w:r>
          </w:p>
        </w:tc>
        <w:tc>
          <w:tcPr>
            <w:tcW w:w="1418" w:type="dxa"/>
            <w:tcBorders>
              <w:top w:val="nil"/>
              <w:bottom w:val="nil"/>
            </w:tcBorders>
          </w:tcPr>
          <w:p w14:paraId="0E97056A"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41 (6.37)</w:t>
            </w:r>
          </w:p>
        </w:tc>
        <w:tc>
          <w:tcPr>
            <w:tcW w:w="1417" w:type="dxa"/>
            <w:tcBorders>
              <w:top w:val="nil"/>
              <w:bottom w:val="nil"/>
            </w:tcBorders>
          </w:tcPr>
          <w:p w14:paraId="52B7687B" w14:textId="77777777" w:rsidR="000A34A9" w:rsidRPr="00CF1DDA" w:rsidRDefault="000A34A9" w:rsidP="000A34A9">
            <w:pPr>
              <w:pStyle w:val="a3"/>
              <w:numPr>
                <w:ilvl w:val="0"/>
                <w:numId w:val="4"/>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613020A1"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62 (6.91)</w:t>
            </w:r>
          </w:p>
        </w:tc>
      </w:tr>
      <w:tr w:rsidR="000A34A9" w:rsidRPr="00CF1DDA" w14:paraId="1069D7B7"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2FE16294"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748F99CF"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46 - 55</w:t>
            </w:r>
          </w:p>
        </w:tc>
        <w:tc>
          <w:tcPr>
            <w:tcW w:w="1532" w:type="dxa"/>
            <w:tcBorders>
              <w:top w:val="nil"/>
              <w:bottom w:val="nil"/>
            </w:tcBorders>
          </w:tcPr>
          <w:p w14:paraId="440C966E"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17 (6.97)</w:t>
            </w:r>
          </w:p>
        </w:tc>
        <w:tc>
          <w:tcPr>
            <w:tcW w:w="1418" w:type="dxa"/>
            <w:tcBorders>
              <w:top w:val="nil"/>
              <w:bottom w:val="nil"/>
            </w:tcBorders>
          </w:tcPr>
          <w:p w14:paraId="31F3DA18"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29 (4.50)</w:t>
            </w:r>
          </w:p>
        </w:tc>
        <w:tc>
          <w:tcPr>
            <w:tcW w:w="1417" w:type="dxa"/>
            <w:tcBorders>
              <w:top w:val="nil"/>
              <w:bottom w:val="nil"/>
            </w:tcBorders>
          </w:tcPr>
          <w:p w14:paraId="7302A647" w14:textId="77777777" w:rsidR="000A34A9" w:rsidRPr="00CF1DDA" w:rsidRDefault="000A34A9" w:rsidP="000A34A9">
            <w:pPr>
              <w:pStyle w:val="a3"/>
              <w:numPr>
                <w:ilvl w:val="0"/>
                <w:numId w:val="4"/>
              </w:num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47B1F0A5"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46 (5.13)</w:t>
            </w:r>
          </w:p>
        </w:tc>
      </w:tr>
      <w:tr w:rsidR="000A34A9" w:rsidRPr="00CF1DDA" w14:paraId="2E980C40"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47853EED"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5DCBF3D2"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56 - 73</w:t>
            </w:r>
          </w:p>
        </w:tc>
        <w:tc>
          <w:tcPr>
            <w:tcW w:w="1532" w:type="dxa"/>
            <w:tcBorders>
              <w:top w:val="nil"/>
              <w:bottom w:val="nil"/>
            </w:tcBorders>
          </w:tcPr>
          <w:p w14:paraId="7455A470"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20 (8.20)</w:t>
            </w:r>
          </w:p>
        </w:tc>
        <w:tc>
          <w:tcPr>
            <w:tcW w:w="1418" w:type="dxa"/>
            <w:tcBorders>
              <w:top w:val="nil"/>
              <w:bottom w:val="nil"/>
            </w:tcBorders>
          </w:tcPr>
          <w:p w14:paraId="14926523"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34 (5.28)</w:t>
            </w:r>
          </w:p>
        </w:tc>
        <w:tc>
          <w:tcPr>
            <w:tcW w:w="1417" w:type="dxa"/>
            <w:tcBorders>
              <w:top w:val="nil"/>
              <w:bottom w:val="nil"/>
            </w:tcBorders>
          </w:tcPr>
          <w:p w14:paraId="4F3E9A59"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 (11.11)</w:t>
            </w:r>
          </w:p>
        </w:tc>
        <w:tc>
          <w:tcPr>
            <w:tcW w:w="1418" w:type="dxa"/>
            <w:tcBorders>
              <w:top w:val="nil"/>
              <w:bottom w:val="nil"/>
            </w:tcBorders>
          </w:tcPr>
          <w:p w14:paraId="2FB42FBC"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55 (6.13</w:t>
            </w:r>
          </w:p>
        </w:tc>
      </w:tr>
      <w:tr w:rsidR="000A34A9" w:rsidRPr="00CF1DDA" w14:paraId="5A23DB80"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1A1ABBA2" w14:textId="77777777" w:rsidR="000A34A9" w:rsidRPr="00CF1DDA" w:rsidRDefault="000A34A9" w:rsidP="00C93A62">
            <w:pPr>
              <w:rPr>
                <w:rFonts w:ascii="Times New Roman" w:hAnsi="Times New Roman" w:cs="Times New Roman"/>
              </w:rPr>
            </w:pPr>
            <w:proofErr w:type="spellStart"/>
            <w:r w:rsidRPr="00CF1DDA">
              <w:rPr>
                <w:rFonts w:ascii="Times New Roman" w:hAnsi="Times New Roman" w:cs="Times New Roman"/>
              </w:rPr>
              <w:t>Marital</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status</w:t>
            </w:r>
            <w:proofErr w:type="spellEnd"/>
          </w:p>
        </w:tc>
        <w:tc>
          <w:tcPr>
            <w:tcW w:w="2578" w:type="dxa"/>
            <w:tcBorders>
              <w:top w:val="nil"/>
              <w:bottom w:val="nil"/>
            </w:tcBorders>
          </w:tcPr>
          <w:p w14:paraId="0E9CFB2A"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2" w:type="dxa"/>
            <w:tcBorders>
              <w:top w:val="nil"/>
              <w:bottom w:val="nil"/>
            </w:tcBorders>
          </w:tcPr>
          <w:p w14:paraId="375C2E69"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418" w:type="dxa"/>
            <w:tcBorders>
              <w:top w:val="nil"/>
              <w:bottom w:val="nil"/>
            </w:tcBorders>
          </w:tcPr>
          <w:p w14:paraId="666D35CE"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417" w:type="dxa"/>
            <w:tcBorders>
              <w:top w:val="nil"/>
              <w:bottom w:val="nil"/>
            </w:tcBorders>
          </w:tcPr>
          <w:p w14:paraId="06B5FA81"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418" w:type="dxa"/>
            <w:tcBorders>
              <w:top w:val="nil"/>
              <w:bottom w:val="nil"/>
            </w:tcBorders>
          </w:tcPr>
          <w:p w14:paraId="0E57D21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A34A9" w:rsidRPr="00CF1DDA" w14:paraId="0CD8BF62"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2CA8B636"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5F6300FE"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Single</w:t>
            </w:r>
          </w:p>
        </w:tc>
        <w:tc>
          <w:tcPr>
            <w:tcW w:w="1532" w:type="dxa"/>
            <w:tcBorders>
              <w:top w:val="nil"/>
              <w:bottom w:val="nil"/>
            </w:tcBorders>
          </w:tcPr>
          <w:p w14:paraId="742A0622"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169 (77.88)</w:t>
            </w:r>
          </w:p>
        </w:tc>
        <w:tc>
          <w:tcPr>
            <w:tcW w:w="1418" w:type="dxa"/>
            <w:tcBorders>
              <w:top w:val="nil"/>
              <w:bottom w:val="nil"/>
            </w:tcBorders>
          </w:tcPr>
          <w:p w14:paraId="0B3A3BD8"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480 (81.49)</w:t>
            </w:r>
          </w:p>
        </w:tc>
        <w:tc>
          <w:tcPr>
            <w:tcW w:w="1417" w:type="dxa"/>
            <w:tcBorders>
              <w:top w:val="nil"/>
              <w:bottom w:val="nil"/>
            </w:tcBorders>
          </w:tcPr>
          <w:p w14:paraId="541679C0"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7 (87.50)</w:t>
            </w:r>
          </w:p>
        </w:tc>
        <w:tc>
          <w:tcPr>
            <w:tcW w:w="1418" w:type="dxa"/>
            <w:tcBorders>
              <w:top w:val="nil"/>
              <w:bottom w:val="nil"/>
            </w:tcBorders>
          </w:tcPr>
          <w:p w14:paraId="7D49A1FF"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656 (80.59)</w:t>
            </w:r>
          </w:p>
        </w:tc>
      </w:tr>
      <w:tr w:rsidR="000A34A9" w:rsidRPr="00CF1DDA" w14:paraId="44390D5B"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7232BCEF"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1F870EB8"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Married</w:t>
            </w:r>
            <w:proofErr w:type="spellEnd"/>
          </w:p>
        </w:tc>
        <w:tc>
          <w:tcPr>
            <w:tcW w:w="1532" w:type="dxa"/>
            <w:tcBorders>
              <w:top w:val="nil"/>
              <w:bottom w:val="nil"/>
            </w:tcBorders>
          </w:tcPr>
          <w:p w14:paraId="1B4C5FEB"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39 (17.97)</w:t>
            </w:r>
          </w:p>
        </w:tc>
        <w:tc>
          <w:tcPr>
            <w:tcW w:w="1418" w:type="dxa"/>
            <w:tcBorders>
              <w:top w:val="nil"/>
              <w:bottom w:val="nil"/>
            </w:tcBorders>
          </w:tcPr>
          <w:p w14:paraId="5C088140"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94 (15.96)</w:t>
            </w:r>
          </w:p>
        </w:tc>
        <w:tc>
          <w:tcPr>
            <w:tcW w:w="1417" w:type="dxa"/>
            <w:tcBorders>
              <w:top w:val="nil"/>
              <w:bottom w:val="nil"/>
            </w:tcBorders>
          </w:tcPr>
          <w:p w14:paraId="4D536E02"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 (12.50)</w:t>
            </w:r>
          </w:p>
        </w:tc>
        <w:tc>
          <w:tcPr>
            <w:tcW w:w="1418" w:type="dxa"/>
            <w:tcBorders>
              <w:top w:val="nil"/>
              <w:bottom w:val="nil"/>
            </w:tcBorders>
          </w:tcPr>
          <w:p w14:paraId="14B022F0"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134 (16.46)</w:t>
            </w:r>
          </w:p>
        </w:tc>
      </w:tr>
      <w:tr w:rsidR="000A34A9" w:rsidRPr="00CF1DDA" w14:paraId="1D28606F"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5BC2306D"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43C8B3AB"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Divorced</w:t>
            </w:r>
            <w:proofErr w:type="spellEnd"/>
          </w:p>
        </w:tc>
        <w:tc>
          <w:tcPr>
            <w:tcW w:w="1532" w:type="dxa"/>
            <w:tcBorders>
              <w:top w:val="nil"/>
              <w:bottom w:val="nil"/>
            </w:tcBorders>
          </w:tcPr>
          <w:p w14:paraId="05A17A72"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8 (3.69)</w:t>
            </w:r>
          </w:p>
        </w:tc>
        <w:tc>
          <w:tcPr>
            <w:tcW w:w="1418" w:type="dxa"/>
            <w:tcBorders>
              <w:top w:val="nil"/>
              <w:bottom w:val="nil"/>
            </w:tcBorders>
          </w:tcPr>
          <w:p w14:paraId="1EE31A4B"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14 (2.38)</w:t>
            </w:r>
          </w:p>
        </w:tc>
        <w:tc>
          <w:tcPr>
            <w:tcW w:w="1417" w:type="dxa"/>
            <w:tcBorders>
              <w:top w:val="nil"/>
              <w:bottom w:val="nil"/>
            </w:tcBorders>
          </w:tcPr>
          <w:p w14:paraId="09746F8A" w14:textId="77777777" w:rsidR="000A34A9" w:rsidRPr="00CF1DDA" w:rsidRDefault="000A34A9" w:rsidP="00C93A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w:t>
            </w:r>
          </w:p>
        </w:tc>
        <w:tc>
          <w:tcPr>
            <w:tcW w:w="1418" w:type="dxa"/>
            <w:tcBorders>
              <w:top w:val="nil"/>
              <w:bottom w:val="nil"/>
            </w:tcBorders>
          </w:tcPr>
          <w:p w14:paraId="52E7AEC3"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22 (2.70)</w:t>
            </w:r>
          </w:p>
        </w:tc>
      </w:tr>
      <w:tr w:rsidR="000A34A9" w:rsidRPr="00CF1DDA" w14:paraId="5414F64D"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310843E3"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252132D5"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Widowed</w:t>
            </w:r>
            <w:proofErr w:type="spellEnd"/>
          </w:p>
        </w:tc>
        <w:tc>
          <w:tcPr>
            <w:tcW w:w="1532" w:type="dxa"/>
            <w:tcBorders>
              <w:top w:val="nil"/>
              <w:bottom w:val="nil"/>
            </w:tcBorders>
          </w:tcPr>
          <w:p w14:paraId="05A7E748"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 (0.46)</w:t>
            </w:r>
          </w:p>
        </w:tc>
        <w:tc>
          <w:tcPr>
            <w:tcW w:w="1418" w:type="dxa"/>
            <w:tcBorders>
              <w:top w:val="nil"/>
              <w:bottom w:val="nil"/>
            </w:tcBorders>
          </w:tcPr>
          <w:p w14:paraId="156056B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 (0.17)</w:t>
            </w:r>
          </w:p>
        </w:tc>
        <w:tc>
          <w:tcPr>
            <w:tcW w:w="1417" w:type="dxa"/>
            <w:tcBorders>
              <w:top w:val="nil"/>
              <w:bottom w:val="nil"/>
            </w:tcBorders>
          </w:tcPr>
          <w:p w14:paraId="2BEBDF6F" w14:textId="77777777" w:rsidR="000A34A9" w:rsidRPr="00CF1DDA" w:rsidRDefault="000A34A9" w:rsidP="00C93A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w:t>
            </w:r>
          </w:p>
        </w:tc>
        <w:tc>
          <w:tcPr>
            <w:tcW w:w="1418" w:type="dxa"/>
            <w:tcBorders>
              <w:top w:val="nil"/>
              <w:bottom w:val="nil"/>
            </w:tcBorders>
          </w:tcPr>
          <w:p w14:paraId="12E77234"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 (0.25)</w:t>
            </w:r>
          </w:p>
        </w:tc>
      </w:tr>
      <w:tr w:rsidR="000A34A9" w:rsidRPr="00CF1DDA" w14:paraId="79BFE2E3"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4339D7C4" w14:textId="77777777" w:rsidR="000A34A9" w:rsidRPr="00CF1DDA" w:rsidRDefault="000A34A9" w:rsidP="00C93A62">
            <w:pPr>
              <w:rPr>
                <w:rFonts w:ascii="Times New Roman" w:hAnsi="Times New Roman" w:cs="Times New Roman"/>
              </w:rPr>
            </w:pPr>
            <w:r w:rsidRPr="00CF1DDA">
              <w:rPr>
                <w:rFonts w:ascii="Times New Roman" w:hAnsi="Times New Roman" w:cs="Times New Roman"/>
              </w:rPr>
              <w:t xml:space="preserve">Migration </w:t>
            </w:r>
            <w:proofErr w:type="spellStart"/>
            <w:r w:rsidRPr="00CF1DDA">
              <w:rPr>
                <w:rFonts w:ascii="Times New Roman" w:hAnsi="Times New Roman" w:cs="Times New Roman"/>
              </w:rPr>
              <w:t>background</w:t>
            </w:r>
            <w:proofErr w:type="spellEnd"/>
          </w:p>
        </w:tc>
        <w:tc>
          <w:tcPr>
            <w:tcW w:w="2578" w:type="dxa"/>
            <w:tcBorders>
              <w:top w:val="nil"/>
              <w:bottom w:val="nil"/>
            </w:tcBorders>
          </w:tcPr>
          <w:p w14:paraId="1D175458"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2" w:type="dxa"/>
            <w:tcBorders>
              <w:top w:val="nil"/>
              <w:bottom w:val="nil"/>
            </w:tcBorders>
          </w:tcPr>
          <w:p w14:paraId="230B7B27"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418" w:type="dxa"/>
            <w:tcBorders>
              <w:top w:val="nil"/>
              <w:bottom w:val="nil"/>
            </w:tcBorders>
          </w:tcPr>
          <w:p w14:paraId="0A805014"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417" w:type="dxa"/>
            <w:tcBorders>
              <w:top w:val="nil"/>
              <w:bottom w:val="nil"/>
            </w:tcBorders>
          </w:tcPr>
          <w:p w14:paraId="778CB89F"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1418" w:type="dxa"/>
            <w:tcBorders>
              <w:top w:val="nil"/>
              <w:bottom w:val="nil"/>
            </w:tcBorders>
          </w:tcPr>
          <w:p w14:paraId="6C93B627"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0A34A9" w:rsidRPr="00CF1DDA" w14:paraId="01C61742"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51700DE2"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52D174D6"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 xml:space="preserve">Migration </w:t>
            </w:r>
            <w:proofErr w:type="spellStart"/>
            <w:r w:rsidRPr="00CF1DDA">
              <w:rPr>
                <w:rFonts w:ascii="Times New Roman" w:hAnsi="Times New Roman" w:cs="Times New Roman"/>
              </w:rPr>
              <w:t>background</w:t>
            </w:r>
            <w:proofErr w:type="spellEnd"/>
          </w:p>
        </w:tc>
        <w:tc>
          <w:tcPr>
            <w:tcW w:w="1532" w:type="dxa"/>
            <w:tcBorders>
              <w:top w:val="nil"/>
              <w:bottom w:val="nil"/>
            </w:tcBorders>
          </w:tcPr>
          <w:p w14:paraId="487C187F"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36 (14.75)</w:t>
            </w:r>
          </w:p>
        </w:tc>
        <w:tc>
          <w:tcPr>
            <w:tcW w:w="1418" w:type="dxa"/>
            <w:tcBorders>
              <w:top w:val="nil"/>
              <w:bottom w:val="nil"/>
            </w:tcBorders>
          </w:tcPr>
          <w:p w14:paraId="5BC4A969"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90 (13.98)</w:t>
            </w:r>
          </w:p>
        </w:tc>
        <w:tc>
          <w:tcPr>
            <w:tcW w:w="1417" w:type="dxa"/>
            <w:tcBorders>
              <w:top w:val="nil"/>
              <w:bottom w:val="nil"/>
            </w:tcBorders>
          </w:tcPr>
          <w:p w14:paraId="22A402D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 (11.11)</w:t>
            </w:r>
          </w:p>
        </w:tc>
        <w:tc>
          <w:tcPr>
            <w:tcW w:w="1418" w:type="dxa"/>
            <w:tcBorders>
              <w:top w:val="nil"/>
              <w:bottom w:val="nil"/>
            </w:tcBorders>
          </w:tcPr>
          <w:p w14:paraId="090E39A5"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127 (14.16)</w:t>
            </w:r>
          </w:p>
        </w:tc>
      </w:tr>
      <w:tr w:rsidR="000A34A9" w:rsidRPr="00CF1DDA" w14:paraId="3F12A5EC"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2776E7D0"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17A7F02F"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No</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migration</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background</w:t>
            </w:r>
            <w:proofErr w:type="spellEnd"/>
          </w:p>
        </w:tc>
        <w:tc>
          <w:tcPr>
            <w:tcW w:w="1532" w:type="dxa"/>
            <w:tcBorders>
              <w:top w:val="nil"/>
              <w:bottom w:val="nil"/>
            </w:tcBorders>
          </w:tcPr>
          <w:p w14:paraId="20B5E87C"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208 (85.25)</w:t>
            </w:r>
          </w:p>
        </w:tc>
        <w:tc>
          <w:tcPr>
            <w:tcW w:w="1418" w:type="dxa"/>
            <w:tcBorders>
              <w:top w:val="nil"/>
              <w:bottom w:val="nil"/>
            </w:tcBorders>
          </w:tcPr>
          <w:p w14:paraId="7DA4935E"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554 (86.02)</w:t>
            </w:r>
          </w:p>
        </w:tc>
        <w:tc>
          <w:tcPr>
            <w:tcW w:w="1417" w:type="dxa"/>
            <w:tcBorders>
              <w:top w:val="nil"/>
              <w:bottom w:val="nil"/>
            </w:tcBorders>
          </w:tcPr>
          <w:p w14:paraId="2DB67170"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8 (88.89)</w:t>
            </w:r>
          </w:p>
        </w:tc>
        <w:tc>
          <w:tcPr>
            <w:tcW w:w="1418" w:type="dxa"/>
            <w:tcBorders>
              <w:top w:val="nil"/>
              <w:bottom w:val="nil"/>
            </w:tcBorders>
          </w:tcPr>
          <w:p w14:paraId="4B2AABEE"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770 (85.84)</w:t>
            </w:r>
          </w:p>
        </w:tc>
      </w:tr>
      <w:tr w:rsidR="000A34A9" w:rsidRPr="00CF1DDA" w14:paraId="0580FA09"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49742E1E" w14:textId="77777777" w:rsidR="000A34A9" w:rsidRPr="00CF1DDA" w:rsidRDefault="000A34A9" w:rsidP="00C93A62">
            <w:pPr>
              <w:rPr>
                <w:rFonts w:ascii="Times New Roman" w:hAnsi="Times New Roman" w:cs="Times New Roman"/>
              </w:rPr>
            </w:pPr>
            <w:r w:rsidRPr="00CF1DDA">
              <w:rPr>
                <w:rFonts w:ascii="Times New Roman" w:hAnsi="Times New Roman" w:cs="Times New Roman"/>
              </w:rPr>
              <w:t>Graduation</w:t>
            </w:r>
          </w:p>
        </w:tc>
        <w:tc>
          <w:tcPr>
            <w:tcW w:w="2578" w:type="dxa"/>
            <w:tcBorders>
              <w:top w:val="nil"/>
              <w:bottom w:val="nil"/>
            </w:tcBorders>
          </w:tcPr>
          <w:p w14:paraId="091A1782"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2" w:type="dxa"/>
            <w:tcBorders>
              <w:top w:val="nil"/>
              <w:bottom w:val="nil"/>
            </w:tcBorders>
          </w:tcPr>
          <w:p w14:paraId="49048B33"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4E5D0D7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7" w:type="dxa"/>
            <w:tcBorders>
              <w:top w:val="nil"/>
              <w:bottom w:val="nil"/>
            </w:tcBorders>
          </w:tcPr>
          <w:p w14:paraId="62DAD503"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002AD02D"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A34A9" w:rsidRPr="00CF1DDA" w14:paraId="753C906D"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4004DAC7"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1549CC4A"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No</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graduation</w:t>
            </w:r>
            <w:proofErr w:type="spellEnd"/>
          </w:p>
        </w:tc>
        <w:tc>
          <w:tcPr>
            <w:tcW w:w="1532" w:type="dxa"/>
            <w:tcBorders>
              <w:top w:val="nil"/>
              <w:bottom w:val="nil"/>
            </w:tcBorders>
          </w:tcPr>
          <w:p w14:paraId="4B2EE4DC"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 xml:space="preserve"> </w:t>
            </w:r>
          </w:p>
        </w:tc>
        <w:tc>
          <w:tcPr>
            <w:tcW w:w="1418" w:type="dxa"/>
            <w:tcBorders>
              <w:top w:val="nil"/>
              <w:bottom w:val="nil"/>
            </w:tcBorders>
          </w:tcPr>
          <w:p w14:paraId="610EABAE"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7" w:type="dxa"/>
            <w:tcBorders>
              <w:top w:val="nil"/>
              <w:bottom w:val="nil"/>
            </w:tcBorders>
          </w:tcPr>
          <w:p w14:paraId="0ADD114C"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5DED5757"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A34A9" w:rsidRPr="00CF1DDA" w14:paraId="1408BE44"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2F7D8E0D"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7EBF444A"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major</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school</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diploma</w:t>
            </w:r>
            <w:proofErr w:type="spellEnd"/>
            <w:r w:rsidRPr="00CF1DDA">
              <w:rPr>
                <w:rFonts w:ascii="Times New Roman" w:hAnsi="Times New Roman" w:cs="Times New Roman"/>
              </w:rPr>
              <w:t xml:space="preserve"> (Hauptschulabschluss)</w:t>
            </w:r>
          </w:p>
        </w:tc>
        <w:tc>
          <w:tcPr>
            <w:tcW w:w="1532" w:type="dxa"/>
            <w:tcBorders>
              <w:top w:val="nil"/>
              <w:bottom w:val="nil"/>
            </w:tcBorders>
          </w:tcPr>
          <w:p w14:paraId="0AABB43C"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7 (3.18)</w:t>
            </w:r>
          </w:p>
        </w:tc>
        <w:tc>
          <w:tcPr>
            <w:tcW w:w="1418" w:type="dxa"/>
            <w:tcBorders>
              <w:top w:val="nil"/>
              <w:bottom w:val="nil"/>
            </w:tcBorders>
          </w:tcPr>
          <w:p w14:paraId="782E2441"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 (0.67)</w:t>
            </w:r>
          </w:p>
        </w:tc>
        <w:tc>
          <w:tcPr>
            <w:tcW w:w="1417" w:type="dxa"/>
            <w:tcBorders>
              <w:top w:val="nil"/>
              <w:bottom w:val="nil"/>
            </w:tcBorders>
          </w:tcPr>
          <w:p w14:paraId="1D31D63D" w14:textId="77777777" w:rsidR="000A34A9" w:rsidRPr="00CF1DDA" w:rsidRDefault="000A34A9" w:rsidP="000A34A9">
            <w:pPr>
              <w:pStyle w:val="a3"/>
              <w:numPr>
                <w:ilvl w:val="0"/>
                <w:numId w:val="3"/>
              </w:num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1BF4A91F"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11 (1.34)</w:t>
            </w:r>
          </w:p>
        </w:tc>
      </w:tr>
      <w:tr w:rsidR="000A34A9" w:rsidRPr="00CF1DDA" w14:paraId="6225AB3E"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2E77EC6E"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49B5F481"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secondary</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school</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diploma</w:t>
            </w:r>
            <w:proofErr w:type="spellEnd"/>
            <w:r w:rsidRPr="00CF1DDA">
              <w:rPr>
                <w:rFonts w:ascii="Times New Roman" w:hAnsi="Times New Roman" w:cs="Times New Roman"/>
              </w:rPr>
              <w:t xml:space="preserve"> (Realschulabschluss)</w:t>
            </w:r>
          </w:p>
        </w:tc>
        <w:tc>
          <w:tcPr>
            <w:tcW w:w="1532" w:type="dxa"/>
            <w:tcBorders>
              <w:top w:val="nil"/>
              <w:bottom w:val="nil"/>
            </w:tcBorders>
          </w:tcPr>
          <w:p w14:paraId="6471C9B6"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19 (8.64)</w:t>
            </w:r>
          </w:p>
        </w:tc>
        <w:tc>
          <w:tcPr>
            <w:tcW w:w="1418" w:type="dxa"/>
            <w:tcBorders>
              <w:top w:val="nil"/>
              <w:bottom w:val="nil"/>
            </w:tcBorders>
          </w:tcPr>
          <w:p w14:paraId="7C542494"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37 (6.24)</w:t>
            </w:r>
          </w:p>
        </w:tc>
        <w:tc>
          <w:tcPr>
            <w:tcW w:w="1417" w:type="dxa"/>
            <w:tcBorders>
              <w:top w:val="nil"/>
              <w:bottom w:val="nil"/>
            </w:tcBorders>
          </w:tcPr>
          <w:p w14:paraId="430C3D53"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479960DC"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56 (6.82)</w:t>
            </w:r>
          </w:p>
        </w:tc>
      </w:tr>
      <w:tr w:rsidR="000A34A9" w:rsidRPr="00CF1DDA" w14:paraId="230F2B18"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5A2742C3"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2F39197E"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CF1DDA">
              <w:rPr>
                <w:rFonts w:ascii="Times New Roman" w:hAnsi="Times New Roman" w:cs="Times New Roman"/>
                <w:lang w:val="en-US"/>
              </w:rPr>
              <w:t>high school diploma (A-level) (Abitur)</w:t>
            </w:r>
          </w:p>
        </w:tc>
        <w:tc>
          <w:tcPr>
            <w:tcW w:w="1532" w:type="dxa"/>
            <w:tcBorders>
              <w:top w:val="nil"/>
              <w:bottom w:val="nil"/>
            </w:tcBorders>
          </w:tcPr>
          <w:p w14:paraId="3C93CAC5"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194 (88.18)</w:t>
            </w:r>
          </w:p>
        </w:tc>
        <w:tc>
          <w:tcPr>
            <w:tcW w:w="1418" w:type="dxa"/>
            <w:tcBorders>
              <w:top w:val="nil"/>
              <w:bottom w:val="nil"/>
            </w:tcBorders>
          </w:tcPr>
          <w:p w14:paraId="0CD6B2CC"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552 (93.09)</w:t>
            </w:r>
          </w:p>
        </w:tc>
        <w:tc>
          <w:tcPr>
            <w:tcW w:w="1417" w:type="dxa"/>
            <w:tcBorders>
              <w:top w:val="nil"/>
              <w:bottom w:val="nil"/>
            </w:tcBorders>
          </w:tcPr>
          <w:p w14:paraId="2395FDAC"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8 (100.0)</w:t>
            </w:r>
          </w:p>
        </w:tc>
        <w:tc>
          <w:tcPr>
            <w:tcW w:w="1418" w:type="dxa"/>
            <w:tcBorders>
              <w:top w:val="nil"/>
              <w:bottom w:val="nil"/>
            </w:tcBorders>
          </w:tcPr>
          <w:p w14:paraId="4C3186D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754 (91.84)</w:t>
            </w:r>
          </w:p>
        </w:tc>
      </w:tr>
      <w:tr w:rsidR="000A34A9" w:rsidRPr="00CF1DDA" w14:paraId="4BF18A5F"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17F4FFA7" w14:textId="77777777" w:rsidR="000A34A9" w:rsidRPr="00CF1DDA" w:rsidRDefault="000A34A9" w:rsidP="00C93A62">
            <w:pPr>
              <w:rPr>
                <w:rFonts w:ascii="Times New Roman" w:hAnsi="Times New Roman" w:cs="Times New Roman"/>
              </w:rPr>
            </w:pPr>
            <w:proofErr w:type="spellStart"/>
            <w:r w:rsidRPr="00CF1DDA">
              <w:rPr>
                <w:rFonts w:ascii="Times New Roman" w:hAnsi="Times New Roman" w:cs="Times New Roman"/>
              </w:rPr>
              <w:t>Employment</w:t>
            </w:r>
            <w:proofErr w:type="spellEnd"/>
            <w:r w:rsidRPr="00CF1DDA">
              <w:rPr>
                <w:rFonts w:ascii="Times New Roman" w:hAnsi="Times New Roman" w:cs="Times New Roman"/>
              </w:rPr>
              <w:t xml:space="preserve"> </w:t>
            </w:r>
            <w:proofErr w:type="spellStart"/>
            <w:r w:rsidRPr="00CF1DDA">
              <w:rPr>
                <w:rFonts w:ascii="Times New Roman" w:hAnsi="Times New Roman" w:cs="Times New Roman"/>
              </w:rPr>
              <w:t>status</w:t>
            </w:r>
            <w:proofErr w:type="spellEnd"/>
          </w:p>
        </w:tc>
        <w:tc>
          <w:tcPr>
            <w:tcW w:w="2578" w:type="dxa"/>
            <w:tcBorders>
              <w:top w:val="nil"/>
              <w:bottom w:val="nil"/>
            </w:tcBorders>
          </w:tcPr>
          <w:p w14:paraId="2D006B88"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2" w:type="dxa"/>
            <w:tcBorders>
              <w:top w:val="nil"/>
              <w:bottom w:val="nil"/>
            </w:tcBorders>
          </w:tcPr>
          <w:p w14:paraId="042A0D49"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5C4C6AEE"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7" w:type="dxa"/>
            <w:tcBorders>
              <w:top w:val="nil"/>
              <w:bottom w:val="nil"/>
            </w:tcBorders>
          </w:tcPr>
          <w:p w14:paraId="7AAF1C40"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2ADBC3C1"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A34A9" w:rsidRPr="00CF1DDA" w14:paraId="7B01D47D"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0C562E64"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613E5791"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 xml:space="preserve">Not </w:t>
            </w:r>
            <w:proofErr w:type="spellStart"/>
            <w:r w:rsidRPr="00CF1DDA">
              <w:rPr>
                <w:rFonts w:ascii="Times New Roman" w:hAnsi="Times New Roman" w:cs="Times New Roman"/>
              </w:rPr>
              <w:t>employed</w:t>
            </w:r>
            <w:proofErr w:type="spellEnd"/>
          </w:p>
        </w:tc>
        <w:tc>
          <w:tcPr>
            <w:tcW w:w="1532" w:type="dxa"/>
            <w:tcBorders>
              <w:top w:val="nil"/>
              <w:bottom w:val="nil"/>
            </w:tcBorders>
          </w:tcPr>
          <w:p w14:paraId="2FB23A15"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16 (7.96)</w:t>
            </w:r>
          </w:p>
        </w:tc>
        <w:tc>
          <w:tcPr>
            <w:tcW w:w="1418" w:type="dxa"/>
            <w:tcBorders>
              <w:top w:val="nil"/>
              <w:bottom w:val="nil"/>
            </w:tcBorders>
          </w:tcPr>
          <w:p w14:paraId="636AFA63"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35 (6.88)</w:t>
            </w:r>
          </w:p>
        </w:tc>
        <w:tc>
          <w:tcPr>
            <w:tcW w:w="1417" w:type="dxa"/>
            <w:tcBorders>
              <w:top w:val="nil"/>
              <w:bottom w:val="nil"/>
            </w:tcBorders>
          </w:tcPr>
          <w:p w14:paraId="1A14A21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 (33.33)</w:t>
            </w:r>
          </w:p>
        </w:tc>
        <w:tc>
          <w:tcPr>
            <w:tcW w:w="1418" w:type="dxa"/>
            <w:tcBorders>
              <w:top w:val="nil"/>
              <w:bottom w:val="nil"/>
            </w:tcBorders>
          </w:tcPr>
          <w:p w14:paraId="249B75C5"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53 (7.40)</w:t>
            </w:r>
          </w:p>
        </w:tc>
      </w:tr>
      <w:tr w:rsidR="000A34A9" w:rsidRPr="00CF1DDA" w14:paraId="7947F3F5"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1041BC05"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44D6C1FD"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Full</w:t>
            </w:r>
            <w:proofErr w:type="spellEnd"/>
            <w:r w:rsidRPr="00CF1DDA">
              <w:rPr>
                <w:rFonts w:ascii="Times New Roman" w:hAnsi="Times New Roman" w:cs="Times New Roman"/>
              </w:rPr>
              <w:t xml:space="preserve">-time </w:t>
            </w:r>
            <w:proofErr w:type="spellStart"/>
            <w:r w:rsidRPr="00CF1DDA">
              <w:rPr>
                <w:rFonts w:ascii="Times New Roman" w:hAnsi="Times New Roman" w:cs="Times New Roman"/>
              </w:rPr>
              <w:t>employed</w:t>
            </w:r>
            <w:proofErr w:type="spellEnd"/>
          </w:p>
        </w:tc>
        <w:tc>
          <w:tcPr>
            <w:tcW w:w="1532" w:type="dxa"/>
            <w:tcBorders>
              <w:top w:val="nil"/>
              <w:bottom w:val="nil"/>
            </w:tcBorders>
          </w:tcPr>
          <w:p w14:paraId="7DDCED42"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70 (34.83)</w:t>
            </w:r>
          </w:p>
        </w:tc>
        <w:tc>
          <w:tcPr>
            <w:tcW w:w="1418" w:type="dxa"/>
            <w:tcBorders>
              <w:top w:val="nil"/>
              <w:bottom w:val="nil"/>
            </w:tcBorders>
          </w:tcPr>
          <w:p w14:paraId="1F8701D4"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104 (20.43)</w:t>
            </w:r>
          </w:p>
        </w:tc>
        <w:tc>
          <w:tcPr>
            <w:tcW w:w="1417" w:type="dxa"/>
            <w:tcBorders>
              <w:top w:val="nil"/>
              <w:bottom w:val="nil"/>
            </w:tcBorders>
          </w:tcPr>
          <w:p w14:paraId="195DD771"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401ED115"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174 (24.30)</w:t>
            </w:r>
          </w:p>
        </w:tc>
      </w:tr>
      <w:tr w:rsidR="000A34A9" w:rsidRPr="00CF1DDA" w14:paraId="142CA9F6"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5866FC55"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01EB2C50"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 xml:space="preserve">Part-time </w:t>
            </w:r>
            <w:proofErr w:type="spellStart"/>
            <w:r w:rsidRPr="00CF1DDA">
              <w:rPr>
                <w:rFonts w:ascii="Times New Roman" w:hAnsi="Times New Roman" w:cs="Times New Roman"/>
              </w:rPr>
              <w:t>employed</w:t>
            </w:r>
            <w:proofErr w:type="spellEnd"/>
          </w:p>
        </w:tc>
        <w:tc>
          <w:tcPr>
            <w:tcW w:w="1532" w:type="dxa"/>
            <w:tcBorders>
              <w:top w:val="nil"/>
              <w:bottom w:val="nil"/>
            </w:tcBorders>
          </w:tcPr>
          <w:p w14:paraId="360FADF6"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15 (7.46)</w:t>
            </w:r>
          </w:p>
        </w:tc>
        <w:tc>
          <w:tcPr>
            <w:tcW w:w="1418" w:type="dxa"/>
            <w:tcBorders>
              <w:top w:val="nil"/>
              <w:bottom w:val="nil"/>
            </w:tcBorders>
          </w:tcPr>
          <w:p w14:paraId="1291995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75 (14.73)</w:t>
            </w:r>
          </w:p>
        </w:tc>
        <w:tc>
          <w:tcPr>
            <w:tcW w:w="1417" w:type="dxa"/>
            <w:tcBorders>
              <w:top w:val="nil"/>
              <w:bottom w:val="nil"/>
            </w:tcBorders>
          </w:tcPr>
          <w:p w14:paraId="76B4DA26" w14:textId="77777777" w:rsidR="000A34A9" w:rsidRPr="00CF1DDA" w:rsidRDefault="000A34A9" w:rsidP="000A34A9">
            <w:pPr>
              <w:pStyle w:val="a3"/>
              <w:numPr>
                <w:ilvl w:val="0"/>
                <w:numId w:val="3"/>
              </w:num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1321D673"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90 (12.57)</w:t>
            </w:r>
          </w:p>
        </w:tc>
      </w:tr>
      <w:tr w:rsidR="000A34A9" w:rsidRPr="00CF1DDA" w14:paraId="6DDFBA1E"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1080EDFB"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3D365EB8"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Self-</w:t>
            </w:r>
            <w:proofErr w:type="spellStart"/>
            <w:r w:rsidRPr="00CF1DDA">
              <w:rPr>
                <w:rFonts w:ascii="Times New Roman" w:hAnsi="Times New Roman" w:cs="Times New Roman"/>
              </w:rPr>
              <w:t>employed</w:t>
            </w:r>
            <w:proofErr w:type="spellEnd"/>
          </w:p>
        </w:tc>
        <w:tc>
          <w:tcPr>
            <w:tcW w:w="1532" w:type="dxa"/>
            <w:tcBorders>
              <w:top w:val="nil"/>
              <w:bottom w:val="nil"/>
            </w:tcBorders>
          </w:tcPr>
          <w:p w14:paraId="69DC9CF2"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14 (6.97)</w:t>
            </w:r>
          </w:p>
        </w:tc>
        <w:tc>
          <w:tcPr>
            <w:tcW w:w="1418" w:type="dxa"/>
            <w:tcBorders>
              <w:top w:val="nil"/>
              <w:bottom w:val="nil"/>
            </w:tcBorders>
          </w:tcPr>
          <w:p w14:paraId="4F7DE387"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17 (3.34)</w:t>
            </w:r>
          </w:p>
        </w:tc>
        <w:tc>
          <w:tcPr>
            <w:tcW w:w="1417" w:type="dxa"/>
            <w:tcBorders>
              <w:top w:val="nil"/>
              <w:bottom w:val="nil"/>
            </w:tcBorders>
          </w:tcPr>
          <w:p w14:paraId="2B8E964C"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1828BCCD"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31 (4.33)</w:t>
            </w:r>
          </w:p>
        </w:tc>
      </w:tr>
      <w:tr w:rsidR="000A34A9" w:rsidRPr="00CF1DDA" w14:paraId="14BB1B05"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3AF41333"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40916092"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Student</w:t>
            </w:r>
          </w:p>
        </w:tc>
        <w:tc>
          <w:tcPr>
            <w:tcW w:w="1532" w:type="dxa"/>
            <w:tcBorders>
              <w:top w:val="nil"/>
              <w:bottom w:val="nil"/>
            </w:tcBorders>
          </w:tcPr>
          <w:p w14:paraId="2432A119"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59 (29.35)</w:t>
            </w:r>
          </w:p>
        </w:tc>
        <w:tc>
          <w:tcPr>
            <w:tcW w:w="1418" w:type="dxa"/>
            <w:tcBorders>
              <w:top w:val="nil"/>
              <w:bottom w:val="nil"/>
            </w:tcBorders>
          </w:tcPr>
          <w:p w14:paraId="455B10AD"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210 (41.26)</w:t>
            </w:r>
          </w:p>
        </w:tc>
        <w:tc>
          <w:tcPr>
            <w:tcW w:w="1417" w:type="dxa"/>
            <w:tcBorders>
              <w:top w:val="nil"/>
              <w:bottom w:val="nil"/>
            </w:tcBorders>
          </w:tcPr>
          <w:p w14:paraId="519B9975"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 (50.00)</w:t>
            </w:r>
          </w:p>
        </w:tc>
        <w:tc>
          <w:tcPr>
            <w:tcW w:w="1418" w:type="dxa"/>
            <w:tcBorders>
              <w:top w:val="nil"/>
              <w:bottom w:val="nil"/>
            </w:tcBorders>
          </w:tcPr>
          <w:p w14:paraId="595B0AD3"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272 (37.99)</w:t>
            </w:r>
          </w:p>
        </w:tc>
      </w:tr>
      <w:tr w:rsidR="000A34A9" w:rsidRPr="00CF1DDA" w14:paraId="4830467B"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6908448A"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7D3A4509"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Apprenticeship</w:t>
            </w:r>
            <w:proofErr w:type="spellEnd"/>
          </w:p>
        </w:tc>
        <w:tc>
          <w:tcPr>
            <w:tcW w:w="1532" w:type="dxa"/>
            <w:tcBorders>
              <w:top w:val="nil"/>
              <w:bottom w:val="nil"/>
            </w:tcBorders>
          </w:tcPr>
          <w:p w14:paraId="3F77617B"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6 (2.99)</w:t>
            </w:r>
          </w:p>
        </w:tc>
        <w:tc>
          <w:tcPr>
            <w:tcW w:w="1418" w:type="dxa"/>
            <w:tcBorders>
              <w:top w:val="nil"/>
              <w:bottom w:val="nil"/>
            </w:tcBorders>
          </w:tcPr>
          <w:p w14:paraId="61E38539"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9 (1.77)</w:t>
            </w:r>
          </w:p>
        </w:tc>
        <w:tc>
          <w:tcPr>
            <w:tcW w:w="1417" w:type="dxa"/>
            <w:tcBorders>
              <w:top w:val="nil"/>
              <w:bottom w:val="nil"/>
            </w:tcBorders>
          </w:tcPr>
          <w:p w14:paraId="707AB7DE"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2EECA986"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15 (2.09)</w:t>
            </w:r>
          </w:p>
        </w:tc>
      </w:tr>
      <w:tr w:rsidR="000A34A9" w:rsidRPr="00CF1DDA" w14:paraId="41266111"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7F0CBD7D"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26CE5853"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Pupil</w:t>
            </w:r>
            <w:proofErr w:type="spellEnd"/>
          </w:p>
        </w:tc>
        <w:tc>
          <w:tcPr>
            <w:tcW w:w="1532" w:type="dxa"/>
            <w:tcBorders>
              <w:top w:val="nil"/>
              <w:bottom w:val="nil"/>
            </w:tcBorders>
          </w:tcPr>
          <w:p w14:paraId="551F41FE"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 (1.49)</w:t>
            </w:r>
          </w:p>
        </w:tc>
        <w:tc>
          <w:tcPr>
            <w:tcW w:w="1418" w:type="dxa"/>
            <w:tcBorders>
              <w:top w:val="nil"/>
              <w:bottom w:val="nil"/>
            </w:tcBorders>
          </w:tcPr>
          <w:p w14:paraId="2B337EF2"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 (0.20)</w:t>
            </w:r>
          </w:p>
        </w:tc>
        <w:tc>
          <w:tcPr>
            <w:tcW w:w="1417" w:type="dxa"/>
            <w:tcBorders>
              <w:top w:val="nil"/>
              <w:bottom w:val="nil"/>
            </w:tcBorders>
          </w:tcPr>
          <w:p w14:paraId="7199E34D" w14:textId="77777777" w:rsidR="000A34A9" w:rsidRPr="00CF1DDA" w:rsidRDefault="000A34A9" w:rsidP="000A34A9">
            <w:pPr>
              <w:pStyle w:val="a3"/>
              <w:numPr>
                <w:ilvl w:val="0"/>
                <w:numId w:val="3"/>
              </w:num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37B1F590"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 (0.56)</w:t>
            </w:r>
          </w:p>
        </w:tc>
      </w:tr>
      <w:tr w:rsidR="000A34A9" w:rsidRPr="00CF1DDA" w14:paraId="48022E6E"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78669526"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1274DA0E"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F1DDA">
              <w:rPr>
                <w:rFonts w:ascii="Times New Roman" w:hAnsi="Times New Roman" w:cs="Times New Roman"/>
              </w:rPr>
              <w:t>Internship</w:t>
            </w:r>
            <w:proofErr w:type="spellEnd"/>
          </w:p>
        </w:tc>
        <w:tc>
          <w:tcPr>
            <w:tcW w:w="1532" w:type="dxa"/>
            <w:tcBorders>
              <w:top w:val="nil"/>
              <w:bottom w:val="nil"/>
            </w:tcBorders>
          </w:tcPr>
          <w:p w14:paraId="27DDF952"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 (0.50)</w:t>
            </w:r>
          </w:p>
        </w:tc>
        <w:tc>
          <w:tcPr>
            <w:tcW w:w="1418" w:type="dxa"/>
            <w:tcBorders>
              <w:top w:val="nil"/>
              <w:bottom w:val="nil"/>
            </w:tcBorders>
          </w:tcPr>
          <w:p w14:paraId="09B2750A"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3 (0.59)</w:t>
            </w:r>
          </w:p>
        </w:tc>
        <w:tc>
          <w:tcPr>
            <w:tcW w:w="1417" w:type="dxa"/>
            <w:tcBorders>
              <w:top w:val="nil"/>
              <w:bottom w:val="nil"/>
            </w:tcBorders>
          </w:tcPr>
          <w:p w14:paraId="1E40C798"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3635C638"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 (0.56)</w:t>
            </w:r>
          </w:p>
        </w:tc>
      </w:tr>
      <w:tr w:rsidR="000A34A9" w:rsidRPr="00CF1DDA" w14:paraId="465CFBD8" w14:textId="77777777" w:rsidTr="00C9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16BC14DE"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4879597F" w14:textId="77777777" w:rsidR="000A34A9" w:rsidRPr="00CF1DDA" w:rsidRDefault="000A34A9" w:rsidP="00C93A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Pension</w:t>
            </w:r>
          </w:p>
        </w:tc>
        <w:tc>
          <w:tcPr>
            <w:tcW w:w="1532" w:type="dxa"/>
            <w:tcBorders>
              <w:top w:val="nil"/>
              <w:bottom w:val="nil"/>
            </w:tcBorders>
          </w:tcPr>
          <w:p w14:paraId="726B3699"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6 (2.99</w:t>
            </w:r>
          </w:p>
        </w:tc>
        <w:tc>
          <w:tcPr>
            <w:tcW w:w="1418" w:type="dxa"/>
            <w:tcBorders>
              <w:top w:val="nil"/>
              <w:bottom w:val="nil"/>
            </w:tcBorders>
          </w:tcPr>
          <w:p w14:paraId="161A8724"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9 (1.77)</w:t>
            </w:r>
          </w:p>
        </w:tc>
        <w:tc>
          <w:tcPr>
            <w:tcW w:w="1417" w:type="dxa"/>
            <w:tcBorders>
              <w:top w:val="nil"/>
              <w:bottom w:val="nil"/>
            </w:tcBorders>
          </w:tcPr>
          <w:p w14:paraId="12BF37CA"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 (16.67)</w:t>
            </w:r>
          </w:p>
        </w:tc>
        <w:tc>
          <w:tcPr>
            <w:tcW w:w="1418" w:type="dxa"/>
            <w:tcBorders>
              <w:top w:val="nil"/>
              <w:bottom w:val="nil"/>
            </w:tcBorders>
          </w:tcPr>
          <w:p w14:paraId="4CCBED57" w14:textId="77777777" w:rsidR="000A34A9" w:rsidRPr="00CF1DDA" w:rsidRDefault="000A34A9" w:rsidP="00C93A6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16 (2.23)</w:t>
            </w:r>
          </w:p>
        </w:tc>
      </w:tr>
      <w:tr w:rsidR="000A34A9" w:rsidRPr="00CF1DDA" w14:paraId="7A9B80E3" w14:textId="77777777" w:rsidTr="00C93A6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tcPr>
          <w:p w14:paraId="7836741E" w14:textId="77777777" w:rsidR="000A34A9" w:rsidRPr="00CF1DDA" w:rsidRDefault="000A34A9" w:rsidP="00C93A62">
            <w:pPr>
              <w:rPr>
                <w:rFonts w:ascii="Times New Roman" w:hAnsi="Times New Roman" w:cs="Times New Roman"/>
              </w:rPr>
            </w:pPr>
          </w:p>
        </w:tc>
        <w:tc>
          <w:tcPr>
            <w:tcW w:w="2578" w:type="dxa"/>
            <w:tcBorders>
              <w:top w:val="nil"/>
              <w:bottom w:val="nil"/>
            </w:tcBorders>
          </w:tcPr>
          <w:p w14:paraId="5C119D41" w14:textId="77777777" w:rsidR="000A34A9" w:rsidRPr="00CF1DDA" w:rsidRDefault="000A34A9" w:rsidP="00C93A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F1DDA">
              <w:rPr>
                <w:rFonts w:ascii="Times New Roman" w:hAnsi="Times New Roman" w:cs="Times New Roman"/>
              </w:rPr>
              <w:t xml:space="preserve">Marginal </w:t>
            </w:r>
            <w:proofErr w:type="spellStart"/>
            <w:r w:rsidRPr="00CF1DDA">
              <w:rPr>
                <w:rFonts w:ascii="Times New Roman" w:hAnsi="Times New Roman" w:cs="Times New Roman"/>
              </w:rPr>
              <w:t>employment</w:t>
            </w:r>
            <w:proofErr w:type="spellEnd"/>
          </w:p>
        </w:tc>
        <w:tc>
          <w:tcPr>
            <w:tcW w:w="1532" w:type="dxa"/>
            <w:tcBorders>
              <w:top w:val="nil"/>
              <w:bottom w:val="nil"/>
            </w:tcBorders>
          </w:tcPr>
          <w:p w14:paraId="2ACAB848"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11 (5.47)</w:t>
            </w:r>
          </w:p>
        </w:tc>
        <w:tc>
          <w:tcPr>
            <w:tcW w:w="1418" w:type="dxa"/>
            <w:tcBorders>
              <w:top w:val="nil"/>
              <w:bottom w:val="nil"/>
            </w:tcBorders>
          </w:tcPr>
          <w:p w14:paraId="3E0C6AB0"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46 (9.04)</w:t>
            </w:r>
          </w:p>
        </w:tc>
        <w:tc>
          <w:tcPr>
            <w:tcW w:w="1417" w:type="dxa"/>
            <w:tcBorders>
              <w:top w:val="nil"/>
              <w:bottom w:val="nil"/>
            </w:tcBorders>
          </w:tcPr>
          <w:p w14:paraId="7D65B52E" w14:textId="77777777" w:rsidR="000A34A9" w:rsidRPr="00CF1DDA" w:rsidRDefault="000A34A9" w:rsidP="000A34A9">
            <w:pPr>
              <w:pStyle w:val="a3"/>
              <w:numPr>
                <w:ilvl w:val="0"/>
                <w:numId w:val="3"/>
              </w:num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nil"/>
              <w:bottom w:val="nil"/>
            </w:tcBorders>
          </w:tcPr>
          <w:p w14:paraId="41E49E59" w14:textId="77777777" w:rsidR="000A34A9" w:rsidRPr="00CF1DDA" w:rsidRDefault="000A34A9" w:rsidP="00C93A6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DDA">
              <w:rPr>
                <w:rFonts w:ascii="Times New Roman" w:hAnsi="Times New Roman" w:cs="Times New Roman"/>
              </w:rPr>
              <w:t>57 (7.96)</w:t>
            </w:r>
          </w:p>
        </w:tc>
      </w:tr>
    </w:tbl>
    <w:p w14:paraId="417872D6" w14:textId="77777777" w:rsidR="000A34A9" w:rsidRPr="008831AF" w:rsidRDefault="000A34A9" w:rsidP="008831AF">
      <w:pPr>
        <w:spacing w:line="360" w:lineRule="auto"/>
        <w:jc w:val="both"/>
        <w:rPr>
          <w:rFonts w:ascii="Times New Roman" w:eastAsia="Calibri" w:hAnsi="Times New Roman" w:cs="Times New Roman"/>
          <w:color w:val="000000" w:themeColor="text1"/>
          <w:lang w:val="en-US"/>
        </w:rPr>
      </w:pPr>
    </w:p>
    <w:p w14:paraId="5204A8C2" w14:textId="6F322934" w:rsidR="008831AF" w:rsidRPr="008831AF" w:rsidRDefault="008831AF" w:rsidP="008831AF">
      <w:pPr>
        <w:spacing w:line="360" w:lineRule="auto"/>
        <w:jc w:val="both"/>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O</w:t>
      </w:r>
      <w:r w:rsidRPr="008831AF">
        <w:rPr>
          <w:rFonts w:ascii="Times New Roman" w:eastAsia="Calibri" w:hAnsi="Times New Roman" w:cs="Times New Roman"/>
          <w:color w:val="000000" w:themeColor="text1"/>
          <w:lang w:val="en-US"/>
        </w:rPr>
        <w:t xml:space="preserve">ther reasons for a positive vaccination </w:t>
      </w:r>
      <w:r w:rsidR="6EC10AEA" w:rsidRPr="6EC10AEA">
        <w:rPr>
          <w:rFonts w:ascii="Times New Roman" w:eastAsia="Calibri" w:hAnsi="Times New Roman" w:cs="Times New Roman"/>
          <w:color w:val="000000" w:themeColor="text1"/>
          <w:lang w:val="en-US"/>
        </w:rPr>
        <w:t>readiness</w:t>
      </w:r>
      <w:ins w:id="150" w:author="Florian Walsemann" w:date="2022-02-27T13:37:00Z">
        <w:r w:rsidRPr="008831AF">
          <w:rPr>
            <w:rFonts w:ascii="Times New Roman" w:eastAsia="Calibri" w:hAnsi="Times New Roman" w:cs="Times New Roman"/>
            <w:color w:val="000000" w:themeColor="text1"/>
            <w:lang w:val="en-US"/>
          </w:rPr>
          <w:t xml:space="preserve"> </w:t>
        </w:r>
      </w:ins>
      <w:del w:id="151" w:author="Florian Walsemann" w:date="2022-02-27T14:33:00Z">
        <w:r w:rsidRPr="008831AF">
          <w:rPr>
            <w:rFonts w:ascii="Times New Roman" w:eastAsia="Calibri" w:hAnsi="Times New Roman" w:cs="Times New Roman"/>
            <w:color w:val="000000" w:themeColor="text1"/>
            <w:lang w:val="en-US"/>
          </w:rPr>
          <w:delText>in the respective group with the reference to have a negative</w:delText>
        </w:r>
        <w:commentRangeStart w:id="152"/>
        <w:commentRangeStart w:id="153"/>
        <w:commentRangeStart w:id="154"/>
        <w:commentRangeStart w:id="155"/>
        <w:commentRangeStart w:id="156"/>
        <w:r w:rsidRPr="008831AF">
          <w:rPr>
            <w:rFonts w:ascii="Times New Roman" w:eastAsia="Calibri" w:hAnsi="Times New Roman" w:cs="Times New Roman"/>
            <w:color w:val="000000" w:themeColor="text1"/>
            <w:lang w:val="en-US"/>
          </w:rPr>
          <w:delText xml:space="preserve"> vaccination attitude</w:delText>
        </w:r>
      </w:del>
      <w:commentRangeEnd w:id="152"/>
      <w:r>
        <w:commentReference w:id="152"/>
      </w:r>
      <w:commentRangeEnd w:id="153"/>
      <w:r>
        <w:commentReference w:id="153"/>
      </w:r>
      <w:commentRangeEnd w:id="154"/>
      <w:r w:rsidR="00AD0AE2">
        <w:commentReference w:id="154"/>
      </w:r>
      <w:commentRangeEnd w:id="155"/>
      <w:r>
        <w:commentReference w:id="155"/>
      </w:r>
      <w:commentRangeEnd w:id="156"/>
      <w:r>
        <w:commentReference w:id="156"/>
      </w:r>
      <w:del w:id="157" w:author="Florian Walsemann" w:date="2022-02-27T14:33:00Z">
        <w:r w:rsidRPr="008831AF">
          <w:rPr>
            <w:rFonts w:ascii="Times New Roman" w:eastAsia="Calibri" w:hAnsi="Times New Roman" w:cs="Times New Roman"/>
            <w:color w:val="000000" w:themeColor="text1"/>
            <w:lang w:val="en-US"/>
          </w:rPr>
          <w:delText xml:space="preserve"> </w:delText>
        </w:r>
      </w:del>
      <w:r w:rsidRPr="008831AF">
        <w:rPr>
          <w:rFonts w:ascii="Times New Roman" w:eastAsia="Calibri" w:hAnsi="Times New Roman" w:cs="Times New Roman"/>
          <w:color w:val="000000" w:themeColor="text1"/>
          <w:lang w:val="en-US"/>
        </w:rPr>
        <w:t xml:space="preserve">could be the </w:t>
      </w:r>
      <w:r w:rsidRPr="00ED134B">
        <w:rPr>
          <w:rFonts w:ascii="Times New Roman" w:eastAsia="Calibri" w:hAnsi="Times New Roman" w:cs="Times New Roman"/>
          <w:color w:val="000000" w:themeColor="text1"/>
          <w:lang w:val="en-US"/>
        </w:rPr>
        <w:t>following: single persons in relation to marital status (91.78%) compared to and divorced people (86.36%) and married (77.78%); participants without a migration background (94.60%) compared to people with a migration background (87.50%); people with a high school diploma (A-level</w:t>
      </w:r>
      <w:r w:rsidR="009102DE">
        <w:rPr>
          <w:rFonts w:ascii="Times New Roman" w:eastAsia="Calibri" w:hAnsi="Times New Roman" w:cs="Times New Roman"/>
          <w:color w:val="000000" w:themeColor="text1"/>
          <w:lang w:val="en-US"/>
        </w:rPr>
        <w:t xml:space="preserve"> (Abitur)</w:t>
      </w:r>
      <w:r w:rsidRPr="00ED134B">
        <w:rPr>
          <w:rFonts w:ascii="Times New Roman" w:eastAsia="Calibri" w:hAnsi="Times New Roman" w:cs="Times New Roman"/>
          <w:color w:val="000000" w:themeColor="text1"/>
          <w:lang w:val="en-US"/>
        </w:rPr>
        <w:t>) (90</w:t>
      </w:r>
      <w:r w:rsidR="008D1EAD">
        <w:rPr>
          <w:rFonts w:ascii="Times New Roman" w:eastAsia="Calibri" w:hAnsi="Times New Roman" w:cs="Times New Roman"/>
          <w:color w:val="000000" w:themeColor="text1"/>
          <w:lang w:val="en-US"/>
        </w:rPr>
        <w:t>.</w:t>
      </w:r>
      <w:r w:rsidRPr="00ED134B">
        <w:rPr>
          <w:rFonts w:ascii="Times New Roman" w:eastAsia="Calibri" w:hAnsi="Times New Roman" w:cs="Times New Roman"/>
          <w:color w:val="000000" w:themeColor="text1"/>
          <w:lang w:val="en-US"/>
        </w:rPr>
        <w:t>34%) compared to people with a major school diploma (</w:t>
      </w:r>
      <w:proofErr w:type="spellStart"/>
      <w:r w:rsidRPr="00ED134B">
        <w:rPr>
          <w:rFonts w:ascii="Times New Roman" w:eastAsia="Calibri" w:hAnsi="Times New Roman" w:cs="Times New Roman"/>
          <w:color w:val="000000" w:themeColor="text1"/>
          <w:lang w:val="en-US"/>
        </w:rPr>
        <w:t>Hauptschulabschluss</w:t>
      </w:r>
      <w:proofErr w:type="spellEnd"/>
      <w:r w:rsidRPr="00ED134B">
        <w:rPr>
          <w:rFonts w:ascii="Times New Roman" w:eastAsia="Calibri" w:hAnsi="Times New Roman" w:cs="Times New Roman"/>
          <w:color w:val="000000" w:themeColor="text1"/>
          <w:lang w:val="en-US"/>
        </w:rPr>
        <w:t>) (81,82%) and secondary school diploma (</w:t>
      </w:r>
      <w:proofErr w:type="spellStart"/>
      <w:r w:rsidRPr="00ED134B">
        <w:rPr>
          <w:rFonts w:ascii="Times New Roman" w:eastAsia="Calibri" w:hAnsi="Times New Roman" w:cs="Times New Roman"/>
          <w:color w:val="000000" w:themeColor="text1"/>
          <w:lang w:val="en-US"/>
        </w:rPr>
        <w:t>Realschulabschluss</w:t>
      </w:r>
      <w:proofErr w:type="spellEnd"/>
      <w:r w:rsidRPr="00ED134B">
        <w:rPr>
          <w:rFonts w:ascii="Times New Roman" w:eastAsia="Calibri" w:hAnsi="Times New Roman" w:cs="Times New Roman"/>
          <w:color w:val="000000" w:themeColor="text1"/>
          <w:lang w:val="en-US"/>
        </w:rPr>
        <w:t>) (69</w:t>
      </w:r>
      <w:r w:rsidR="008D1EAD">
        <w:rPr>
          <w:rFonts w:ascii="Times New Roman" w:eastAsia="Calibri" w:hAnsi="Times New Roman" w:cs="Times New Roman"/>
          <w:color w:val="000000" w:themeColor="text1"/>
          <w:lang w:val="en-US"/>
        </w:rPr>
        <w:t>.</w:t>
      </w:r>
      <w:r w:rsidRPr="00ED134B">
        <w:rPr>
          <w:rFonts w:ascii="Times New Roman" w:eastAsia="Calibri" w:hAnsi="Times New Roman" w:cs="Times New Roman"/>
          <w:color w:val="000000" w:themeColor="text1"/>
          <w:lang w:val="en-US"/>
        </w:rPr>
        <w:t>64%)</w:t>
      </w:r>
      <w:r w:rsidR="001424F8">
        <w:rPr>
          <w:rFonts w:ascii="Times New Roman" w:eastAsia="Calibri" w:hAnsi="Times New Roman" w:cs="Times New Roman"/>
          <w:color w:val="000000" w:themeColor="text1"/>
          <w:lang w:val="en-US"/>
        </w:rPr>
        <w:t>.</w:t>
      </w:r>
      <w:r w:rsidRPr="00ED134B">
        <w:rPr>
          <w:rFonts w:ascii="Times New Roman" w:eastAsia="Calibri" w:hAnsi="Times New Roman" w:cs="Times New Roman"/>
          <w:color w:val="000000" w:themeColor="text1"/>
          <w:lang w:val="en-US"/>
        </w:rPr>
        <w:t xml:space="preserve"> </w:t>
      </w:r>
    </w:p>
    <w:p w14:paraId="48F017AF" w14:textId="77777777" w:rsidR="00B6512A" w:rsidRDefault="00B6512A" w:rsidP="008831AF">
      <w:pPr>
        <w:spacing w:line="360" w:lineRule="auto"/>
        <w:jc w:val="both"/>
        <w:rPr>
          <w:rFonts w:ascii="Times New Roman" w:eastAsia="Calibri" w:hAnsi="Times New Roman" w:cs="Times New Roman"/>
          <w:color w:val="000000" w:themeColor="text1"/>
          <w:lang w:val="en-US"/>
        </w:rPr>
      </w:pPr>
    </w:p>
    <w:p w14:paraId="17CB039B" w14:textId="72E62452" w:rsidR="008831AF" w:rsidRDefault="008831AF" w:rsidP="008831AF">
      <w:pPr>
        <w:spacing w:line="360" w:lineRule="auto"/>
        <w:jc w:val="both"/>
        <w:rPr>
          <w:rFonts w:ascii="Times New Roman" w:eastAsia="Calibri" w:hAnsi="Times New Roman" w:cs="Times New Roman"/>
          <w:color w:val="000000" w:themeColor="text1"/>
          <w:lang w:val="en-US"/>
        </w:rPr>
      </w:pPr>
      <w:proofErr w:type="gramStart"/>
      <w:r w:rsidRPr="00265DD0">
        <w:rPr>
          <w:rFonts w:ascii="Times New Roman" w:eastAsia="Calibri" w:hAnsi="Times New Roman" w:cs="Times New Roman"/>
          <w:color w:val="000000" w:themeColor="text1"/>
          <w:lang w:val="en-US"/>
        </w:rPr>
        <w:lastRenderedPageBreak/>
        <w:t>Overall</w:t>
      </w:r>
      <w:proofErr w:type="gramEnd"/>
      <w:r w:rsidRPr="00265DD0">
        <w:rPr>
          <w:rFonts w:ascii="Times New Roman" w:eastAsia="Calibri" w:hAnsi="Times New Roman" w:cs="Times New Roman"/>
          <w:color w:val="000000" w:themeColor="text1"/>
          <w:lang w:val="en-US"/>
        </w:rPr>
        <w:t xml:space="preserve"> 85.00% of the participants had been vaccinated at least once, the distribution of the number of vaccinations as well as the vaccine manufacturers are described in </w:t>
      </w:r>
      <w:r w:rsidRPr="00265DD0">
        <w:rPr>
          <w:rFonts w:ascii="Times New Roman" w:eastAsia="Calibri" w:hAnsi="Times New Roman" w:cs="Times New Roman"/>
          <w:color w:val="000000" w:themeColor="text1"/>
          <w:highlight w:val="yellow"/>
          <w:lang w:val="en-US"/>
        </w:rPr>
        <w:t xml:space="preserve">figure </w:t>
      </w:r>
      <w:r w:rsidR="00F94A80">
        <w:rPr>
          <w:rFonts w:ascii="Times New Roman" w:eastAsia="Calibri" w:hAnsi="Times New Roman" w:cs="Times New Roman"/>
          <w:color w:val="000000" w:themeColor="text1"/>
          <w:highlight w:val="yellow"/>
          <w:lang w:val="en-US"/>
        </w:rPr>
        <w:t>X</w:t>
      </w:r>
      <w:r w:rsidRPr="00265DD0">
        <w:rPr>
          <w:rFonts w:ascii="Times New Roman" w:eastAsia="Calibri" w:hAnsi="Times New Roman" w:cs="Times New Roman"/>
          <w:color w:val="000000" w:themeColor="text1"/>
          <w:highlight w:val="yellow"/>
          <w:lang w:val="en-US"/>
        </w:rPr>
        <w:t>.</w:t>
      </w:r>
      <w:r w:rsidRPr="00265DD0">
        <w:rPr>
          <w:rFonts w:ascii="Times New Roman" w:eastAsia="Calibri" w:hAnsi="Times New Roman" w:cs="Times New Roman"/>
          <w:color w:val="000000" w:themeColor="text1"/>
          <w:lang w:val="en-US"/>
        </w:rPr>
        <w:t xml:space="preserve"> At the time of the survey, 80.00% knew a person infected with Covid-19 and 35.00% of them had a severe course of </w:t>
      </w:r>
      <w:r w:rsidR="006D3435">
        <w:rPr>
          <w:rFonts w:ascii="Times New Roman" w:hAnsi="Times New Roman" w:cs="Times New Roman"/>
          <w:lang w:val="en-US"/>
        </w:rPr>
        <w:t>SARS-CoV-2</w:t>
      </w:r>
      <w:r w:rsidRPr="00265DD0">
        <w:rPr>
          <w:rFonts w:ascii="Times New Roman" w:eastAsia="Calibri" w:hAnsi="Times New Roman" w:cs="Times New Roman"/>
          <w:color w:val="000000" w:themeColor="text1"/>
          <w:lang w:val="en-US"/>
        </w:rPr>
        <w:t>.</w:t>
      </w:r>
    </w:p>
    <w:p w14:paraId="1D2679C3" w14:textId="77777777" w:rsidR="00C80C83" w:rsidRDefault="00725795" w:rsidP="00C80C83">
      <w:pPr>
        <w:keepNext/>
        <w:spacing w:line="360" w:lineRule="auto"/>
        <w:jc w:val="both"/>
      </w:pPr>
      <w:r w:rsidRPr="00A3201A">
        <w:rPr>
          <w:rFonts w:ascii="Calibri" w:eastAsia="Calibri" w:hAnsi="Calibri" w:cs="Calibri"/>
          <w:noProof/>
          <w:color w:val="000000" w:themeColor="text1"/>
        </w:rPr>
        <w:drawing>
          <wp:inline distT="0" distB="0" distL="0" distR="0" wp14:anchorId="534E8EDD" wp14:editId="4CA0F514">
            <wp:extent cx="4958443" cy="2933700"/>
            <wp:effectExtent l="0" t="0" r="13970" b="0"/>
            <wp:docPr id="2" name="Diagramm 2">
              <a:extLst xmlns:a="http://schemas.openxmlformats.org/drawingml/2006/main">
                <a:ext uri="{FF2B5EF4-FFF2-40B4-BE49-F238E27FC236}">
                  <a16:creationId xmlns:a16="http://schemas.microsoft.com/office/drawing/2014/main" id="{37F519B4-3CF3-B94E-8DCA-C3B8EAE049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067278" w14:textId="582F5386" w:rsidR="00725795" w:rsidRPr="00C80C83" w:rsidRDefault="00C80C83" w:rsidP="00C80C83">
      <w:pPr>
        <w:pStyle w:val="af1"/>
        <w:jc w:val="both"/>
        <w:rPr>
          <w:rFonts w:ascii="Times New Roman" w:eastAsia="Calibri" w:hAnsi="Times New Roman" w:cs="Times New Roman"/>
          <w:color w:val="000000" w:themeColor="text1"/>
          <w:lang w:val="en-US"/>
        </w:rPr>
      </w:pPr>
      <w:r w:rsidRPr="00CF1DDA">
        <w:rPr>
          <w:rFonts w:ascii="Times New Roman" w:hAnsi="Times New Roman" w:cs="Times New Roman"/>
          <w:lang w:val="en-US"/>
        </w:rPr>
        <w:t xml:space="preserve">Figure </w:t>
      </w:r>
      <w:r w:rsidRPr="00C80C83">
        <w:rPr>
          <w:rFonts w:ascii="Times New Roman" w:hAnsi="Times New Roman" w:cs="Times New Roman"/>
        </w:rPr>
        <w:fldChar w:fldCharType="begin"/>
      </w:r>
      <w:r w:rsidRPr="00CF1DDA">
        <w:rPr>
          <w:rFonts w:ascii="Times New Roman" w:hAnsi="Times New Roman" w:cs="Times New Roman"/>
          <w:lang w:val="en-US"/>
        </w:rPr>
        <w:instrText xml:space="preserve"> SEQ Figure \* ARABIC </w:instrText>
      </w:r>
      <w:r w:rsidRPr="00C80C83">
        <w:rPr>
          <w:rFonts w:ascii="Times New Roman" w:hAnsi="Times New Roman" w:cs="Times New Roman"/>
        </w:rPr>
        <w:fldChar w:fldCharType="separate"/>
      </w:r>
      <w:r w:rsidR="00FA4AF8">
        <w:rPr>
          <w:rFonts w:ascii="Times New Roman" w:hAnsi="Times New Roman" w:cs="Times New Roman"/>
          <w:noProof/>
          <w:lang w:val="en-US"/>
        </w:rPr>
        <w:t>2</w:t>
      </w:r>
      <w:r w:rsidRPr="00C80C83">
        <w:rPr>
          <w:rFonts w:ascii="Times New Roman" w:hAnsi="Times New Roman" w:cs="Times New Roman"/>
        </w:rPr>
        <w:fldChar w:fldCharType="end"/>
      </w:r>
      <w:r w:rsidRPr="00CF1DDA">
        <w:rPr>
          <w:rFonts w:ascii="Times New Roman" w:hAnsi="Times New Roman" w:cs="Times New Roman"/>
          <w:lang w:val="en-US"/>
        </w:rPr>
        <w:t xml:space="preserve">: Total vaccine </w:t>
      </w:r>
      <w:commentRangeStart w:id="158"/>
      <w:commentRangeStart w:id="159"/>
      <w:r w:rsidRPr="00CF1DDA">
        <w:rPr>
          <w:rFonts w:ascii="Times New Roman" w:hAnsi="Times New Roman" w:cs="Times New Roman"/>
          <w:lang w:val="en-US"/>
        </w:rPr>
        <w:t>by manufacturer</w:t>
      </w:r>
      <w:commentRangeEnd w:id="158"/>
      <w:r>
        <w:commentReference w:id="158"/>
      </w:r>
      <w:commentRangeEnd w:id="159"/>
      <w:r w:rsidR="007F5F8B">
        <w:rPr>
          <w:rStyle w:val="a4"/>
          <w:i w:val="0"/>
          <w:iCs w:val="0"/>
          <w:color w:val="auto"/>
        </w:rPr>
        <w:commentReference w:id="159"/>
      </w:r>
    </w:p>
    <w:p w14:paraId="5D68BACD" w14:textId="71E6F576" w:rsidR="00265DD0" w:rsidRPr="00265DD0" w:rsidRDefault="00265DD0" w:rsidP="00265DD0">
      <w:pPr>
        <w:spacing w:line="360" w:lineRule="auto"/>
        <w:jc w:val="both"/>
        <w:rPr>
          <w:rFonts w:ascii="Times New Roman" w:eastAsia="Calibri" w:hAnsi="Times New Roman" w:cs="Times New Roman"/>
          <w:color w:val="000000" w:themeColor="text1"/>
          <w:lang w:val="en-US"/>
        </w:rPr>
      </w:pPr>
      <w:r w:rsidRPr="00265DD0">
        <w:rPr>
          <w:rFonts w:ascii="Times New Roman" w:eastAsia="Calibri" w:hAnsi="Times New Roman" w:cs="Times New Roman"/>
          <w:color w:val="000000" w:themeColor="text1"/>
          <w:lang w:val="en-US"/>
        </w:rPr>
        <w:t xml:space="preserve">Respondents from Lower Saxony gave the highest proportion of positive responses </w:t>
      </w:r>
      <w:r w:rsidR="60EEFCBF" w:rsidRPr="60EEFCBF">
        <w:rPr>
          <w:rFonts w:ascii="Times New Roman" w:eastAsia="Calibri" w:hAnsi="Times New Roman" w:cs="Times New Roman"/>
          <w:color w:val="000000" w:themeColor="text1"/>
          <w:lang w:val="en-US"/>
        </w:rPr>
        <w:t>on</w:t>
      </w:r>
      <w:r w:rsidRPr="00265DD0">
        <w:rPr>
          <w:rFonts w:ascii="Times New Roman" w:eastAsia="Calibri" w:hAnsi="Times New Roman" w:cs="Times New Roman"/>
          <w:color w:val="000000" w:themeColor="text1"/>
          <w:lang w:val="en-US"/>
        </w:rPr>
        <w:t xml:space="preserve"> vaccination readiness (245 of 265 respondents, 92.45 %).  </w:t>
      </w:r>
      <w:r w:rsidR="60EEFCBF" w:rsidRPr="60EEFCBF">
        <w:rPr>
          <w:rFonts w:ascii="Times New Roman" w:eastAsia="Calibri" w:hAnsi="Times New Roman" w:cs="Times New Roman"/>
          <w:color w:val="000000" w:themeColor="text1"/>
          <w:lang w:val="en-US"/>
        </w:rPr>
        <w:t xml:space="preserve">In contrasts, </w:t>
      </w:r>
      <w:r w:rsidRPr="00265DD0">
        <w:rPr>
          <w:rFonts w:ascii="Times New Roman" w:eastAsia="Calibri" w:hAnsi="Times New Roman" w:cs="Times New Roman"/>
          <w:color w:val="000000" w:themeColor="text1"/>
          <w:lang w:val="en-US"/>
        </w:rPr>
        <w:t xml:space="preserve">respondents from Bavaria reported the highest proportion of negative responses </w:t>
      </w:r>
      <w:r w:rsidR="60EEFCBF" w:rsidRPr="60EEFCBF">
        <w:rPr>
          <w:rFonts w:ascii="Times New Roman" w:eastAsia="Calibri" w:hAnsi="Times New Roman" w:cs="Times New Roman"/>
          <w:color w:val="000000" w:themeColor="text1"/>
          <w:lang w:val="en-US"/>
        </w:rPr>
        <w:t>on</w:t>
      </w:r>
      <w:r w:rsidRPr="00265DD0">
        <w:rPr>
          <w:rFonts w:ascii="Times New Roman" w:eastAsia="Calibri" w:hAnsi="Times New Roman" w:cs="Times New Roman"/>
          <w:color w:val="000000" w:themeColor="text1"/>
          <w:lang w:val="en-US"/>
        </w:rPr>
        <w:t xml:space="preserve"> vaccination readiness (8 of 16 respondents, 33.33%). </w:t>
      </w:r>
    </w:p>
    <w:p w14:paraId="15D3388C" w14:textId="243566B3" w:rsidR="00265DD0" w:rsidRPr="00265DD0" w:rsidRDefault="00265DD0" w:rsidP="00265DD0">
      <w:pPr>
        <w:spacing w:line="360" w:lineRule="auto"/>
        <w:jc w:val="both"/>
        <w:rPr>
          <w:rFonts w:ascii="Times New Roman" w:eastAsia="Calibri" w:hAnsi="Times New Roman" w:cs="Times New Roman"/>
          <w:color w:val="000000" w:themeColor="text1"/>
          <w:lang w:val="en-US"/>
        </w:rPr>
      </w:pPr>
      <w:commentRangeStart w:id="160"/>
      <w:commentRangeStart w:id="161"/>
      <w:commentRangeStart w:id="162"/>
      <w:commentRangeStart w:id="163"/>
      <w:commentRangeStart w:id="164"/>
      <w:r w:rsidRPr="00265DD0">
        <w:rPr>
          <w:rFonts w:ascii="Times New Roman" w:eastAsia="Calibri" w:hAnsi="Times New Roman" w:cs="Times New Roman"/>
          <w:color w:val="000000" w:themeColor="text1"/>
          <w:lang w:val="en-US"/>
        </w:rPr>
        <w:t xml:space="preserve">The most common reason given for vaccination consent is that the risk of infection is too high (94.34%). Getting vaccinated for family reasons (94.22 %) and or social reasons (92.20 %), as well as the argument of returning to everyday life (91.58%), </w:t>
      </w:r>
      <w:commentRangeEnd w:id="160"/>
      <w:r w:rsidR="003056F7">
        <w:commentReference w:id="160"/>
      </w:r>
      <w:commentRangeEnd w:id="161"/>
      <w:r w:rsidR="00D51E78">
        <w:commentReference w:id="161"/>
      </w:r>
      <w:commentRangeEnd w:id="162"/>
      <w:r>
        <w:commentReference w:id="162"/>
      </w:r>
      <w:commentRangeEnd w:id="163"/>
      <w:r w:rsidR="00723E15">
        <w:rPr>
          <w:rStyle w:val="a4"/>
        </w:rPr>
        <w:commentReference w:id="163"/>
      </w:r>
      <w:commentRangeEnd w:id="164"/>
      <w:r w:rsidR="00D1213F">
        <w:rPr>
          <w:rStyle w:val="a4"/>
        </w:rPr>
        <w:commentReference w:id="164"/>
      </w:r>
      <w:r w:rsidRPr="00265DD0">
        <w:rPr>
          <w:rFonts w:ascii="Times New Roman" w:eastAsia="Calibri" w:hAnsi="Times New Roman" w:cs="Times New Roman"/>
          <w:color w:val="000000" w:themeColor="text1"/>
          <w:lang w:val="en-US"/>
        </w:rPr>
        <w:t xml:space="preserve">also have a high level of acceptance among the respondents who have been vaccinated. 88.30% have been vaccinated to </w:t>
      </w:r>
      <w:r w:rsidR="09E34256" w:rsidRPr="09E34256">
        <w:rPr>
          <w:rFonts w:ascii="Times New Roman" w:eastAsia="Calibri" w:hAnsi="Times New Roman" w:cs="Times New Roman"/>
          <w:color w:val="000000" w:themeColor="text1"/>
          <w:lang w:val="en-US"/>
        </w:rPr>
        <w:t xml:space="preserve">reduce the burden </w:t>
      </w:r>
      <w:proofErr w:type="gramStart"/>
      <w:r w:rsidR="09E34256" w:rsidRPr="09E34256">
        <w:rPr>
          <w:rFonts w:ascii="Times New Roman" w:eastAsia="Calibri" w:hAnsi="Times New Roman" w:cs="Times New Roman"/>
          <w:color w:val="000000" w:themeColor="text1"/>
          <w:lang w:val="en-US"/>
        </w:rPr>
        <w:t xml:space="preserve">on </w:t>
      </w:r>
      <w:r w:rsidRPr="00265DD0">
        <w:rPr>
          <w:rFonts w:ascii="Times New Roman" w:eastAsia="Calibri" w:hAnsi="Times New Roman" w:cs="Times New Roman"/>
          <w:color w:val="000000" w:themeColor="text1"/>
          <w:lang w:val="en-US"/>
        </w:rPr>
        <w:t xml:space="preserve"> the</w:t>
      </w:r>
      <w:proofErr w:type="gramEnd"/>
      <w:r w:rsidRPr="00265DD0">
        <w:rPr>
          <w:rFonts w:ascii="Times New Roman" w:eastAsia="Calibri" w:hAnsi="Times New Roman" w:cs="Times New Roman"/>
          <w:color w:val="000000" w:themeColor="text1"/>
          <w:lang w:val="en-US"/>
        </w:rPr>
        <w:t xml:space="preserve"> health system and about half have been vaccinated for professional reasons (49.31%).  </w:t>
      </w:r>
      <w:commentRangeStart w:id="165"/>
      <w:commentRangeStart w:id="166"/>
      <w:r w:rsidRPr="00265DD0">
        <w:rPr>
          <w:rFonts w:ascii="Times New Roman" w:eastAsia="Calibri" w:hAnsi="Times New Roman" w:cs="Times New Roman"/>
          <w:color w:val="000000" w:themeColor="text1"/>
          <w:lang w:val="en-US"/>
        </w:rPr>
        <w:t>About one</w:t>
      </w:r>
      <w:r w:rsidR="006C33A8">
        <w:rPr>
          <w:rFonts w:ascii="Times New Roman" w:eastAsia="Calibri" w:hAnsi="Times New Roman" w:cs="Times New Roman"/>
          <w:color w:val="000000" w:themeColor="text1"/>
          <w:lang w:val="en-US"/>
        </w:rPr>
        <w:t>-</w:t>
      </w:r>
      <w:r w:rsidRPr="00265DD0">
        <w:rPr>
          <w:rFonts w:ascii="Times New Roman" w:eastAsia="Calibri" w:hAnsi="Times New Roman" w:cs="Times New Roman"/>
          <w:color w:val="000000" w:themeColor="text1"/>
          <w:lang w:val="en-US"/>
        </w:rPr>
        <w:t>third</w:t>
      </w:r>
      <w:commentRangeEnd w:id="165"/>
      <w:r>
        <w:commentReference w:id="165"/>
      </w:r>
      <w:commentRangeEnd w:id="166"/>
      <w:r w:rsidR="008975F7">
        <w:rPr>
          <w:rStyle w:val="a4"/>
        </w:rPr>
        <w:commentReference w:id="166"/>
      </w:r>
      <w:r w:rsidRPr="00265DD0">
        <w:rPr>
          <w:rFonts w:ascii="Times New Roman" w:eastAsia="Calibri" w:hAnsi="Times New Roman" w:cs="Times New Roman"/>
          <w:color w:val="000000" w:themeColor="text1"/>
          <w:lang w:val="en-US"/>
        </w:rPr>
        <w:t xml:space="preserve"> stated that they have been vaccinated due to their social environment (32.46%).</w:t>
      </w:r>
    </w:p>
    <w:p w14:paraId="632CFFD1" w14:textId="149117A8" w:rsidR="00265DD0" w:rsidRPr="00265DD0" w:rsidRDefault="00265DD0" w:rsidP="00265DD0">
      <w:pPr>
        <w:spacing w:line="360" w:lineRule="auto"/>
        <w:jc w:val="both"/>
        <w:rPr>
          <w:rFonts w:ascii="Times New Roman" w:eastAsia="Calibri" w:hAnsi="Times New Roman" w:cs="Times New Roman"/>
          <w:color w:val="000000" w:themeColor="text1"/>
          <w:lang w:val="en-US"/>
        </w:rPr>
      </w:pPr>
      <w:r w:rsidRPr="00265DD0">
        <w:rPr>
          <w:rFonts w:ascii="Times New Roman" w:eastAsia="Calibri" w:hAnsi="Times New Roman" w:cs="Times New Roman"/>
          <w:color w:val="000000" w:themeColor="text1"/>
          <w:lang w:val="en-US"/>
        </w:rPr>
        <w:t xml:space="preserve">The most frequent reason </w:t>
      </w:r>
      <w:r w:rsidR="006C33A8">
        <w:rPr>
          <w:rFonts w:ascii="Times New Roman" w:eastAsia="Calibri" w:hAnsi="Times New Roman" w:cs="Times New Roman"/>
          <w:color w:val="000000" w:themeColor="text1"/>
          <w:lang w:val="en-US"/>
        </w:rPr>
        <w:t>for</w:t>
      </w:r>
      <w:r w:rsidRPr="00265DD0">
        <w:rPr>
          <w:rFonts w:ascii="Times New Roman" w:eastAsia="Calibri" w:hAnsi="Times New Roman" w:cs="Times New Roman"/>
          <w:color w:val="000000" w:themeColor="text1"/>
          <w:lang w:val="en-US"/>
        </w:rPr>
        <w:t xml:space="preserve"> vaccination rejection is doubt about the safety of the vaccine (82.00%) </w:t>
      </w:r>
      <w:r w:rsidR="09E34256" w:rsidRPr="09E34256">
        <w:rPr>
          <w:rFonts w:ascii="Times New Roman" w:eastAsia="Calibri" w:hAnsi="Times New Roman" w:cs="Times New Roman"/>
          <w:color w:val="000000" w:themeColor="text1"/>
          <w:lang w:val="en-US"/>
        </w:rPr>
        <w:t>followed by</w:t>
      </w:r>
      <w:r w:rsidRPr="00265DD0">
        <w:rPr>
          <w:rFonts w:ascii="Times New Roman" w:eastAsia="Calibri" w:hAnsi="Times New Roman" w:cs="Times New Roman"/>
          <w:color w:val="000000" w:themeColor="text1"/>
          <w:lang w:val="en-US"/>
        </w:rPr>
        <w:t xml:space="preserve"> fear of side effects (60.00%). 55.00% of participants who have not been vaccinated consider their health status to be </w:t>
      </w:r>
      <w:r w:rsidR="002C2508">
        <w:rPr>
          <w:rFonts w:ascii="Times New Roman" w:eastAsia="Calibri" w:hAnsi="Times New Roman" w:cs="Times New Roman"/>
          <w:color w:val="000000" w:themeColor="text1"/>
          <w:lang w:val="en-US"/>
        </w:rPr>
        <w:t xml:space="preserve">good enough so </w:t>
      </w:r>
      <w:r w:rsidRPr="00265DD0">
        <w:rPr>
          <w:rFonts w:ascii="Times New Roman" w:eastAsia="Calibri" w:hAnsi="Times New Roman" w:cs="Times New Roman"/>
          <w:color w:val="000000" w:themeColor="text1"/>
          <w:lang w:val="en-US"/>
        </w:rPr>
        <w:t xml:space="preserve">that no vaccination is needed. About a half </w:t>
      </w:r>
      <w:ins w:id="167" w:author="Florian Walsemann" w:date="2022-02-27T14:27:00Z">
        <w:r w:rsidR="008D0040">
          <w:rPr>
            <w:rFonts w:ascii="Times New Roman" w:eastAsia="Calibri" w:hAnsi="Times New Roman" w:cs="Times New Roman"/>
            <w:color w:val="000000" w:themeColor="text1"/>
            <w:lang w:val="en-US"/>
          </w:rPr>
          <w:t>of the study population</w:t>
        </w:r>
        <w:r w:rsidRPr="00265DD0">
          <w:rPr>
            <w:rFonts w:ascii="Times New Roman" w:eastAsia="Calibri" w:hAnsi="Times New Roman" w:cs="Times New Roman"/>
            <w:color w:val="000000" w:themeColor="text1"/>
            <w:lang w:val="en-US"/>
          </w:rPr>
          <w:t xml:space="preserve"> </w:t>
        </w:r>
      </w:ins>
      <w:del w:id="168" w:author="Florian Walsemann" w:date="2022-02-27T14:27:00Z">
        <w:r w:rsidRPr="00265DD0">
          <w:rPr>
            <w:rFonts w:ascii="Times New Roman" w:eastAsia="Calibri" w:hAnsi="Times New Roman" w:cs="Times New Roman"/>
            <w:color w:val="000000" w:themeColor="text1"/>
            <w:lang w:val="en-US"/>
          </w:rPr>
          <w:delText xml:space="preserve">have </w:delText>
        </w:r>
      </w:del>
      <w:ins w:id="169" w:author="Florian Walsemann" w:date="2022-02-27T14:27:00Z">
        <w:r w:rsidR="00EC3869">
          <w:rPr>
            <w:rFonts w:ascii="Times New Roman" w:eastAsia="Calibri" w:hAnsi="Times New Roman" w:cs="Times New Roman"/>
            <w:color w:val="000000" w:themeColor="text1"/>
            <w:lang w:val="en-US"/>
          </w:rPr>
          <w:t>had</w:t>
        </w:r>
        <w:r w:rsidR="00EC3869" w:rsidRPr="00265DD0">
          <w:rPr>
            <w:rFonts w:ascii="Times New Roman" w:eastAsia="Calibri" w:hAnsi="Times New Roman" w:cs="Times New Roman"/>
            <w:color w:val="000000" w:themeColor="text1"/>
            <w:lang w:val="en-US"/>
          </w:rPr>
          <w:t xml:space="preserve"> </w:t>
        </w:r>
      </w:ins>
      <w:r w:rsidRPr="00265DD0">
        <w:rPr>
          <w:rFonts w:ascii="Times New Roman" w:eastAsia="Calibri" w:hAnsi="Times New Roman" w:cs="Times New Roman"/>
          <w:color w:val="000000" w:themeColor="text1"/>
          <w:lang w:val="en-US"/>
        </w:rPr>
        <w:t>doubts about the effectiveness o</w:t>
      </w:r>
      <w:r w:rsidR="006C33A8">
        <w:rPr>
          <w:rFonts w:ascii="Times New Roman" w:eastAsia="Calibri" w:hAnsi="Times New Roman" w:cs="Times New Roman"/>
          <w:color w:val="000000" w:themeColor="text1"/>
          <w:lang w:val="en-US"/>
        </w:rPr>
        <w:t>f</w:t>
      </w:r>
      <w:r w:rsidRPr="00265DD0">
        <w:rPr>
          <w:rFonts w:ascii="Times New Roman" w:eastAsia="Calibri" w:hAnsi="Times New Roman" w:cs="Times New Roman"/>
          <w:color w:val="000000" w:themeColor="text1"/>
          <w:lang w:val="en-US"/>
        </w:rPr>
        <w:t xml:space="preserve"> the vaccine (46.00%) and 39.00% </w:t>
      </w:r>
      <w:del w:id="170" w:author="Florian Walsemann" w:date="2022-02-27T14:27:00Z">
        <w:r w:rsidRPr="00265DD0">
          <w:rPr>
            <w:rFonts w:ascii="Times New Roman" w:eastAsia="Calibri" w:hAnsi="Times New Roman" w:cs="Times New Roman"/>
            <w:color w:val="000000" w:themeColor="text1"/>
            <w:lang w:val="en-US"/>
          </w:rPr>
          <w:delText xml:space="preserve">feel </w:delText>
        </w:r>
      </w:del>
      <w:ins w:id="171" w:author="Florian Walsemann" w:date="2022-02-27T14:27:00Z">
        <w:r w:rsidR="00EC3869">
          <w:rPr>
            <w:rFonts w:ascii="Times New Roman" w:eastAsia="Calibri" w:hAnsi="Times New Roman" w:cs="Times New Roman"/>
            <w:color w:val="000000" w:themeColor="text1"/>
            <w:lang w:val="en-US"/>
          </w:rPr>
          <w:t>felt</w:t>
        </w:r>
        <w:r w:rsidR="00EC3869" w:rsidRPr="00265DD0">
          <w:rPr>
            <w:rFonts w:ascii="Times New Roman" w:eastAsia="Calibri" w:hAnsi="Times New Roman" w:cs="Times New Roman"/>
            <w:color w:val="000000" w:themeColor="text1"/>
            <w:lang w:val="en-US"/>
          </w:rPr>
          <w:t xml:space="preserve"> </w:t>
        </w:r>
      </w:ins>
      <w:r w:rsidRPr="00265DD0">
        <w:rPr>
          <w:rFonts w:ascii="Times New Roman" w:eastAsia="Calibri" w:hAnsi="Times New Roman" w:cs="Times New Roman"/>
          <w:color w:val="000000" w:themeColor="text1"/>
          <w:lang w:val="en-US"/>
        </w:rPr>
        <w:t xml:space="preserve">that the </w:t>
      </w:r>
      <w:commentRangeStart w:id="172"/>
      <w:commentRangeStart w:id="173"/>
      <w:r w:rsidRPr="00265DD0">
        <w:rPr>
          <w:rFonts w:ascii="Times New Roman" w:eastAsia="Calibri" w:hAnsi="Times New Roman" w:cs="Times New Roman"/>
          <w:color w:val="000000" w:themeColor="text1"/>
          <w:lang w:val="en-US"/>
        </w:rPr>
        <w:t>Covid-19</w:t>
      </w:r>
      <w:ins w:id="174" w:author="Jette Echterhoff" w:date="2022-02-27T12:14:00Z">
        <w:r w:rsidR="00AF7198">
          <w:rPr>
            <w:rFonts w:ascii="Times New Roman" w:eastAsia="Calibri" w:hAnsi="Times New Roman" w:cs="Times New Roman"/>
            <w:color w:val="000000" w:themeColor="text1"/>
            <w:lang w:val="en-US"/>
          </w:rPr>
          <w:t>-</w:t>
        </w:r>
      </w:ins>
      <w:del w:id="175" w:author="Jette Echterhoff" w:date="2022-02-27T12:14:00Z">
        <w:r w:rsidRPr="00265DD0">
          <w:rPr>
            <w:rFonts w:ascii="Times New Roman" w:eastAsia="Calibri" w:hAnsi="Times New Roman" w:cs="Times New Roman"/>
            <w:color w:val="000000" w:themeColor="text1"/>
            <w:lang w:val="en-US"/>
          </w:rPr>
          <w:delText xml:space="preserve"> </w:delText>
        </w:r>
      </w:del>
      <w:r w:rsidRPr="00265DD0">
        <w:rPr>
          <w:rFonts w:ascii="Times New Roman" w:eastAsia="Calibri" w:hAnsi="Times New Roman" w:cs="Times New Roman"/>
          <w:color w:val="000000" w:themeColor="text1"/>
          <w:lang w:val="en-US"/>
        </w:rPr>
        <w:t>reporting</w:t>
      </w:r>
      <w:commentRangeEnd w:id="172"/>
      <w:r>
        <w:commentReference w:id="172"/>
      </w:r>
      <w:commentRangeEnd w:id="173"/>
      <w:r w:rsidR="003D00D5">
        <w:rPr>
          <w:rStyle w:val="a4"/>
        </w:rPr>
        <w:commentReference w:id="173"/>
      </w:r>
      <w:r w:rsidRPr="00265DD0">
        <w:rPr>
          <w:rFonts w:ascii="Times New Roman" w:eastAsia="Calibri" w:hAnsi="Times New Roman" w:cs="Times New Roman"/>
          <w:color w:val="000000" w:themeColor="text1"/>
          <w:lang w:val="en-US"/>
        </w:rPr>
        <w:t xml:space="preserve"> is inadequate. Other reasons for not vaccinating </w:t>
      </w:r>
      <w:commentRangeStart w:id="176"/>
      <w:commentRangeStart w:id="177"/>
      <w:r w:rsidRPr="00265DD0">
        <w:rPr>
          <w:rFonts w:ascii="Times New Roman" w:eastAsia="Calibri" w:hAnsi="Times New Roman" w:cs="Times New Roman"/>
          <w:color w:val="000000" w:themeColor="text1"/>
          <w:lang w:val="en-US"/>
        </w:rPr>
        <w:t xml:space="preserve">were </w:t>
      </w:r>
      <w:commentRangeEnd w:id="176"/>
      <w:r>
        <w:commentReference w:id="176"/>
      </w:r>
      <w:commentRangeEnd w:id="177"/>
      <w:r w:rsidR="00EC3869">
        <w:rPr>
          <w:rStyle w:val="a4"/>
        </w:rPr>
        <w:commentReference w:id="177"/>
      </w:r>
      <w:r w:rsidRPr="00265DD0">
        <w:rPr>
          <w:rFonts w:ascii="Times New Roman" w:eastAsia="Calibri" w:hAnsi="Times New Roman" w:cs="Times New Roman"/>
          <w:color w:val="000000" w:themeColor="text1"/>
          <w:lang w:val="en-US"/>
        </w:rPr>
        <w:t>allergic reactions to other vaccines (7.00%), social influence on the decision to vaccinate (5.00%), poor health condition (4.00%), being pregnant or breastfeeding (2.00%), getting another vaccine in a timely manner (1.00%) and or not having access to the desired vaccine (1.00%).</w:t>
      </w:r>
    </w:p>
    <w:p w14:paraId="32568B53" w14:textId="4FA02CFB" w:rsidR="00C40F38" w:rsidRPr="00E31D28" w:rsidRDefault="000F4149" w:rsidP="005731C2">
      <w:pPr>
        <w:spacing w:line="360" w:lineRule="auto"/>
        <w:rPr>
          <w:rFonts w:ascii="Times New Roman" w:hAnsi="Times New Roman" w:cs="Times New Roman"/>
          <w:lang w:val="en-US"/>
        </w:rPr>
      </w:pPr>
      <w:r w:rsidRPr="00321B88">
        <w:rPr>
          <w:rFonts w:ascii="Times New Roman" w:hAnsi="Times New Roman" w:cs="Times New Roman"/>
          <w:lang w:val="en-US"/>
        </w:rPr>
        <w:lastRenderedPageBreak/>
        <w:t xml:space="preserve">The </w:t>
      </w:r>
      <w:r w:rsidR="00120962" w:rsidRPr="00321B88">
        <w:rPr>
          <w:rFonts w:ascii="Times New Roman" w:hAnsi="Times New Roman" w:cs="Times New Roman"/>
          <w:lang w:val="en-US"/>
        </w:rPr>
        <w:t>logistic regression (</w:t>
      </w:r>
      <w:r w:rsidR="00120962" w:rsidRPr="00321B88">
        <w:rPr>
          <w:rFonts w:ascii="Times New Roman" w:hAnsi="Times New Roman" w:cs="Times New Roman"/>
          <w:highlight w:val="yellow"/>
          <w:lang w:val="en-US"/>
        </w:rPr>
        <w:t>Table X</w:t>
      </w:r>
      <w:r w:rsidR="00120962" w:rsidRPr="00321B88">
        <w:rPr>
          <w:rFonts w:ascii="Times New Roman" w:hAnsi="Times New Roman" w:cs="Times New Roman"/>
          <w:lang w:val="en-US"/>
        </w:rPr>
        <w:t xml:space="preserve">) shows that </w:t>
      </w:r>
      <w:r w:rsidR="005731C2" w:rsidRPr="00E31D28">
        <w:rPr>
          <w:rFonts w:ascii="Times New Roman" w:hAnsi="Times New Roman" w:cs="Times New Roman"/>
          <w:lang w:val="en-US"/>
        </w:rPr>
        <w:t xml:space="preserve">gender plays an important role in vaccination readiness, with women </w:t>
      </w:r>
      <w:r w:rsidR="09E34256" w:rsidRPr="09E34256">
        <w:rPr>
          <w:rFonts w:ascii="Times New Roman" w:hAnsi="Times New Roman" w:cs="Times New Roman"/>
          <w:lang w:val="en-US"/>
        </w:rPr>
        <w:t>nine</w:t>
      </w:r>
      <w:r w:rsidR="005731C2" w:rsidRPr="00E31D28">
        <w:rPr>
          <w:rFonts w:ascii="Times New Roman" w:hAnsi="Times New Roman" w:cs="Times New Roman"/>
          <w:lang w:val="en-US"/>
        </w:rPr>
        <w:t xml:space="preserve"> times more likely to </w:t>
      </w:r>
      <w:proofErr w:type="gramStart"/>
      <w:r w:rsidR="09E34256" w:rsidRPr="09E34256">
        <w:rPr>
          <w:rFonts w:ascii="Times New Roman" w:hAnsi="Times New Roman" w:cs="Times New Roman"/>
          <w:lang w:val="en-US"/>
        </w:rPr>
        <w:t xml:space="preserve">be </w:t>
      </w:r>
      <w:r w:rsidR="005731C2" w:rsidRPr="6EC10AEA">
        <w:rPr>
          <w:rFonts w:ascii="Times New Roman" w:hAnsi="Times New Roman" w:cs="Times New Roman"/>
          <w:lang w:val="en-US"/>
        </w:rPr>
        <w:t xml:space="preserve"> </w:t>
      </w:r>
      <w:r w:rsidR="09E34256" w:rsidRPr="09E34256">
        <w:rPr>
          <w:rFonts w:ascii="Times New Roman" w:hAnsi="Times New Roman" w:cs="Times New Roman"/>
          <w:lang w:val="en-US"/>
        </w:rPr>
        <w:t>un</w:t>
      </w:r>
      <w:r w:rsidR="09E34256" w:rsidRPr="6EC10AEA">
        <w:rPr>
          <w:rFonts w:ascii="Times New Roman" w:hAnsi="Times New Roman" w:cs="Times New Roman"/>
          <w:lang w:val="en-US"/>
        </w:rPr>
        <w:t>vaccinated</w:t>
      </w:r>
      <w:proofErr w:type="gramEnd"/>
      <w:r w:rsidR="005731C2" w:rsidRPr="6EC10AEA">
        <w:rPr>
          <w:rFonts w:ascii="Times New Roman" w:hAnsi="Times New Roman" w:cs="Times New Roman"/>
          <w:lang w:val="en-US"/>
        </w:rPr>
        <w:t xml:space="preserve"> </w:t>
      </w:r>
      <w:r w:rsidR="6EC10AEA" w:rsidRPr="6EC10AEA">
        <w:rPr>
          <w:rFonts w:ascii="Times New Roman" w:hAnsi="Times New Roman" w:cs="Times New Roman"/>
          <w:lang w:val="en-US"/>
        </w:rPr>
        <w:t>than</w:t>
      </w:r>
      <w:r w:rsidR="005731C2" w:rsidRPr="6EC10AEA">
        <w:rPr>
          <w:rFonts w:ascii="Times New Roman" w:hAnsi="Times New Roman" w:cs="Times New Roman"/>
          <w:lang w:val="en-US"/>
        </w:rPr>
        <w:t xml:space="preserve"> </w:t>
      </w:r>
      <w:r w:rsidR="005731C2" w:rsidRPr="00E31D28">
        <w:rPr>
          <w:rFonts w:ascii="Times New Roman" w:hAnsi="Times New Roman" w:cs="Times New Roman"/>
          <w:lang w:val="en-US"/>
        </w:rPr>
        <w:t xml:space="preserve">men in our </w:t>
      </w:r>
      <w:r w:rsidR="00862375" w:rsidRPr="00E31D28">
        <w:rPr>
          <w:rFonts w:ascii="Times New Roman" w:hAnsi="Times New Roman" w:cs="Times New Roman"/>
          <w:lang w:val="en-US"/>
        </w:rPr>
        <w:t>survey</w:t>
      </w:r>
      <w:r w:rsidR="005731C2" w:rsidRPr="00E31D28">
        <w:rPr>
          <w:rFonts w:ascii="Times New Roman" w:hAnsi="Times New Roman" w:cs="Times New Roman"/>
          <w:lang w:val="en-US"/>
        </w:rPr>
        <w:t>(OR</w:t>
      </w:r>
      <w:r w:rsidR="09E34256" w:rsidRPr="09E34256">
        <w:rPr>
          <w:rFonts w:ascii="Times New Roman" w:hAnsi="Times New Roman" w:cs="Times New Roman"/>
          <w:lang w:val="en-US"/>
        </w:rPr>
        <w:t xml:space="preserve"> </w:t>
      </w:r>
      <w:r w:rsidR="005731C2" w:rsidRPr="00E31D28">
        <w:rPr>
          <w:rFonts w:ascii="Times New Roman" w:hAnsi="Times New Roman" w:cs="Times New Roman"/>
          <w:lang w:val="en-US"/>
        </w:rPr>
        <w:t>= 9.022; CI</w:t>
      </w:r>
      <w:r w:rsidR="09E34256" w:rsidRPr="09E34256">
        <w:rPr>
          <w:rFonts w:ascii="Times New Roman" w:hAnsi="Times New Roman" w:cs="Times New Roman"/>
          <w:lang w:val="en-US"/>
        </w:rPr>
        <w:t xml:space="preserve">  </w:t>
      </w:r>
      <w:r w:rsidR="005731C2" w:rsidRPr="00E31D28">
        <w:rPr>
          <w:rFonts w:ascii="Times New Roman" w:hAnsi="Times New Roman" w:cs="Times New Roman"/>
          <w:lang w:val="en-US"/>
        </w:rPr>
        <w:t>(95</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05731C2" w:rsidRPr="00E31D28">
        <w:rPr>
          <w:rFonts w:ascii="Times New Roman" w:hAnsi="Times New Roman" w:cs="Times New Roman"/>
          <w:lang w:val="en-US"/>
        </w:rPr>
        <w:t>1.896-42.928)</w:t>
      </w:r>
      <w:r w:rsidR="00946F8A" w:rsidRPr="00E31D28">
        <w:rPr>
          <w:rFonts w:ascii="Times New Roman" w:hAnsi="Times New Roman" w:cs="Times New Roman"/>
          <w:lang w:val="en-US"/>
        </w:rPr>
        <w:t>.</w:t>
      </w:r>
      <w:r w:rsidR="007C21A4" w:rsidRPr="00E31D28">
        <w:rPr>
          <w:rFonts w:ascii="Times New Roman" w:hAnsi="Times New Roman" w:cs="Times New Roman"/>
          <w:lang w:val="en-US"/>
        </w:rPr>
        <w:t xml:space="preserve"> The </w:t>
      </w:r>
      <w:r w:rsidR="002504C5" w:rsidRPr="00E31D28">
        <w:rPr>
          <w:rFonts w:ascii="Times New Roman" w:hAnsi="Times New Roman" w:cs="Times New Roman"/>
          <w:lang w:val="en-US"/>
        </w:rPr>
        <w:t>probability for a positive attitude</w:t>
      </w:r>
      <w:r w:rsidR="00996A7B" w:rsidRPr="00E31D28">
        <w:rPr>
          <w:rFonts w:ascii="Times New Roman" w:hAnsi="Times New Roman" w:cs="Times New Roman"/>
          <w:lang w:val="en-US"/>
        </w:rPr>
        <w:t xml:space="preserve"> towards </w:t>
      </w:r>
      <w:r w:rsidR="007C21A4" w:rsidRPr="00E31D28">
        <w:rPr>
          <w:rFonts w:ascii="Times New Roman" w:hAnsi="Times New Roman" w:cs="Times New Roman"/>
          <w:lang w:val="en-US"/>
        </w:rPr>
        <w:t>vaccination increases with each additional person in the household (OR</w:t>
      </w:r>
      <w:r w:rsidR="09E34256" w:rsidRPr="09E34256">
        <w:rPr>
          <w:rFonts w:ascii="Times New Roman" w:hAnsi="Times New Roman" w:cs="Times New Roman"/>
          <w:lang w:val="en-US"/>
        </w:rPr>
        <w:t xml:space="preserve"> </w:t>
      </w:r>
      <w:r w:rsidR="009C28FC">
        <w:rPr>
          <w:rFonts w:ascii="Times New Roman" w:hAnsi="Times New Roman" w:cs="Times New Roman"/>
          <w:lang w:val="en-US"/>
        </w:rPr>
        <w:t>=</w:t>
      </w:r>
      <w:r w:rsidR="007C21A4" w:rsidRPr="00E31D28">
        <w:rPr>
          <w:rFonts w:ascii="Times New Roman" w:hAnsi="Times New Roman" w:cs="Times New Roman"/>
          <w:lang w:val="en-US"/>
        </w:rPr>
        <w:t xml:space="preserve"> 1.452; CI (</w:t>
      </w:r>
      <w:r w:rsidR="007C21A4" w:rsidRPr="004A0C05">
        <w:rPr>
          <w:rFonts w:ascii="Times New Roman" w:hAnsi="Times New Roman" w:cs="Times New Roman"/>
          <w:lang w:val="en-US"/>
        </w:rPr>
        <w:t>95</w:t>
      </w:r>
      <w:r w:rsidR="09E34256" w:rsidRPr="004A0C05">
        <w:rPr>
          <w:rFonts w:ascii="Times New Roman" w:hAnsi="Times New Roman" w:cs="Times New Roman"/>
          <w:lang w:val="en-US"/>
        </w:rPr>
        <w:t>%)</w:t>
      </w:r>
      <w:r w:rsidR="09E34256" w:rsidRPr="09E34256">
        <w:rPr>
          <w:rFonts w:ascii="Times New Roman" w:hAnsi="Times New Roman" w:cs="Times New Roman"/>
          <w:lang w:val="en-US"/>
        </w:rPr>
        <w:t xml:space="preserve"> = </w:t>
      </w:r>
      <w:r w:rsidR="007C21A4" w:rsidRPr="004A0C05">
        <w:rPr>
          <w:rFonts w:ascii="Times New Roman" w:hAnsi="Times New Roman" w:cs="Times New Roman"/>
          <w:lang w:val="en-US"/>
        </w:rPr>
        <w:t>1.032-2.042)</w:t>
      </w:r>
      <w:r w:rsidR="00130504" w:rsidRPr="004A0C05">
        <w:rPr>
          <w:rFonts w:ascii="Times New Roman" w:hAnsi="Times New Roman" w:cs="Times New Roman"/>
          <w:lang w:val="en-US"/>
        </w:rPr>
        <w:t xml:space="preserve">. </w:t>
      </w:r>
      <w:r w:rsidR="007A3EC5" w:rsidRPr="004A0C05">
        <w:rPr>
          <w:rFonts w:ascii="Times New Roman" w:hAnsi="Times New Roman" w:cs="Times New Roman"/>
          <w:lang w:val="en-US"/>
        </w:rPr>
        <w:t xml:space="preserve">How information is acquired also plays a role in vaccination readiness. People who regularly inform themselves about </w:t>
      </w:r>
      <w:r w:rsidR="6EC10AEA" w:rsidRPr="6EC10AEA">
        <w:rPr>
          <w:rFonts w:ascii="Times New Roman" w:hAnsi="Times New Roman" w:cs="Times New Roman"/>
          <w:lang w:val="en-US"/>
        </w:rPr>
        <w:t>SARS-CoV-2</w:t>
      </w:r>
      <w:r w:rsidR="09E34256" w:rsidRPr="09E34256">
        <w:rPr>
          <w:rFonts w:ascii="Times New Roman" w:hAnsi="Times New Roman" w:cs="Times New Roman"/>
          <w:lang w:val="en-US"/>
        </w:rPr>
        <w:t xml:space="preserve"> </w:t>
      </w:r>
      <w:r w:rsidR="09E34256" w:rsidRPr="00E31D28">
        <w:rPr>
          <w:rFonts w:ascii="Times New Roman" w:hAnsi="Times New Roman" w:cs="Times New Roman"/>
          <w:lang w:val="en-US"/>
        </w:rPr>
        <w:t>have</w:t>
      </w:r>
      <w:r w:rsidR="007A3EC5" w:rsidRPr="00E31D28">
        <w:rPr>
          <w:rFonts w:ascii="Times New Roman" w:hAnsi="Times New Roman" w:cs="Times New Roman"/>
          <w:lang w:val="en-US"/>
        </w:rPr>
        <w:t xml:space="preserve"> a higher chance of not getting vaccinated compared to those who rarely or never inform themselves about the </w:t>
      </w:r>
      <w:r w:rsidR="6EC10AEA" w:rsidRPr="6EC10AEA">
        <w:rPr>
          <w:rFonts w:ascii="Times New Roman" w:hAnsi="Times New Roman" w:cs="Times New Roman"/>
          <w:lang w:val="en-US"/>
        </w:rPr>
        <w:t>virus</w:t>
      </w:r>
      <w:r w:rsidR="007A3EC5" w:rsidRPr="6EC10AEA">
        <w:rPr>
          <w:rFonts w:ascii="Times New Roman" w:hAnsi="Times New Roman" w:cs="Times New Roman"/>
          <w:lang w:val="en-US"/>
        </w:rPr>
        <w:t xml:space="preserve"> </w:t>
      </w:r>
      <w:r w:rsidR="007A3EC5" w:rsidRPr="00E31D28">
        <w:rPr>
          <w:rFonts w:ascii="Times New Roman" w:hAnsi="Times New Roman" w:cs="Times New Roman"/>
          <w:lang w:val="en-US"/>
        </w:rPr>
        <w:t>(OR</w:t>
      </w:r>
      <w:r w:rsidR="09E34256" w:rsidRPr="09E34256">
        <w:rPr>
          <w:rFonts w:ascii="Times New Roman" w:hAnsi="Times New Roman" w:cs="Times New Roman"/>
          <w:lang w:val="en-US"/>
        </w:rPr>
        <w:t xml:space="preserve"> </w:t>
      </w:r>
      <w:r w:rsidR="007A3EC5" w:rsidRPr="00E31D28">
        <w:rPr>
          <w:rFonts w:ascii="Times New Roman" w:hAnsi="Times New Roman" w:cs="Times New Roman"/>
          <w:lang w:val="en-US"/>
        </w:rPr>
        <w:t>= 5.896; CI</w:t>
      </w:r>
      <w:r w:rsidR="09E34256" w:rsidRPr="09E34256">
        <w:rPr>
          <w:rFonts w:ascii="Times New Roman" w:hAnsi="Times New Roman" w:cs="Times New Roman"/>
          <w:lang w:val="en-US"/>
        </w:rPr>
        <w:t xml:space="preserve"> </w:t>
      </w:r>
      <w:r w:rsidR="007A3EC5" w:rsidRPr="00E31D28">
        <w:rPr>
          <w:rFonts w:ascii="Times New Roman" w:hAnsi="Times New Roman" w:cs="Times New Roman"/>
          <w:lang w:val="en-US"/>
        </w:rPr>
        <w:t>(95</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07A3EC5" w:rsidRPr="00E31D28">
        <w:rPr>
          <w:rFonts w:ascii="Times New Roman" w:hAnsi="Times New Roman" w:cs="Times New Roman"/>
          <w:lang w:val="en-US"/>
        </w:rPr>
        <w:t xml:space="preserve">1.483-23.435). </w:t>
      </w:r>
      <w:r w:rsidR="0072518D" w:rsidRPr="00E31D28">
        <w:rPr>
          <w:rFonts w:ascii="Times New Roman" w:hAnsi="Times New Roman" w:cs="Times New Roman"/>
          <w:lang w:val="en-US"/>
        </w:rPr>
        <w:t>The u</w:t>
      </w:r>
      <w:r w:rsidR="007A3EC5" w:rsidRPr="00E31D28">
        <w:rPr>
          <w:rFonts w:ascii="Times New Roman" w:hAnsi="Times New Roman" w:cs="Times New Roman"/>
          <w:lang w:val="en-US"/>
        </w:rPr>
        <w:t xml:space="preserve">se of newspapers and magazines as a medium of information increases the likelihood of not getting vaccinated. The </w:t>
      </w:r>
      <w:r w:rsidR="00351182" w:rsidRPr="00E31D28">
        <w:rPr>
          <w:rFonts w:ascii="Times New Roman" w:hAnsi="Times New Roman" w:cs="Times New Roman"/>
          <w:lang w:val="en-US"/>
        </w:rPr>
        <w:t>more</w:t>
      </w:r>
      <w:r w:rsidR="007A3EC5" w:rsidRPr="00E31D28">
        <w:rPr>
          <w:rFonts w:ascii="Times New Roman" w:hAnsi="Times New Roman" w:cs="Times New Roman"/>
          <w:lang w:val="en-US"/>
        </w:rPr>
        <w:t xml:space="preserve"> newspapers and magazines</w:t>
      </w:r>
      <w:r w:rsidR="09E34256" w:rsidRPr="09E34256">
        <w:rPr>
          <w:rFonts w:ascii="Times New Roman" w:hAnsi="Times New Roman" w:cs="Times New Roman"/>
          <w:lang w:val="en-US"/>
        </w:rPr>
        <w:t xml:space="preserve"> read</w:t>
      </w:r>
      <w:r w:rsidR="007A3EC5" w:rsidRPr="00E31D28">
        <w:rPr>
          <w:rFonts w:ascii="Times New Roman" w:hAnsi="Times New Roman" w:cs="Times New Roman"/>
          <w:lang w:val="en-US"/>
        </w:rPr>
        <w:t xml:space="preserve">, the greater the protective factor </w:t>
      </w:r>
      <w:r w:rsidR="6EC10AEA" w:rsidRPr="6EC10AEA">
        <w:rPr>
          <w:rFonts w:ascii="Times New Roman" w:hAnsi="Times New Roman" w:cs="Times New Roman"/>
          <w:lang w:val="en-US"/>
        </w:rPr>
        <w:t>for</w:t>
      </w:r>
      <w:r w:rsidR="007A3EC5" w:rsidRPr="00E31D28">
        <w:rPr>
          <w:rFonts w:ascii="Times New Roman" w:hAnsi="Times New Roman" w:cs="Times New Roman"/>
          <w:lang w:val="en-US"/>
        </w:rPr>
        <w:t xml:space="preserve"> not getting vaccinated (OR</w:t>
      </w:r>
      <w:r w:rsidR="09E34256" w:rsidRPr="09E34256">
        <w:rPr>
          <w:rFonts w:ascii="Times New Roman" w:hAnsi="Times New Roman" w:cs="Times New Roman"/>
          <w:lang w:val="en-US"/>
        </w:rPr>
        <w:t xml:space="preserve"> </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07A3EC5" w:rsidRPr="00E31D28">
        <w:rPr>
          <w:rFonts w:ascii="Times New Roman" w:hAnsi="Times New Roman" w:cs="Times New Roman"/>
          <w:lang w:val="en-US"/>
        </w:rPr>
        <w:t>0.156; CI</w:t>
      </w:r>
      <w:r w:rsidR="09E34256" w:rsidRPr="09E34256">
        <w:rPr>
          <w:rFonts w:ascii="Times New Roman" w:hAnsi="Times New Roman" w:cs="Times New Roman"/>
          <w:lang w:val="en-US"/>
        </w:rPr>
        <w:t xml:space="preserve"> </w:t>
      </w:r>
      <w:r w:rsidR="007A3EC5" w:rsidRPr="00E31D28">
        <w:rPr>
          <w:rFonts w:ascii="Times New Roman" w:hAnsi="Times New Roman" w:cs="Times New Roman"/>
          <w:lang w:val="en-US"/>
        </w:rPr>
        <w:t>(95</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07A3EC5" w:rsidRPr="6EC10AEA">
        <w:rPr>
          <w:rFonts w:ascii="Times New Roman" w:hAnsi="Times New Roman" w:cs="Times New Roman"/>
          <w:lang w:val="en-US"/>
        </w:rPr>
        <w:t>0.052-0.472)</w:t>
      </w:r>
      <w:r w:rsidR="0017111A" w:rsidRPr="6EC10AEA">
        <w:rPr>
          <w:rFonts w:ascii="Times New Roman" w:hAnsi="Times New Roman" w:cs="Times New Roman"/>
          <w:lang w:val="en-US"/>
        </w:rPr>
        <w:t>.</w:t>
      </w:r>
      <w:r w:rsidR="00FE2DE4" w:rsidRPr="6EC10AEA">
        <w:rPr>
          <w:rFonts w:ascii="Times New Roman" w:hAnsi="Times New Roman" w:cs="Times New Roman"/>
          <w:lang w:val="en-US"/>
        </w:rPr>
        <w:t xml:space="preserve"> Furthermore, trust in healthcare agencies and institu</w:t>
      </w:r>
      <w:r w:rsidR="000512CB" w:rsidRPr="6EC10AEA">
        <w:rPr>
          <w:rFonts w:ascii="Times New Roman" w:hAnsi="Times New Roman" w:cs="Times New Roman"/>
          <w:lang w:val="en-US"/>
        </w:rPr>
        <w:t>t</w:t>
      </w:r>
      <w:r w:rsidR="00FE2DE4" w:rsidRPr="6EC10AEA">
        <w:rPr>
          <w:rFonts w:ascii="Times New Roman" w:hAnsi="Times New Roman" w:cs="Times New Roman"/>
          <w:lang w:val="en-US"/>
        </w:rPr>
        <w:t xml:space="preserve">ions </w:t>
      </w:r>
      <w:r w:rsidR="000512CB" w:rsidRPr="6EC10AEA">
        <w:rPr>
          <w:rFonts w:ascii="Times New Roman" w:hAnsi="Times New Roman" w:cs="Times New Roman"/>
          <w:lang w:val="en-US"/>
        </w:rPr>
        <w:t xml:space="preserve">is negatively associated with </w:t>
      </w:r>
      <w:r w:rsidR="004B6DD3" w:rsidRPr="6EC10AEA">
        <w:rPr>
          <w:rFonts w:ascii="Times New Roman" w:hAnsi="Times New Roman" w:cs="Times New Roman"/>
          <w:lang w:val="en-US"/>
        </w:rPr>
        <w:t xml:space="preserve">vaccination readiness. </w:t>
      </w:r>
      <w:r w:rsidR="09E34256" w:rsidRPr="6EC10AEA">
        <w:rPr>
          <w:rFonts w:ascii="Times New Roman" w:hAnsi="Times New Roman" w:cs="Times New Roman"/>
          <w:lang w:val="en-US"/>
        </w:rPr>
        <w:t xml:space="preserve">The </w:t>
      </w:r>
      <w:proofErr w:type="spellStart"/>
      <w:r w:rsidR="09E34256" w:rsidRPr="09E34256">
        <w:rPr>
          <w:rFonts w:ascii="Times New Roman" w:hAnsi="Times New Roman" w:cs="Times New Roman"/>
          <w:lang w:val="en-US"/>
        </w:rPr>
        <w:t>likelyhood</w:t>
      </w:r>
      <w:commentRangeStart w:id="178"/>
      <w:proofErr w:type="spellEnd"/>
      <w:r w:rsidR="00F07BCC" w:rsidRPr="00004DB7">
        <w:rPr>
          <w:rFonts w:ascii="Times New Roman" w:hAnsi="Times New Roman" w:cs="Times New Roman"/>
          <w:lang w:val="en-US"/>
        </w:rPr>
        <w:t xml:space="preserve"> </w:t>
      </w:r>
      <w:proofErr w:type="gramStart"/>
      <w:r w:rsidR="00F07BCC" w:rsidRPr="00004DB7">
        <w:rPr>
          <w:rFonts w:ascii="Times New Roman" w:hAnsi="Times New Roman" w:cs="Times New Roman"/>
          <w:lang w:val="en-US"/>
        </w:rPr>
        <w:t xml:space="preserve">of </w:t>
      </w:r>
      <w:r w:rsidR="00F07BCC" w:rsidRPr="09E34256">
        <w:rPr>
          <w:rFonts w:ascii="Times New Roman" w:hAnsi="Times New Roman" w:cs="Times New Roman"/>
          <w:lang w:val="en-US"/>
        </w:rPr>
        <w:t xml:space="preserve"> </w:t>
      </w:r>
      <w:r w:rsidR="09E34256" w:rsidRPr="09E34256">
        <w:rPr>
          <w:rFonts w:ascii="Times New Roman" w:hAnsi="Times New Roman" w:cs="Times New Roman"/>
          <w:lang w:val="en-US"/>
        </w:rPr>
        <w:t>not</w:t>
      </w:r>
      <w:proofErr w:type="gramEnd"/>
      <w:r w:rsidR="09E34256" w:rsidRPr="09E34256">
        <w:rPr>
          <w:rFonts w:ascii="Times New Roman" w:hAnsi="Times New Roman" w:cs="Times New Roman"/>
          <w:lang w:val="en-US"/>
        </w:rPr>
        <w:t xml:space="preserve"> being vaccinated or wanting to be vaccinated against</w:t>
      </w:r>
      <w:r w:rsidR="09E34256" w:rsidRPr="00004DB7">
        <w:rPr>
          <w:rFonts w:ascii="Times New Roman" w:hAnsi="Times New Roman" w:cs="Times New Roman"/>
          <w:lang w:val="en-US"/>
        </w:rPr>
        <w:t xml:space="preserve"> </w:t>
      </w:r>
      <w:r w:rsidR="6EC10AEA" w:rsidRPr="6EC10AEA">
        <w:rPr>
          <w:rFonts w:ascii="Times New Roman" w:hAnsi="Times New Roman" w:cs="Times New Roman"/>
          <w:lang w:val="en-US"/>
        </w:rPr>
        <w:t>SARS-CoV-2</w:t>
      </w:r>
      <w:r w:rsidR="00F07BCC" w:rsidRPr="00E31D28">
        <w:rPr>
          <w:rFonts w:ascii="Times New Roman" w:hAnsi="Times New Roman" w:cs="Times New Roman"/>
          <w:lang w:val="en-US"/>
        </w:rPr>
        <w:t xml:space="preserve"> are</w:t>
      </w:r>
      <w:r w:rsidR="00575891" w:rsidRPr="00E31D28">
        <w:rPr>
          <w:rFonts w:ascii="Times New Roman" w:hAnsi="Times New Roman" w:cs="Times New Roman"/>
          <w:lang w:val="en-US"/>
        </w:rPr>
        <w:t xml:space="preserve"> approximately</w:t>
      </w:r>
      <w:r w:rsidR="00F07BCC" w:rsidRPr="00E31D28">
        <w:rPr>
          <w:rFonts w:ascii="Times New Roman" w:hAnsi="Times New Roman" w:cs="Times New Roman"/>
          <w:lang w:val="en-US"/>
        </w:rPr>
        <w:t xml:space="preserve"> </w:t>
      </w:r>
      <w:r w:rsidR="09E34256" w:rsidRPr="09E34256">
        <w:rPr>
          <w:rFonts w:ascii="Times New Roman" w:hAnsi="Times New Roman" w:cs="Times New Roman"/>
          <w:lang w:val="en-US"/>
        </w:rPr>
        <w:t>eight</w:t>
      </w:r>
      <w:r w:rsidR="00F07BCC" w:rsidRPr="00E31D28">
        <w:rPr>
          <w:rFonts w:ascii="Times New Roman" w:hAnsi="Times New Roman" w:cs="Times New Roman"/>
          <w:lang w:val="en-US"/>
        </w:rPr>
        <w:t xml:space="preserve"> times higher if one has not been vaccinated </w:t>
      </w:r>
      <w:r w:rsidR="00B92573" w:rsidRPr="00E31D28">
        <w:rPr>
          <w:rFonts w:ascii="Times New Roman" w:hAnsi="Times New Roman" w:cs="Times New Roman"/>
          <w:lang w:val="en-US"/>
        </w:rPr>
        <w:t xml:space="preserve">against </w:t>
      </w:r>
      <w:r w:rsidR="00F07BCC" w:rsidRPr="00E31D28">
        <w:rPr>
          <w:rFonts w:ascii="Times New Roman" w:hAnsi="Times New Roman" w:cs="Times New Roman"/>
          <w:lang w:val="en-US"/>
        </w:rPr>
        <w:t>rubella (OR</w:t>
      </w:r>
      <w:ins w:id="179" w:author="Theresa Klinger" w:date="2022-02-27T08:45:00Z">
        <w:r w:rsidR="09E34256" w:rsidRPr="09E34256">
          <w:rPr>
            <w:rFonts w:ascii="Times New Roman" w:hAnsi="Times New Roman" w:cs="Times New Roman"/>
            <w:lang w:val="en-US"/>
          </w:rPr>
          <w:t xml:space="preserve"> </w:t>
        </w:r>
      </w:ins>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0F07BCC" w:rsidRPr="00E31D28">
        <w:rPr>
          <w:rFonts w:ascii="Times New Roman" w:hAnsi="Times New Roman" w:cs="Times New Roman"/>
          <w:lang w:val="en-US"/>
        </w:rPr>
        <w:t>8.837; CI</w:t>
      </w:r>
      <w:r w:rsidR="09E34256" w:rsidRPr="09E34256">
        <w:rPr>
          <w:rFonts w:ascii="Times New Roman" w:hAnsi="Times New Roman" w:cs="Times New Roman"/>
          <w:lang w:val="en-US"/>
        </w:rPr>
        <w:t xml:space="preserve"> </w:t>
      </w:r>
      <w:r w:rsidR="00F07BCC" w:rsidRPr="00E31D28">
        <w:rPr>
          <w:rFonts w:ascii="Times New Roman" w:hAnsi="Times New Roman" w:cs="Times New Roman"/>
          <w:lang w:val="en-US"/>
        </w:rPr>
        <w:t>(95</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9E34256" w:rsidRPr="00E31D28">
        <w:rPr>
          <w:rFonts w:ascii="Times New Roman" w:hAnsi="Times New Roman" w:cs="Times New Roman"/>
          <w:lang w:val="en-US"/>
        </w:rPr>
        <w:t>=</w:t>
      </w:r>
      <w:r w:rsidR="09E34256" w:rsidRPr="09E34256">
        <w:rPr>
          <w:rFonts w:ascii="Times New Roman" w:hAnsi="Times New Roman" w:cs="Times New Roman"/>
          <w:lang w:val="en-US"/>
        </w:rPr>
        <w:t xml:space="preserve"> </w:t>
      </w:r>
      <w:r w:rsidR="00F07BCC" w:rsidRPr="00E31D28">
        <w:rPr>
          <w:rFonts w:ascii="Times New Roman" w:hAnsi="Times New Roman" w:cs="Times New Roman"/>
          <w:lang w:val="en-US"/>
        </w:rPr>
        <w:t xml:space="preserve">1.804-43.886), </w:t>
      </w:r>
      <w:del w:id="180" w:author="Theresa Klinger" w:date="2022-02-27T08:56:00Z">
        <w:r w:rsidR="00F07BCC" w:rsidRPr="00E31D28">
          <w:rPr>
            <w:rFonts w:ascii="Times New Roman" w:hAnsi="Times New Roman" w:cs="Times New Roman"/>
            <w:lang w:val="en-US"/>
          </w:rPr>
          <w:delText>as opposed to if you</w:delText>
        </w:r>
      </w:del>
      <w:ins w:id="181" w:author="Theresa Klinger" w:date="2022-02-27T08:56:00Z">
        <w:r w:rsidR="09E34256" w:rsidRPr="09E34256">
          <w:rPr>
            <w:rFonts w:ascii="Times New Roman" w:hAnsi="Times New Roman" w:cs="Times New Roman"/>
            <w:lang w:val="en-US"/>
          </w:rPr>
          <w:t>than if one</w:t>
        </w:r>
      </w:ins>
      <w:r w:rsidR="00F07BCC" w:rsidRPr="00E31D28">
        <w:rPr>
          <w:rFonts w:ascii="Times New Roman" w:hAnsi="Times New Roman" w:cs="Times New Roman"/>
          <w:lang w:val="en-US"/>
        </w:rPr>
        <w:t xml:space="preserve"> have been vaccinated</w:t>
      </w:r>
      <w:r w:rsidR="00F07BCC" w:rsidRPr="09E34256">
        <w:rPr>
          <w:rFonts w:ascii="Times New Roman" w:hAnsi="Times New Roman" w:cs="Times New Roman"/>
          <w:lang w:val="en-US"/>
        </w:rPr>
        <w:t xml:space="preserve"> </w:t>
      </w:r>
      <w:r w:rsidR="09E34256" w:rsidRPr="09E34256">
        <w:rPr>
          <w:rFonts w:ascii="Times New Roman" w:hAnsi="Times New Roman" w:cs="Times New Roman"/>
          <w:lang w:val="en-US"/>
        </w:rPr>
        <w:t>against the disease</w:t>
      </w:r>
      <w:r w:rsidR="09E34256" w:rsidRPr="0056584A">
        <w:rPr>
          <w:rFonts w:ascii="Times New Roman" w:hAnsi="Times New Roman" w:cs="Times New Roman"/>
          <w:lang w:val="en-US"/>
        </w:rPr>
        <w:t xml:space="preserve"> </w:t>
      </w:r>
      <w:r w:rsidR="00F07BCC" w:rsidRPr="0056584A">
        <w:rPr>
          <w:rFonts w:ascii="Times New Roman" w:hAnsi="Times New Roman" w:cs="Times New Roman"/>
          <w:lang w:val="en-US"/>
        </w:rPr>
        <w:t>at least once</w:t>
      </w:r>
      <w:commentRangeEnd w:id="178"/>
      <w:r>
        <w:commentReference w:id="178"/>
      </w:r>
      <w:r w:rsidR="6EC10AEA" w:rsidRPr="6EC10AEA">
        <w:rPr>
          <w:rFonts w:ascii="Times New Roman" w:hAnsi="Times New Roman" w:cs="Times New Roman"/>
          <w:lang w:val="en-US"/>
        </w:rPr>
        <w:t>.</w:t>
      </w:r>
    </w:p>
    <w:p w14:paraId="3B91AEE1" w14:textId="362D312B" w:rsidR="00440AAC" w:rsidRPr="00440AAC" w:rsidRDefault="006A2E9B">
      <w:pPr>
        <w:rPr>
          <w:lang w:val="en-US"/>
        </w:rPr>
      </w:pPr>
      <w:r>
        <w:rPr>
          <w:lang w:val="en-US"/>
        </w:rPr>
        <w:br w:type="page"/>
      </w:r>
    </w:p>
    <w:p w14:paraId="0B14B74D" w14:textId="7DA94BD0" w:rsidR="00440AAC" w:rsidRDefault="008048ED">
      <w:pPr>
        <w:rPr>
          <w:rFonts w:ascii="Times New Roman" w:hAnsi="Times New Roman" w:cs="Times New Roman"/>
          <w:lang w:val="en-US"/>
        </w:rPr>
      </w:pPr>
      <w:commentRangeStart w:id="182"/>
      <w:r w:rsidRPr="001123A9">
        <w:rPr>
          <w:rFonts w:ascii="Times New Roman" w:hAnsi="Times New Roman" w:cs="Times New Roman"/>
          <w:noProof/>
          <w:lang w:val="en-US"/>
        </w:rPr>
        <w:lastRenderedPageBreak/>
        <mc:AlternateContent>
          <mc:Choice Requires="wps">
            <w:drawing>
              <wp:anchor distT="45720" distB="45720" distL="114300" distR="114300" simplePos="0" relativeHeight="251658241" behindDoc="0" locked="0" layoutInCell="1" allowOverlap="1" wp14:anchorId="133FD5F8" wp14:editId="62CE6B5D">
                <wp:simplePos x="0" y="0"/>
                <wp:positionH relativeFrom="margin">
                  <wp:align>left</wp:align>
                </wp:positionH>
                <wp:positionV relativeFrom="paragraph">
                  <wp:posOffset>918845</wp:posOffset>
                </wp:positionV>
                <wp:extent cx="7117715" cy="5845175"/>
                <wp:effectExtent l="762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117715" cy="5845175"/>
                        </a:xfrm>
                        <a:prstGeom prst="rect">
                          <a:avLst/>
                        </a:prstGeom>
                        <a:solidFill>
                          <a:srgbClr val="FFFFFF"/>
                        </a:solidFill>
                        <a:ln w="9525">
                          <a:noFill/>
                          <a:miter lim="800000"/>
                          <a:headEnd/>
                          <a:tailEnd/>
                        </a:ln>
                      </wps:spPr>
                      <wps:txbx>
                        <w:txbxContent>
                          <w:p w14:paraId="401CD381" w14:textId="77777777" w:rsidR="0046684E" w:rsidRDefault="00832B52" w:rsidP="00832B52">
                            <w:pPr>
                              <w:spacing w:line="276" w:lineRule="auto"/>
                              <w:jc w:val="both"/>
                              <w:rPr>
                                <w:rFonts w:ascii="Times New Roman" w:eastAsia="Times New Roman" w:hAnsi="Times New Roman" w:cs="Times New Roman"/>
                                <w:lang w:val="en-US"/>
                              </w:rPr>
                            </w:pPr>
                            <w:r w:rsidRPr="00832B52">
                              <w:rPr>
                                <w:rFonts w:ascii="Times New Roman" w:eastAsia="Times New Roman" w:hAnsi="Times New Roman" w:cs="Times New Roman"/>
                                <w:highlight w:val="yellow"/>
                                <w:lang w:val="en-US"/>
                              </w:rPr>
                              <w:t>Table X</w:t>
                            </w:r>
                            <w:r w:rsidRPr="00832B52">
                              <w:rPr>
                                <w:rFonts w:ascii="Times New Roman" w:eastAsia="Times New Roman" w:hAnsi="Times New Roman" w:cs="Times New Roman"/>
                                <w:lang w:val="en-US"/>
                              </w:rPr>
                              <w:t xml:space="preserve">: Univariate and multivariate analysis about associations between attitude towards vaccination and different possible </w:t>
                            </w:r>
                          </w:p>
                          <w:p w14:paraId="273A0DBA" w14:textId="0A5A2A7E" w:rsidR="00832B52" w:rsidRPr="00832B52" w:rsidRDefault="00832B52" w:rsidP="00832B52">
                            <w:pPr>
                              <w:spacing w:line="276" w:lineRule="auto"/>
                              <w:jc w:val="both"/>
                              <w:rPr>
                                <w:lang w:val="en-US"/>
                              </w:rPr>
                            </w:pPr>
                            <w:r w:rsidRPr="00832B52">
                              <w:rPr>
                                <w:rFonts w:ascii="Times New Roman" w:eastAsia="Times New Roman" w:hAnsi="Times New Roman" w:cs="Times New Roman"/>
                                <w:lang w:val="en-US"/>
                              </w:rPr>
                              <w:t>predictors.</w:t>
                            </w:r>
                          </w:p>
                          <w:tbl>
                            <w:tblPr>
                              <w:tblW w:w="10773" w:type="dxa"/>
                              <w:tblLayout w:type="fixed"/>
                              <w:tblLook w:val="04A0" w:firstRow="1" w:lastRow="0" w:firstColumn="1" w:lastColumn="0" w:noHBand="0" w:noVBand="1"/>
                            </w:tblPr>
                            <w:tblGrid>
                              <w:gridCol w:w="3701"/>
                              <w:gridCol w:w="1674"/>
                              <w:gridCol w:w="1674"/>
                              <w:gridCol w:w="133"/>
                              <w:gridCol w:w="1541"/>
                              <w:gridCol w:w="1674"/>
                              <w:gridCol w:w="376"/>
                            </w:tblGrid>
                            <w:tr w:rsidR="0046684E" w:rsidRPr="006A6328" w14:paraId="5531DF2C" w14:textId="77777777" w:rsidTr="0046684E">
                              <w:trPr>
                                <w:trHeight w:val="447"/>
                              </w:trPr>
                              <w:tc>
                                <w:tcPr>
                                  <w:tcW w:w="3701" w:type="dxa"/>
                                  <w:tcBorders>
                                    <w:top w:val="single" w:sz="4" w:space="0" w:color="auto"/>
                                    <w:bottom w:val="single" w:sz="4" w:space="0" w:color="auto"/>
                                  </w:tcBorders>
                                </w:tcPr>
                                <w:p w14:paraId="792D5A94" w14:textId="77777777" w:rsidR="0046684E" w:rsidRPr="00832B52" w:rsidRDefault="0046684E" w:rsidP="00832B52">
                                  <w:pPr>
                                    <w:spacing w:before="100" w:beforeAutospacing="1" w:after="0" w:line="240" w:lineRule="auto"/>
                                    <w:rPr>
                                      <w:rFonts w:ascii="Times New Roman" w:eastAsia="Times New Roman" w:hAnsi="Times New Roman" w:cs="Times New Roman"/>
                                      <w:color w:val="000000" w:themeColor="text1"/>
                                      <w:lang w:val="en-US"/>
                                    </w:rPr>
                                  </w:pPr>
                                </w:p>
                              </w:tc>
                              <w:tc>
                                <w:tcPr>
                                  <w:tcW w:w="3481" w:type="dxa"/>
                                  <w:gridSpan w:val="3"/>
                                  <w:tcBorders>
                                    <w:top w:val="single" w:sz="4" w:space="0" w:color="auto"/>
                                    <w:bottom w:val="single" w:sz="4" w:space="0" w:color="auto"/>
                                  </w:tcBorders>
                                </w:tcPr>
                                <w:p w14:paraId="74F36988" w14:textId="2F2C419B" w:rsidR="0046684E" w:rsidRPr="1A199257" w:rsidRDefault="0046684E" w:rsidP="00ED389B">
                                  <w:pPr>
                                    <w:spacing w:before="100" w:beforeAutospacing="1"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Bivariate Analysis</w:t>
                                  </w:r>
                                  <w:r w:rsidR="009D10B8">
                                    <w:rPr>
                                      <w:rFonts w:ascii="Times New Roman" w:eastAsia="Times New Roman" w:hAnsi="Times New Roman" w:cs="Times New Roman"/>
                                      <w:color w:val="000000" w:themeColor="text1"/>
                                    </w:rPr>
                                    <w:t xml:space="preserve"> (n</w:t>
                                  </w:r>
                                  <w:r w:rsidR="00ED389B">
                                    <w:rPr>
                                      <w:rFonts w:ascii="Times New Roman" w:eastAsia="Times New Roman" w:hAnsi="Times New Roman" w:cs="Times New Roman"/>
                                      <w:color w:val="000000" w:themeColor="text1"/>
                                    </w:rPr>
                                    <w:t>=424)</w:t>
                                  </w:r>
                                </w:p>
                              </w:tc>
                              <w:tc>
                                <w:tcPr>
                                  <w:tcW w:w="3591" w:type="dxa"/>
                                  <w:gridSpan w:val="3"/>
                                  <w:tcBorders>
                                    <w:top w:val="single" w:sz="4" w:space="0" w:color="auto"/>
                                    <w:bottom w:val="single" w:sz="4" w:space="0" w:color="auto"/>
                                  </w:tcBorders>
                                </w:tcPr>
                                <w:p w14:paraId="3FE37651" w14:textId="31819A63" w:rsidR="0046684E" w:rsidRPr="1A199257" w:rsidRDefault="009D10B8" w:rsidP="00ED389B">
                                  <w:pPr>
                                    <w:spacing w:before="100" w:beforeAutospacing="1"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Multivariable Analysis (n=424)</w:t>
                                  </w:r>
                                </w:p>
                              </w:tc>
                            </w:tr>
                            <w:tr w:rsidR="00B72744" w:rsidRPr="006A6328" w14:paraId="3A16F45F" w14:textId="77777777" w:rsidTr="0046684E">
                              <w:trPr>
                                <w:trHeight w:val="447"/>
                              </w:trPr>
                              <w:tc>
                                <w:tcPr>
                                  <w:tcW w:w="3701" w:type="dxa"/>
                                  <w:tcBorders>
                                    <w:top w:val="single" w:sz="4" w:space="0" w:color="auto"/>
                                    <w:bottom w:val="single" w:sz="4" w:space="0" w:color="auto"/>
                                  </w:tcBorders>
                                </w:tcPr>
                                <w:p w14:paraId="754B6E3A" w14:textId="77777777" w:rsidR="00B72744" w:rsidRPr="006A6328" w:rsidRDefault="00B72744" w:rsidP="00832B52">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 xml:space="preserve">Variable  </w:t>
                                  </w:r>
                                </w:p>
                              </w:tc>
                              <w:tc>
                                <w:tcPr>
                                  <w:tcW w:w="1674" w:type="dxa"/>
                                  <w:tcBorders>
                                    <w:top w:val="single" w:sz="4" w:space="0" w:color="auto"/>
                                    <w:bottom w:val="single" w:sz="4" w:space="0" w:color="auto"/>
                                  </w:tcBorders>
                                </w:tcPr>
                                <w:p w14:paraId="69D09FB4"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Odds Ratio</w:t>
                                  </w:r>
                                </w:p>
                              </w:tc>
                              <w:tc>
                                <w:tcPr>
                                  <w:tcW w:w="1674" w:type="dxa"/>
                                  <w:tcBorders>
                                    <w:top w:val="single" w:sz="4" w:space="0" w:color="auto"/>
                                    <w:bottom w:val="single" w:sz="4" w:space="0" w:color="auto"/>
                                  </w:tcBorders>
                                </w:tcPr>
                                <w:p w14:paraId="038BA751"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CI (95%)</w:t>
                                  </w:r>
                                </w:p>
                              </w:tc>
                              <w:tc>
                                <w:tcPr>
                                  <w:tcW w:w="1674" w:type="dxa"/>
                                  <w:gridSpan w:val="2"/>
                                  <w:tcBorders>
                                    <w:top w:val="single" w:sz="4" w:space="0" w:color="auto"/>
                                    <w:bottom w:val="single" w:sz="4" w:space="0" w:color="auto"/>
                                  </w:tcBorders>
                                </w:tcPr>
                                <w:p w14:paraId="20125F46"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Odds Ratio</w:t>
                                  </w:r>
                                </w:p>
                              </w:tc>
                              <w:tc>
                                <w:tcPr>
                                  <w:tcW w:w="2050" w:type="dxa"/>
                                  <w:gridSpan w:val="2"/>
                                  <w:tcBorders>
                                    <w:top w:val="single" w:sz="4" w:space="0" w:color="auto"/>
                                    <w:bottom w:val="single" w:sz="4" w:space="0" w:color="auto"/>
                                  </w:tcBorders>
                                </w:tcPr>
                                <w:p w14:paraId="7BDDB0FB"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color w:val="000000" w:themeColor="text1"/>
                                    </w:rPr>
                                    <w:t>CI (95%)</w:t>
                                  </w:r>
                                </w:p>
                              </w:tc>
                            </w:tr>
                            <w:tr w:rsidR="00B72744" w:rsidRPr="006A6328" w14:paraId="7F8412F7" w14:textId="77777777" w:rsidTr="0046684E">
                              <w:trPr>
                                <w:trHeight w:val="472"/>
                              </w:trPr>
                              <w:tc>
                                <w:tcPr>
                                  <w:tcW w:w="3701" w:type="dxa"/>
                                  <w:tcBorders>
                                    <w:top w:val="single" w:sz="4" w:space="0" w:color="auto"/>
                                  </w:tcBorders>
                                </w:tcPr>
                                <w:p w14:paraId="1DA9A719" w14:textId="77777777" w:rsidR="00B72744" w:rsidRPr="00FA3151" w:rsidRDefault="00B72744" w:rsidP="00832B52">
                                  <w:pPr>
                                    <w:spacing w:before="100" w:beforeAutospacing="1" w:after="0" w:line="240" w:lineRule="auto"/>
                                    <w:rPr>
                                      <w:rFonts w:ascii="Times New Roman" w:eastAsia="Times New Roman" w:hAnsi="Times New Roman" w:cs="Times New Roman"/>
                                      <w:color w:val="000000" w:themeColor="text1"/>
                                    </w:rPr>
                                  </w:pPr>
                                </w:p>
                              </w:tc>
                              <w:tc>
                                <w:tcPr>
                                  <w:tcW w:w="1674" w:type="dxa"/>
                                  <w:tcBorders>
                                    <w:top w:val="single" w:sz="4" w:space="0" w:color="auto"/>
                                  </w:tcBorders>
                                </w:tcPr>
                                <w:p w14:paraId="107C389C"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p>
                              </w:tc>
                              <w:tc>
                                <w:tcPr>
                                  <w:tcW w:w="1674" w:type="dxa"/>
                                  <w:tcBorders>
                                    <w:top w:val="single" w:sz="4" w:space="0" w:color="auto"/>
                                  </w:tcBorders>
                                </w:tcPr>
                                <w:p w14:paraId="089479F0"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p>
                              </w:tc>
                              <w:tc>
                                <w:tcPr>
                                  <w:tcW w:w="1674" w:type="dxa"/>
                                  <w:gridSpan w:val="2"/>
                                  <w:tcBorders>
                                    <w:top w:val="single" w:sz="4" w:space="0" w:color="auto"/>
                                  </w:tcBorders>
                                </w:tcPr>
                                <w:p w14:paraId="572BA097"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 xml:space="preserve"> </w:t>
                                  </w:r>
                                </w:p>
                              </w:tc>
                              <w:tc>
                                <w:tcPr>
                                  <w:tcW w:w="2050" w:type="dxa"/>
                                  <w:gridSpan w:val="2"/>
                                  <w:tcBorders>
                                    <w:top w:val="single" w:sz="4" w:space="0" w:color="auto"/>
                                  </w:tcBorders>
                                </w:tcPr>
                                <w:p w14:paraId="3FBCADA7"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color w:val="000000" w:themeColor="text1"/>
                                    </w:rPr>
                                    <w:t xml:space="preserve"> </w:t>
                                  </w:r>
                                </w:p>
                              </w:tc>
                            </w:tr>
                            <w:tr w:rsidR="00B72744" w:rsidRPr="006A6328" w14:paraId="34E63E56" w14:textId="77777777" w:rsidTr="0046684E">
                              <w:trPr>
                                <w:trHeight w:val="472"/>
                              </w:trPr>
                              <w:tc>
                                <w:tcPr>
                                  <w:tcW w:w="3701" w:type="dxa"/>
                                </w:tcPr>
                                <w:p w14:paraId="08D89461" w14:textId="77777777" w:rsidR="00B72744" w:rsidRPr="00A721F6" w:rsidRDefault="00B72744" w:rsidP="00832B52">
                                  <w:pPr>
                                    <w:spacing w:before="100" w:beforeAutospacing="1" w:after="0" w:line="240" w:lineRule="auto"/>
                                    <w:rPr>
                                      <w:rFonts w:ascii="Times New Roman" w:hAnsi="Times New Roman" w:cs="Times New Roman"/>
                                    </w:rPr>
                                  </w:pPr>
                                  <w:r w:rsidRPr="00A721F6">
                                    <w:rPr>
                                      <w:rFonts w:ascii="Times New Roman" w:eastAsia="Times New Roman" w:hAnsi="Times New Roman" w:cs="Times New Roman"/>
                                      <w:color w:val="000000" w:themeColor="text1"/>
                                    </w:rPr>
                                    <w:t>Gender</w:t>
                                  </w:r>
                                  <w:r>
                                    <w:rPr>
                                      <w:rFonts w:ascii="Times New Roman" w:eastAsia="Times New Roman" w:hAnsi="Times New Roman" w:cs="Times New Roman"/>
                                      <w:color w:val="000000" w:themeColor="text1"/>
                                    </w:rPr>
                                    <w:t>:</w:t>
                                  </w:r>
                                  <w:r w:rsidRPr="00A721F6">
                                    <w:rPr>
                                      <w:rFonts w:ascii="Times New Roman" w:eastAsia="Times New Roman" w:hAnsi="Times New Roman" w:cs="Times New Roman"/>
                                      <w:color w:val="000000" w:themeColor="text1"/>
                                    </w:rPr>
                                    <w:t xml:space="preserve"> Female </w:t>
                                  </w:r>
                                </w:p>
                              </w:tc>
                              <w:tc>
                                <w:tcPr>
                                  <w:tcW w:w="1674" w:type="dxa"/>
                                </w:tcPr>
                                <w:p w14:paraId="77C11072"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1.328</w:t>
                                  </w:r>
                                </w:p>
                              </w:tc>
                              <w:tc>
                                <w:tcPr>
                                  <w:tcW w:w="1674" w:type="dxa"/>
                                </w:tcPr>
                                <w:p w14:paraId="44A0E2FE"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0.560-3.152</w:t>
                                  </w:r>
                                </w:p>
                              </w:tc>
                              <w:tc>
                                <w:tcPr>
                                  <w:tcW w:w="1674" w:type="dxa"/>
                                  <w:gridSpan w:val="2"/>
                                </w:tcPr>
                                <w:p w14:paraId="54F001C1"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9.022</w:t>
                                  </w:r>
                                </w:p>
                              </w:tc>
                              <w:tc>
                                <w:tcPr>
                                  <w:tcW w:w="2050" w:type="dxa"/>
                                  <w:gridSpan w:val="2"/>
                                </w:tcPr>
                                <w:p w14:paraId="168030BE"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1.896-42.928</w:t>
                                  </w:r>
                                </w:p>
                              </w:tc>
                            </w:tr>
                            <w:tr w:rsidR="00B72744" w:rsidRPr="006A6328" w14:paraId="5A8D7906" w14:textId="77777777" w:rsidTr="0046684E">
                              <w:trPr>
                                <w:trHeight w:val="472"/>
                              </w:trPr>
                              <w:tc>
                                <w:tcPr>
                                  <w:tcW w:w="3701" w:type="dxa"/>
                                </w:tcPr>
                                <w:p w14:paraId="7FF22FAC" w14:textId="77777777" w:rsidR="00B72744" w:rsidRPr="00B72C1B" w:rsidRDefault="00B72744" w:rsidP="00832B52">
                                  <w:pPr>
                                    <w:spacing w:before="100" w:beforeAutospacing="1" w:after="0" w:line="240" w:lineRule="auto"/>
                                    <w:rPr>
                                      <w:rFonts w:ascii="Times New Roman" w:hAnsi="Times New Roman" w:cs="Times New Roman"/>
                                    </w:rPr>
                                  </w:pPr>
                                  <w:r w:rsidRPr="00B72C1B">
                                    <w:rPr>
                                      <w:rFonts w:ascii="Times New Roman" w:eastAsia="Times New Roman" w:hAnsi="Times New Roman" w:cs="Times New Roman"/>
                                      <w:color w:val="000000" w:themeColor="text1"/>
                                    </w:rPr>
                                    <w:t xml:space="preserve">Persons per household </w:t>
                                  </w:r>
                                </w:p>
                              </w:tc>
                              <w:tc>
                                <w:tcPr>
                                  <w:tcW w:w="1674" w:type="dxa"/>
                                </w:tcPr>
                                <w:p w14:paraId="091BCFCD"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1.143</w:t>
                                  </w:r>
                                </w:p>
                              </w:tc>
                              <w:tc>
                                <w:tcPr>
                                  <w:tcW w:w="1674" w:type="dxa"/>
                                </w:tcPr>
                                <w:p w14:paraId="0AFF97C2"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0.926-1.410</w:t>
                                  </w:r>
                                </w:p>
                              </w:tc>
                              <w:tc>
                                <w:tcPr>
                                  <w:tcW w:w="1674" w:type="dxa"/>
                                  <w:gridSpan w:val="2"/>
                                </w:tcPr>
                                <w:p w14:paraId="2CC70B2A"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1.452</w:t>
                                  </w:r>
                                </w:p>
                              </w:tc>
                              <w:tc>
                                <w:tcPr>
                                  <w:tcW w:w="2050" w:type="dxa"/>
                                  <w:gridSpan w:val="2"/>
                                </w:tcPr>
                                <w:p w14:paraId="6B041AE1"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1.032-2.042</w:t>
                                  </w:r>
                                </w:p>
                              </w:tc>
                            </w:tr>
                            <w:tr w:rsidR="00B72744" w:rsidRPr="006A6328" w14:paraId="38C47CFB" w14:textId="77777777" w:rsidTr="0046684E">
                              <w:trPr>
                                <w:trHeight w:val="472"/>
                              </w:trPr>
                              <w:tc>
                                <w:tcPr>
                                  <w:tcW w:w="3701" w:type="dxa"/>
                                </w:tcPr>
                                <w:p w14:paraId="0068CF06" w14:textId="77777777" w:rsidR="00B72744" w:rsidRPr="00247F5E" w:rsidRDefault="00B72744" w:rsidP="00832B52">
                                  <w:pPr>
                                    <w:spacing w:before="100" w:beforeAutospacing="1" w:after="0" w:line="240" w:lineRule="auto"/>
                                    <w:rPr>
                                      <w:rFonts w:ascii="Times New Roman" w:eastAsia="Times New Roman" w:hAnsi="Times New Roman" w:cs="Times New Roman"/>
                                      <w:color w:val="000000" w:themeColor="text1"/>
                                    </w:rPr>
                                  </w:pPr>
                                  <w:r w:rsidRPr="00247F5E">
                                    <w:rPr>
                                      <w:rFonts w:ascii="Times New Roman" w:eastAsia="Times New Roman" w:hAnsi="Times New Roman" w:cs="Times New Roman"/>
                                      <w:color w:val="000000" w:themeColor="text1"/>
                                    </w:rPr>
                                    <w:t>Highest educational attainment: “beruflich-betriebliche Ausbildung“</w:t>
                                  </w:r>
                                </w:p>
                              </w:tc>
                              <w:tc>
                                <w:tcPr>
                                  <w:tcW w:w="1674" w:type="dxa"/>
                                </w:tcPr>
                                <w:p w14:paraId="4FDAC59D" w14:textId="77777777" w:rsidR="00B72744" w:rsidRPr="00247F5E"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4.552</w:t>
                                  </w:r>
                                </w:p>
                              </w:tc>
                              <w:tc>
                                <w:tcPr>
                                  <w:tcW w:w="1674" w:type="dxa"/>
                                </w:tcPr>
                                <w:p w14:paraId="16DBE6DD" w14:textId="77777777" w:rsidR="00B72744" w:rsidRPr="005B4062"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2.198-9.427</w:t>
                                  </w:r>
                                </w:p>
                              </w:tc>
                              <w:tc>
                                <w:tcPr>
                                  <w:tcW w:w="1674" w:type="dxa"/>
                                  <w:gridSpan w:val="2"/>
                                </w:tcPr>
                                <w:p w14:paraId="2FF0EEFE" w14:textId="77777777" w:rsidR="00B72744" w:rsidRPr="006A6328" w:rsidRDefault="00B72744" w:rsidP="0006628E">
                                  <w:pPr>
                                    <w:spacing w:before="100" w:beforeAutospacing="1" w:after="0" w:line="240" w:lineRule="auto"/>
                                    <w:rPr>
                                      <w:rFonts w:ascii="Times New Roman" w:hAnsi="Times New Roman" w:cs="Times New Roman"/>
                                    </w:rPr>
                                  </w:pPr>
                                  <w:r w:rsidRPr="44B1AFF0">
                                    <w:rPr>
                                      <w:rFonts w:ascii="Times New Roman" w:eastAsia="Times New Roman" w:hAnsi="Times New Roman" w:cs="Times New Roman"/>
                                    </w:rPr>
                                    <w:t>8.693</w:t>
                                  </w:r>
                                </w:p>
                              </w:tc>
                              <w:tc>
                                <w:tcPr>
                                  <w:tcW w:w="2050" w:type="dxa"/>
                                  <w:gridSpan w:val="2"/>
                                </w:tcPr>
                                <w:p w14:paraId="490D522D"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2.297-32.898</w:t>
                                  </w:r>
                                </w:p>
                              </w:tc>
                            </w:tr>
                            <w:tr w:rsidR="00B72744" w:rsidRPr="006A6328" w14:paraId="56449296" w14:textId="77777777" w:rsidTr="0046684E">
                              <w:trPr>
                                <w:trHeight w:val="458"/>
                              </w:trPr>
                              <w:tc>
                                <w:tcPr>
                                  <w:tcW w:w="3701" w:type="dxa"/>
                                </w:tcPr>
                                <w:p w14:paraId="64FB7E73"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lang w:val="en-US"/>
                                    </w:rPr>
                                    <w:t>Net income higher than 1.500 Euro</w:t>
                                  </w:r>
                                </w:p>
                              </w:tc>
                              <w:tc>
                                <w:tcPr>
                                  <w:tcW w:w="1674" w:type="dxa"/>
                                </w:tcPr>
                                <w:p w14:paraId="1F2EF6BE" w14:textId="77777777" w:rsidR="00B72744"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3.248</w:t>
                                  </w:r>
                                </w:p>
                              </w:tc>
                              <w:tc>
                                <w:tcPr>
                                  <w:tcW w:w="1674" w:type="dxa"/>
                                </w:tcPr>
                                <w:p w14:paraId="67BC9F41" w14:textId="77777777" w:rsidR="00B72744"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1.531-6.890</w:t>
                                  </w:r>
                                </w:p>
                              </w:tc>
                              <w:tc>
                                <w:tcPr>
                                  <w:tcW w:w="1674" w:type="dxa"/>
                                  <w:gridSpan w:val="2"/>
                                </w:tcPr>
                                <w:p w14:paraId="22CE5F17" w14:textId="77777777" w:rsidR="00B72744" w:rsidRPr="006A6328" w:rsidRDefault="00B72744" w:rsidP="0006628E">
                                  <w:pPr>
                                    <w:spacing w:before="100" w:beforeAutospacing="1" w:after="0" w:line="240" w:lineRule="auto"/>
                                    <w:rPr>
                                      <w:rFonts w:ascii="Times New Roman" w:hAnsi="Times New Roman" w:cs="Times New Roman"/>
                                    </w:rPr>
                                  </w:pPr>
                                  <w:r>
                                    <w:rPr>
                                      <w:rFonts w:ascii="Times New Roman" w:eastAsia="Times New Roman" w:hAnsi="Times New Roman" w:cs="Times New Roman"/>
                                    </w:rPr>
                                    <w:t>3.537</w:t>
                                  </w:r>
                                </w:p>
                              </w:tc>
                              <w:tc>
                                <w:tcPr>
                                  <w:tcW w:w="2050" w:type="dxa"/>
                                  <w:gridSpan w:val="2"/>
                                </w:tcPr>
                                <w:p w14:paraId="6222B844"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w:t>
                                  </w:r>
                                  <w:r>
                                    <w:rPr>
                                      <w:rFonts w:ascii="Times New Roman" w:eastAsia="Times New Roman" w:hAnsi="Times New Roman" w:cs="Times New Roman"/>
                                    </w:rPr>
                                    <w:t>954</w:t>
                                  </w:r>
                                  <w:r w:rsidRPr="1A199257">
                                    <w:rPr>
                                      <w:rFonts w:ascii="Times New Roman" w:eastAsia="Times New Roman" w:hAnsi="Times New Roman" w:cs="Times New Roman"/>
                                    </w:rPr>
                                    <w:t>-</w:t>
                                  </w:r>
                                  <w:r>
                                    <w:rPr>
                                      <w:rFonts w:ascii="Times New Roman" w:eastAsia="Times New Roman" w:hAnsi="Times New Roman" w:cs="Times New Roman"/>
                                    </w:rPr>
                                    <w:t>13</w:t>
                                  </w:r>
                                  <w:r w:rsidRPr="1A199257">
                                    <w:rPr>
                                      <w:rFonts w:ascii="Times New Roman" w:eastAsia="Times New Roman" w:hAnsi="Times New Roman" w:cs="Times New Roman"/>
                                    </w:rPr>
                                    <w:t>.</w:t>
                                  </w:r>
                                  <w:r>
                                    <w:rPr>
                                      <w:rFonts w:ascii="Times New Roman" w:eastAsia="Times New Roman" w:hAnsi="Times New Roman" w:cs="Times New Roman"/>
                                    </w:rPr>
                                    <w:t>122</w:t>
                                  </w:r>
                                </w:p>
                              </w:tc>
                            </w:tr>
                            <w:tr w:rsidR="00B72744" w:rsidRPr="006A6328" w14:paraId="046A86CB" w14:textId="77777777" w:rsidTr="0046684E">
                              <w:trPr>
                                <w:trHeight w:val="408"/>
                              </w:trPr>
                              <w:tc>
                                <w:tcPr>
                                  <w:tcW w:w="3701" w:type="dxa"/>
                                </w:tcPr>
                                <w:p w14:paraId="1FB87988"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AFD for the next election</w:t>
                                  </w:r>
                                </w:p>
                              </w:tc>
                              <w:tc>
                                <w:tcPr>
                                  <w:tcW w:w="1674" w:type="dxa"/>
                                </w:tcPr>
                                <w:p w14:paraId="031B259C" w14:textId="77777777" w:rsidR="00B72744" w:rsidRPr="008A64FA"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69.643</w:t>
                                  </w:r>
                                </w:p>
                              </w:tc>
                              <w:tc>
                                <w:tcPr>
                                  <w:tcW w:w="1674" w:type="dxa"/>
                                </w:tcPr>
                                <w:p w14:paraId="437E84EC" w14:textId="77777777" w:rsidR="00B72744" w:rsidRPr="008A64FA"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7.865-616.702</w:t>
                                  </w:r>
                                </w:p>
                              </w:tc>
                              <w:tc>
                                <w:tcPr>
                                  <w:tcW w:w="1674" w:type="dxa"/>
                                  <w:gridSpan w:val="2"/>
                                </w:tcPr>
                                <w:p w14:paraId="06FEFF0B"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rPr>
                                    <w:t>16.182</w:t>
                                  </w:r>
                                </w:p>
                              </w:tc>
                              <w:tc>
                                <w:tcPr>
                                  <w:tcW w:w="2050" w:type="dxa"/>
                                  <w:gridSpan w:val="2"/>
                                </w:tcPr>
                                <w:p w14:paraId="7F8B0D07"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0.355-737.155</w:t>
                                  </w:r>
                                </w:p>
                              </w:tc>
                            </w:tr>
                            <w:tr w:rsidR="00B72744" w:rsidRPr="006A6328" w14:paraId="4D614367" w14:textId="77777777" w:rsidTr="0046684E">
                              <w:trPr>
                                <w:trHeight w:val="414"/>
                              </w:trPr>
                              <w:tc>
                                <w:tcPr>
                                  <w:tcW w:w="3701" w:type="dxa"/>
                                </w:tcPr>
                                <w:p w14:paraId="05C1CEA6"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 xml:space="preserve">Low trust government healthcare agencies </w:t>
                                  </w:r>
                                </w:p>
                              </w:tc>
                              <w:tc>
                                <w:tcPr>
                                  <w:tcW w:w="1674" w:type="dxa"/>
                                </w:tcPr>
                                <w:p w14:paraId="772172EB"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17.832</w:t>
                                  </w:r>
                                </w:p>
                              </w:tc>
                              <w:tc>
                                <w:tcPr>
                                  <w:tcW w:w="1674" w:type="dxa"/>
                                </w:tcPr>
                                <w:p w14:paraId="59429F8D"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8.278-38.412</w:t>
                                  </w:r>
                                </w:p>
                              </w:tc>
                              <w:tc>
                                <w:tcPr>
                                  <w:tcW w:w="1674" w:type="dxa"/>
                                  <w:gridSpan w:val="2"/>
                                </w:tcPr>
                                <w:p w14:paraId="66AEC53E"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47.388</w:t>
                                  </w:r>
                                </w:p>
                              </w:tc>
                              <w:tc>
                                <w:tcPr>
                                  <w:tcW w:w="2050" w:type="dxa"/>
                                  <w:gridSpan w:val="2"/>
                                </w:tcPr>
                                <w:p w14:paraId="59D1C625"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12.801-175.424</w:t>
                                  </w:r>
                                </w:p>
                              </w:tc>
                            </w:tr>
                            <w:tr w:rsidR="00B72744" w:rsidRPr="006A6328" w14:paraId="39F3D682" w14:textId="77777777" w:rsidTr="0046684E">
                              <w:trPr>
                                <w:trHeight w:val="420"/>
                              </w:trPr>
                              <w:tc>
                                <w:tcPr>
                                  <w:tcW w:w="3701" w:type="dxa"/>
                                </w:tcPr>
                                <w:p w14:paraId="27639BD7" w14:textId="77777777" w:rsidR="00B72744" w:rsidRPr="00A721F6" w:rsidRDefault="00B72744" w:rsidP="00832B52">
                                  <w:pPr>
                                    <w:spacing w:before="100" w:beforeAutospacing="1" w:after="0" w:line="240" w:lineRule="auto"/>
                                    <w:rPr>
                                      <w:rFonts w:ascii="Times New Roman" w:hAnsi="Times New Roman" w:cs="Times New Roman"/>
                                    </w:rPr>
                                  </w:pPr>
                                  <w:r>
                                    <w:rPr>
                                      <w:rFonts w:ascii="Times New Roman" w:eastAsia="Times New Roman" w:hAnsi="Times New Roman" w:cs="Times New Roman"/>
                                    </w:rPr>
                                    <w:t>Source of information: Newspaper</w:t>
                                  </w:r>
                                </w:p>
                              </w:tc>
                              <w:tc>
                                <w:tcPr>
                                  <w:tcW w:w="1674" w:type="dxa"/>
                                </w:tcPr>
                                <w:p w14:paraId="335E3D48" w14:textId="77777777" w:rsidR="00B72744" w:rsidRPr="44B1AFF0"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0.402</w:t>
                                  </w:r>
                                </w:p>
                              </w:tc>
                              <w:tc>
                                <w:tcPr>
                                  <w:tcW w:w="1674" w:type="dxa"/>
                                </w:tcPr>
                                <w:p w14:paraId="4161B325" w14:textId="77777777" w:rsidR="00B72744" w:rsidRPr="44B1AFF0"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0.220-0.734</w:t>
                                  </w:r>
                                </w:p>
                              </w:tc>
                              <w:tc>
                                <w:tcPr>
                                  <w:tcW w:w="1674" w:type="dxa"/>
                                  <w:gridSpan w:val="2"/>
                                </w:tcPr>
                                <w:p w14:paraId="30530FD0" w14:textId="77777777" w:rsidR="00B72744" w:rsidRPr="006A6328" w:rsidRDefault="00B72744" w:rsidP="0006628E">
                                  <w:pPr>
                                    <w:spacing w:before="100" w:beforeAutospacing="1" w:after="0" w:line="240" w:lineRule="auto"/>
                                    <w:rPr>
                                      <w:rFonts w:ascii="Times New Roman" w:hAnsi="Times New Roman" w:cs="Times New Roman"/>
                                    </w:rPr>
                                  </w:pPr>
                                  <w:r w:rsidRPr="44B1AFF0">
                                    <w:rPr>
                                      <w:rFonts w:ascii="Times New Roman" w:eastAsia="Times New Roman" w:hAnsi="Times New Roman" w:cs="Times New Roman"/>
                                    </w:rPr>
                                    <w:t>0.156</w:t>
                                  </w:r>
                                </w:p>
                              </w:tc>
                              <w:tc>
                                <w:tcPr>
                                  <w:tcW w:w="2050" w:type="dxa"/>
                                  <w:gridSpan w:val="2"/>
                                </w:tcPr>
                                <w:p w14:paraId="7D925E9F"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0.052-0.472</w:t>
                                  </w:r>
                                </w:p>
                              </w:tc>
                            </w:tr>
                            <w:tr w:rsidR="00B72744" w:rsidRPr="006A6328" w14:paraId="599327DB" w14:textId="77777777" w:rsidTr="0046684E">
                              <w:trPr>
                                <w:trHeight w:val="328"/>
                              </w:trPr>
                              <w:tc>
                                <w:tcPr>
                                  <w:tcW w:w="3701" w:type="dxa"/>
                                </w:tcPr>
                                <w:p w14:paraId="5A7907AD" w14:textId="77777777" w:rsidR="00B72744" w:rsidRPr="00832B52" w:rsidRDefault="00B72744" w:rsidP="00832B52">
                                  <w:pPr>
                                    <w:spacing w:before="100" w:beforeAutospacing="1" w:after="0" w:line="240" w:lineRule="auto"/>
                                    <w:rPr>
                                      <w:rFonts w:ascii="Times New Roman" w:eastAsia="Times New Roman" w:hAnsi="Times New Roman" w:cs="Times New Roman"/>
                                      <w:color w:val="000000" w:themeColor="text1"/>
                                      <w:lang w:val="en-US"/>
                                    </w:rPr>
                                  </w:pPr>
                                  <w:r w:rsidRPr="00832B52">
                                    <w:rPr>
                                      <w:rFonts w:ascii="Times New Roman" w:eastAsia="Times New Roman" w:hAnsi="Times New Roman" w:cs="Times New Roman"/>
                                      <w:color w:val="000000" w:themeColor="text1"/>
                                      <w:lang w:val="en-US"/>
                                    </w:rPr>
                                    <w:t>Searching for information about corona &gt;2 times a week</w:t>
                                  </w:r>
                                </w:p>
                              </w:tc>
                              <w:tc>
                                <w:tcPr>
                                  <w:tcW w:w="1674" w:type="dxa"/>
                                </w:tcPr>
                                <w:p w14:paraId="70285881" w14:textId="77777777" w:rsidR="00B72744" w:rsidRPr="1A199257"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1.648</w:t>
                                  </w:r>
                                </w:p>
                              </w:tc>
                              <w:tc>
                                <w:tcPr>
                                  <w:tcW w:w="1674" w:type="dxa"/>
                                </w:tcPr>
                                <w:p w14:paraId="56D832D7"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1.106-2.454</w:t>
                                  </w:r>
                                </w:p>
                              </w:tc>
                              <w:tc>
                                <w:tcPr>
                                  <w:tcW w:w="1674" w:type="dxa"/>
                                  <w:gridSpan w:val="2"/>
                                </w:tcPr>
                                <w:p w14:paraId="46FBB65C"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rPr>
                                    <w:t>5.896</w:t>
                                  </w:r>
                                </w:p>
                              </w:tc>
                              <w:tc>
                                <w:tcPr>
                                  <w:tcW w:w="2050" w:type="dxa"/>
                                  <w:gridSpan w:val="2"/>
                                </w:tcPr>
                                <w:p w14:paraId="418FC7DB"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1.483-23.435</w:t>
                                  </w:r>
                                </w:p>
                              </w:tc>
                            </w:tr>
                            <w:tr w:rsidR="00B72744" w:rsidRPr="006A6328" w14:paraId="0A276DA8" w14:textId="77777777" w:rsidTr="0046684E">
                              <w:trPr>
                                <w:trHeight w:val="520"/>
                              </w:trPr>
                              <w:tc>
                                <w:tcPr>
                                  <w:tcW w:w="3701" w:type="dxa"/>
                                </w:tcPr>
                                <w:p w14:paraId="7D6CEBC0"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Knowing no person who already had corona</w:t>
                                  </w:r>
                                </w:p>
                              </w:tc>
                              <w:tc>
                                <w:tcPr>
                                  <w:tcW w:w="1674" w:type="dxa"/>
                                </w:tcPr>
                                <w:p w14:paraId="569D13DE" w14:textId="77777777" w:rsidR="00B72744" w:rsidRPr="1A199257"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3.6</w:t>
                                  </w:r>
                                </w:p>
                              </w:tc>
                              <w:tc>
                                <w:tcPr>
                                  <w:tcW w:w="1674" w:type="dxa"/>
                                </w:tcPr>
                                <w:p w14:paraId="631013DF"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1.361-9.525</w:t>
                                  </w:r>
                                </w:p>
                              </w:tc>
                              <w:tc>
                                <w:tcPr>
                                  <w:tcW w:w="1674" w:type="dxa"/>
                                  <w:gridSpan w:val="2"/>
                                </w:tcPr>
                                <w:p w14:paraId="2F889007"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rPr>
                                    <w:t>4.192</w:t>
                                  </w:r>
                                </w:p>
                              </w:tc>
                              <w:tc>
                                <w:tcPr>
                                  <w:tcW w:w="2050" w:type="dxa"/>
                                  <w:gridSpan w:val="2"/>
                                </w:tcPr>
                                <w:p w14:paraId="250A260D"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0.952-18.455</w:t>
                                  </w:r>
                                </w:p>
                              </w:tc>
                            </w:tr>
                            <w:tr w:rsidR="00B72744" w:rsidRPr="006A6328" w14:paraId="2A6D18F2" w14:textId="77777777" w:rsidTr="0046684E">
                              <w:trPr>
                                <w:trHeight w:val="556"/>
                              </w:trPr>
                              <w:tc>
                                <w:tcPr>
                                  <w:tcW w:w="3701" w:type="dxa"/>
                                </w:tcPr>
                                <w:p w14:paraId="25A68F50"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 xml:space="preserve">Never received a influenza vaccination </w:t>
                                  </w:r>
                                </w:p>
                              </w:tc>
                              <w:tc>
                                <w:tcPr>
                                  <w:tcW w:w="1674" w:type="dxa"/>
                                </w:tcPr>
                                <w:p w14:paraId="01D4BC45"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2.287</w:t>
                                  </w:r>
                                </w:p>
                              </w:tc>
                              <w:tc>
                                <w:tcPr>
                                  <w:tcW w:w="1674" w:type="dxa"/>
                                </w:tcPr>
                                <w:p w14:paraId="59474C20"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0.969-5.400</w:t>
                                  </w:r>
                                </w:p>
                              </w:tc>
                              <w:tc>
                                <w:tcPr>
                                  <w:tcW w:w="1674" w:type="dxa"/>
                                  <w:gridSpan w:val="2"/>
                                </w:tcPr>
                                <w:p w14:paraId="0235B737"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3.972</w:t>
                                  </w:r>
                                </w:p>
                              </w:tc>
                              <w:tc>
                                <w:tcPr>
                                  <w:tcW w:w="2050" w:type="dxa"/>
                                  <w:gridSpan w:val="2"/>
                                </w:tcPr>
                                <w:p w14:paraId="61C2706D"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0.999-15.784</w:t>
                                  </w:r>
                                </w:p>
                              </w:tc>
                            </w:tr>
                            <w:tr w:rsidR="00B72744" w:rsidRPr="006A6328" w14:paraId="317E246A" w14:textId="77777777" w:rsidTr="0046684E">
                              <w:trPr>
                                <w:trHeight w:val="550"/>
                              </w:trPr>
                              <w:tc>
                                <w:tcPr>
                                  <w:tcW w:w="3701" w:type="dxa"/>
                                  <w:tcBorders>
                                    <w:bottom w:val="single" w:sz="4" w:space="0" w:color="auto"/>
                                  </w:tcBorders>
                                </w:tcPr>
                                <w:p w14:paraId="3662D501"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Never received a rubella vaccination</w:t>
                                  </w:r>
                                </w:p>
                              </w:tc>
                              <w:tc>
                                <w:tcPr>
                                  <w:tcW w:w="1674" w:type="dxa"/>
                                  <w:tcBorders>
                                    <w:bottom w:val="single" w:sz="4" w:space="0" w:color="auto"/>
                                  </w:tcBorders>
                                </w:tcPr>
                                <w:p w14:paraId="08926015" w14:textId="77777777" w:rsidR="00B72744" w:rsidRPr="1A199257"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4.355</w:t>
                                  </w:r>
                                </w:p>
                              </w:tc>
                              <w:tc>
                                <w:tcPr>
                                  <w:tcW w:w="1674" w:type="dxa"/>
                                  <w:tcBorders>
                                    <w:bottom w:val="single" w:sz="4" w:space="0" w:color="auto"/>
                                  </w:tcBorders>
                                </w:tcPr>
                                <w:p w14:paraId="727CBB80"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1.862-10.183</w:t>
                                  </w:r>
                                </w:p>
                              </w:tc>
                              <w:tc>
                                <w:tcPr>
                                  <w:tcW w:w="1674" w:type="dxa"/>
                                  <w:gridSpan w:val="2"/>
                                  <w:tcBorders>
                                    <w:bottom w:val="single" w:sz="4" w:space="0" w:color="auto"/>
                                  </w:tcBorders>
                                </w:tcPr>
                                <w:p w14:paraId="395D0EBA"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rPr>
                                    <w:t>8.837</w:t>
                                  </w:r>
                                </w:p>
                              </w:tc>
                              <w:tc>
                                <w:tcPr>
                                  <w:tcW w:w="2050" w:type="dxa"/>
                                  <w:gridSpan w:val="2"/>
                                  <w:tcBorders>
                                    <w:bottom w:val="single" w:sz="4" w:space="0" w:color="auto"/>
                                  </w:tcBorders>
                                </w:tcPr>
                                <w:p w14:paraId="420AB75C"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1.804-43.</w:t>
                                  </w:r>
                                  <w:r>
                                    <w:rPr>
                                      <w:rFonts w:ascii="Times New Roman" w:eastAsia="Times New Roman" w:hAnsi="Times New Roman" w:cs="Times New Roman"/>
                                    </w:rPr>
                                    <w:t>28</w:t>
                                  </w:r>
                                  <w:r w:rsidRPr="1A199257">
                                    <w:rPr>
                                      <w:rFonts w:ascii="Times New Roman" w:eastAsia="Times New Roman" w:hAnsi="Times New Roman" w:cs="Times New Roman"/>
                                    </w:rPr>
                                    <w:t>6</w:t>
                                  </w:r>
                                </w:p>
                              </w:tc>
                            </w:tr>
                            <w:tr w:rsidR="0046684E" w:rsidRPr="006A6328" w14:paraId="322EEDD4" w14:textId="77777777" w:rsidTr="0046684E">
                              <w:trPr>
                                <w:gridAfter w:val="1"/>
                                <w:wAfter w:w="376" w:type="dxa"/>
                                <w:trHeight w:val="416"/>
                              </w:trPr>
                              <w:tc>
                                <w:tcPr>
                                  <w:tcW w:w="3701" w:type="dxa"/>
                                  <w:tcBorders>
                                    <w:top w:val="single" w:sz="4" w:space="0" w:color="auto"/>
                                  </w:tcBorders>
                                </w:tcPr>
                                <w:p w14:paraId="4F47BF90" w14:textId="77777777" w:rsidR="0046684E" w:rsidRPr="00A721F6" w:rsidRDefault="0046684E" w:rsidP="00832B52">
                                  <w:pPr>
                                    <w:spacing w:before="100" w:beforeAutospacing="1" w:after="0" w:line="240" w:lineRule="auto"/>
                                    <w:rPr>
                                      <w:rFonts w:ascii="Times New Roman" w:hAnsi="Times New Roman" w:cs="Times New Roman"/>
                                    </w:rPr>
                                  </w:pPr>
                                </w:p>
                              </w:tc>
                              <w:tc>
                                <w:tcPr>
                                  <w:tcW w:w="1674" w:type="dxa"/>
                                  <w:tcBorders>
                                    <w:top w:val="single" w:sz="4" w:space="0" w:color="auto"/>
                                  </w:tcBorders>
                                </w:tcPr>
                                <w:p w14:paraId="0E8CD4FA" w14:textId="77777777" w:rsidR="0046684E" w:rsidRPr="1A199257" w:rsidRDefault="0046684E" w:rsidP="00832B52">
                                  <w:pPr>
                                    <w:spacing w:before="100" w:beforeAutospacing="1" w:after="0" w:line="240" w:lineRule="auto"/>
                                    <w:jc w:val="right"/>
                                    <w:rPr>
                                      <w:rFonts w:ascii="Times New Roman" w:eastAsia="Segoe UI" w:hAnsi="Times New Roman" w:cs="Times New Roman"/>
                                    </w:rPr>
                                  </w:pPr>
                                </w:p>
                              </w:tc>
                              <w:tc>
                                <w:tcPr>
                                  <w:tcW w:w="1674" w:type="dxa"/>
                                  <w:tcBorders>
                                    <w:top w:val="single" w:sz="4" w:space="0" w:color="auto"/>
                                  </w:tcBorders>
                                </w:tcPr>
                                <w:p w14:paraId="4BD3303E" w14:textId="77777777" w:rsidR="0046684E" w:rsidRPr="1A199257" w:rsidRDefault="0046684E" w:rsidP="00832B52">
                                  <w:pPr>
                                    <w:spacing w:before="100" w:beforeAutospacing="1" w:after="0" w:line="240" w:lineRule="auto"/>
                                    <w:jc w:val="right"/>
                                    <w:rPr>
                                      <w:rFonts w:ascii="Times New Roman" w:eastAsia="Segoe UI" w:hAnsi="Times New Roman" w:cs="Times New Roman"/>
                                    </w:rPr>
                                  </w:pPr>
                                </w:p>
                              </w:tc>
                              <w:tc>
                                <w:tcPr>
                                  <w:tcW w:w="1674" w:type="dxa"/>
                                  <w:gridSpan w:val="2"/>
                                  <w:tcBorders>
                                    <w:top w:val="single" w:sz="4" w:space="0" w:color="auto"/>
                                  </w:tcBorders>
                                </w:tcPr>
                                <w:p w14:paraId="7FEEA7EA" w14:textId="77777777" w:rsidR="0046684E" w:rsidRPr="1A199257" w:rsidRDefault="0046684E" w:rsidP="00832B52">
                                  <w:pPr>
                                    <w:spacing w:before="100" w:beforeAutospacing="1" w:after="0" w:line="240" w:lineRule="auto"/>
                                    <w:jc w:val="right"/>
                                    <w:rPr>
                                      <w:rFonts w:ascii="Times New Roman" w:eastAsia="Segoe UI" w:hAnsi="Times New Roman" w:cs="Times New Roman"/>
                                    </w:rPr>
                                  </w:pPr>
                                </w:p>
                              </w:tc>
                              <w:tc>
                                <w:tcPr>
                                  <w:tcW w:w="1674" w:type="dxa"/>
                                  <w:tcBorders>
                                    <w:top w:val="single" w:sz="4" w:space="0" w:color="auto"/>
                                  </w:tcBorders>
                                </w:tcPr>
                                <w:p w14:paraId="01ACC3B5" w14:textId="77777777" w:rsidR="0046684E" w:rsidRPr="006A6328" w:rsidRDefault="0046684E" w:rsidP="00832B52">
                                  <w:pPr>
                                    <w:spacing w:before="100" w:beforeAutospacing="1" w:after="0" w:line="240" w:lineRule="auto"/>
                                    <w:jc w:val="right"/>
                                    <w:rPr>
                                      <w:rFonts w:ascii="Times New Roman" w:hAnsi="Times New Roman" w:cs="Times New Roman"/>
                                    </w:rPr>
                                  </w:pPr>
                                  <w:r w:rsidRPr="1A199257">
                                    <w:rPr>
                                      <w:rFonts w:ascii="Times New Roman" w:eastAsia="Segoe UI" w:hAnsi="Times New Roman" w:cs="Times New Roman"/>
                                    </w:rPr>
                                    <w:t xml:space="preserve"> </w:t>
                                  </w:r>
                                </w:p>
                              </w:tc>
                            </w:tr>
                          </w:tbl>
                          <w:p w14:paraId="3DC19577" w14:textId="68F67FF3" w:rsidR="001123A9" w:rsidRDefault="001123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FD5F8" id="_x0000_t202" coordsize="21600,21600" o:spt="202" path="m,l,21600r21600,l21600,xe">
                <v:stroke joinstyle="miter"/>
                <v:path gradientshapeok="t" o:connecttype="rect"/>
              </v:shapetype>
              <v:shape id="Textfeld 2" o:spid="_x0000_s1026" type="#_x0000_t202" style="position:absolute;margin-left:0;margin-top:72.35pt;width:560.45pt;height:460.25pt;rotation:-90;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" stroked="f">
                <v:textbox>
                  <w:txbxContent>
                    <w:p w14:paraId="401CD381" w14:textId="77777777" w:rsidR="0046684E" w:rsidRDefault="00832B52" w:rsidP="00832B52">
                      <w:pPr>
                        <w:spacing w:line="276" w:lineRule="auto"/>
                        <w:jc w:val="both"/>
                        <w:rPr>
                          <w:rFonts w:ascii="Times New Roman" w:eastAsia="Times New Roman" w:hAnsi="Times New Roman" w:cs="Times New Roman"/>
                          <w:lang w:val="en-US"/>
                        </w:rPr>
                      </w:pPr>
                      <w:r w:rsidRPr="00832B52">
                        <w:rPr>
                          <w:rFonts w:ascii="Times New Roman" w:eastAsia="Times New Roman" w:hAnsi="Times New Roman" w:cs="Times New Roman"/>
                          <w:highlight w:val="yellow"/>
                          <w:lang w:val="en-US"/>
                        </w:rPr>
                        <w:t>Table X</w:t>
                      </w:r>
                      <w:r w:rsidRPr="00832B52">
                        <w:rPr>
                          <w:rFonts w:ascii="Times New Roman" w:eastAsia="Times New Roman" w:hAnsi="Times New Roman" w:cs="Times New Roman"/>
                          <w:lang w:val="en-US"/>
                        </w:rPr>
                        <w:t xml:space="preserve">: Univariate and multivariate analysis about associations between attitude towards vaccination and different possible </w:t>
                      </w:r>
                    </w:p>
                    <w:p w14:paraId="273A0DBA" w14:textId="0A5A2A7E" w:rsidR="00832B52" w:rsidRPr="00832B52" w:rsidRDefault="00832B52" w:rsidP="00832B52">
                      <w:pPr>
                        <w:spacing w:line="276" w:lineRule="auto"/>
                        <w:jc w:val="both"/>
                        <w:rPr>
                          <w:lang w:val="en-US"/>
                        </w:rPr>
                      </w:pPr>
                      <w:r w:rsidRPr="00832B52">
                        <w:rPr>
                          <w:rFonts w:ascii="Times New Roman" w:eastAsia="Times New Roman" w:hAnsi="Times New Roman" w:cs="Times New Roman"/>
                          <w:lang w:val="en-US"/>
                        </w:rPr>
                        <w:t>predictors.</w:t>
                      </w:r>
                    </w:p>
                    <w:tbl>
                      <w:tblPr>
                        <w:tblW w:w="10773" w:type="dxa"/>
                        <w:tblLayout w:type="fixed"/>
                        <w:tblLook w:val="04A0" w:firstRow="1" w:lastRow="0" w:firstColumn="1" w:lastColumn="0" w:noHBand="0" w:noVBand="1"/>
                      </w:tblPr>
                      <w:tblGrid>
                        <w:gridCol w:w="3701"/>
                        <w:gridCol w:w="1674"/>
                        <w:gridCol w:w="1674"/>
                        <w:gridCol w:w="133"/>
                        <w:gridCol w:w="1541"/>
                        <w:gridCol w:w="1674"/>
                        <w:gridCol w:w="376"/>
                      </w:tblGrid>
                      <w:tr w:rsidR="0046684E" w:rsidRPr="006A6328" w14:paraId="5531DF2C" w14:textId="77777777" w:rsidTr="0046684E">
                        <w:trPr>
                          <w:trHeight w:val="447"/>
                        </w:trPr>
                        <w:tc>
                          <w:tcPr>
                            <w:tcW w:w="3701" w:type="dxa"/>
                            <w:tcBorders>
                              <w:top w:val="single" w:sz="4" w:space="0" w:color="auto"/>
                              <w:bottom w:val="single" w:sz="4" w:space="0" w:color="auto"/>
                            </w:tcBorders>
                          </w:tcPr>
                          <w:p w14:paraId="792D5A94" w14:textId="77777777" w:rsidR="0046684E" w:rsidRPr="00832B52" w:rsidRDefault="0046684E" w:rsidP="00832B52">
                            <w:pPr>
                              <w:spacing w:before="100" w:beforeAutospacing="1" w:after="0" w:line="240" w:lineRule="auto"/>
                              <w:rPr>
                                <w:rFonts w:ascii="Times New Roman" w:eastAsia="Times New Roman" w:hAnsi="Times New Roman" w:cs="Times New Roman"/>
                                <w:color w:val="000000" w:themeColor="text1"/>
                                <w:lang w:val="en-US"/>
                              </w:rPr>
                            </w:pPr>
                          </w:p>
                        </w:tc>
                        <w:tc>
                          <w:tcPr>
                            <w:tcW w:w="3481" w:type="dxa"/>
                            <w:gridSpan w:val="3"/>
                            <w:tcBorders>
                              <w:top w:val="single" w:sz="4" w:space="0" w:color="auto"/>
                              <w:bottom w:val="single" w:sz="4" w:space="0" w:color="auto"/>
                            </w:tcBorders>
                          </w:tcPr>
                          <w:p w14:paraId="74F36988" w14:textId="2F2C419B" w:rsidR="0046684E" w:rsidRPr="1A199257" w:rsidRDefault="0046684E" w:rsidP="00ED389B">
                            <w:pPr>
                              <w:spacing w:before="100" w:beforeAutospacing="1"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Bivariate Analysis</w:t>
                            </w:r>
                            <w:r w:rsidR="009D10B8">
                              <w:rPr>
                                <w:rFonts w:ascii="Times New Roman" w:eastAsia="Times New Roman" w:hAnsi="Times New Roman" w:cs="Times New Roman"/>
                                <w:color w:val="000000" w:themeColor="text1"/>
                              </w:rPr>
                              <w:t xml:space="preserve"> (n</w:t>
                            </w:r>
                            <w:r w:rsidR="00ED389B">
                              <w:rPr>
                                <w:rFonts w:ascii="Times New Roman" w:eastAsia="Times New Roman" w:hAnsi="Times New Roman" w:cs="Times New Roman"/>
                                <w:color w:val="000000" w:themeColor="text1"/>
                              </w:rPr>
                              <w:t>=424)</w:t>
                            </w:r>
                          </w:p>
                        </w:tc>
                        <w:tc>
                          <w:tcPr>
                            <w:tcW w:w="3591" w:type="dxa"/>
                            <w:gridSpan w:val="3"/>
                            <w:tcBorders>
                              <w:top w:val="single" w:sz="4" w:space="0" w:color="auto"/>
                              <w:bottom w:val="single" w:sz="4" w:space="0" w:color="auto"/>
                            </w:tcBorders>
                          </w:tcPr>
                          <w:p w14:paraId="3FE37651" w14:textId="31819A63" w:rsidR="0046684E" w:rsidRPr="1A199257" w:rsidRDefault="009D10B8" w:rsidP="00ED389B">
                            <w:pPr>
                              <w:spacing w:before="100" w:beforeAutospacing="1"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Multivariable Analysis (n=424)</w:t>
                            </w:r>
                          </w:p>
                        </w:tc>
                      </w:tr>
                      <w:tr w:rsidR="00B72744" w:rsidRPr="006A6328" w14:paraId="3A16F45F" w14:textId="77777777" w:rsidTr="0046684E">
                        <w:trPr>
                          <w:trHeight w:val="447"/>
                        </w:trPr>
                        <w:tc>
                          <w:tcPr>
                            <w:tcW w:w="3701" w:type="dxa"/>
                            <w:tcBorders>
                              <w:top w:val="single" w:sz="4" w:space="0" w:color="auto"/>
                              <w:bottom w:val="single" w:sz="4" w:space="0" w:color="auto"/>
                            </w:tcBorders>
                          </w:tcPr>
                          <w:p w14:paraId="754B6E3A" w14:textId="77777777" w:rsidR="00B72744" w:rsidRPr="006A6328" w:rsidRDefault="00B72744" w:rsidP="00832B52">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 xml:space="preserve">Variable  </w:t>
                            </w:r>
                          </w:p>
                        </w:tc>
                        <w:tc>
                          <w:tcPr>
                            <w:tcW w:w="1674" w:type="dxa"/>
                            <w:tcBorders>
                              <w:top w:val="single" w:sz="4" w:space="0" w:color="auto"/>
                              <w:bottom w:val="single" w:sz="4" w:space="0" w:color="auto"/>
                            </w:tcBorders>
                          </w:tcPr>
                          <w:p w14:paraId="69D09FB4"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Odds Ratio</w:t>
                            </w:r>
                          </w:p>
                        </w:tc>
                        <w:tc>
                          <w:tcPr>
                            <w:tcW w:w="1674" w:type="dxa"/>
                            <w:tcBorders>
                              <w:top w:val="single" w:sz="4" w:space="0" w:color="auto"/>
                              <w:bottom w:val="single" w:sz="4" w:space="0" w:color="auto"/>
                            </w:tcBorders>
                          </w:tcPr>
                          <w:p w14:paraId="038BA751"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CI (95%)</w:t>
                            </w:r>
                          </w:p>
                        </w:tc>
                        <w:tc>
                          <w:tcPr>
                            <w:tcW w:w="1674" w:type="dxa"/>
                            <w:gridSpan w:val="2"/>
                            <w:tcBorders>
                              <w:top w:val="single" w:sz="4" w:space="0" w:color="auto"/>
                              <w:bottom w:val="single" w:sz="4" w:space="0" w:color="auto"/>
                            </w:tcBorders>
                          </w:tcPr>
                          <w:p w14:paraId="20125F46"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Odds Ratio</w:t>
                            </w:r>
                          </w:p>
                        </w:tc>
                        <w:tc>
                          <w:tcPr>
                            <w:tcW w:w="2050" w:type="dxa"/>
                            <w:gridSpan w:val="2"/>
                            <w:tcBorders>
                              <w:top w:val="single" w:sz="4" w:space="0" w:color="auto"/>
                              <w:bottom w:val="single" w:sz="4" w:space="0" w:color="auto"/>
                            </w:tcBorders>
                          </w:tcPr>
                          <w:p w14:paraId="7BDDB0FB"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color w:val="000000" w:themeColor="text1"/>
                              </w:rPr>
                              <w:t>CI (95%)</w:t>
                            </w:r>
                          </w:p>
                        </w:tc>
                      </w:tr>
                      <w:tr w:rsidR="00B72744" w:rsidRPr="006A6328" w14:paraId="7F8412F7" w14:textId="77777777" w:rsidTr="0046684E">
                        <w:trPr>
                          <w:trHeight w:val="472"/>
                        </w:trPr>
                        <w:tc>
                          <w:tcPr>
                            <w:tcW w:w="3701" w:type="dxa"/>
                            <w:tcBorders>
                              <w:top w:val="single" w:sz="4" w:space="0" w:color="auto"/>
                            </w:tcBorders>
                          </w:tcPr>
                          <w:p w14:paraId="1DA9A719" w14:textId="77777777" w:rsidR="00B72744" w:rsidRPr="00FA3151" w:rsidRDefault="00B72744" w:rsidP="00832B52">
                            <w:pPr>
                              <w:spacing w:before="100" w:beforeAutospacing="1" w:after="0" w:line="240" w:lineRule="auto"/>
                              <w:rPr>
                                <w:rFonts w:ascii="Times New Roman" w:eastAsia="Times New Roman" w:hAnsi="Times New Roman" w:cs="Times New Roman"/>
                                <w:color w:val="000000" w:themeColor="text1"/>
                              </w:rPr>
                            </w:pPr>
                          </w:p>
                        </w:tc>
                        <w:tc>
                          <w:tcPr>
                            <w:tcW w:w="1674" w:type="dxa"/>
                            <w:tcBorders>
                              <w:top w:val="single" w:sz="4" w:space="0" w:color="auto"/>
                            </w:tcBorders>
                          </w:tcPr>
                          <w:p w14:paraId="107C389C"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p>
                        </w:tc>
                        <w:tc>
                          <w:tcPr>
                            <w:tcW w:w="1674" w:type="dxa"/>
                            <w:tcBorders>
                              <w:top w:val="single" w:sz="4" w:space="0" w:color="auto"/>
                            </w:tcBorders>
                          </w:tcPr>
                          <w:p w14:paraId="089479F0"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p>
                        </w:tc>
                        <w:tc>
                          <w:tcPr>
                            <w:tcW w:w="1674" w:type="dxa"/>
                            <w:gridSpan w:val="2"/>
                            <w:tcBorders>
                              <w:top w:val="single" w:sz="4" w:space="0" w:color="auto"/>
                            </w:tcBorders>
                          </w:tcPr>
                          <w:p w14:paraId="572BA097"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 xml:space="preserve"> </w:t>
                            </w:r>
                          </w:p>
                        </w:tc>
                        <w:tc>
                          <w:tcPr>
                            <w:tcW w:w="2050" w:type="dxa"/>
                            <w:gridSpan w:val="2"/>
                            <w:tcBorders>
                              <w:top w:val="single" w:sz="4" w:space="0" w:color="auto"/>
                            </w:tcBorders>
                          </w:tcPr>
                          <w:p w14:paraId="3FBCADA7"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color w:val="000000" w:themeColor="text1"/>
                              </w:rPr>
                              <w:t xml:space="preserve"> </w:t>
                            </w:r>
                          </w:p>
                        </w:tc>
                      </w:tr>
                      <w:tr w:rsidR="00B72744" w:rsidRPr="006A6328" w14:paraId="34E63E56" w14:textId="77777777" w:rsidTr="0046684E">
                        <w:trPr>
                          <w:trHeight w:val="472"/>
                        </w:trPr>
                        <w:tc>
                          <w:tcPr>
                            <w:tcW w:w="3701" w:type="dxa"/>
                          </w:tcPr>
                          <w:p w14:paraId="08D89461" w14:textId="77777777" w:rsidR="00B72744" w:rsidRPr="00A721F6" w:rsidRDefault="00B72744" w:rsidP="00832B52">
                            <w:pPr>
                              <w:spacing w:before="100" w:beforeAutospacing="1" w:after="0" w:line="240" w:lineRule="auto"/>
                              <w:rPr>
                                <w:rFonts w:ascii="Times New Roman" w:hAnsi="Times New Roman" w:cs="Times New Roman"/>
                              </w:rPr>
                            </w:pPr>
                            <w:r w:rsidRPr="00A721F6">
                              <w:rPr>
                                <w:rFonts w:ascii="Times New Roman" w:eastAsia="Times New Roman" w:hAnsi="Times New Roman" w:cs="Times New Roman"/>
                                <w:color w:val="000000" w:themeColor="text1"/>
                              </w:rPr>
                              <w:t>Gender</w:t>
                            </w:r>
                            <w:r>
                              <w:rPr>
                                <w:rFonts w:ascii="Times New Roman" w:eastAsia="Times New Roman" w:hAnsi="Times New Roman" w:cs="Times New Roman"/>
                                <w:color w:val="000000" w:themeColor="text1"/>
                              </w:rPr>
                              <w:t>:</w:t>
                            </w:r>
                            <w:r w:rsidRPr="00A721F6">
                              <w:rPr>
                                <w:rFonts w:ascii="Times New Roman" w:eastAsia="Times New Roman" w:hAnsi="Times New Roman" w:cs="Times New Roman"/>
                                <w:color w:val="000000" w:themeColor="text1"/>
                              </w:rPr>
                              <w:t xml:space="preserve"> Female </w:t>
                            </w:r>
                          </w:p>
                        </w:tc>
                        <w:tc>
                          <w:tcPr>
                            <w:tcW w:w="1674" w:type="dxa"/>
                          </w:tcPr>
                          <w:p w14:paraId="77C11072"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1.328</w:t>
                            </w:r>
                          </w:p>
                        </w:tc>
                        <w:tc>
                          <w:tcPr>
                            <w:tcW w:w="1674" w:type="dxa"/>
                          </w:tcPr>
                          <w:p w14:paraId="44A0E2FE"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0.560-3.152</w:t>
                            </w:r>
                          </w:p>
                        </w:tc>
                        <w:tc>
                          <w:tcPr>
                            <w:tcW w:w="1674" w:type="dxa"/>
                            <w:gridSpan w:val="2"/>
                          </w:tcPr>
                          <w:p w14:paraId="54F001C1"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9.022</w:t>
                            </w:r>
                          </w:p>
                        </w:tc>
                        <w:tc>
                          <w:tcPr>
                            <w:tcW w:w="2050" w:type="dxa"/>
                            <w:gridSpan w:val="2"/>
                          </w:tcPr>
                          <w:p w14:paraId="168030BE"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1.896-42.928</w:t>
                            </w:r>
                          </w:p>
                        </w:tc>
                      </w:tr>
                      <w:tr w:rsidR="00B72744" w:rsidRPr="006A6328" w14:paraId="5A8D7906" w14:textId="77777777" w:rsidTr="0046684E">
                        <w:trPr>
                          <w:trHeight w:val="472"/>
                        </w:trPr>
                        <w:tc>
                          <w:tcPr>
                            <w:tcW w:w="3701" w:type="dxa"/>
                          </w:tcPr>
                          <w:p w14:paraId="7FF22FAC" w14:textId="77777777" w:rsidR="00B72744" w:rsidRPr="00B72C1B" w:rsidRDefault="00B72744" w:rsidP="00832B52">
                            <w:pPr>
                              <w:spacing w:before="100" w:beforeAutospacing="1" w:after="0" w:line="240" w:lineRule="auto"/>
                              <w:rPr>
                                <w:rFonts w:ascii="Times New Roman" w:hAnsi="Times New Roman" w:cs="Times New Roman"/>
                              </w:rPr>
                            </w:pPr>
                            <w:r w:rsidRPr="00B72C1B">
                              <w:rPr>
                                <w:rFonts w:ascii="Times New Roman" w:eastAsia="Times New Roman" w:hAnsi="Times New Roman" w:cs="Times New Roman"/>
                                <w:color w:val="000000" w:themeColor="text1"/>
                              </w:rPr>
                              <w:t xml:space="preserve">Persons per household </w:t>
                            </w:r>
                          </w:p>
                        </w:tc>
                        <w:tc>
                          <w:tcPr>
                            <w:tcW w:w="1674" w:type="dxa"/>
                          </w:tcPr>
                          <w:p w14:paraId="091BCFCD"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1.143</w:t>
                            </w:r>
                          </w:p>
                        </w:tc>
                        <w:tc>
                          <w:tcPr>
                            <w:tcW w:w="1674" w:type="dxa"/>
                          </w:tcPr>
                          <w:p w14:paraId="0AFF97C2"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0.926-1.410</w:t>
                            </w:r>
                          </w:p>
                        </w:tc>
                        <w:tc>
                          <w:tcPr>
                            <w:tcW w:w="1674" w:type="dxa"/>
                            <w:gridSpan w:val="2"/>
                          </w:tcPr>
                          <w:p w14:paraId="2CC70B2A"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1.452</w:t>
                            </w:r>
                          </w:p>
                        </w:tc>
                        <w:tc>
                          <w:tcPr>
                            <w:tcW w:w="2050" w:type="dxa"/>
                            <w:gridSpan w:val="2"/>
                          </w:tcPr>
                          <w:p w14:paraId="6B041AE1"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1.032-2.042</w:t>
                            </w:r>
                          </w:p>
                        </w:tc>
                      </w:tr>
                      <w:tr w:rsidR="00B72744" w:rsidRPr="006A6328" w14:paraId="38C47CFB" w14:textId="77777777" w:rsidTr="0046684E">
                        <w:trPr>
                          <w:trHeight w:val="472"/>
                        </w:trPr>
                        <w:tc>
                          <w:tcPr>
                            <w:tcW w:w="3701" w:type="dxa"/>
                          </w:tcPr>
                          <w:p w14:paraId="0068CF06" w14:textId="77777777" w:rsidR="00B72744" w:rsidRPr="00247F5E" w:rsidRDefault="00B72744" w:rsidP="00832B52">
                            <w:pPr>
                              <w:spacing w:before="100" w:beforeAutospacing="1" w:after="0" w:line="240" w:lineRule="auto"/>
                              <w:rPr>
                                <w:rFonts w:ascii="Times New Roman" w:eastAsia="Times New Roman" w:hAnsi="Times New Roman" w:cs="Times New Roman"/>
                                <w:color w:val="000000" w:themeColor="text1"/>
                              </w:rPr>
                            </w:pPr>
                            <w:r w:rsidRPr="00247F5E">
                              <w:rPr>
                                <w:rFonts w:ascii="Times New Roman" w:eastAsia="Times New Roman" w:hAnsi="Times New Roman" w:cs="Times New Roman"/>
                                <w:color w:val="000000" w:themeColor="text1"/>
                              </w:rPr>
                              <w:t>Highest educational attainment: “beruflich-betriebliche Ausbildung“</w:t>
                            </w:r>
                          </w:p>
                        </w:tc>
                        <w:tc>
                          <w:tcPr>
                            <w:tcW w:w="1674" w:type="dxa"/>
                          </w:tcPr>
                          <w:p w14:paraId="4FDAC59D" w14:textId="77777777" w:rsidR="00B72744" w:rsidRPr="00247F5E"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4.552</w:t>
                            </w:r>
                          </w:p>
                        </w:tc>
                        <w:tc>
                          <w:tcPr>
                            <w:tcW w:w="1674" w:type="dxa"/>
                          </w:tcPr>
                          <w:p w14:paraId="16DBE6DD" w14:textId="77777777" w:rsidR="00B72744" w:rsidRPr="005B4062"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2.198-9.427</w:t>
                            </w:r>
                          </w:p>
                        </w:tc>
                        <w:tc>
                          <w:tcPr>
                            <w:tcW w:w="1674" w:type="dxa"/>
                            <w:gridSpan w:val="2"/>
                          </w:tcPr>
                          <w:p w14:paraId="2FF0EEFE" w14:textId="77777777" w:rsidR="00B72744" w:rsidRPr="006A6328" w:rsidRDefault="00B72744" w:rsidP="0006628E">
                            <w:pPr>
                              <w:spacing w:before="100" w:beforeAutospacing="1" w:after="0" w:line="240" w:lineRule="auto"/>
                              <w:rPr>
                                <w:rFonts w:ascii="Times New Roman" w:hAnsi="Times New Roman" w:cs="Times New Roman"/>
                              </w:rPr>
                            </w:pPr>
                            <w:r w:rsidRPr="44B1AFF0">
                              <w:rPr>
                                <w:rFonts w:ascii="Times New Roman" w:eastAsia="Times New Roman" w:hAnsi="Times New Roman" w:cs="Times New Roman"/>
                              </w:rPr>
                              <w:t>8.693</w:t>
                            </w:r>
                          </w:p>
                        </w:tc>
                        <w:tc>
                          <w:tcPr>
                            <w:tcW w:w="2050" w:type="dxa"/>
                            <w:gridSpan w:val="2"/>
                          </w:tcPr>
                          <w:p w14:paraId="490D522D"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2.297-32.898</w:t>
                            </w:r>
                          </w:p>
                        </w:tc>
                      </w:tr>
                      <w:tr w:rsidR="00B72744" w:rsidRPr="006A6328" w14:paraId="56449296" w14:textId="77777777" w:rsidTr="0046684E">
                        <w:trPr>
                          <w:trHeight w:val="458"/>
                        </w:trPr>
                        <w:tc>
                          <w:tcPr>
                            <w:tcW w:w="3701" w:type="dxa"/>
                          </w:tcPr>
                          <w:p w14:paraId="64FB7E73"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lang w:val="en-US"/>
                              </w:rPr>
                              <w:t>Net income higher than 1.500 Euro</w:t>
                            </w:r>
                          </w:p>
                        </w:tc>
                        <w:tc>
                          <w:tcPr>
                            <w:tcW w:w="1674" w:type="dxa"/>
                          </w:tcPr>
                          <w:p w14:paraId="1F2EF6BE" w14:textId="77777777" w:rsidR="00B72744"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3.248</w:t>
                            </w:r>
                          </w:p>
                        </w:tc>
                        <w:tc>
                          <w:tcPr>
                            <w:tcW w:w="1674" w:type="dxa"/>
                          </w:tcPr>
                          <w:p w14:paraId="67BC9F41" w14:textId="77777777" w:rsidR="00B72744"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1.531-6.890</w:t>
                            </w:r>
                          </w:p>
                        </w:tc>
                        <w:tc>
                          <w:tcPr>
                            <w:tcW w:w="1674" w:type="dxa"/>
                            <w:gridSpan w:val="2"/>
                          </w:tcPr>
                          <w:p w14:paraId="22CE5F17" w14:textId="77777777" w:rsidR="00B72744" w:rsidRPr="006A6328" w:rsidRDefault="00B72744" w:rsidP="0006628E">
                            <w:pPr>
                              <w:spacing w:before="100" w:beforeAutospacing="1" w:after="0" w:line="240" w:lineRule="auto"/>
                              <w:rPr>
                                <w:rFonts w:ascii="Times New Roman" w:hAnsi="Times New Roman" w:cs="Times New Roman"/>
                              </w:rPr>
                            </w:pPr>
                            <w:r>
                              <w:rPr>
                                <w:rFonts w:ascii="Times New Roman" w:eastAsia="Times New Roman" w:hAnsi="Times New Roman" w:cs="Times New Roman"/>
                              </w:rPr>
                              <w:t>3.537</w:t>
                            </w:r>
                          </w:p>
                        </w:tc>
                        <w:tc>
                          <w:tcPr>
                            <w:tcW w:w="2050" w:type="dxa"/>
                            <w:gridSpan w:val="2"/>
                          </w:tcPr>
                          <w:p w14:paraId="6222B844"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w:t>
                            </w:r>
                            <w:r>
                              <w:rPr>
                                <w:rFonts w:ascii="Times New Roman" w:eastAsia="Times New Roman" w:hAnsi="Times New Roman" w:cs="Times New Roman"/>
                              </w:rPr>
                              <w:t>954</w:t>
                            </w:r>
                            <w:r w:rsidRPr="1A199257">
                              <w:rPr>
                                <w:rFonts w:ascii="Times New Roman" w:eastAsia="Times New Roman" w:hAnsi="Times New Roman" w:cs="Times New Roman"/>
                              </w:rPr>
                              <w:t>-</w:t>
                            </w:r>
                            <w:r>
                              <w:rPr>
                                <w:rFonts w:ascii="Times New Roman" w:eastAsia="Times New Roman" w:hAnsi="Times New Roman" w:cs="Times New Roman"/>
                              </w:rPr>
                              <w:t>13</w:t>
                            </w:r>
                            <w:r w:rsidRPr="1A199257">
                              <w:rPr>
                                <w:rFonts w:ascii="Times New Roman" w:eastAsia="Times New Roman" w:hAnsi="Times New Roman" w:cs="Times New Roman"/>
                              </w:rPr>
                              <w:t>.</w:t>
                            </w:r>
                            <w:r>
                              <w:rPr>
                                <w:rFonts w:ascii="Times New Roman" w:eastAsia="Times New Roman" w:hAnsi="Times New Roman" w:cs="Times New Roman"/>
                              </w:rPr>
                              <w:t>122</w:t>
                            </w:r>
                          </w:p>
                        </w:tc>
                      </w:tr>
                      <w:tr w:rsidR="00B72744" w:rsidRPr="006A6328" w14:paraId="046A86CB" w14:textId="77777777" w:rsidTr="0046684E">
                        <w:trPr>
                          <w:trHeight w:val="408"/>
                        </w:trPr>
                        <w:tc>
                          <w:tcPr>
                            <w:tcW w:w="3701" w:type="dxa"/>
                          </w:tcPr>
                          <w:p w14:paraId="1FB87988"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AFD for the next election</w:t>
                            </w:r>
                          </w:p>
                        </w:tc>
                        <w:tc>
                          <w:tcPr>
                            <w:tcW w:w="1674" w:type="dxa"/>
                          </w:tcPr>
                          <w:p w14:paraId="031B259C" w14:textId="77777777" w:rsidR="00B72744" w:rsidRPr="008A64FA"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69.643</w:t>
                            </w:r>
                          </w:p>
                        </w:tc>
                        <w:tc>
                          <w:tcPr>
                            <w:tcW w:w="1674" w:type="dxa"/>
                          </w:tcPr>
                          <w:p w14:paraId="437E84EC" w14:textId="77777777" w:rsidR="00B72744" w:rsidRPr="008A64FA"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7.865-616.702</w:t>
                            </w:r>
                          </w:p>
                        </w:tc>
                        <w:tc>
                          <w:tcPr>
                            <w:tcW w:w="1674" w:type="dxa"/>
                            <w:gridSpan w:val="2"/>
                          </w:tcPr>
                          <w:p w14:paraId="06FEFF0B"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rPr>
                              <w:t>16.182</w:t>
                            </w:r>
                          </w:p>
                        </w:tc>
                        <w:tc>
                          <w:tcPr>
                            <w:tcW w:w="2050" w:type="dxa"/>
                            <w:gridSpan w:val="2"/>
                          </w:tcPr>
                          <w:p w14:paraId="7F8B0D07"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0.355-737.155</w:t>
                            </w:r>
                          </w:p>
                        </w:tc>
                      </w:tr>
                      <w:tr w:rsidR="00B72744" w:rsidRPr="006A6328" w14:paraId="4D614367" w14:textId="77777777" w:rsidTr="0046684E">
                        <w:trPr>
                          <w:trHeight w:val="414"/>
                        </w:trPr>
                        <w:tc>
                          <w:tcPr>
                            <w:tcW w:w="3701" w:type="dxa"/>
                          </w:tcPr>
                          <w:p w14:paraId="05C1CEA6"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 xml:space="preserve">Low trust government healthcare agencies </w:t>
                            </w:r>
                          </w:p>
                        </w:tc>
                        <w:tc>
                          <w:tcPr>
                            <w:tcW w:w="1674" w:type="dxa"/>
                          </w:tcPr>
                          <w:p w14:paraId="772172EB"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17.832</w:t>
                            </w:r>
                          </w:p>
                        </w:tc>
                        <w:tc>
                          <w:tcPr>
                            <w:tcW w:w="1674" w:type="dxa"/>
                          </w:tcPr>
                          <w:p w14:paraId="59429F8D"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8.278-38.412</w:t>
                            </w:r>
                          </w:p>
                        </w:tc>
                        <w:tc>
                          <w:tcPr>
                            <w:tcW w:w="1674" w:type="dxa"/>
                            <w:gridSpan w:val="2"/>
                          </w:tcPr>
                          <w:p w14:paraId="66AEC53E"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47.388</w:t>
                            </w:r>
                          </w:p>
                        </w:tc>
                        <w:tc>
                          <w:tcPr>
                            <w:tcW w:w="2050" w:type="dxa"/>
                            <w:gridSpan w:val="2"/>
                          </w:tcPr>
                          <w:p w14:paraId="59D1C625"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12.801-175.424</w:t>
                            </w:r>
                          </w:p>
                        </w:tc>
                      </w:tr>
                      <w:tr w:rsidR="00B72744" w:rsidRPr="006A6328" w14:paraId="39F3D682" w14:textId="77777777" w:rsidTr="0046684E">
                        <w:trPr>
                          <w:trHeight w:val="420"/>
                        </w:trPr>
                        <w:tc>
                          <w:tcPr>
                            <w:tcW w:w="3701" w:type="dxa"/>
                          </w:tcPr>
                          <w:p w14:paraId="27639BD7" w14:textId="77777777" w:rsidR="00B72744" w:rsidRPr="00A721F6" w:rsidRDefault="00B72744" w:rsidP="00832B52">
                            <w:pPr>
                              <w:spacing w:before="100" w:beforeAutospacing="1" w:after="0" w:line="240" w:lineRule="auto"/>
                              <w:rPr>
                                <w:rFonts w:ascii="Times New Roman" w:hAnsi="Times New Roman" w:cs="Times New Roman"/>
                              </w:rPr>
                            </w:pPr>
                            <w:r>
                              <w:rPr>
                                <w:rFonts w:ascii="Times New Roman" w:eastAsia="Times New Roman" w:hAnsi="Times New Roman" w:cs="Times New Roman"/>
                              </w:rPr>
                              <w:t>Source of information: Newspaper</w:t>
                            </w:r>
                          </w:p>
                        </w:tc>
                        <w:tc>
                          <w:tcPr>
                            <w:tcW w:w="1674" w:type="dxa"/>
                          </w:tcPr>
                          <w:p w14:paraId="335E3D48" w14:textId="77777777" w:rsidR="00B72744" w:rsidRPr="44B1AFF0"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0.402</w:t>
                            </w:r>
                          </w:p>
                        </w:tc>
                        <w:tc>
                          <w:tcPr>
                            <w:tcW w:w="1674" w:type="dxa"/>
                          </w:tcPr>
                          <w:p w14:paraId="4161B325" w14:textId="77777777" w:rsidR="00B72744" w:rsidRPr="44B1AFF0"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0.220-0.734</w:t>
                            </w:r>
                          </w:p>
                        </w:tc>
                        <w:tc>
                          <w:tcPr>
                            <w:tcW w:w="1674" w:type="dxa"/>
                            <w:gridSpan w:val="2"/>
                          </w:tcPr>
                          <w:p w14:paraId="30530FD0" w14:textId="77777777" w:rsidR="00B72744" w:rsidRPr="006A6328" w:rsidRDefault="00B72744" w:rsidP="0006628E">
                            <w:pPr>
                              <w:spacing w:before="100" w:beforeAutospacing="1" w:after="0" w:line="240" w:lineRule="auto"/>
                              <w:rPr>
                                <w:rFonts w:ascii="Times New Roman" w:hAnsi="Times New Roman" w:cs="Times New Roman"/>
                              </w:rPr>
                            </w:pPr>
                            <w:r w:rsidRPr="44B1AFF0">
                              <w:rPr>
                                <w:rFonts w:ascii="Times New Roman" w:eastAsia="Times New Roman" w:hAnsi="Times New Roman" w:cs="Times New Roman"/>
                              </w:rPr>
                              <w:t>0.156</w:t>
                            </w:r>
                          </w:p>
                        </w:tc>
                        <w:tc>
                          <w:tcPr>
                            <w:tcW w:w="2050" w:type="dxa"/>
                            <w:gridSpan w:val="2"/>
                          </w:tcPr>
                          <w:p w14:paraId="7D925E9F"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0.052-0.472</w:t>
                            </w:r>
                          </w:p>
                        </w:tc>
                      </w:tr>
                      <w:tr w:rsidR="00B72744" w:rsidRPr="006A6328" w14:paraId="599327DB" w14:textId="77777777" w:rsidTr="0046684E">
                        <w:trPr>
                          <w:trHeight w:val="328"/>
                        </w:trPr>
                        <w:tc>
                          <w:tcPr>
                            <w:tcW w:w="3701" w:type="dxa"/>
                          </w:tcPr>
                          <w:p w14:paraId="5A7907AD" w14:textId="77777777" w:rsidR="00B72744" w:rsidRPr="00832B52" w:rsidRDefault="00B72744" w:rsidP="00832B52">
                            <w:pPr>
                              <w:spacing w:before="100" w:beforeAutospacing="1" w:after="0" w:line="240" w:lineRule="auto"/>
                              <w:rPr>
                                <w:rFonts w:ascii="Times New Roman" w:eastAsia="Times New Roman" w:hAnsi="Times New Roman" w:cs="Times New Roman"/>
                                <w:color w:val="000000" w:themeColor="text1"/>
                                <w:lang w:val="en-US"/>
                              </w:rPr>
                            </w:pPr>
                            <w:r w:rsidRPr="00832B52">
                              <w:rPr>
                                <w:rFonts w:ascii="Times New Roman" w:eastAsia="Times New Roman" w:hAnsi="Times New Roman" w:cs="Times New Roman"/>
                                <w:color w:val="000000" w:themeColor="text1"/>
                                <w:lang w:val="en-US"/>
                              </w:rPr>
                              <w:t>Searching for information about corona &gt;2 times a week</w:t>
                            </w:r>
                          </w:p>
                        </w:tc>
                        <w:tc>
                          <w:tcPr>
                            <w:tcW w:w="1674" w:type="dxa"/>
                          </w:tcPr>
                          <w:p w14:paraId="70285881" w14:textId="77777777" w:rsidR="00B72744" w:rsidRPr="1A199257"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1.648</w:t>
                            </w:r>
                          </w:p>
                        </w:tc>
                        <w:tc>
                          <w:tcPr>
                            <w:tcW w:w="1674" w:type="dxa"/>
                          </w:tcPr>
                          <w:p w14:paraId="56D832D7"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1.106-2.454</w:t>
                            </w:r>
                          </w:p>
                        </w:tc>
                        <w:tc>
                          <w:tcPr>
                            <w:tcW w:w="1674" w:type="dxa"/>
                            <w:gridSpan w:val="2"/>
                          </w:tcPr>
                          <w:p w14:paraId="46FBB65C"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rPr>
                              <w:t>5.896</w:t>
                            </w:r>
                          </w:p>
                        </w:tc>
                        <w:tc>
                          <w:tcPr>
                            <w:tcW w:w="2050" w:type="dxa"/>
                            <w:gridSpan w:val="2"/>
                          </w:tcPr>
                          <w:p w14:paraId="418FC7DB"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1.483-23.435</w:t>
                            </w:r>
                          </w:p>
                        </w:tc>
                      </w:tr>
                      <w:tr w:rsidR="00B72744" w:rsidRPr="006A6328" w14:paraId="0A276DA8" w14:textId="77777777" w:rsidTr="0046684E">
                        <w:trPr>
                          <w:trHeight w:val="520"/>
                        </w:trPr>
                        <w:tc>
                          <w:tcPr>
                            <w:tcW w:w="3701" w:type="dxa"/>
                          </w:tcPr>
                          <w:p w14:paraId="7D6CEBC0"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Knowing no person who already had corona</w:t>
                            </w:r>
                          </w:p>
                        </w:tc>
                        <w:tc>
                          <w:tcPr>
                            <w:tcW w:w="1674" w:type="dxa"/>
                          </w:tcPr>
                          <w:p w14:paraId="569D13DE" w14:textId="77777777" w:rsidR="00B72744" w:rsidRPr="1A199257"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3.6</w:t>
                            </w:r>
                          </w:p>
                        </w:tc>
                        <w:tc>
                          <w:tcPr>
                            <w:tcW w:w="1674" w:type="dxa"/>
                          </w:tcPr>
                          <w:p w14:paraId="631013DF"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1.361-9.525</w:t>
                            </w:r>
                          </w:p>
                        </w:tc>
                        <w:tc>
                          <w:tcPr>
                            <w:tcW w:w="1674" w:type="dxa"/>
                            <w:gridSpan w:val="2"/>
                          </w:tcPr>
                          <w:p w14:paraId="2F889007"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rPr>
                              <w:t>4.192</w:t>
                            </w:r>
                          </w:p>
                        </w:tc>
                        <w:tc>
                          <w:tcPr>
                            <w:tcW w:w="2050" w:type="dxa"/>
                            <w:gridSpan w:val="2"/>
                          </w:tcPr>
                          <w:p w14:paraId="250A260D"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0.952-18.455</w:t>
                            </w:r>
                          </w:p>
                        </w:tc>
                      </w:tr>
                      <w:tr w:rsidR="00B72744" w:rsidRPr="006A6328" w14:paraId="2A6D18F2" w14:textId="77777777" w:rsidTr="0046684E">
                        <w:trPr>
                          <w:trHeight w:val="556"/>
                        </w:trPr>
                        <w:tc>
                          <w:tcPr>
                            <w:tcW w:w="3701" w:type="dxa"/>
                          </w:tcPr>
                          <w:p w14:paraId="25A68F50"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 xml:space="preserve">Never received a influenza vaccination </w:t>
                            </w:r>
                          </w:p>
                        </w:tc>
                        <w:tc>
                          <w:tcPr>
                            <w:tcW w:w="1674" w:type="dxa"/>
                          </w:tcPr>
                          <w:p w14:paraId="01D4BC45" w14:textId="77777777" w:rsidR="00B72744" w:rsidRPr="1A199257" w:rsidRDefault="00B72744" w:rsidP="0006628E">
                            <w:pPr>
                              <w:spacing w:before="100" w:beforeAutospacing="1"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2.287</w:t>
                            </w:r>
                          </w:p>
                        </w:tc>
                        <w:tc>
                          <w:tcPr>
                            <w:tcW w:w="1674" w:type="dxa"/>
                          </w:tcPr>
                          <w:p w14:paraId="59474C20"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0.969-5.400</w:t>
                            </w:r>
                          </w:p>
                        </w:tc>
                        <w:tc>
                          <w:tcPr>
                            <w:tcW w:w="1674" w:type="dxa"/>
                            <w:gridSpan w:val="2"/>
                          </w:tcPr>
                          <w:p w14:paraId="0235B737"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color w:val="000000" w:themeColor="text1"/>
                              </w:rPr>
                              <w:t>3.972</w:t>
                            </w:r>
                          </w:p>
                        </w:tc>
                        <w:tc>
                          <w:tcPr>
                            <w:tcW w:w="2050" w:type="dxa"/>
                            <w:gridSpan w:val="2"/>
                          </w:tcPr>
                          <w:p w14:paraId="61C2706D"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0.999-15.784</w:t>
                            </w:r>
                          </w:p>
                        </w:tc>
                      </w:tr>
                      <w:tr w:rsidR="00B72744" w:rsidRPr="006A6328" w14:paraId="317E246A" w14:textId="77777777" w:rsidTr="0046684E">
                        <w:trPr>
                          <w:trHeight w:val="550"/>
                        </w:trPr>
                        <w:tc>
                          <w:tcPr>
                            <w:tcW w:w="3701" w:type="dxa"/>
                            <w:tcBorders>
                              <w:bottom w:val="single" w:sz="4" w:space="0" w:color="auto"/>
                            </w:tcBorders>
                          </w:tcPr>
                          <w:p w14:paraId="3662D501" w14:textId="77777777" w:rsidR="00B72744" w:rsidRPr="00832B52" w:rsidRDefault="00B72744" w:rsidP="00832B52">
                            <w:pPr>
                              <w:spacing w:before="100" w:beforeAutospacing="1" w:after="0" w:line="240" w:lineRule="auto"/>
                              <w:rPr>
                                <w:rFonts w:ascii="Times New Roman" w:hAnsi="Times New Roman" w:cs="Times New Roman"/>
                                <w:lang w:val="en-US"/>
                              </w:rPr>
                            </w:pPr>
                            <w:r w:rsidRPr="00832B52">
                              <w:rPr>
                                <w:rFonts w:ascii="Times New Roman" w:eastAsia="Times New Roman" w:hAnsi="Times New Roman" w:cs="Times New Roman"/>
                                <w:color w:val="000000" w:themeColor="text1"/>
                                <w:lang w:val="en-US"/>
                              </w:rPr>
                              <w:t>Never received a rubella vaccination</w:t>
                            </w:r>
                          </w:p>
                        </w:tc>
                        <w:tc>
                          <w:tcPr>
                            <w:tcW w:w="1674" w:type="dxa"/>
                            <w:tcBorders>
                              <w:bottom w:val="single" w:sz="4" w:space="0" w:color="auto"/>
                            </w:tcBorders>
                          </w:tcPr>
                          <w:p w14:paraId="08926015" w14:textId="77777777" w:rsidR="00B72744" w:rsidRPr="1A199257" w:rsidRDefault="00B72744" w:rsidP="0006628E">
                            <w:p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4.355</w:t>
                            </w:r>
                          </w:p>
                        </w:tc>
                        <w:tc>
                          <w:tcPr>
                            <w:tcW w:w="1674" w:type="dxa"/>
                            <w:tcBorders>
                              <w:bottom w:val="single" w:sz="4" w:space="0" w:color="auto"/>
                            </w:tcBorders>
                          </w:tcPr>
                          <w:p w14:paraId="727CBB80" w14:textId="77777777" w:rsidR="00B72744" w:rsidRPr="1A199257" w:rsidRDefault="00B72744" w:rsidP="0006628E">
                            <w:pPr>
                              <w:spacing w:before="100" w:beforeAutospacing="1" w:after="0" w:line="240" w:lineRule="auto"/>
                              <w:jc w:val="right"/>
                              <w:rPr>
                                <w:rFonts w:ascii="Times New Roman" w:eastAsia="Times New Roman" w:hAnsi="Times New Roman" w:cs="Times New Roman"/>
                              </w:rPr>
                            </w:pPr>
                            <w:r>
                              <w:rPr>
                                <w:rFonts w:ascii="Times New Roman" w:eastAsia="Times New Roman" w:hAnsi="Times New Roman" w:cs="Times New Roman"/>
                              </w:rPr>
                              <w:t>1.862-10.183</w:t>
                            </w:r>
                          </w:p>
                        </w:tc>
                        <w:tc>
                          <w:tcPr>
                            <w:tcW w:w="1674" w:type="dxa"/>
                            <w:gridSpan w:val="2"/>
                            <w:tcBorders>
                              <w:bottom w:val="single" w:sz="4" w:space="0" w:color="auto"/>
                            </w:tcBorders>
                          </w:tcPr>
                          <w:p w14:paraId="395D0EBA" w14:textId="77777777" w:rsidR="00B72744" w:rsidRPr="006A6328" w:rsidRDefault="00B72744" w:rsidP="0006628E">
                            <w:pPr>
                              <w:spacing w:before="100" w:beforeAutospacing="1" w:after="0" w:line="240" w:lineRule="auto"/>
                              <w:rPr>
                                <w:rFonts w:ascii="Times New Roman" w:hAnsi="Times New Roman" w:cs="Times New Roman"/>
                              </w:rPr>
                            </w:pPr>
                            <w:r w:rsidRPr="1A199257">
                              <w:rPr>
                                <w:rFonts w:ascii="Times New Roman" w:eastAsia="Times New Roman" w:hAnsi="Times New Roman" w:cs="Times New Roman"/>
                              </w:rPr>
                              <w:t>8.837</w:t>
                            </w:r>
                          </w:p>
                        </w:tc>
                        <w:tc>
                          <w:tcPr>
                            <w:tcW w:w="2050" w:type="dxa"/>
                            <w:gridSpan w:val="2"/>
                            <w:tcBorders>
                              <w:bottom w:val="single" w:sz="4" w:space="0" w:color="auto"/>
                            </w:tcBorders>
                          </w:tcPr>
                          <w:p w14:paraId="420AB75C" w14:textId="77777777" w:rsidR="00B72744" w:rsidRPr="006A6328" w:rsidRDefault="00B72744" w:rsidP="0006628E">
                            <w:pPr>
                              <w:spacing w:before="100" w:beforeAutospacing="1" w:after="0" w:line="240" w:lineRule="auto"/>
                              <w:jc w:val="right"/>
                              <w:rPr>
                                <w:rFonts w:ascii="Times New Roman" w:hAnsi="Times New Roman" w:cs="Times New Roman"/>
                              </w:rPr>
                            </w:pPr>
                            <w:r w:rsidRPr="1A199257">
                              <w:rPr>
                                <w:rFonts w:ascii="Times New Roman" w:eastAsia="Times New Roman" w:hAnsi="Times New Roman" w:cs="Times New Roman"/>
                              </w:rPr>
                              <w:t>1.804-43.</w:t>
                            </w:r>
                            <w:r>
                              <w:rPr>
                                <w:rFonts w:ascii="Times New Roman" w:eastAsia="Times New Roman" w:hAnsi="Times New Roman" w:cs="Times New Roman"/>
                              </w:rPr>
                              <w:t>28</w:t>
                            </w:r>
                            <w:r w:rsidRPr="1A199257">
                              <w:rPr>
                                <w:rFonts w:ascii="Times New Roman" w:eastAsia="Times New Roman" w:hAnsi="Times New Roman" w:cs="Times New Roman"/>
                              </w:rPr>
                              <w:t>6</w:t>
                            </w:r>
                          </w:p>
                        </w:tc>
                      </w:tr>
                      <w:tr w:rsidR="0046684E" w:rsidRPr="006A6328" w14:paraId="322EEDD4" w14:textId="77777777" w:rsidTr="0046684E">
                        <w:trPr>
                          <w:gridAfter w:val="1"/>
                          <w:wAfter w:w="376" w:type="dxa"/>
                          <w:trHeight w:val="416"/>
                        </w:trPr>
                        <w:tc>
                          <w:tcPr>
                            <w:tcW w:w="3701" w:type="dxa"/>
                            <w:tcBorders>
                              <w:top w:val="single" w:sz="4" w:space="0" w:color="auto"/>
                            </w:tcBorders>
                          </w:tcPr>
                          <w:p w14:paraId="4F47BF90" w14:textId="77777777" w:rsidR="0046684E" w:rsidRPr="00A721F6" w:rsidRDefault="0046684E" w:rsidP="00832B52">
                            <w:pPr>
                              <w:spacing w:before="100" w:beforeAutospacing="1" w:after="0" w:line="240" w:lineRule="auto"/>
                              <w:rPr>
                                <w:rFonts w:ascii="Times New Roman" w:hAnsi="Times New Roman" w:cs="Times New Roman"/>
                              </w:rPr>
                            </w:pPr>
                          </w:p>
                        </w:tc>
                        <w:tc>
                          <w:tcPr>
                            <w:tcW w:w="1674" w:type="dxa"/>
                            <w:tcBorders>
                              <w:top w:val="single" w:sz="4" w:space="0" w:color="auto"/>
                            </w:tcBorders>
                          </w:tcPr>
                          <w:p w14:paraId="0E8CD4FA" w14:textId="77777777" w:rsidR="0046684E" w:rsidRPr="1A199257" w:rsidRDefault="0046684E" w:rsidP="00832B52">
                            <w:pPr>
                              <w:spacing w:before="100" w:beforeAutospacing="1" w:after="0" w:line="240" w:lineRule="auto"/>
                              <w:jc w:val="right"/>
                              <w:rPr>
                                <w:rFonts w:ascii="Times New Roman" w:eastAsia="Segoe UI" w:hAnsi="Times New Roman" w:cs="Times New Roman"/>
                              </w:rPr>
                            </w:pPr>
                          </w:p>
                        </w:tc>
                        <w:tc>
                          <w:tcPr>
                            <w:tcW w:w="1674" w:type="dxa"/>
                            <w:tcBorders>
                              <w:top w:val="single" w:sz="4" w:space="0" w:color="auto"/>
                            </w:tcBorders>
                          </w:tcPr>
                          <w:p w14:paraId="4BD3303E" w14:textId="77777777" w:rsidR="0046684E" w:rsidRPr="1A199257" w:rsidRDefault="0046684E" w:rsidP="00832B52">
                            <w:pPr>
                              <w:spacing w:before="100" w:beforeAutospacing="1" w:after="0" w:line="240" w:lineRule="auto"/>
                              <w:jc w:val="right"/>
                              <w:rPr>
                                <w:rFonts w:ascii="Times New Roman" w:eastAsia="Segoe UI" w:hAnsi="Times New Roman" w:cs="Times New Roman"/>
                              </w:rPr>
                            </w:pPr>
                          </w:p>
                        </w:tc>
                        <w:tc>
                          <w:tcPr>
                            <w:tcW w:w="1674" w:type="dxa"/>
                            <w:gridSpan w:val="2"/>
                            <w:tcBorders>
                              <w:top w:val="single" w:sz="4" w:space="0" w:color="auto"/>
                            </w:tcBorders>
                          </w:tcPr>
                          <w:p w14:paraId="7FEEA7EA" w14:textId="77777777" w:rsidR="0046684E" w:rsidRPr="1A199257" w:rsidRDefault="0046684E" w:rsidP="00832B52">
                            <w:pPr>
                              <w:spacing w:before="100" w:beforeAutospacing="1" w:after="0" w:line="240" w:lineRule="auto"/>
                              <w:jc w:val="right"/>
                              <w:rPr>
                                <w:rFonts w:ascii="Times New Roman" w:eastAsia="Segoe UI" w:hAnsi="Times New Roman" w:cs="Times New Roman"/>
                              </w:rPr>
                            </w:pPr>
                          </w:p>
                        </w:tc>
                        <w:tc>
                          <w:tcPr>
                            <w:tcW w:w="1674" w:type="dxa"/>
                            <w:tcBorders>
                              <w:top w:val="single" w:sz="4" w:space="0" w:color="auto"/>
                            </w:tcBorders>
                          </w:tcPr>
                          <w:p w14:paraId="01ACC3B5" w14:textId="77777777" w:rsidR="0046684E" w:rsidRPr="006A6328" w:rsidRDefault="0046684E" w:rsidP="00832B52">
                            <w:pPr>
                              <w:spacing w:before="100" w:beforeAutospacing="1" w:after="0" w:line="240" w:lineRule="auto"/>
                              <w:jc w:val="right"/>
                              <w:rPr>
                                <w:rFonts w:ascii="Times New Roman" w:hAnsi="Times New Roman" w:cs="Times New Roman"/>
                              </w:rPr>
                            </w:pPr>
                            <w:r w:rsidRPr="1A199257">
                              <w:rPr>
                                <w:rFonts w:ascii="Times New Roman" w:eastAsia="Segoe UI" w:hAnsi="Times New Roman" w:cs="Times New Roman"/>
                              </w:rPr>
                              <w:t xml:space="preserve"> </w:t>
                            </w:r>
                          </w:p>
                        </w:tc>
                      </w:tr>
                    </w:tbl>
                    <w:p w14:paraId="3DC19577" w14:textId="68F67FF3" w:rsidR="001123A9" w:rsidRDefault="001123A9"/>
                  </w:txbxContent>
                </v:textbox>
                <w10:wrap type="square" anchorx="margin"/>
              </v:shape>
            </w:pict>
          </mc:Fallback>
        </mc:AlternateContent>
      </w:r>
      <w:commentRangeEnd w:id="182"/>
      <w:r>
        <w:commentReference w:id="182"/>
      </w:r>
    </w:p>
    <w:p w14:paraId="7B5BB830" w14:textId="3B03037B" w:rsidR="00365C54" w:rsidRDefault="00365C54" w:rsidP="005731C2">
      <w:pPr>
        <w:spacing w:line="360" w:lineRule="auto"/>
        <w:rPr>
          <w:rFonts w:ascii="Times New Roman" w:hAnsi="Times New Roman" w:cs="Times New Roman"/>
          <w:lang w:val="en-US"/>
        </w:rPr>
      </w:pPr>
    </w:p>
    <w:p w14:paraId="211690B5" w14:textId="77777777" w:rsidR="00A04BFA" w:rsidRDefault="00A04BFA" w:rsidP="00440AAC">
      <w:pPr>
        <w:rPr>
          <w:rFonts w:ascii="Times New Roman" w:hAnsi="Times New Roman" w:cs="Times New Roman"/>
          <w:lang w:val="en-US"/>
        </w:rPr>
      </w:pPr>
    </w:p>
    <w:p w14:paraId="77A6C403" w14:textId="79BA3DE7" w:rsidR="00337881" w:rsidRPr="00C40F38" w:rsidRDefault="00440AAC" w:rsidP="00440AAC">
      <w:pPr>
        <w:rPr>
          <w:rFonts w:ascii="Times New Roman" w:hAnsi="Times New Roman" w:cs="Times New Roman"/>
          <w:lang w:val="en-US"/>
        </w:rPr>
      </w:pPr>
      <w:r>
        <w:rPr>
          <w:rFonts w:ascii="Times New Roman" w:hAnsi="Times New Roman" w:cs="Times New Roman"/>
          <w:lang w:val="en-US"/>
        </w:rPr>
        <w:br w:type="page"/>
      </w:r>
    </w:p>
    <w:p w14:paraId="0493F067" w14:textId="69B8A31B" w:rsidR="0058630C" w:rsidRDefault="0058630C" w:rsidP="0058630C">
      <w:pPr>
        <w:pStyle w:val="2"/>
        <w:rPr>
          <w:rFonts w:ascii="Times New Roman" w:hAnsi="Times New Roman" w:cs="Times New Roman"/>
          <w:b/>
          <w:bCs/>
          <w:color w:val="auto"/>
          <w:lang w:val="en-US"/>
        </w:rPr>
      </w:pPr>
      <w:bookmarkStart w:id="183" w:name="_Toc95215205"/>
      <w:commentRangeStart w:id="184"/>
      <w:commentRangeStart w:id="185"/>
      <w:r w:rsidRPr="0058630C">
        <w:rPr>
          <w:rFonts w:ascii="Times New Roman" w:hAnsi="Times New Roman" w:cs="Times New Roman"/>
          <w:b/>
          <w:bCs/>
          <w:color w:val="auto"/>
          <w:lang w:val="en-US"/>
        </w:rPr>
        <w:lastRenderedPageBreak/>
        <w:t>Sensitivity Analysis</w:t>
      </w:r>
      <w:commentRangeEnd w:id="184"/>
      <w:r>
        <w:commentReference w:id="184"/>
      </w:r>
      <w:commentRangeEnd w:id="185"/>
      <w:r>
        <w:commentReference w:id="185"/>
      </w:r>
    </w:p>
    <w:p w14:paraId="1B48009B" w14:textId="53DB01D8" w:rsidR="0058630C" w:rsidRPr="0058630C" w:rsidRDefault="00CA3D3E" w:rsidP="0058630C">
      <w:pPr>
        <w:rPr>
          <w:rFonts w:ascii="Times New Roman" w:hAnsi="Times New Roman" w:cs="Times New Roman"/>
          <w:lang w:val="en-US"/>
        </w:rPr>
      </w:pPr>
      <w:r>
        <w:rPr>
          <w:rFonts w:ascii="Times New Roman" w:hAnsi="Times New Roman" w:cs="Times New Roman"/>
          <w:lang w:val="en-US"/>
        </w:rPr>
        <w:t xml:space="preserve">The results of the </w:t>
      </w:r>
      <w:r w:rsidR="00581E39">
        <w:rPr>
          <w:rFonts w:ascii="Times New Roman" w:hAnsi="Times New Roman" w:cs="Times New Roman"/>
          <w:lang w:val="en-US"/>
        </w:rPr>
        <w:t>sensitivity analysis (</w:t>
      </w:r>
      <w:r w:rsidR="00581E39" w:rsidRPr="00581E39">
        <w:rPr>
          <w:rFonts w:ascii="Times New Roman" w:hAnsi="Times New Roman" w:cs="Times New Roman"/>
          <w:highlight w:val="yellow"/>
          <w:lang w:val="en-US"/>
        </w:rPr>
        <w:t>Appendix X</w:t>
      </w:r>
      <w:r w:rsidR="00581E39">
        <w:rPr>
          <w:rFonts w:ascii="Times New Roman" w:hAnsi="Times New Roman" w:cs="Times New Roman"/>
          <w:lang w:val="en-US"/>
        </w:rPr>
        <w:t>)</w:t>
      </w:r>
      <w:r w:rsidR="001A5F50">
        <w:rPr>
          <w:rFonts w:ascii="Times New Roman" w:hAnsi="Times New Roman" w:cs="Times New Roman"/>
          <w:lang w:val="en-US"/>
        </w:rPr>
        <w:t xml:space="preserve"> showed similar results to the main model</w:t>
      </w:r>
      <w:r w:rsidR="00AB7B7B">
        <w:rPr>
          <w:rFonts w:ascii="Times New Roman" w:hAnsi="Times New Roman" w:cs="Times New Roman"/>
          <w:lang w:val="en-US"/>
        </w:rPr>
        <w:t>. The logistic regression</w:t>
      </w:r>
      <w:r w:rsidR="00B85C35">
        <w:rPr>
          <w:rFonts w:ascii="Times New Roman" w:hAnsi="Times New Roman" w:cs="Times New Roman"/>
          <w:lang w:val="en-US"/>
        </w:rPr>
        <w:t xml:space="preserve"> model</w:t>
      </w:r>
      <w:r w:rsidR="00AB7B7B">
        <w:rPr>
          <w:rFonts w:ascii="Times New Roman" w:hAnsi="Times New Roman" w:cs="Times New Roman"/>
          <w:lang w:val="en-US"/>
        </w:rPr>
        <w:t xml:space="preserve"> of the sensitivity analysis did not include the </w:t>
      </w:r>
      <w:r w:rsidR="00E40FF7">
        <w:rPr>
          <w:rFonts w:ascii="Times New Roman" w:hAnsi="Times New Roman" w:cs="Times New Roman"/>
          <w:lang w:val="en-US"/>
        </w:rPr>
        <w:t>variables</w:t>
      </w:r>
      <w:r w:rsidR="00B85C35">
        <w:rPr>
          <w:rFonts w:ascii="Times New Roman" w:hAnsi="Times New Roman" w:cs="Times New Roman"/>
          <w:lang w:val="en-US"/>
        </w:rPr>
        <w:t>:</w:t>
      </w:r>
      <w:r w:rsidR="00E40FF7">
        <w:rPr>
          <w:rFonts w:ascii="Times New Roman" w:hAnsi="Times New Roman" w:cs="Times New Roman"/>
          <w:lang w:val="en-US"/>
        </w:rPr>
        <w:t xml:space="preserve"> sex, </w:t>
      </w:r>
      <w:r w:rsidR="00A54048">
        <w:rPr>
          <w:rFonts w:ascii="Times New Roman" w:hAnsi="Times New Roman" w:cs="Times New Roman"/>
          <w:lang w:val="en-US"/>
        </w:rPr>
        <w:t xml:space="preserve">persons per household, </w:t>
      </w:r>
      <w:r w:rsidR="00043747">
        <w:rPr>
          <w:rFonts w:ascii="Times New Roman" w:hAnsi="Times New Roman" w:cs="Times New Roman"/>
          <w:lang w:val="en-US"/>
        </w:rPr>
        <w:t>highest educational attainment</w:t>
      </w:r>
      <w:r w:rsidR="00A42652">
        <w:rPr>
          <w:rFonts w:ascii="Times New Roman" w:hAnsi="Times New Roman" w:cs="Times New Roman"/>
          <w:lang w:val="en-US"/>
        </w:rPr>
        <w:t>,</w:t>
      </w:r>
      <w:r w:rsidR="00043747">
        <w:rPr>
          <w:rFonts w:ascii="Times New Roman" w:hAnsi="Times New Roman" w:cs="Times New Roman"/>
          <w:lang w:val="en-US"/>
        </w:rPr>
        <w:t xml:space="preserve"> and the net income above 1</w:t>
      </w:r>
      <w:del w:id="186" w:author="Marie Neumann" w:date="2022-02-22T16:59:00Z">
        <w:r w:rsidR="00043747">
          <w:rPr>
            <w:rFonts w:ascii="Times New Roman" w:hAnsi="Times New Roman" w:cs="Times New Roman"/>
            <w:lang w:val="en-US"/>
          </w:rPr>
          <w:delText>.</w:delText>
        </w:r>
      </w:del>
      <w:r w:rsidR="00043747">
        <w:rPr>
          <w:rFonts w:ascii="Times New Roman" w:hAnsi="Times New Roman" w:cs="Times New Roman"/>
          <w:lang w:val="en-US"/>
        </w:rPr>
        <w:t xml:space="preserve">500 euros. </w:t>
      </w:r>
      <w:r w:rsidR="00A42652">
        <w:rPr>
          <w:rFonts w:ascii="Times New Roman" w:hAnsi="Times New Roman" w:cs="Times New Roman"/>
          <w:lang w:val="en-US"/>
        </w:rPr>
        <w:t xml:space="preserve">All other variables stayed in the model and remained a similar odds ratio. </w:t>
      </w:r>
      <w:r w:rsidR="00416ADE">
        <w:rPr>
          <w:rFonts w:ascii="Times New Roman" w:hAnsi="Times New Roman" w:cs="Times New Roman"/>
          <w:lang w:val="en-US"/>
        </w:rPr>
        <w:t xml:space="preserve">The only other difference is that </w:t>
      </w:r>
      <w:r w:rsidR="003E42BE">
        <w:rPr>
          <w:rFonts w:ascii="Times New Roman" w:hAnsi="Times New Roman" w:cs="Times New Roman"/>
          <w:lang w:val="en-US"/>
        </w:rPr>
        <w:t xml:space="preserve">the </w:t>
      </w:r>
      <w:commentRangeStart w:id="187"/>
      <w:commentRangeStart w:id="188"/>
      <w:r w:rsidR="0098115C">
        <w:rPr>
          <w:rFonts w:ascii="Times New Roman" w:hAnsi="Times New Roman" w:cs="Times New Roman"/>
          <w:lang w:val="en-US"/>
        </w:rPr>
        <w:t>influence</w:t>
      </w:r>
      <w:commentRangeEnd w:id="187"/>
      <w:r>
        <w:rPr>
          <w:rStyle w:val="a4"/>
        </w:rPr>
        <w:commentReference w:id="187"/>
      </w:r>
      <w:commentRangeEnd w:id="188"/>
      <w:r>
        <w:rPr>
          <w:rStyle w:val="a4"/>
        </w:rPr>
        <w:commentReference w:id="188"/>
      </w:r>
      <w:r w:rsidR="0098115C">
        <w:rPr>
          <w:rFonts w:ascii="Times New Roman" w:hAnsi="Times New Roman" w:cs="Times New Roman"/>
          <w:lang w:val="en-US"/>
        </w:rPr>
        <w:t xml:space="preserve"> of receiving an influen</w:t>
      </w:r>
      <w:r w:rsidR="000A399E">
        <w:rPr>
          <w:rFonts w:ascii="Times New Roman" w:hAnsi="Times New Roman" w:cs="Times New Roman"/>
          <w:lang w:val="en-US"/>
        </w:rPr>
        <w:t>z</w:t>
      </w:r>
      <w:r w:rsidR="0098115C">
        <w:rPr>
          <w:rFonts w:ascii="Times New Roman" w:hAnsi="Times New Roman" w:cs="Times New Roman"/>
          <w:lang w:val="en-US"/>
        </w:rPr>
        <w:t xml:space="preserve">a vaccination </w:t>
      </w:r>
      <w:r w:rsidR="00207295">
        <w:rPr>
          <w:rFonts w:ascii="Times New Roman" w:hAnsi="Times New Roman" w:cs="Times New Roman"/>
          <w:lang w:val="en-US"/>
        </w:rPr>
        <w:t>gets</w:t>
      </w:r>
      <w:r w:rsidR="000A399E">
        <w:rPr>
          <w:rFonts w:ascii="Times New Roman" w:hAnsi="Times New Roman" w:cs="Times New Roman"/>
          <w:lang w:val="en-US"/>
        </w:rPr>
        <w:t xml:space="preserve"> </w:t>
      </w:r>
      <w:r w:rsidR="00207295">
        <w:rPr>
          <w:rFonts w:ascii="Times New Roman" w:hAnsi="Times New Roman" w:cs="Times New Roman"/>
          <w:lang w:val="en-US"/>
        </w:rPr>
        <w:t xml:space="preserve">statistically </w:t>
      </w:r>
      <w:r w:rsidR="000A399E">
        <w:rPr>
          <w:rFonts w:ascii="Times New Roman" w:hAnsi="Times New Roman" w:cs="Times New Roman"/>
          <w:lang w:val="en-US"/>
        </w:rPr>
        <w:t>significant (</w:t>
      </w:r>
      <w:r w:rsidR="0091323D">
        <w:rPr>
          <w:rFonts w:ascii="Times New Roman" w:hAnsi="Times New Roman" w:cs="Times New Roman"/>
          <w:lang w:val="en-US"/>
        </w:rPr>
        <w:t>OR</w:t>
      </w:r>
      <w:ins w:id="189" w:author="Theresa Klinger" w:date="2022-02-27T08:58:00Z">
        <w:r w:rsidR="09E34256" w:rsidRPr="09E34256">
          <w:rPr>
            <w:rFonts w:ascii="Times New Roman" w:hAnsi="Times New Roman" w:cs="Times New Roman"/>
            <w:lang w:val="en-US"/>
          </w:rPr>
          <w:t xml:space="preserve"> </w:t>
        </w:r>
      </w:ins>
      <w:r w:rsidR="09E34256" w:rsidRPr="09E34256">
        <w:rPr>
          <w:rFonts w:ascii="Times New Roman" w:hAnsi="Times New Roman" w:cs="Times New Roman"/>
          <w:lang w:val="en-US"/>
        </w:rPr>
        <w:t>=</w:t>
      </w:r>
      <w:ins w:id="190" w:author="Theresa Klinger" w:date="2022-02-27T08:58:00Z">
        <w:r w:rsidR="09E34256" w:rsidRPr="09E34256">
          <w:rPr>
            <w:rFonts w:ascii="Times New Roman" w:hAnsi="Times New Roman" w:cs="Times New Roman"/>
            <w:lang w:val="en-US"/>
          </w:rPr>
          <w:t xml:space="preserve"> </w:t>
        </w:r>
      </w:ins>
      <w:r w:rsidR="000970FB">
        <w:rPr>
          <w:rFonts w:ascii="Times New Roman" w:hAnsi="Times New Roman" w:cs="Times New Roman"/>
          <w:lang w:val="en-US"/>
        </w:rPr>
        <w:t>7.292; CI</w:t>
      </w:r>
      <w:ins w:id="191" w:author="Theresa Klinger" w:date="2022-02-27T08:58:00Z">
        <w:r w:rsidR="09E34256" w:rsidRPr="09E34256">
          <w:rPr>
            <w:rFonts w:ascii="Times New Roman" w:hAnsi="Times New Roman" w:cs="Times New Roman"/>
            <w:lang w:val="en-US"/>
          </w:rPr>
          <w:t xml:space="preserve"> </w:t>
        </w:r>
      </w:ins>
      <w:r w:rsidR="000970FB">
        <w:rPr>
          <w:rFonts w:ascii="Times New Roman" w:hAnsi="Times New Roman" w:cs="Times New Roman"/>
          <w:lang w:val="en-US"/>
        </w:rPr>
        <w:t>(95</w:t>
      </w:r>
      <w:r w:rsidR="09E34256" w:rsidRPr="09E34256">
        <w:rPr>
          <w:rFonts w:ascii="Times New Roman" w:hAnsi="Times New Roman" w:cs="Times New Roman"/>
          <w:lang w:val="en-US"/>
        </w:rPr>
        <w:t>%)</w:t>
      </w:r>
      <w:ins w:id="192" w:author="Theresa Klinger" w:date="2022-02-27T08:58:00Z">
        <w:r w:rsidR="09E34256" w:rsidRPr="09E34256">
          <w:rPr>
            <w:rFonts w:ascii="Times New Roman" w:hAnsi="Times New Roman" w:cs="Times New Roman"/>
            <w:lang w:val="en-US"/>
          </w:rPr>
          <w:t xml:space="preserve"> </w:t>
        </w:r>
      </w:ins>
      <w:r w:rsidR="09E34256" w:rsidRPr="09E34256">
        <w:rPr>
          <w:rFonts w:ascii="Times New Roman" w:hAnsi="Times New Roman" w:cs="Times New Roman"/>
          <w:lang w:val="en-US"/>
        </w:rPr>
        <w:t>=</w:t>
      </w:r>
      <w:ins w:id="193" w:author="Theresa Klinger" w:date="2022-02-27T08:58:00Z">
        <w:r w:rsidR="09E34256" w:rsidRPr="09E34256">
          <w:rPr>
            <w:rFonts w:ascii="Times New Roman" w:hAnsi="Times New Roman" w:cs="Times New Roman"/>
            <w:lang w:val="en-US"/>
          </w:rPr>
          <w:t xml:space="preserve"> </w:t>
        </w:r>
      </w:ins>
      <w:r w:rsidR="00992E88">
        <w:rPr>
          <w:rFonts w:ascii="Times New Roman" w:hAnsi="Times New Roman" w:cs="Times New Roman"/>
          <w:lang w:val="en-US"/>
        </w:rPr>
        <w:t>1.166-45.596</w:t>
      </w:r>
      <w:r w:rsidR="0091323D">
        <w:rPr>
          <w:rFonts w:ascii="Times New Roman" w:hAnsi="Times New Roman" w:cs="Times New Roman"/>
          <w:lang w:val="en-US"/>
        </w:rPr>
        <w:t>)</w:t>
      </w:r>
      <w:r w:rsidR="003E42BE">
        <w:rPr>
          <w:rFonts w:ascii="Times New Roman" w:hAnsi="Times New Roman" w:cs="Times New Roman"/>
          <w:lang w:val="en-US"/>
        </w:rPr>
        <w:t>.</w:t>
      </w:r>
    </w:p>
    <w:p w14:paraId="4FF75A15" w14:textId="0CA0817B" w:rsidR="00E41D02" w:rsidRPr="001A55CB" w:rsidRDefault="00E41D02" w:rsidP="00403132">
      <w:pPr>
        <w:pStyle w:val="1"/>
        <w:jc w:val="both"/>
        <w:rPr>
          <w:rFonts w:ascii="Times New Roman" w:hAnsi="Times New Roman" w:cs="Times New Roman"/>
          <w:b/>
          <w:bCs/>
          <w:lang w:val="en-US"/>
        </w:rPr>
      </w:pPr>
      <w:r w:rsidRPr="0019299E">
        <w:rPr>
          <w:rFonts w:ascii="Times New Roman" w:hAnsi="Times New Roman" w:cs="Times New Roman"/>
          <w:color w:val="auto"/>
          <w:lang w:val="en-US"/>
        </w:rPr>
        <w:t>DISCUSSION</w:t>
      </w:r>
      <w:bookmarkEnd w:id="183"/>
    </w:p>
    <w:p w14:paraId="3520611A" w14:textId="4AC041E8" w:rsidR="0048788C" w:rsidRDefault="2259F243" w:rsidP="2259F243">
      <w:pPr>
        <w:pStyle w:val="1"/>
        <w:jc w:val="both"/>
        <w:rPr>
          <w:rFonts w:ascii="Times New Roman" w:eastAsiaTheme="minorEastAsia" w:hAnsi="Times New Roman" w:cs="Times New Roman"/>
          <w:color w:val="auto"/>
          <w:sz w:val="22"/>
          <w:szCs w:val="22"/>
          <w:lang w:val="en-US"/>
        </w:rPr>
      </w:pPr>
      <w:r w:rsidRPr="2259F243">
        <w:rPr>
          <w:rFonts w:ascii="Times New Roman" w:eastAsiaTheme="minorEastAsia" w:hAnsi="Times New Roman" w:cs="Times New Roman"/>
          <w:color w:val="auto"/>
          <w:sz w:val="22"/>
          <w:szCs w:val="22"/>
          <w:lang w:val="en-US"/>
        </w:rPr>
        <w:t>Developing vaccines against</w:t>
      </w:r>
      <w:ins w:id="194" w:author="Marie Neumann" w:date="2022-02-22T17:00:00Z">
        <w:r w:rsidR="009014D7">
          <w:rPr>
            <w:rFonts w:ascii="Times New Roman" w:eastAsiaTheme="minorEastAsia" w:hAnsi="Times New Roman" w:cs="Times New Roman"/>
            <w:color w:val="auto"/>
            <w:sz w:val="22"/>
            <w:szCs w:val="22"/>
            <w:lang w:val="en-US"/>
          </w:rPr>
          <w:t xml:space="preserve"> </w:t>
        </w:r>
        <w:commentRangeStart w:id="195"/>
        <w:r w:rsidR="009014D7">
          <w:rPr>
            <w:rFonts w:ascii="Times New Roman" w:eastAsiaTheme="minorEastAsia" w:hAnsi="Times New Roman" w:cs="Times New Roman"/>
            <w:color w:val="auto"/>
            <w:sz w:val="22"/>
            <w:szCs w:val="22"/>
            <w:lang w:val="en-US"/>
          </w:rPr>
          <w:t>Covid</w:t>
        </w:r>
        <w:r w:rsidR="009014D7" w:rsidRPr="2259F243" w:rsidDel="009014D7">
          <w:rPr>
            <w:rFonts w:ascii="Times New Roman" w:eastAsiaTheme="minorEastAsia" w:hAnsi="Times New Roman" w:cs="Times New Roman"/>
            <w:color w:val="auto"/>
            <w:sz w:val="22"/>
            <w:szCs w:val="22"/>
            <w:lang w:val="en-US"/>
          </w:rPr>
          <w:t xml:space="preserve"> </w:t>
        </w:r>
      </w:ins>
      <w:r w:rsidRPr="2259F243">
        <w:rPr>
          <w:rFonts w:ascii="Times New Roman" w:eastAsiaTheme="minorEastAsia" w:hAnsi="Times New Roman" w:cs="Times New Roman"/>
          <w:color w:val="auto"/>
          <w:sz w:val="22"/>
          <w:szCs w:val="22"/>
          <w:lang w:val="en-US"/>
        </w:rPr>
        <w:t>-19</w:t>
      </w:r>
      <w:commentRangeEnd w:id="195"/>
      <w:r>
        <w:rPr>
          <w:rStyle w:val="a4"/>
        </w:rPr>
        <w:commentReference w:id="195"/>
      </w:r>
      <w:r w:rsidRPr="2259F243">
        <w:rPr>
          <w:rFonts w:ascii="Times New Roman" w:eastAsiaTheme="minorEastAsia" w:hAnsi="Times New Roman" w:cs="Times New Roman"/>
          <w:color w:val="auto"/>
          <w:sz w:val="22"/>
          <w:szCs w:val="22"/>
          <w:lang w:val="en-US"/>
        </w:rPr>
        <w:t xml:space="preserve"> and making them accessible worldwide is a priority to end the pandemic. However, the success of this approach depends on people's readiness to be vaccinated. This vaccination readiness is a crucial factor of vaccination behavior, which </w:t>
      </w:r>
      <w:del w:id="196" w:author="Jette Echterhoff" w:date="2022-02-27T12:20:00Z">
        <w:r w:rsidR="009625DB">
          <w:rPr>
            <w:rFonts w:ascii="Times New Roman" w:eastAsiaTheme="minorEastAsia" w:hAnsi="Times New Roman" w:cs="Times New Roman"/>
            <w:color w:val="auto"/>
            <w:sz w:val="22"/>
            <w:szCs w:val="22"/>
            <w:lang w:val="en-US"/>
          </w:rPr>
          <w:delText xml:space="preserve">is </w:delText>
        </w:r>
      </w:del>
      <w:r w:rsidRPr="2259F243">
        <w:rPr>
          <w:rFonts w:ascii="Times New Roman" w:eastAsiaTheme="minorEastAsia" w:hAnsi="Times New Roman" w:cs="Times New Roman"/>
          <w:color w:val="auto"/>
          <w:sz w:val="22"/>
          <w:szCs w:val="22"/>
          <w:lang w:val="en-US"/>
        </w:rPr>
        <w:t xml:space="preserve">why it is related to the success of vaccination programs </w:t>
      </w:r>
      <w:r w:rsidR="0048788C" w:rsidRPr="2259F243">
        <w:rPr>
          <w:rFonts w:ascii="Times New Roman" w:eastAsiaTheme="minorEastAsia" w:hAnsi="Times New Roman" w:cs="Times New Roman"/>
          <w:color w:val="auto"/>
          <w:sz w:val="22"/>
          <w:szCs w:val="22"/>
          <w:lang w:val="en-US"/>
        </w:rPr>
        <w:fldChar w:fldCharType="begin"/>
      </w:r>
      <w:r w:rsidR="000B3C5A">
        <w:rPr>
          <w:rFonts w:ascii="Times New Roman" w:eastAsiaTheme="minorEastAsia" w:hAnsi="Times New Roman" w:cs="Times New Roman"/>
          <w:color w:val="auto"/>
          <w:sz w:val="22"/>
          <w:szCs w:val="22"/>
          <w:lang w:val="en-US"/>
        </w:rPr>
        <w:instrText xml:space="preserve"> ADDIN ZOTERO_ITEM CSL_CITATION {"citationID":"TRhzeMpf","properties":{"formattedCitation":"(18)","plainCitation":"(18)","noteIndex":0},"citationItems":[{"id":554,"uris":["http://zotero.org/groups/4579276/items/ASDAUPU2"],"uri":["http://zotero.org/groups/4579276/items/ASDAUPU2"],"itemData":{"id":554,"type":"article-journal","abstract":". Although vaccines are among the most effective interventions used in fighting diseases, vaccination readiness varies substantially among individuals. Vaccination readiness is defined as a set of components that increase or decrease AN individual’s likelihood of getting vaccinated. Building on earlier work that distinguished five components of vaccination readiness (confidence, complacency, constraints, calculation, and collective responsibility), we revised the questionnaire used to measure these components to improve its psychometric properties, specifically criterion validity. In doing so, we also developed two new components of vaccination readiness: compliance and conspiracy. Compliance is the tendency to support monitoring to control adherence to regulations; conspiracy is the tendency to endorse conspiratorial beliefs about vaccination. The newly introduced 7C scale was initially piloted in a cascade of serial cross-sectional studies and then validated with N = 681 participants from the COVID-19 Snapshot Monitoring in Denmark. We report a bifactor measurement model, convergent validity with other questionnaires, and an explanation of 85% variance in the willingness to vaccinate against COVID-19. We also present a 7-item short version of the scale. The instrument is publicly available in several languages (www.vaccination-readiness.com), and we seek collaboration to provide translations of our instrument into other languages.","container-title":"European Journal of Psychological Assessment","DOI":"10.1027/1015-5759/a000663","ISSN":"1015-5759","note":"publisher: Hogrefe Publishing","page":"1-9","source":"econtent.hogrefe.com (Atypon)","title":"Measuring the 7Cs of Vaccination Readiness","author":[{"family":"Geiger","given":"Mattis"},{"family":"Rees","given":"Franziska"},{"family":"Lilleholt","given":"Lau"},{"family":"Santana","given":"Ana P."},{"family":"Zettler","given":"Ingo"},{"family":"Wilhelm","given":"Oliver"},{"family":"Betsch","given":"Cornelia"},{"family":"Böhm","given":"Robert"}],"issued":{"date-parts":[["2021",6,16]]}}}],"schema":"https://github.com/citation-style-language/schema/raw/master/csl-citation.json"} </w:instrText>
      </w:r>
      <w:r w:rsidR="0048788C" w:rsidRPr="2259F243">
        <w:rPr>
          <w:rFonts w:ascii="Times New Roman" w:eastAsiaTheme="minorEastAsia" w:hAnsi="Times New Roman" w:cs="Times New Roman"/>
          <w:color w:val="auto"/>
          <w:sz w:val="22"/>
          <w:szCs w:val="22"/>
          <w:lang w:val="en-US"/>
        </w:rPr>
        <w:fldChar w:fldCharType="separate"/>
      </w:r>
      <w:r w:rsidR="000B3C5A">
        <w:rPr>
          <w:rFonts w:ascii="Times New Roman" w:eastAsiaTheme="minorEastAsia" w:hAnsi="Times New Roman" w:cs="Times New Roman"/>
          <w:noProof/>
          <w:color w:val="auto"/>
          <w:sz w:val="22"/>
          <w:szCs w:val="22"/>
          <w:lang w:val="en-US"/>
        </w:rPr>
        <w:t>(18)</w:t>
      </w:r>
      <w:r w:rsidR="0048788C" w:rsidRPr="2259F243">
        <w:rPr>
          <w:rFonts w:ascii="Times New Roman" w:eastAsiaTheme="minorEastAsia" w:hAnsi="Times New Roman" w:cs="Times New Roman"/>
          <w:color w:val="auto"/>
          <w:sz w:val="22"/>
          <w:szCs w:val="22"/>
          <w:lang w:val="en-US"/>
        </w:rPr>
        <w:fldChar w:fldCharType="end"/>
      </w:r>
      <w:r w:rsidRPr="2259F243">
        <w:rPr>
          <w:rFonts w:ascii="Times New Roman" w:eastAsiaTheme="minorEastAsia" w:hAnsi="Times New Roman" w:cs="Times New Roman"/>
          <w:color w:val="auto"/>
          <w:sz w:val="22"/>
          <w:szCs w:val="22"/>
          <w:lang w:val="en-US"/>
        </w:rPr>
        <w:t xml:space="preserve">. Hence, understanding individual differences in vaccination readiness and its influencing factors is most important. The results of the COVIM </w:t>
      </w:r>
      <w:ins w:id="197" w:author="Marie Neumann" w:date="2022-02-22T17:01:00Z">
        <w:r w:rsidR="00CD179A">
          <w:rPr>
            <w:rFonts w:ascii="Times New Roman" w:eastAsiaTheme="minorEastAsia" w:hAnsi="Times New Roman" w:cs="Times New Roman"/>
            <w:color w:val="auto"/>
            <w:sz w:val="22"/>
            <w:szCs w:val="22"/>
            <w:lang w:val="en-US"/>
          </w:rPr>
          <w:t>o</w:t>
        </w:r>
      </w:ins>
      <w:del w:id="198" w:author="Marie Neumann" w:date="2022-02-22T17:01:00Z">
        <w:r w:rsidRPr="2259F243">
          <w:rPr>
            <w:rFonts w:ascii="Times New Roman" w:eastAsiaTheme="minorEastAsia" w:hAnsi="Times New Roman" w:cs="Times New Roman"/>
            <w:color w:val="auto"/>
            <w:sz w:val="22"/>
            <w:szCs w:val="22"/>
            <w:lang w:val="en-US"/>
          </w:rPr>
          <w:delText>O</w:delText>
        </w:r>
      </w:del>
      <w:r w:rsidRPr="2259F243">
        <w:rPr>
          <w:rFonts w:ascii="Times New Roman" w:eastAsiaTheme="minorEastAsia" w:hAnsi="Times New Roman" w:cs="Times New Roman"/>
          <w:color w:val="auto"/>
          <w:sz w:val="22"/>
          <w:szCs w:val="22"/>
          <w:lang w:val="en-US"/>
        </w:rPr>
        <w:t xml:space="preserve">nline survey show, that multiple factors influence one´s readiness to be vaccinated. Overall, </w:t>
      </w:r>
      <w:commentRangeStart w:id="199"/>
      <w:r w:rsidRPr="2259F243">
        <w:rPr>
          <w:rFonts w:ascii="Times New Roman" w:eastAsiaTheme="minorEastAsia" w:hAnsi="Times New Roman" w:cs="Times New Roman"/>
          <w:color w:val="auto"/>
          <w:sz w:val="22"/>
          <w:szCs w:val="22"/>
          <w:lang w:val="en-US"/>
        </w:rPr>
        <w:t>eleven</w:t>
      </w:r>
      <w:commentRangeStart w:id="200"/>
      <w:commentRangeEnd w:id="200"/>
      <w:r w:rsidR="003F631C">
        <w:rPr>
          <w:rStyle w:val="a4"/>
        </w:rPr>
        <w:commentReference w:id="200"/>
      </w:r>
      <w:commentRangeEnd w:id="199"/>
      <w:r>
        <w:rPr>
          <w:rStyle w:val="a4"/>
        </w:rPr>
        <w:commentReference w:id="199"/>
      </w:r>
      <w:r w:rsidRPr="2259F243">
        <w:rPr>
          <w:rFonts w:ascii="Times New Roman" w:eastAsiaTheme="minorEastAsia" w:hAnsi="Times New Roman" w:cs="Times New Roman"/>
          <w:color w:val="auto"/>
          <w:sz w:val="22"/>
          <w:szCs w:val="22"/>
          <w:lang w:val="en-US"/>
        </w:rPr>
        <w:t xml:space="preserve"> variables </w:t>
      </w:r>
      <w:del w:id="201" w:author="Theresa Klinger" w:date="2022-02-27T09:09:00Z">
        <w:r w:rsidRPr="2259F243">
          <w:rPr>
            <w:rFonts w:ascii="Times New Roman" w:eastAsiaTheme="minorEastAsia" w:hAnsi="Times New Roman" w:cs="Times New Roman"/>
            <w:color w:val="auto"/>
            <w:sz w:val="22"/>
            <w:szCs w:val="22"/>
            <w:lang w:val="en-US"/>
          </w:rPr>
          <w:delText>have been</w:delText>
        </w:r>
      </w:del>
      <w:ins w:id="202" w:author="Theresa Klinger" w:date="2022-02-27T09:09:00Z">
        <w:r w:rsidR="0E83C1AA" w:rsidRPr="0E83C1AA">
          <w:rPr>
            <w:rFonts w:ascii="Times New Roman" w:eastAsiaTheme="minorEastAsia" w:hAnsi="Times New Roman" w:cs="Times New Roman"/>
            <w:color w:val="auto"/>
            <w:sz w:val="22"/>
            <w:szCs w:val="22"/>
            <w:lang w:val="en-US"/>
          </w:rPr>
          <w:t>were</w:t>
        </w:r>
      </w:ins>
      <w:r w:rsidRPr="2259F243">
        <w:rPr>
          <w:rFonts w:ascii="Times New Roman" w:eastAsiaTheme="minorEastAsia" w:hAnsi="Times New Roman" w:cs="Times New Roman"/>
          <w:color w:val="auto"/>
          <w:sz w:val="22"/>
          <w:szCs w:val="22"/>
          <w:lang w:val="en-US"/>
        </w:rPr>
        <w:t xml:space="preserve"> identified </w:t>
      </w:r>
      <w:del w:id="203" w:author="Theresa Klinger" w:date="2022-02-27T09:09:00Z">
        <w:r w:rsidRPr="2259F243">
          <w:rPr>
            <w:rFonts w:ascii="Times New Roman" w:eastAsiaTheme="minorEastAsia" w:hAnsi="Times New Roman" w:cs="Times New Roman"/>
            <w:color w:val="auto"/>
            <w:sz w:val="22"/>
            <w:szCs w:val="22"/>
            <w:lang w:val="en-US"/>
          </w:rPr>
          <w:delText xml:space="preserve">to be an </w:delText>
        </w:r>
        <w:r w:rsidRPr="0E83C1AA" w:rsidDel="0E83C1AA">
          <w:rPr>
            <w:rFonts w:ascii="Times New Roman" w:eastAsiaTheme="minorEastAsia" w:hAnsi="Times New Roman" w:cs="Times New Roman"/>
            <w:color w:val="auto"/>
            <w:sz w:val="22"/>
            <w:szCs w:val="22"/>
            <w:lang w:val="en-US"/>
          </w:rPr>
          <w:delText>I</w:delText>
        </w:r>
      </w:del>
      <w:ins w:id="204" w:author="Theresa Klinger" w:date="2022-02-27T09:09:00Z">
        <w:r w:rsidR="0E83C1AA" w:rsidRPr="0E83C1AA">
          <w:rPr>
            <w:rFonts w:ascii="Times New Roman" w:eastAsiaTheme="minorEastAsia" w:hAnsi="Times New Roman" w:cs="Times New Roman"/>
            <w:color w:val="auto"/>
            <w:sz w:val="22"/>
            <w:szCs w:val="22"/>
            <w:lang w:val="en-US"/>
          </w:rPr>
          <w:t xml:space="preserve">as </w:t>
        </w:r>
        <w:proofErr w:type="spellStart"/>
        <w:r w:rsidR="0E83C1AA" w:rsidRPr="0E83C1AA">
          <w:rPr>
            <w:rFonts w:ascii="Times New Roman" w:eastAsiaTheme="minorEastAsia" w:hAnsi="Times New Roman" w:cs="Times New Roman"/>
            <w:color w:val="auto"/>
            <w:sz w:val="22"/>
            <w:szCs w:val="22"/>
            <w:lang w:val="en-US"/>
          </w:rPr>
          <w:t>i</w:t>
        </w:r>
      </w:ins>
      <w:r w:rsidR="0E83C1AA" w:rsidRPr="0E83C1AA">
        <w:rPr>
          <w:rFonts w:ascii="Times New Roman" w:eastAsiaTheme="minorEastAsia" w:hAnsi="Times New Roman" w:cs="Times New Roman"/>
          <w:color w:val="auto"/>
          <w:sz w:val="22"/>
          <w:szCs w:val="22"/>
          <w:lang w:val="en-US"/>
        </w:rPr>
        <w:t>nfluencing</w:t>
      </w:r>
      <w:del w:id="205" w:author="Theresa Klinger" w:date="2022-02-27T09:09:00Z">
        <w:r w:rsidRPr="2259F243">
          <w:rPr>
            <w:rFonts w:ascii="Times New Roman" w:eastAsiaTheme="minorEastAsia" w:hAnsi="Times New Roman" w:cs="Times New Roman"/>
            <w:color w:val="auto"/>
            <w:sz w:val="22"/>
            <w:szCs w:val="22"/>
            <w:lang w:val="en-US"/>
          </w:rPr>
          <w:delText xml:space="preserve"> factor on </w:delText>
        </w:r>
      </w:del>
      <w:r w:rsidRPr="2259F243">
        <w:rPr>
          <w:rFonts w:ascii="Times New Roman" w:eastAsiaTheme="minorEastAsia" w:hAnsi="Times New Roman" w:cs="Times New Roman"/>
          <w:color w:val="auto"/>
          <w:sz w:val="22"/>
          <w:szCs w:val="22"/>
          <w:lang w:val="en-US"/>
        </w:rPr>
        <w:t>vaccination</w:t>
      </w:r>
      <w:proofErr w:type="spellEnd"/>
      <w:r w:rsidRPr="2259F243">
        <w:rPr>
          <w:rFonts w:ascii="Times New Roman" w:eastAsiaTheme="minorEastAsia" w:hAnsi="Times New Roman" w:cs="Times New Roman"/>
          <w:color w:val="auto"/>
          <w:sz w:val="22"/>
          <w:szCs w:val="22"/>
          <w:lang w:val="en-US"/>
        </w:rPr>
        <w:t xml:space="preserve"> readiness</w:t>
      </w:r>
      <w:ins w:id="206" w:author="Theresa Klinger" w:date="2022-02-27T09:10:00Z">
        <w:r w:rsidR="0E83C1AA" w:rsidRPr="0E83C1AA">
          <w:rPr>
            <w:rFonts w:ascii="Times New Roman" w:eastAsiaTheme="minorEastAsia" w:hAnsi="Times New Roman" w:cs="Times New Roman"/>
            <w:color w:val="auto"/>
            <w:sz w:val="22"/>
            <w:szCs w:val="22"/>
            <w:lang w:val="en-US"/>
          </w:rPr>
          <w:t>,</w:t>
        </w:r>
      </w:ins>
      <w:ins w:id="207" w:author="Hellen Temme" w:date="2022-02-23T12:43:00Z">
        <w:r w:rsidR="00942545" w:rsidRPr="00942545">
          <w:rPr>
            <w:rFonts w:ascii="Times New Roman" w:eastAsiaTheme="minorEastAsia" w:hAnsi="Times New Roman" w:cs="Times New Roman"/>
            <w:color w:val="auto"/>
            <w:sz w:val="22"/>
            <w:szCs w:val="22"/>
            <w:lang w:val="en-US"/>
          </w:rPr>
          <w:t xml:space="preserve"> </w:t>
        </w:r>
      </w:ins>
      <w:del w:id="208" w:author="Theresa Klinger" w:date="2022-02-27T09:10:00Z">
        <w:r w:rsidR="00942545" w:rsidRPr="00942545">
          <w:rPr>
            <w:rFonts w:ascii="Times New Roman" w:eastAsiaTheme="minorEastAsia" w:hAnsi="Times New Roman" w:cs="Times New Roman"/>
            <w:color w:val="auto"/>
            <w:sz w:val="22"/>
            <w:szCs w:val="22"/>
            <w:lang w:val="en-US"/>
          </w:rPr>
          <w:delText>8 of which were again significant</w:delText>
        </w:r>
        <w:r w:rsidRPr="2259F243">
          <w:rPr>
            <w:rFonts w:ascii="Times New Roman" w:eastAsiaTheme="minorEastAsia" w:hAnsi="Times New Roman" w:cs="Times New Roman"/>
            <w:color w:val="auto"/>
            <w:sz w:val="22"/>
            <w:szCs w:val="22"/>
            <w:lang w:val="en-US"/>
          </w:rPr>
          <w:delText>.</w:delText>
        </w:r>
      </w:del>
      <w:ins w:id="209" w:author="Theresa Klinger" w:date="2022-02-27T09:10:00Z">
        <w:r w:rsidRPr="2259F243">
          <w:rPr>
            <w:rFonts w:ascii="Times New Roman" w:eastAsiaTheme="minorEastAsia" w:hAnsi="Times New Roman" w:cs="Times New Roman"/>
            <w:color w:val="auto"/>
            <w:sz w:val="22"/>
            <w:szCs w:val="22"/>
            <w:lang w:val="en-US"/>
          </w:rPr>
          <w:t xml:space="preserve"> </w:t>
        </w:r>
        <w:r w:rsidR="0E83C1AA" w:rsidRPr="0E83C1AA">
          <w:rPr>
            <w:rFonts w:ascii="Times New Roman" w:eastAsiaTheme="minorEastAsia" w:hAnsi="Times New Roman" w:cs="Times New Roman"/>
            <w:color w:val="auto"/>
            <w:sz w:val="22"/>
            <w:szCs w:val="22"/>
            <w:lang w:val="en-US"/>
          </w:rPr>
          <w:t xml:space="preserve">of which </w:t>
        </w:r>
      </w:ins>
      <w:commentRangeStart w:id="210"/>
      <w:ins w:id="211" w:author="Florian Walsemann" w:date="2022-02-27T13:56:00Z">
        <w:r w:rsidR="7C4F2344" w:rsidRPr="7C4F2344">
          <w:rPr>
            <w:rFonts w:ascii="Times New Roman" w:eastAsiaTheme="minorEastAsia" w:hAnsi="Times New Roman" w:cs="Times New Roman"/>
            <w:color w:val="auto"/>
            <w:sz w:val="22"/>
            <w:szCs w:val="22"/>
            <w:lang w:val="en-US"/>
          </w:rPr>
          <w:t>seven</w:t>
        </w:r>
      </w:ins>
      <w:del w:id="212" w:author="Florian Walsemann" w:date="2022-02-27T13:56:00Z">
        <w:r w:rsidRPr="7C4F2344" w:rsidDel="7C4F2344">
          <w:rPr>
            <w:rFonts w:ascii="Times New Roman" w:eastAsiaTheme="minorEastAsia" w:hAnsi="Times New Roman" w:cs="Times New Roman"/>
            <w:color w:val="auto"/>
            <w:sz w:val="22"/>
            <w:szCs w:val="22"/>
            <w:lang w:val="en-US"/>
          </w:rPr>
          <w:delText>e</w:delText>
        </w:r>
      </w:del>
      <w:commentRangeEnd w:id="210"/>
      <w:r>
        <w:rPr>
          <w:rStyle w:val="a4"/>
        </w:rPr>
        <w:commentReference w:id="210"/>
      </w:r>
      <w:del w:id="213" w:author="Florian Walsemann" w:date="2022-02-27T13:56:00Z">
        <w:r w:rsidRPr="7C4F2344" w:rsidDel="7C4F2344">
          <w:rPr>
            <w:rFonts w:ascii="Times New Roman" w:eastAsiaTheme="minorEastAsia" w:hAnsi="Times New Roman" w:cs="Times New Roman"/>
            <w:color w:val="auto"/>
            <w:sz w:val="22"/>
            <w:szCs w:val="22"/>
            <w:lang w:val="en-US"/>
          </w:rPr>
          <w:delText>ight</w:delText>
        </w:r>
      </w:del>
      <w:ins w:id="214" w:author="Theresa Klinger" w:date="2022-02-27T09:10:00Z">
        <w:r w:rsidR="0E83C1AA" w:rsidRPr="0E83C1AA">
          <w:rPr>
            <w:rFonts w:ascii="Times New Roman" w:eastAsiaTheme="minorEastAsia" w:hAnsi="Times New Roman" w:cs="Times New Roman"/>
            <w:color w:val="auto"/>
            <w:sz w:val="22"/>
            <w:szCs w:val="22"/>
            <w:lang w:val="en-US"/>
          </w:rPr>
          <w:t xml:space="preserve"> in turn were </w:t>
        </w:r>
        <w:commentRangeStart w:id="215"/>
        <w:commentRangeStart w:id="216"/>
        <w:r w:rsidR="0E83C1AA" w:rsidRPr="0E83C1AA">
          <w:rPr>
            <w:rFonts w:ascii="Times New Roman" w:eastAsiaTheme="minorEastAsia" w:hAnsi="Times New Roman" w:cs="Times New Roman"/>
            <w:color w:val="auto"/>
            <w:sz w:val="22"/>
            <w:szCs w:val="22"/>
            <w:lang w:val="en-US"/>
          </w:rPr>
          <w:t>statistically</w:t>
        </w:r>
      </w:ins>
      <w:commentRangeEnd w:id="215"/>
      <w:r>
        <w:rPr>
          <w:rStyle w:val="a4"/>
        </w:rPr>
        <w:commentReference w:id="215"/>
      </w:r>
      <w:commentRangeEnd w:id="216"/>
      <w:r>
        <w:rPr>
          <w:rStyle w:val="a4"/>
        </w:rPr>
        <w:commentReference w:id="216"/>
      </w:r>
      <w:ins w:id="217" w:author="Theresa Klinger" w:date="2022-02-27T09:10:00Z">
        <w:r w:rsidR="0E83C1AA" w:rsidRPr="0E83C1AA">
          <w:rPr>
            <w:rFonts w:ascii="Times New Roman" w:eastAsiaTheme="minorEastAsia" w:hAnsi="Times New Roman" w:cs="Times New Roman"/>
            <w:color w:val="auto"/>
            <w:sz w:val="22"/>
            <w:szCs w:val="22"/>
            <w:lang w:val="en-US"/>
          </w:rPr>
          <w:t xml:space="preserve"> significant.</w:t>
        </w:r>
      </w:ins>
      <w:r w:rsidR="0E83C1AA" w:rsidRPr="0E83C1AA">
        <w:rPr>
          <w:rFonts w:ascii="Times New Roman" w:eastAsiaTheme="minorEastAsia" w:hAnsi="Times New Roman" w:cs="Times New Roman"/>
          <w:color w:val="auto"/>
          <w:sz w:val="22"/>
          <w:szCs w:val="22"/>
          <w:lang w:val="en-US"/>
        </w:rPr>
        <w:t xml:space="preserve"> </w:t>
      </w:r>
    </w:p>
    <w:p w14:paraId="0D690796" w14:textId="77777777" w:rsidR="003F69ED" w:rsidRPr="003F69ED" w:rsidRDefault="003F69ED" w:rsidP="003F69ED">
      <w:pPr>
        <w:rPr>
          <w:lang w:val="en-US"/>
        </w:rPr>
      </w:pPr>
    </w:p>
    <w:p w14:paraId="7EB34CFE" w14:textId="54F156E1" w:rsidR="004A5344" w:rsidRPr="00337881" w:rsidRDefault="003F69ED" w:rsidP="00337881">
      <w:pPr>
        <w:pStyle w:val="2"/>
        <w:rPr>
          <w:rFonts w:ascii="Times New Roman" w:hAnsi="Times New Roman" w:cs="Times New Roman"/>
          <w:b/>
          <w:bCs/>
          <w:color w:val="auto"/>
          <w:lang w:val="en-US"/>
        </w:rPr>
      </w:pPr>
      <w:r w:rsidRPr="00337881">
        <w:rPr>
          <w:rFonts w:ascii="Times New Roman" w:hAnsi="Times New Roman" w:cs="Times New Roman"/>
          <w:b/>
          <w:bCs/>
          <w:color w:val="auto"/>
          <w:lang w:val="en-US"/>
        </w:rPr>
        <w:t>Results</w:t>
      </w:r>
    </w:p>
    <w:p w14:paraId="46641A57" w14:textId="3691EE61" w:rsidR="00A42F0D" w:rsidRPr="00A42F0D" w:rsidRDefault="00A42F0D" w:rsidP="00A42F0D">
      <w:pPr>
        <w:spacing w:line="276" w:lineRule="auto"/>
        <w:jc w:val="both"/>
        <w:rPr>
          <w:rFonts w:ascii="Times New Roman" w:eastAsia="Calibri" w:hAnsi="Times New Roman" w:cs="Times New Roman"/>
          <w:color w:val="000000" w:themeColor="text1"/>
          <w:lang w:val="en-US"/>
        </w:rPr>
      </w:pPr>
      <w:bookmarkStart w:id="218" w:name="_Hlk95985638"/>
      <w:r w:rsidRPr="00A42F0D">
        <w:rPr>
          <w:rFonts w:ascii="Times New Roman" w:eastAsia="Calibri" w:hAnsi="Times New Roman" w:cs="Times New Roman"/>
          <w:color w:val="000000" w:themeColor="text1"/>
          <w:lang w:val="en-US"/>
        </w:rPr>
        <w:t xml:space="preserve">A factor that could potentially negatively </w:t>
      </w:r>
      <w:commentRangeStart w:id="219"/>
      <w:r w:rsidRPr="00A42F0D">
        <w:rPr>
          <w:rFonts w:ascii="Times New Roman" w:eastAsia="Calibri" w:hAnsi="Times New Roman" w:cs="Times New Roman"/>
          <w:color w:val="000000" w:themeColor="text1"/>
          <w:lang w:val="en-US"/>
        </w:rPr>
        <w:t xml:space="preserve">influenced </w:t>
      </w:r>
      <w:commentRangeEnd w:id="219"/>
      <w:r w:rsidR="008E1150">
        <w:rPr>
          <w:rStyle w:val="a4"/>
        </w:rPr>
        <w:commentReference w:id="219"/>
      </w:r>
      <w:r w:rsidRPr="00A42F0D">
        <w:rPr>
          <w:rFonts w:ascii="Times New Roman" w:eastAsia="Calibri" w:hAnsi="Times New Roman" w:cs="Times New Roman"/>
          <w:color w:val="000000" w:themeColor="text1"/>
          <w:lang w:val="en-US"/>
        </w:rPr>
        <w:t xml:space="preserve">attitudes toward vaccination </w:t>
      </w:r>
      <w:r w:rsidR="00B74D75">
        <w:rPr>
          <w:rFonts w:ascii="Times New Roman" w:eastAsia="Calibri" w:hAnsi="Times New Roman" w:cs="Times New Roman"/>
          <w:color w:val="000000" w:themeColor="text1"/>
          <w:lang w:val="en-US"/>
        </w:rPr>
        <w:t>is</w:t>
      </w:r>
      <w:r w:rsidRPr="00A42F0D">
        <w:rPr>
          <w:rFonts w:ascii="Times New Roman" w:eastAsia="Calibri" w:hAnsi="Times New Roman" w:cs="Times New Roman"/>
          <w:color w:val="000000" w:themeColor="text1"/>
          <w:lang w:val="en-US"/>
        </w:rPr>
        <w:t xml:space="preserve"> gender. As already seen in </w:t>
      </w:r>
      <w:commentRangeStart w:id="220"/>
      <w:commentRangeStart w:id="221"/>
      <w:r w:rsidRPr="00A42F0D">
        <w:rPr>
          <w:rFonts w:ascii="Times New Roman" w:eastAsia="Calibri" w:hAnsi="Times New Roman" w:cs="Times New Roman"/>
          <w:color w:val="000000" w:themeColor="text1"/>
          <w:lang w:val="en-US"/>
        </w:rPr>
        <w:t>many studie</w:t>
      </w:r>
      <w:commentRangeEnd w:id="220"/>
      <w:r>
        <w:rPr>
          <w:rStyle w:val="a4"/>
        </w:rPr>
        <w:commentReference w:id="220"/>
      </w:r>
      <w:commentRangeEnd w:id="221"/>
      <w:r>
        <w:rPr>
          <w:rStyle w:val="a4"/>
        </w:rPr>
        <w:commentReference w:id="221"/>
      </w:r>
      <w:r w:rsidRPr="00A42F0D">
        <w:rPr>
          <w:rFonts w:ascii="Times New Roman" w:eastAsia="Calibri" w:hAnsi="Times New Roman" w:cs="Times New Roman"/>
          <w:color w:val="000000" w:themeColor="text1"/>
          <w:lang w:val="en-US"/>
        </w:rPr>
        <w:t xml:space="preserve">s, being </w:t>
      </w:r>
      <w:r w:rsidR="009625DB">
        <w:rPr>
          <w:rFonts w:ascii="Times New Roman" w:eastAsia="Calibri" w:hAnsi="Times New Roman" w:cs="Times New Roman"/>
          <w:color w:val="000000" w:themeColor="text1"/>
          <w:lang w:val="en-US"/>
        </w:rPr>
        <w:t xml:space="preserve">a </w:t>
      </w:r>
      <w:r w:rsidRPr="00A42F0D">
        <w:rPr>
          <w:rFonts w:ascii="Times New Roman" w:eastAsia="Calibri" w:hAnsi="Times New Roman" w:cs="Times New Roman"/>
          <w:color w:val="000000" w:themeColor="text1"/>
          <w:lang w:val="en-US"/>
        </w:rPr>
        <w:t xml:space="preserve">woman increases the chances of having a negative vaccination readiness. It could be assumed that because vaccination reaction as well as allergic reaction are more likely to </w:t>
      </w:r>
      <w:commentRangeStart w:id="222"/>
      <w:commentRangeStart w:id="223"/>
      <w:commentRangeStart w:id="224"/>
      <w:commentRangeStart w:id="225"/>
      <w:r w:rsidRPr="00A42F0D">
        <w:rPr>
          <w:rFonts w:ascii="Times New Roman" w:eastAsia="Calibri" w:hAnsi="Times New Roman" w:cs="Times New Roman"/>
          <w:color w:val="000000" w:themeColor="text1"/>
          <w:lang w:val="en-US"/>
        </w:rPr>
        <w:t>occur in women</w:t>
      </w:r>
      <w:commentRangeEnd w:id="222"/>
      <w:r>
        <w:rPr>
          <w:rStyle w:val="a4"/>
        </w:rPr>
        <w:commentReference w:id="222"/>
      </w:r>
      <w:commentRangeEnd w:id="223"/>
      <w:r>
        <w:rPr>
          <w:rStyle w:val="a4"/>
        </w:rPr>
        <w:commentReference w:id="223"/>
      </w:r>
      <w:commentRangeEnd w:id="224"/>
      <w:r>
        <w:rPr>
          <w:rStyle w:val="a4"/>
        </w:rPr>
        <w:commentReference w:id="224"/>
      </w:r>
      <w:commentRangeEnd w:id="225"/>
      <w:r>
        <w:rPr>
          <w:rStyle w:val="a4"/>
        </w:rPr>
        <w:commentReference w:id="225"/>
      </w:r>
      <w:r w:rsidRPr="00A42F0D">
        <w:rPr>
          <w:rFonts w:ascii="Times New Roman" w:eastAsia="Calibri" w:hAnsi="Times New Roman" w:cs="Times New Roman"/>
          <w:color w:val="000000" w:themeColor="text1"/>
          <w:lang w:val="en-US"/>
        </w:rPr>
        <w:t xml:space="preserve">, that they are hesitant about vaccination. Also, the later recommendation to get </w:t>
      </w:r>
      <w:r w:rsidRPr="00A42F0D">
        <w:rPr>
          <w:rFonts w:ascii="Times New Roman" w:eastAsia="Calibri" w:hAnsi="Times New Roman" w:cs="Times New Roman"/>
          <w:color w:val="000000" w:themeColor="text1"/>
          <w:lang w:val="en-US"/>
        </w:rPr>
        <w:lastRenderedPageBreak/>
        <w:t xml:space="preserve">vaccinated for pregnant and breastfeeding women from the </w:t>
      </w:r>
      <w:commentRangeStart w:id="226"/>
      <w:commentRangeStart w:id="227"/>
      <w:r w:rsidRPr="00A42F0D">
        <w:rPr>
          <w:rFonts w:ascii="Times New Roman" w:eastAsia="Calibri" w:hAnsi="Times New Roman" w:cs="Times New Roman"/>
          <w:color w:val="000000" w:themeColor="text1"/>
          <w:lang w:val="en-US"/>
        </w:rPr>
        <w:t>Standing Committee on Vaccination</w:t>
      </w:r>
      <w:commentRangeEnd w:id="226"/>
      <w:r>
        <w:rPr>
          <w:rStyle w:val="a4"/>
        </w:rPr>
        <w:commentReference w:id="226"/>
      </w:r>
      <w:commentRangeEnd w:id="227"/>
      <w:r w:rsidR="008005D3">
        <w:rPr>
          <w:rStyle w:val="a4"/>
        </w:rPr>
        <w:commentReference w:id="227"/>
      </w:r>
      <w:r w:rsidRPr="00A42F0D">
        <w:rPr>
          <w:rFonts w:ascii="Times New Roman" w:eastAsia="Calibri" w:hAnsi="Times New Roman" w:cs="Times New Roman"/>
          <w:color w:val="000000" w:themeColor="text1"/>
          <w:lang w:val="en-US"/>
        </w:rPr>
        <w:t xml:space="preserve"> </w:t>
      </w:r>
      <w:commentRangeStart w:id="228"/>
      <w:r w:rsidRPr="00A42F0D">
        <w:rPr>
          <w:rFonts w:ascii="Times New Roman" w:eastAsia="Calibri" w:hAnsi="Times New Roman" w:cs="Times New Roman"/>
          <w:color w:val="000000" w:themeColor="text1"/>
          <w:lang w:val="en-US"/>
        </w:rPr>
        <w:t>(STIKO)</w:t>
      </w:r>
      <w:commentRangeEnd w:id="228"/>
      <w:r>
        <w:rPr>
          <w:rStyle w:val="a4"/>
        </w:rPr>
        <w:commentReference w:id="228"/>
      </w:r>
      <w:r w:rsidRPr="00A42F0D">
        <w:rPr>
          <w:rFonts w:ascii="Times New Roman" w:eastAsia="Calibri" w:hAnsi="Times New Roman" w:cs="Times New Roman"/>
          <w:color w:val="000000" w:themeColor="text1"/>
          <w:lang w:val="en-US"/>
        </w:rPr>
        <w:t xml:space="preserve">, which was </w:t>
      </w:r>
      <w:commentRangeStart w:id="229"/>
      <w:r w:rsidR="00041CE8" w:rsidRPr="00A42F0D">
        <w:rPr>
          <w:rFonts w:ascii="Times New Roman" w:eastAsia="Calibri" w:hAnsi="Times New Roman" w:cs="Times New Roman"/>
          <w:color w:val="000000" w:themeColor="text1"/>
          <w:lang w:val="en-US"/>
        </w:rPr>
        <w:t>publishe</w:t>
      </w:r>
      <w:r w:rsidR="00041CE8">
        <w:rPr>
          <w:rFonts w:ascii="Times New Roman" w:eastAsia="Calibri" w:hAnsi="Times New Roman" w:cs="Times New Roman"/>
          <w:color w:val="000000" w:themeColor="text1"/>
          <w:lang w:val="en-US"/>
        </w:rPr>
        <w:t>d</w:t>
      </w:r>
      <w:r w:rsidR="00041CE8" w:rsidRPr="00A42F0D">
        <w:rPr>
          <w:rFonts w:ascii="Times New Roman" w:eastAsia="Calibri" w:hAnsi="Times New Roman" w:cs="Times New Roman"/>
          <w:color w:val="000000" w:themeColor="text1"/>
          <w:lang w:val="en-US"/>
        </w:rPr>
        <w:t xml:space="preserve"> </w:t>
      </w:r>
      <w:r w:rsidRPr="00A42F0D">
        <w:rPr>
          <w:rFonts w:ascii="Times New Roman" w:eastAsia="Calibri" w:hAnsi="Times New Roman" w:cs="Times New Roman"/>
          <w:color w:val="000000" w:themeColor="text1"/>
          <w:lang w:val="en-US"/>
        </w:rPr>
        <w:t>during the study period</w:t>
      </w:r>
      <w:commentRangeEnd w:id="229"/>
      <w:r>
        <w:rPr>
          <w:rStyle w:val="a4"/>
        </w:rPr>
        <w:commentReference w:id="229"/>
      </w:r>
      <w:r w:rsidRPr="00A42F0D">
        <w:rPr>
          <w:rFonts w:ascii="Times New Roman" w:eastAsia="Calibri" w:hAnsi="Times New Roman" w:cs="Times New Roman"/>
          <w:color w:val="000000" w:themeColor="text1"/>
          <w:lang w:val="en-US"/>
        </w:rPr>
        <w:t xml:space="preserve">, could be a reason for a lower vaccination readiness in women. </w:t>
      </w:r>
    </w:p>
    <w:p w14:paraId="09536735" w14:textId="59701188" w:rsidR="00A42F0D" w:rsidRPr="00A42F0D" w:rsidRDefault="434BBD97" w:rsidP="00A42F0D">
      <w:pPr>
        <w:spacing w:line="276" w:lineRule="auto"/>
        <w:jc w:val="both"/>
        <w:rPr>
          <w:rFonts w:ascii="Times New Roman" w:eastAsia="Calibri" w:hAnsi="Times New Roman" w:cs="Times New Roman"/>
          <w:color w:val="000000" w:themeColor="text1"/>
          <w:lang w:val="en-US"/>
        </w:rPr>
      </w:pPr>
      <w:r w:rsidRPr="434BBD97">
        <w:rPr>
          <w:rFonts w:ascii="Times New Roman" w:eastAsia="Calibri" w:hAnsi="Times New Roman" w:cs="Times New Roman"/>
          <w:color w:val="000000" w:themeColor="text1"/>
          <w:lang w:val="en-US"/>
        </w:rPr>
        <w:t>The attitude towards politics can be also identified as an influencing factor for vaccination readiness. The results</w:t>
      </w:r>
      <w:r w:rsidRPr="434BBD97">
        <w:rPr>
          <w:lang w:val="en-US"/>
        </w:rPr>
        <w:t xml:space="preserve"> </w:t>
      </w:r>
      <w:r w:rsidRPr="434BBD97">
        <w:rPr>
          <w:rFonts w:ascii="Times New Roman" w:eastAsia="Calibri" w:hAnsi="Times New Roman" w:cs="Times New Roman"/>
          <w:color w:val="000000" w:themeColor="text1"/>
          <w:lang w:val="en-US"/>
        </w:rPr>
        <w:t xml:space="preserve">in the bivariate model show that people who would vote for the AFD (alternative for Germany, right wing party) </w:t>
      </w:r>
      <w:del w:id="230" w:author="Theresa Klinger" w:date="2022-02-27T09:38:00Z">
        <w:r w:rsidRPr="434BBD97">
          <w:rPr>
            <w:rFonts w:ascii="Times New Roman" w:eastAsia="Calibri" w:hAnsi="Times New Roman" w:cs="Times New Roman"/>
            <w:color w:val="000000" w:themeColor="text1"/>
            <w:lang w:val="en-US"/>
          </w:rPr>
          <w:delText xml:space="preserve">in the next Sunday election have a </w:delText>
        </w:r>
        <w:commentRangeStart w:id="231"/>
        <w:r w:rsidRPr="434BBD97">
          <w:rPr>
            <w:rFonts w:ascii="Times New Roman" w:eastAsia="Calibri" w:hAnsi="Times New Roman" w:cs="Times New Roman"/>
            <w:color w:val="000000" w:themeColor="text1"/>
            <w:lang w:val="en-US"/>
          </w:rPr>
          <w:delText>significantly</w:delText>
        </w:r>
      </w:del>
      <w:commentRangeEnd w:id="231"/>
      <w:r w:rsidR="00A42F0D">
        <w:rPr>
          <w:rStyle w:val="a4"/>
        </w:rPr>
        <w:commentReference w:id="231"/>
      </w:r>
      <w:del w:id="232" w:author="Theresa Klinger" w:date="2022-02-27T09:38:00Z">
        <w:r w:rsidR="00A42F0D" w:rsidRPr="4B956D77" w:rsidDel="4B956D77">
          <w:rPr>
            <w:rFonts w:ascii="Times New Roman" w:eastAsia="Calibri" w:hAnsi="Times New Roman" w:cs="Times New Roman"/>
            <w:color w:val="000000" w:themeColor="text1"/>
            <w:lang w:val="en-US"/>
          </w:rPr>
          <w:delText xml:space="preserve"> lower vaccination readiness</w:delText>
        </w:r>
      </w:del>
      <w:ins w:id="233" w:author="Theresa Klinger" w:date="2022-02-27T09:38:00Z">
        <w:r w:rsidR="4B956D77" w:rsidRPr="4B956D77">
          <w:rPr>
            <w:rFonts w:ascii="Times New Roman" w:eastAsia="Calibri" w:hAnsi="Times New Roman" w:cs="Times New Roman"/>
            <w:color w:val="000000" w:themeColor="text1"/>
            <w:lang w:val="en-US"/>
          </w:rPr>
          <w:t xml:space="preserve"> show a significantly lower propensity to vaccinate in next Sunday's elections.</w:t>
        </w:r>
      </w:ins>
      <w:del w:id="234" w:author="Theresa Klinger" w:date="2022-02-27T09:38:00Z">
        <w:r w:rsidR="00A42F0D" w:rsidRPr="4B956D77" w:rsidDel="4B956D77">
          <w:rPr>
            <w:rFonts w:ascii="Times New Roman" w:eastAsia="Calibri" w:hAnsi="Times New Roman" w:cs="Times New Roman"/>
            <w:color w:val="000000" w:themeColor="text1"/>
            <w:lang w:val="en-US"/>
          </w:rPr>
          <w:delText>.</w:delText>
        </w:r>
      </w:del>
      <w:r w:rsidR="4B956D77" w:rsidRPr="4B956D77">
        <w:rPr>
          <w:rFonts w:ascii="Times New Roman" w:eastAsia="Calibri" w:hAnsi="Times New Roman" w:cs="Times New Roman"/>
          <w:color w:val="000000" w:themeColor="text1"/>
          <w:lang w:val="en-US"/>
        </w:rPr>
        <w:t xml:space="preserve"> The AFD</w:t>
      </w:r>
      <w:commentRangeStart w:id="235"/>
      <w:commentRangeEnd w:id="235"/>
      <w:r w:rsidR="00A42F0D">
        <w:rPr>
          <w:rStyle w:val="a4"/>
        </w:rPr>
        <w:commentReference w:id="235"/>
      </w:r>
      <w:r w:rsidRPr="434BBD97">
        <w:rPr>
          <w:rFonts w:ascii="Times New Roman" w:eastAsia="Calibri" w:hAnsi="Times New Roman" w:cs="Times New Roman"/>
          <w:color w:val="000000" w:themeColor="text1"/>
          <w:lang w:val="en-US"/>
        </w:rPr>
        <w:t xml:space="preserve"> is known for being a party critical of vaccination which could be reflected in their voters. Being critical against health care system/organizations </w:t>
      </w:r>
      <w:commentRangeStart w:id="236"/>
      <w:r w:rsidRPr="434BBD97">
        <w:rPr>
          <w:rFonts w:ascii="Times New Roman" w:eastAsia="Calibri" w:hAnsi="Times New Roman" w:cs="Times New Roman"/>
          <w:color w:val="000000" w:themeColor="text1"/>
          <w:lang w:val="en-US"/>
        </w:rPr>
        <w:t xml:space="preserve">influenced </w:t>
      </w:r>
      <w:commentRangeEnd w:id="236"/>
      <w:r w:rsidR="00041E5E">
        <w:rPr>
          <w:rStyle w:val="a4"/>
        </w:rPr>
        <w:commentReference w:id="236"/>
      </w:r>
      <w:r w:rsidRPr="434BBD97">
        <w:rPr>
          <w:rFonts w:ascii="Times New Roman" w:eastAsia="Calibri" w:hAnsi="Times New Roman" w:cs="Times New Roman"/>
          <w:color w:val="000000" w:themeColor="text1"/>
          <w:lang w:val="en-US"/>
        </w:rPr>
        <w:t xml:space="preserve">vaccination readiness. </w:t>
      </w:r>
      <w:commentRangeStart w:id="237"/>
      <w:commentRangeStart w:id="238"/>
      <w:r w:rsidRPr="434BBD97">
        <w:rPr>
          <w:rFonts w:ascii="Times New Roman" w:eastAsia="Calibri" w:hAnsi="Times New Roman" w:cs="Times New Roman"/>
          <w:color w:val="000000" w:themeColor="text1"/>
          <w:lang w:val="en-US"/>
        </w:rPr>
        <w:t xml:space="preserve">Especially </w:t>
      </w:r>
      <w:proofErr w:type="gramStart"/>
      <w:r w:rsidRPr="434BBD97">
        <w:rPr>
          <w:rFonts w:ascii="Times New Roman" w:eastAsia="Calibri" w:hAnsi="Times New Roman" w:cs="Times New Roman"/>
          <w:color w:val="000000" w:themeColor="text1"/>
          <w:lang w:val="en-US"/>
        </w:rPr>
        <w:t xml:space="preserve">the </w:t>
      </w:r>
      <w:commentRangeEnd w:id="237"/>
      <w:ins w:id="239" w:author="Theresa Klinger" w:date="2022-02-27T09:40:00Z">
        <w:r w:rsidR="377A57B5" w:rsidRPr="377A57B5">
          <w:rPr>
            <w:rFonts w:ascii="Times New Roman" w:eastAsia="Calibri" w:hAnsi="Times New Roman" w:cs="Times New Roman"/>
            <w:color w:val="000000" w:themeColor="text1"/>
            <w:lang w:val="en-US"/>
          </w:rPr>
          <w:t xml:space="preserve"> </w:t>
        </w:r>
        <w:r w:rsidR="37C6D688" w:rsidRPr="37C6D688">
          <w:rPr>
            <w:rFonts w:ascii="Times New Roman" w:eastAsia="Calibri" w:hAnsi="Times New Roman" w:cs="Times New Roman"/>
            <w:color w:val="000000" w:themeColor="text1"/>
            <w:lang w:val="en-US"/>
          </w:rPr>
          <w:t>In</w:t>
        </w:r>
        <w:proofErr w:type="gramEnd"/>
        <w:r w:rsidR="37C6D688" w:rsidRPr="37C6D688">
          <w:rPr>
            <w:rFonts w:ascii="Times New Roman" w:eastAsia="Calibri" w:hAnsi="Times New Roman" w:cs="Times New Roman"/>
            <w:color w:val="000000" w:themeColor="text1"/>
            <w:lang w:val="en-US"/>
          </w:rPr>
          <w:t xml:space="preserve"> particular, </w:t>
        </w:r>
      </w:ins>
      <w:r w:rsidR="00A42F0D">
        <w:rPr>
          <w:rStyle w:val="a4"/>
        </w:rPr>
        <w:commentReference w:id="237"/>
      </w:r>
      <w:commentRangeEnd w:id="238"/>
      <w:r w:rsidR="00A42F0D">
        <w:rPr>
          <w:rStyle w:val="a4"/>
        </w:rPr>
        <w:commentReference w:id="238"/>
      </w:r>
      <w:r w:rsidRPr="434BBD97">
        <w:rPr>
          <w:rFonts w:ascii="Times New Roman" w:eastAsia="Calibri" w:hAnsi="Times New Roman" w:cs="Times New Roman"/>
          <w:color w:val="000000" w:themeColor="text1"/>
          <w:lang w:val="en-US"/>
        </w:rPr>
        <w:t xml:space="preserve">poor </w:t>
      </w:r>
      <w:proofErr w:type="spellStart"/>
      <w:r w:rsidR="37C6D688" w:rsidRPr="37C6D688">
        <w:rPr>
          <w:rFonts w:ascii="Times New Roman" w:eastAsia="Calibri" w:hAnsi="Times New Roman" w:cs="Times New Roman"/>
          <w:color w:val="000000" w:themeColor="text1"/>
          <w:lang w:val="en-US"/>
        </w:rPr>
        <w:t>prepareness</w:t>
      </w:r>
      <w:proofErr w:type="spellEnd"/>
      <w:r w:rsidRPr="434BBD97">
        <w:rPr>
          <w:rFonts w:ascii="Times New Roman" w:eastAsia="Calibri" w:hAnsi="Times New Roman" w:cs="Times New Roman"/>
          <w:color w:val="000000" w:themeColor="text1"/>
          <w:lang w:val="en-US"/>
        </w:rPr>
        <w:t xml:space="preserve"> for a pandemic and mistakes </w:t>
      </w:r>
      <w:r w:rsidR="37C6D688" w:rsidRPr="37C6D688">
        <w:rPr>
          <w:rFonts w:ascii="Times New Roman" w:eastAsia="Calibri" w:hAnsi="Times New Roman" w:cs="Times New Roman"/>
          <w:color w:val="000000" w:themeColor="text1"/>
          <w:lang w:val="en-US"/>
        </w:rPr>
        <w:t>in</w:t>
      </w:r>
      <w:r w:rsidRPr="434BBD97">
        <w:rPr>
          <w:rFonts w:ascii="Times New Roman" w:eastAsia="Calibri" w:hAnsi="Times New Roman" w:cs="Times New Roman"/>
          <w:color w:val="000000" w:themeColor="text1"/>
          <w:lang w:val="en-US"/>
        </w:rPr>
        <w:t xml:space="preserve"> pandemic policy </w:t>
      </w:r>
      <w:del w:id="240" w:author="Theresa Klinger" w:date="2022-02-27T09:41:00Z">
        <w:r w:rsidRPr="434BBD97">
          <w:rPr>
            <w:rFonts w:ascii="Times New Roman" w:eastAsia="Calibri" w:hAnsi="Times New Roman" w:cs="Times New Roman"/>
            <w:color w:val="000000" w:themeColor="text1"/>
            <w:lang w:val="en-US"/>
          </w:rPr>
          <w:delText>may</w:delText>
        </w:r>
      </w:del>
      <w:r w:rsidRPr="434BBD97">
        <w:rPr>
          <w:rFonts w:ascii="Times New Roman" w:eastAsia="Calibri" w:hAnsi="Times New Roman" w:cs="Times New Roman"/>
          <w:color w:val="000000" w:themeColor="text1"/>
          <w:lang w:val="en-US"/>
        </w:rPr>
        <w:t xml:space="preserve"> have weakened the </w:t>
      </w:r>
      <w:r w:rsidR="37C6D688" w:rsidRPr="37C6D688">
        <w:rPr>
          <w:rFonts w:ascii="Times New Roman" w:eastAsia="Calibri" w:hAnsi="Times New Roman" w:cs="Times New Roman"/>
          <w:color w:val="000000" w:themeColor="text1"/>
          <w:lang w:val="en-US"/>
        </w:rPr>
        <w:t xml:space="preserve">public </w:t>
      </w:r>
      <w:r w:rsidRPr="434BBD97">
        <w:rPr>
          <w:rFonts w:ascii="Times New Roman" w:eastAsia="Calibri" w:hAnsi="Times New Roman" w:cs="Times New Roman"/>
          <w:color w:val="000000" w:themeColor="text1"/>
          <w:lang w:val="en-US"/>
        </w:rPr>
        <w:t>confidence</w:t>
      </w:r>
      <w:r w:rsidR="37C6D688" w:rsidRPr="37C6D688">
        <w:rPr>
          <w:rFonts w:ascii="Times New Roman" w:eastAsia="Calibri" w:hAnsi="Times New Roman" w:cs="Times New Roman"/>
          <w:color w:val="000000" w:themeColor="text1"/>
          <w:lang w:val="en-US"/>
        </w:rPr>
        <w:t xml:space="preserve">. </w:t>
      </w:r>
      <w:r w:rsidRPr="434BBD97">
        <w:rPr>
          <w:rFonts w:ascii="Times New Roman" w:eastAsia="Calibri" w:hAnsi="Times New Roman" w:cs="Times New Roman"/>
          <w:color w:val="000000" w:themeColor="text1"/>
          <w:lang w:val="en-US"/>
        </w:rPr>
        <w:t xml:space="preserve"> </w:t>
      </w:r>
    </w:p>
    <w:p w14:paraId="5FAB096F" w14:textId="78F9D934" w:rsidR="00A42F0D" w:rsidRPr="00A42F0D" w:rsidRDefault="00A42F0D" w:rsidP="00A42F0D">
      <w:pPr>
        <w:spacing w:line="276" w:lineRule="auto"/>
        <w:jc w:val="both"/>
        <w:rPr>
          <w:rFonts w:ascii="Times New Roman" w:eastAsia="Calibri" w:hAnsi="Times New Roman" w:cs="Times New Roman"/>
          <w:color w:val="000000" w:themeColor="text1"/>
          <w:lang w:val="en-US"/>
        </w:rPr>
      </w:pPr>
      <w:r w:rsidRPr="00A42F0D">
        <w:rPr>
          <w:rFonts w:ascii="Times New Roman" w:eastAsia="Calibri" w:hAnsi="Times New Roman" w:cs="Times New Roman"/>
          <w:color w:val="000000" w:themeColor="text1"/>
          <w:lang w:val="en-US"/>
        </w:rPr>
        <w:t xml:space="preserve">An important role </w:t>
      </w:r>
      <w:r w:rsidR="00DF2C71">
        <w:rPr>
          <w:rFonts w:ascii="Times New Roman" w:eastAsia="Calibri" w:hAnsi="Times New Roman" w:cs="Times New Roman"/>
          <w:color w:val="000000" w:themeColor="text1"/>
          <w:lang w:val="en-US"/>
        </w:rPr>
        <w:t>i</w:t>
      </w:r>
      <w:r w:rsidR="00DF2C71" w:rsidRPr="00A42F0D">
        <w:rPr>
          <w:rFonts w:ascii="Times New Roman" w:eastAsia="Calibri" w:hAnsi="Times New Roman" w:cs="Times New Roman"/>
          <w:color w:val="000000" w:themeColor="text1"/>
          <w:lang w:val="en-US"/>
        </w:rPr>
        <w:t xml:space="preserve">n </w:t>
      </w:r>
      <w:r w:rsidRPr="00A42F0D">
        <w:rPr>
          <w:rFonts w:ascii="Times New Roman" w:eastAsia="Calibri" w:hAnsi="Times New Roman" w:cs="Times New Roman"/>
          <w:color w:val="000000" w:themeColor="text1"/>
          <w:lang w:val="en-US"/>
        </w:rPr>
        <w:t>vaccination readiness plays the factor of how and where information about SARS-CoV-2 and its´ vaccination are searched for. An a</w:t>
      </w:r>
      <w:commentRangeStart w:id="241"/>
      <w:r w:rsidRPr="00A42F0D">
        <w:rPr>
          <w:rFonts w:ascii="Times New Roman" w:eastAsia="Calibri" w:hAnsi="Times New Roman" w:cs="Times New Roman"/>
          <w:color w:val="000000" w:themeColor="text1"/>
          <w:lang w:val="en-US"/>
        </w:rPr>
        <w:t xml:space="preserve">ctive search for information </w:t>
      </w:r>
      <w:commentRangeEnd w:id="241"/>
      <w:r>
        <w:rPr>
          <w:rStyle w:val="a4"/>
        </w:rPr>
        <w:commentReference w:id="241"/>
      </w:r>
      <w:r w:rsidRPr="00A42F0D">
        <w:rPr>
          <w:rFonts w:ascii="Times New Roman" w:eastAsia="Calibri" w:hAnsi="Times New Roman" w:cs="Times New Roman"/>
          <w:color w:val="000000" w:themeColor="text1"/>
          <w:lang w:val="en-US"/>
        </w:rPr>
        <w:t xml:space="preserve">and the sources of information chosen are </w:t>
      </w:r>
      <w:commentRangeStart w:id="242"/>
      <w:r w:rsidRPr="00A42F0D">
        <w:rPr>
          <w:rFonts w:ascii="Times New Roman" w:eastAsia="Calibri" w:hAnsi="Times New Roman" w:cs="Times New Roman"/>
          <w:color w:val="000000" w:themeColor="text1"/>
          <w:lang w:val="en-US"/>
        </w:rPr>
        <w:t>deliberate</w:t>
      </w:r>
      <w:ins w:id="243" w:author="Theresa Klinger" w:date="2022-02-27T09:43:00Z">
        <w:r w:rsidR="31FF0AFA" w:rsidRPr="31FF0AFA">
          <w:rPr>
            <w:rFonts w:ascii="Times New Roman" w:eastAsia="Calibri" w:hAnsi="Times New Roman" w:cs="Times New Roman"/>
            <w:color w:val="000000" w:themeColor="text1"/>
            <w:lang w:val="en-US"/>
          </w:rPr>
          <w:t>.</w:t>
        </w:r>
      </w:ins>
      <w:del w:id="244" w:author="Theresa Klinger" w:date="2022-02-27T09:43:00Z">
        <w:r w:rsidRPr="31FF0AFA" w:rsidDel="31FF0AFA">
          <w:rPr>
            <w:rFonts w:ascii="Times New Roman" w:eastAsia="Calibri" w:hAnsi="Times New Roman" w:cs="Times New Roman"/>
            <w:color w:val="000000" w:themeColor="text1"/>
            <w:lang w:val="en-US"/>
          </w:rPr>
          <w:delText>,</w:delText>
        </w:r>
      </w:del>
      <w:r w:rsidR="31FF0AFA" w:rsidRPr="31FF0AFA">
        <w:rPr>
          <w:rFonts w:ascii="Times New Roman" w:eastAsia="Calibri" w:hAnsi="Times New Roman" w:cs="Times New Roman"/>
          <w:color w:val="000000" w:themeColor="text1"/>
          <w:lang w:val="en-US"/>
        </w:rPr>
        <w:t xml:space="preserve"> </w:t>
      </w:r>
      <w:ins w:id="245" w:author="Theresa Klinger" w:date="2022-02-27T09:43:00Z">
        <w:r w:rsidR="31FF0AFA" w:rsidRPr="31FF0AFA">
          <w:rPr>
            <w:rFonts w:ascii="Times New Roman" w:eastAsia="Calibri" w:hAnsi="Times New Roman" w:cs="Times New Roman"/>
            <w:color w:val="000000" w:themeColor="text1"/>
            <w:lang w:val="en-US"/>
          </w:rPr>
          <w:t>T</w:t>
        </w:r>
      </w:ins>
      <w:del w:id="246" w:author="Theresa Klinger" w:date="2022-02-27T09:43:00Z">
        <w:r w:rsidR="00F13114">
          <w:rPr>
            <w:rFonts w:ascii="Times New Roman" w:eastAsia="Calibri" w:hAnsi="Times New Roman" w:cs="Times New Roman"/>
            <w:color w:val="000000" w:themeColor="text1"/>
            <w:lang w:val="en-US"/>
          </w:rPr>
          <w:delText>T</w:delText>
        </w:r>
      </w:del>
      <w:r w:rsidR="00F13114">
        <w:rPr>
          <w:rFonts w:ascii="Times New Roman" w:eastAsia="Calibri" w:hAnsi="Times New Roman" w:cs="Times New Roman"/>
          <w:color w:val="000000" w:themeColor="text1"/>
          <w:lang w:val="en-US"/>
        </w:rPr>
        <w:t xml:space="preserve">his </w:t>
      </w:r>
      <w:ins w:id="247" w:author="Florian Walsemann" w:date="2022-02-22T12:20:00Z">
        <w:del w:id="248" w:author="Theresa Klinger" w:date="2022-02-27T09:43:00Z">
          <w:r w:rsidR="002B091D">
            <w:rPr>
              <w:rFonts w:ascii="Times New Roman" w:eastAsia="Calibri" w:hAnsi="Times New Roman" w:cs="Times New Roman"/>
              <w:color w:val="000000" w:themeColor="text1"/>
              <w:lang w:val="en-US"/>
            </w:rPr>
            <w:delText xml:space="preserve"> </w:delText>
          </w:r>
        </w:del>
      </w:ins>
      <w:commentRangeEnd w:id="242"/>
      <w:r w:rsidR="00B61C6A">
        <w:rPr>
          <w:rStyle w:val="a4"/>
        </w:rPr>
        <w:commentReference w:id="242"/>
      </w:r>
      <w:ins w:id="249" w:author="Florian Walsemann" w:date="2022-02-22T12:20:00Z">
        <w:r w:rsidR="002B091D">
          <w:rPr>
            <w:rFonts w:ascii="Times New Roman" w:eastAsia="Calibri" w:hAnsi="Times New Roman" w:cs="Times New Roman"/>
            <w:color w:val="000000" w:themeColor="text1"/>
            <w:lang w:val="en-US"/>
          </w:rPr>
          <w:t xml:space="preserve">is </w:t>
        </w:r>
      </w:ins>
      <w:r w:rsidRPr="00A42F0D">
        <w:rPr>
          <w:rFonts w:ascii="Times New Roman" w:eastAsia="Calibri" w:hAnsi="Times New Roman" w:cs="Times New Roman"/>
          <w:color w:val="000000" w:themeColor="text1"/>
          <w:lang w:val="en-US"/>
        </w:rPr>
        <w:t>why the probability of false knowledge could be increase</w:t>
      </w:r>
      <w:r w:rsidR="002B091D">
        <w:rPr>
          <w:rFonts w:ascii="Times New Roman" w:eastAsia="Calibri" w:hAnsi="Times New Roman" w:cs="Times New Roman"/>
          <w:color w:val="000000" w:themeColor="text1"/>
          <w:lang w:val="en-US"/>
        </w:rPr>
        <w:t>d</w:t>
      </w:r>
      <w:r w:rsidRPr="00A42F0D">
        <w:rPr>
          <w:rFonts w:ascii="Times New Roman" w:eastAsia="Calibri" w:hAnsi="Times New Roman" w:cs="Times New Roman"/>
          <w:color w:val="000000" w:themeColor="text1"/>
          <w:lang w:val="en-US"/>
        </w:rPr>
        <w:t xml:space="preserve"> and therefore a negative attitude towards vaccination could grow.  Strong need for information and deliberation are not associated with better numerical understanding and the ability to handle and understand information and findings well is not automatically associated with an active seeking. In this context</w:t>
      </w:r>
      <w:r w:rsidR="0012372E">
        <w:rPr>
          <w:rFonts w:ascii="Times New Roman" w:eastAsia="Calibri" w:hAnsi="Times New Roman" w:cs="Times New Roman"/>
          <w:color w:val="000000" w:themeColor="text1"/>
          <w:lang w:val="en-US"/>
        </w:rPr>
        <w:t>,</w:t>
      </w:r>
      <w:r w:rsidRPr="00A42F0D">
        <w:rPr>
          <w:rFonts w:ascii="Times New Roman" w:eastAsia="Calibri" w:hAnsi="Times New Roman" w:cs="Times New Roman"/>
          <w:color w:val="000000" w:themeColor="text1"/>
          <w:lang w:val="en-US"/>
        </w:rPr>
        <w:t xml:space="preserve"> </w:t>
      </w:r>
      <w:r w:rsidR="00A15930">
        <w:rPr>
          <w:rFonts w:ascii="Times New Roman" w:eastAsia="Calibri" w:hAnsi="Times New Roman" w:cs="Times New Roman"/>
          <w:color w:val="000000" w:themeColor="text1"/>
          <w:lang w:val="en-US"/>
        </w:rPr>
        <w:t>the</w:t>
      </w:r>
      <w:ins w:id="250" w:author="Theresa Klinger" w:date="2022-02-27T10:46:00Z">
        <w:r w:rsidR="00B70B67">
          <w:rPr>
            <w:rFonts w:ascii="Times New Roman" w:eastAsia="Calibri" w:hAnsi="Times New Roman" w:cs="Times New Roman"/>
            <w:color w:val="000000" w:themeColor="text1"/>
            <w:lang w:val="en-US"/>
          </w:rPr>
          <w:t xml:space="preserve"> </w:t>
        </w:r>
      </w:ins>
      <w:r w:rsidRPr="00A42F0D">
        <w:rPr>
          <w:rFonts w:ascii="Times New Roman" w:eastAsia="Calibri" w:hAnsi="Times New Roman" w:cs="Times New Roman"/>
          <w:color w:val="000000" w:themeColor="text1"/>
          <w:lang w:val="en-US"/>
        </w:rPr>
        <w:t>results</w:t>
      </w:r>
      <w:r w:rsidR="00A15930">
        <w:rPr>
          <w:rFonts w:ascii="Times New Roman" w:eastAsia="Calibri" w:hAnsi="Times New Roman" w:cs="Times New Roman"/>
          <w:color w:val="000000" w:themeColor="text1"/>
          <w:lang w:val="en-US"/>
        </w:rPr>
        <w:t xml:space="preserve"> of this survey</w:t>
      </w:r>
      <w:r w:rsidRPr="00A42F0D">
        <w:rPr>
          <w:rFonts w:ascii="Times New Roman" w:eastAsia="Calibri" w:hAnsi="Times New Roman" w:cs="Times New Roman"/>
          <w:color w:val="000000" w:themeColor="text1"/>
          <w:lang w:val="en-US"/>
        </w:rPr>
        <w:t xml:space="preserve"> on having an increasing</w:t>
      </w:r>
      <w:r w:rsidR="0012372E">
        <w:rPr>
          <w:rFonts w:ascii="Times New Roman" w:eastAsia="Calibri" w:hAnsi="Times New Roman" w:cs="Times New Roman"/>
          <w:color w:val="000000" w:themeColor="text1"/>
          <w:lang w:val="en-US"/>
        </w:rPr>
        <w:t>ly</w:t>
      </w:r>
      <w:r w:rsidRPr="00A42F0D">
        <w:rPr>
          <w:rFonts w:ascii="Times New Roman" w:eastAsia="Calibri" w:hAnsi="Times New Roman" w:cs="Times New Roman"/>
          <w:color w:val="000000" w:themeColor="text1"/>
          <w:lang w:val="en-US"/>
        </w:rPr>
        <w:t xml:space="preserve"> negative vaccination readiness if someone is searching for information more than two times a week can be discussed. Furthermore, if the chosen information source </w:t>
      </w:r>
      <w:r w:rsidR="00682993">
        <w:rPr>
          <w:rFonts w:ascii="Times New Roman" w:eastAsia="Calibri" w:hAnsi="Times New Roman" w:cs="Times New Roman"/>
          <w:color w:val="000000" w:themeColor="text1"/>
          <w:lang w:val="en-US"/>
        </w:rPr>
        <w:t>is</w:t>
      </w:r>
      <w:r w:rsidRPr="00A42F0D">
        <w:rPr>
          <w:rFonts w:ascii="Times New Roman" w:eastAsia="Calibri" w:hAnsi="Times New Roman" w:cs="Times New Roman"/>
          <w:color w:val="000000" w:themeColor="text1"/>
          <w:lang w:val="en-US"/>
        </w:rPr>
        <w:t xml:space="preserve"> newspapers, the negative vaccination readiness decreases. The </w:t>
      </w:r>
      <w:commentRangeStart w:id="251"/>
      <w:r w:rsidRPr="00A42F0D">
        <w:rPr>
          <w:rFonts w:ascii="Times New Roman" w:eastAsia="Calibri" w:hAnsi="Times New Roman" w:cs="Times New Roman"/>
          <w:color w:val="000000" w:themeColor="text1"/>
          <w:lang w:val="en-US"/>
        </w:rPr>
        <w:t xml:space="preserve">medium Newspaper </w:t>
      </w:r>
      <w:commentRangeEnd w:id="251"/>
      <w:r w:rsidR="00413D79">
        <w:rPr>
          <w:rStyle w:val="a4"/>
        </w:rPr>
        <w:commentReference w:id="251"/>
      </w:r>
      <w:r w:rsidRPr="00A42F0D">
        <w:rPr>
          <w:rFonts w:ascii="Times New Roman" w:eastAsia="Calibri" w:hAnsi="Times New Roman" w:cs="Times New Roman"/>
          <w:color w:val="000000" w:themeColor="text1"/>
          <w:lang w:val="en-US"/>
        </w:rPr>
        <w:t xml:space="preserve">has been described as local/regional, national, international newspaper as well as yellow press. No so-called alternative newspaper </w:t>
      </w:r>
      <w:proofErr w:type="gramStart"/>
      <w:r w:rsidR="0035156A">
        <w:rPr>
          <w:rFonts w:ascii="Times New Roman" w:eastAsia="Calibri" w:hAnsi="Times New Roman" w:cs="Times New Roman"/>
          <w:color w:val="000000" w:themeColor="text1"/>
          <w:lang w:val="en-US"/>
        </w:rPr>
        <w:t>were</w:t>
      </w:r>
      <w:proofErr w:type="gramEnd"/>
      <w:r w:rsidRPr="00A42F0D">
        <w:rPr>
          <w:rFonts w:ascii="Times New Roman" w:eastAsia="Calibri" w:hAnsi="Times New Roman" w:cs="Times New Roman"/>
          <w:color w:val="000000" w:themeColor="text1"/>
          <w:lang w:val="en-US"/>
        </w:rPr>
        <w:t xml:space="preserve"> included, which</w:t>
      </w:r>
      <w:r w:rsidR="0056766F">
        <w:rPr>
          <w:rFonts w:ascii="Times New Roman" w:eastAsia="Calibri" w:hAnsi="Times New Roman" w:cs="Times New Roman"/>
          <w:color w:val="000000" w:themeColor="text1"/>
          <w:lang w:val="en-US"/>
        </w:rPr>
        <w:t xml:space="preserve"> is</w:t>
      </w:r>
      <w:r w:rsidRPr="00A42F0D">
        <w:rPr>
          <w:rFonts w:ascii="Times New Roman" w:eastAsia="Calibri" w:hAnsi="Times New Roman" w:cs="Times New Roman"/>
          <w:color w:val="000000" w:themeColor="text1"/>
          <w:lang w:val="en-US"/>
        </w:rPr>
        <w:t xml:space="preserve"> why the probability of false information on SARS-CoV-2 should be low. A positive effect on vaccination readiness </w:t>
      </w:r>
      <w:r w:rsidR="00BB3898">
        <w:rPr>
          <w:rFonts w:ascii="Times New Roman" w:eastAsia="Calibri" w:hAnsi="Times New Roman" w:cs="Times New Roman"/>
          <w:color w:val="000000" w:themeColor="text1"/>
          <w:lang w:val="en-US"/>
        </w:rPr>
        <w:t>may also be</w:t>
      </w:r>
      <w:r w:rsidRPr="00A42F0D">
        <w:rPr>
          <w:rFonts w:ascii="Times New Roman" w:eastAsia="Calibri" w:hAnsi="Times New Roman" w:cs="Times New Roman"/>
          <w:color w:val="000000" w:themeColor="text1"/>
          <w:lang w:val="en-US"/>
        </w:rPr>
        <w:t xml:space="preserve"> shown if a person </w:t>
      </w:r>
      <w:r w:rsidR="00556E30">
        <w:rPr>
          <w:rFonts w:ascii="Times New Roman" w:eastAsia="Calibri" w:hAnsi="Times New Roman" w:cs="Times New Roman"/>
          <w:color w:val="000000" w:themeColor="text1"/>
          <w:lang w:val="en-US"/>
        </w:rPr>
        <w:t xml:space="preserve">has </w:t>
      </w:r>
      <w:r w:rsidRPr="00A42F0D">
        <w:rPr>
          <w:rFonts w:ascii="Times New Roman" w:eastAsia="Calibri" w:hAnsi="Times New Roman" w:cs="Times New Roman"/>
          <w:color w:val="000000" w:themeColor="text1"/>
          <w:lang w:val="en-US"/>
        </w:rPr>
        <w:t xml:space="preserve">already had positive </w:t>
      </w:r>
      <w:commentRangeStart w:id="252"/>
      <w:r w:rsidRPr="00A42F0D">
        <w:rPr>
          <w:rFonts w:ascii="Times New Roman" w:eastAsia="Calibri" w:hAnsi="Times New Roman" w:cs="Times New Roman"/>
          <w:color w:val="000000" w:themeColor="text1"/>
          <w:lang w:val="en-US"/>
        </w:rPr>
        <w:t>vaccination experiences</w:t>
      </w:r>
      <w:commentRangeEnd w:id="252"/>
      <w:r>
        <w:rPr>
          <w:rStyle w:val="a4"/>
        </w:rPr>
        <w:commentReference w:id="252"/>
      </w:r>
      <w:r w:rsidR="00F77365">
        <w:rPr>
          <w:rFonts w:ascii="Times New Roman" w:eastAsia="Calibri" w:hAnsi="Times New Roman" w:cs="Times New Roman"/>
          <w:color w:val="000000" w:themeColor="text1"/>
          <w:lang w:val="en-US"/>
        </w:rPr>
        <w:t xml:space="preserve">, </w:t>
      </w:r>
      <w:r w:rsidR="00363A83" w:rsidRPr="00363A83">
        <w:rPr>
          <w:rFonts w:ascii="Times New Roman" w:eastAsia="Calibri" w:hAnsi="Times New Roman" w:cs="Times New Roman"/>
          <w:color w:val="000000" w:themeColor="text1"/>
          <w:lang w:val="en-US"/>
        </w:rPr>
        <w:t xml:space="preserve">as </w:t>
      </w:r>
      <w:r w:rsidR="0036552E">
        <w:rPr>
          <w:rFonts w:ascii="Times New Roman" w:eastAsia="Calibri" w:hAnsi="Times New Roman" w:cs="Times New Roman"/>
          <w:color w:val="000000" w:themeColor="text1"/>
          <w:lang w:val="en-US"/>
        </w:rPr>
        <w:t>shown in</w:t>
      </w:r>
      <w:r w:rsidR="00363A83" w:rsidRPr="00363A83">
        <w:rPr>
          <w:rFonts w:ascii="Times New Roman" w:eastAsia="Calibri" w:hAnsi="Times New Roman" w:cs="Times New Roman"/>
          <w:color w:val="000000" w:themeColor="text1"/>
          <w:lang w:val="en-US"/>
        </w:rPr>
        <w:t xml:space="preserve"> the results show for people who have already received a vaccination against rubella.</w:t>
      </w:r>
    </w:p>
    <w:p w14:paraId="7EE55137" w14:textId="7EB9772D" w:rsidR="00A42F0D" w:rsidRPr="00A42F0D" w:rsidRDefault="00A42F0D" w:rsidP="00A42F0D">
      <w:pPr>
        <w:spacing w:line="276" w:lineRule="auto"/>
        <w:jc w:val="both"/>
        <w:rPr>
          <w:rFonts w:ascii="Times New Roman" w:eastAsia="Calibri" w:hAnsi="Times New Roman" w:cs="Times New Roman"/>
          <w:color w:val="000000" w:themeColor="text1"/>
          <w:lang w:val="en-US"/>
        </w:rPr>
      </w:pPr>
      <w:r w:rsidRPr="00A42F0D">
        <w:rPr>
          <w:rFonts w:ascii="Times New Roman" w:eastAsia="Calibri" w:hAnsi="Times New Roman" w:cs="Times New Roman"/>
          <w:color w:val="000000" w:themeColor="text1"/>
          <w:lang w:val="en-US"/>
        </w:rPr>
        <w:t xml:space="preserve">The results of the </w:t>
      </w:r>
      <w:commentRangeStart w:id="253"/>
      <w:commentRangeStart w:id="254"/>
      <w:r w:rsidRPr="00A42F0D">
        <w:rPr>
          <w:rFonts w:ascii="Times New Roman" w:eastAsia="Calibri" w:hAnsi="Times New Roman" w:cs="Times New Roman"/>
          <w:color w:val="000000" w:themeColor="text1"/>
          <w:lang w:val="en-US"/>
        </w:rPr>
        <w:t>COVIMO</w:t>
      </w:r>
      <w:commentRangeEnd w:id="253"/>
      <w:r w:rsidR="00C80CC0">
        <w:rPr>
          <w:rStyle w:val="a4"/>
        </w:rPr>
        <w:commentReference w:id="253"/>
      </w:r>
      <w:commentRangeEnd w:id="254"/>
      <w:r w:rsidR="00264C1E">
        <w:rPr>
          <w:rStyle w:val="a4"/>
        </w:rPr>
        <w:commentReference w:id="254"/>
      </w:r>
      <w:r w:rsidRPr="00A42F0D">
        <w:rPr>
          <w:rFonts w:ascii="Times New Roman" w:eastAsia="Calibri" w:hAnsi="Times New Roman" w:cs="Times New Roman"/>
          <w:color w:val="000000" w:themeColor="text1"/>
          <w:lang w:val="en-US"/>
        </w:rPr>
        <w:t xml:space="preserve"> study </w:t>
      </w:r>
      <w:del w:id="255" w:author="Theresa Klinger" w:date="2022-02-27T10:52:00Z">
        <w:r w:rsidRPr="00A42F0D">
          <w:rPr>
            <w:rFonts w:ascii="Times New Roman" w:eastAsia="Calibri" w:hAnsi="Times New Roman" w:cs="Times New Roman"/>
            <w:color w:val="000000" w:themeColor="text1"/>
            <w:lang w:val="en-US"/>
          </w:rPr>
          <w:delText>-</w:delText>
        </w:r>
      </w:del>
      <w:ins w:id="256" w:author="Theresa Klinger" w:date="2022-02-27T10:52:00Z">
        <w:r w:rsidR="00175D86">
          <w:rPr>
            <w:rFonts w:ascii="Times New Roman" w:eastAsia="Calibri" w:hAnsi="Times New Roman" w:cs="Times New Roman"/>
            <w:color w:val="000000" w:themeColor="text1"/>
            <w:lang w:val="en-US"/>
          </w:rPr>
          <w:t>–</w:t>
        </w:r>
      </w:ins>
      <w:r w:rsidRPr="00A42F0D">
        <w:rPr>
          <w:rFonts w:ascii="Times New Roman" w:eastAsia="Calibri" w:hAnsi="Times New Roman" w:cs="Times New Roman"/>
          <w:color w:val="000000" w:themeColor="text1"/>
          <w:lang w:val="en-US"/>
        </w:rPr>
        <w:t xml:space="preserve"> COVID</w:t>
      </w:r>
      <w:ins w:id="257" w:author="Theresa Klinger" w:date="2022-02-27T10:52:00Z">
        <w:r w:rsidR="00175D86">
          <w:rPr>
            <w:rFonts w:ascii="Times New Roman" w:eastAsia="Calibri" w:hAnsi="Times New Roman" w:cs="Times New Roman"/>
            <w:color w:val="000000" w:themeColor="text1"/>
            <w:lang w:val="en-US"/>
          </w:rPr>
          <w:t xml:space="preserve"> </w:t>
        </w:r>
      </w:ins>
      <w:r w:rsidRPr="00A42F0D">
        <w:rPr>
          <w:rFonts w:ascii="Times New Roman" w:eastAsia="Calibri" w:hAnsi="Times New Roman" w:cs="Times New Roman"/>
          <w:color w:val="000000" w:themeColor="text1"/>
          <w:lang w:val="en-US"/>
        </w:rPr>
        <w:t>-19 Vaccination Rate Monitoring in Germany, describe</w:t>
      </w:r>
      <w:ins w:id="258" w:author="Jette Echterhoff" w:date="2022-02-27T12:25:00Z">
        <w:r w:rsidRPr="00A42F0D">
          <w:rPr>
            <w:rFonts w:ascii="Times New Roman" w:eastAsia="Calibri" w:hAnsi="Times New Roman" w:cs="Times New Roman"/>
            <w:color w:val="000000" w:themeColor="text1"/>
            <w:lang w:val="en-US"/>
          </w:rPr>
          <w:t xml:space="preserve"> </w:t>
        </w:r>
      </w:ins>
      <w:del w:id="259" w:author="Hellen Temme" w:date="2022-02-27T11:21:00Z">
        <w:r w:rsidRPr="00A42F0D">
          <w:rPr>
            <w:rFonts w:ascii="Times New Roman" w:eastAsia="Calibri" w:hAnsi="Times New Roman" w:cs="Times New Roman"/>
            <w:color w:val="000000" w:themeColor="text1"/>
            <w:lang w:val="en-US"/>
          </w:rPr>
          <w:delText xml:space="preserve"> </w:delText>
        </w:r>
      </w:del>
      <w:proofErr w:type="gramStart"/>
      <w:r w:rsidRPr="00A42F0D">
        <w:rPr>
          <w:rFonts w:ascii="Times New Roman" w:eastAsia="Calibri" w:hAnsi="Times New Roman" w:cs="Times New Roman"/>
          <w:color w:val="000000" w:themeColor="text1"/>
          <w:lang w:val="en-US"/>
        </w:rPr>
        <w:t xml:space="preserve">that </w:t>
      </w:r>
      <w:r w:rsidR="002A27F8">
        <w:rPr>
          <w:rFonts w:ascii="Times New Roman" w:eastAsia="Calibri" w:hAnsi="Times New Roman" w:cs="Times New Roman"/>
          <w:color w:val="000000" w:themeColor="text1"/>
          <w:lang w:val="en-US"/>
        </w:rPr>
        <w:t>i</w:t>
      </w:r>
      <w:r w:rsidRPr="00A42F0D">
        <w:rPr>
          <w:rFonts w:ascii="Times New Roman" w:eastAsia="Calibri" w:hAnsi="Times New Roman" w:cs="Times New Roman"/>
          <w:color w:val="000000" w:themeColor="text1"/>
          <w:lang w:val="en-US"/>
        </w:rPr>
        <w:t>ndividuals</w:t>
      </w:r>
      <w:proofErr w:type="gramEnd"/>
      <w:r w:rsidRPr="00A42F0D">
        <w:rPr>
          <w:rFonts w:ascii="Times New Roman" w:eastAsia="Calibri" w:hAnsi="Times New Roman" w:cs="Times New Roman"/>
          <w:color w:val="000000" w:themeColor="text1"/>
          <w:lang w:val="en-US"/>
        </w:rPr>
        <w:t xml:space="preserve"> with school and vocational qualifications that include upper secondary and post-secondary non-tertiary education (e.g., (specialized) university entrance qualification and apprenticeship training, completion </w:t>
      </w:r>
      <w:commentRangeStart w:id="260"/>
      <w:r w:rsidRPr="00A42F0D">
        <w:rPr>
          <w:rFonts w:ascii="Times New Roman" w:eastAsia="Calibri" w:hAnsi="Times New Roman" w:cs="Times New Roman"/>
          <w:color w:val="000000" w:themeColor="text1"/>
          <w:lang w:val="en-US"/>
        </w:rPr>
        <w:t>of a 2- or 3-year course of education</w:t>
      </w:r>
      <w:commentRangeEnd w:id="260"/>
      <w:r w:rsidRPr="00A42F0D">
        <w:rPr>
          <w:rStyle w:val="a4"/>
          <w:rFonts w:ascii="Times New Roman" w:hAnsi="Times New Roman" w:cs="Times New Roman"/>
          <w:sz w:val="22"/>
          <w:szCs w:val="22"/>
        </w:rPr>
        <w:commentReference w:id="260"/>
      </w:r>
      <w:r w:rsidRPr="00A42F0D">
        <w:rPr>
          <w:rFonts w:ascii="Times New Roman" w:eastAsia="Calibri" w:hAnsi="Times New Roman" w:cs="Times New Roman"/>
          <w:color w:val="000000" w:themeColor="text1"/>
          <w:lang w:val="en-US"/>
        </w:rPr>
        <w:t>) have a lower propensity to be vaccinated.</w:t>
      </w:r>
      <w:r w:rsidR="00BE07AD">
        <w:rPr>
          <w:rFonts w:ascii="Times New Roman" w:eastAsia="Calibri" w:hAnsi="Times New Roman" w:cs="Times New Roman"/>
          <w:color w:val="000000" w:themeColor="text1"/>
          <w:lang w:val="en-US"/>
        </w:rPr>
        <w:t xml:space="preserve"> </w:t>
      </w:r>
      <w:r w:rsidR="00DC6DA1">
        <w:rPr>
          <w:rFonts w:ascii="Times New Roman" w:eastAsia="Calibri" w:hAnsi="Times New Roman" w:cs="Times New Roman"/>
          <w:color w:val="000000" w:themeColor="text1"/>
          <w:lang w:val="en-US"/>
        </w:rPr>
        <w:t>The s</w:t>
      </w:r>
      <w:r w:rsidRPr="00A42F0D">
        <w:rPr>
          <w:rFonts w:ascii="Times New Roman" w:eastAsia="Calibri" w:hAnsi="Times New Roman" w:cs="Times New Roman"/>
          <w:color w:val="000000" w:themeColor="text1"/>
          <w:lang w:val="en-US"/>
        </w:rPr>
        <w:t xml:space="preserve">ame results can be seen in </w:t>
      </w:r>
      <w:r w:rsidR="00442E3C">
        <w:rPr>
          <w:rFonts w:ascii="Times New Roman" w:eastAsia="Calibri" w:hAnsi="Times New Roman" w:cs="Times New Roman"/>
          <w:color w:val="000000" w:themeColor="text1"/>
          <w:lang w:val="en-US"/>
        </w:rPr>
        <w:t>th</w:t>
      </w:r>
      <w:r w:rsidR="008048BD">
        <w:rPr>
          <w:rFonts w:ascii="Times New Roman" w:eastAsia="Calibri" w:hAnsi="Times New Roman" w:cs="Times New Roman"/>
          <w:color w:val="000000" w:themeColor="text1"/>
          <w:lang w:val="en-US"/>
        </w:rPr>
        <w:t>is</w:t>
      </w:r>
      <w:r w:rsidRPr="00A42F0D">
        <w:rPr>
          <w:rFonts w:ascii="Times New Roman" w:eastAsia="Calibri" w:hAnsi="Times New Roman" w:cs="Times New Roman"/>
          <w:color w:val="000000" w:themeColor="text1"/>
          <w:lang w:val="en-US"/>
        </w:rPr>
        <w:t xml:space="preserve"> study. People </w:t>
      </w:r>
      <w:r w:rsidR="00BE07AD" w:rsidRPr="00A42F0D">
        <w:rPr>
          <w:rFonts w:ascii="Times New Roman" w:eastAsia="Calibri" w:hAnsi="Times New Roman" w:cs="Times New Roman"/>
          <w:color w:val="000000" w:themeColor="text1"/>
          <w:lang w:val="en-US"/>
        </w:rPr>
        <w:t>wh</w:t>
      </w:r>
      <w:r w:rsidR="00BE07AD">
        <w:rPr>
          <w:rFonts w:ascii="Times New Roman" w:eastAsia="Calibri" w:hAnsi="Times New Roman" w:cs="Times New Roman"/>
          <w:color w:val="000000" w:themeColor="text1"/>
          <w:lang w:val="en-US"/>
        </w:rPr>
        <w:t>ose</w:t>
      </w:r>
      <w:r w:rsidR="00BE07AD" w:rsidRPr="00A42F0D">
        <w:rPr>
          <w:rFonts w:ascii="Times New Roman" w:eastAsia="Calibri" w:hAnsi="Times New Roman" w:cs="Times New Roman"/>
          <w:color w:val="000000" w:themeColor="text1"/>
          <w:lang w:val="en-US"/>
        </w:rPr>
        <w:t xml:space="preserve"> </w:t>
      </w:r>
      <w:r w:rsidRPr="00A42F0D">
        <w:rPr>
          <w:rFonts w:ascii="Times New Roman" w:eastAsia="Calibri" w:hAnsi="Times New Roman" w:cs="Times New Roman"/>
          <w:color w:val="000000" w:themeColor="text1"/>
          <w:lang w:val="en-US"/>
        </w:rPr>
        <w:t>highest educational attainment is industrial training (“</w:t>
      </w:r>
      <w:proofErr w:type="spellStart"/>
      <w:r w:rsidRPr="00A42F0D">
        <w:rPr>
          <w:rFonts w:ascii="Times New Roman" w:eastAsia="Calibri" w:hAnsi="Times New Roman" w:cs="Times New Roman"/>
          <w:color w:val="000000" w:themeColor="text1"/>
          <w:lang w:val="en-US"/>
        </w:rPr>
        <w:t>beruflich-betriebliche</w:t>
      </w:r>
      <w:proofErr w:type="spellEnd"/>
      <w:r w:rsidRPr="00A42F0D">
        <w:rPr>
          <w:rFonts w:ascii="Times New Roman" w:eastAsia="Calibri" w:hAnsi="Times New Roman" w:cs="Times New Roman"/>
          <w:color w:val="000000" w:themeColor="text1"/>
          <w:lang w:val="en-US"/>
        </w:rPr>
        <w:t xml:space="preserve"> </w:t>
      </w:r>
      <w:proofErr w:type="spellStart"/>
      <w:proofErr w:type="gramStart"/>
      <w:r w:rsidRPr="00A42F0D">
        <w:rPr>
          <w:rFonts w:ascii="Times New Roman" w:eastAsia="Calibri" w:hAnsi="Times New Roman" w:cs="Times New Roman"/>
          <w:color w:val="000000" w:themeColor="text1"/>
          <w:lang w:val="en-US"/>
        </w:rPr>
        <w:t>Ausbildung</w:t>
      </w:r>
      <w:proofErr w:type="spellEnd"/>
      <w:r w:rsidRPr="00A42F0D">
        <w:rPr>
          <w:rFonts w:ascii="Times New Roman" w:eastAsia="Calibri" w:hAnsi="Times New Roman" w:cs="Times New Roman"/>
          <w:color w:val="000000" w:themeColor="text1"/>
          <w:lang w:val="en-US"/>
        </w:rPr>
        <w:t>“</w:t>
      </w:r>
      <w:proofErr w:type="gramEnd"/>
      <w:r w:rsidRPr="00A42F0D">
        <w:rPr>
          <w:rFonts w:ascii="Times New Roman" w:eastAsia="Calibri" w:hAnsi="Times New Roman" w:cs="Times New Roman"/>
          <w:color w:val="000000" w:themeColor="text1"/>
          <w:lang w:val="en-US"/>
        </w:rPr>
        <w:t xml:space="preserve">) are more likely to have </w:t>
      </w:r>
      <w:r w:rsidR="00033094">
        <w:rPr>
          <w:rFonts w:ascii="Times New Roman" w:eastAsia="Calibri" w:hAnsi="Times New Roman" w:cs="Times New Roman"/>
          <w:color w:val="000000" w:themeColor="text1"/>
          <w:lang w:val="en-US"/>
        </w:rPr>
        <w:t>lower</w:t>
      </w:r>
      <w:r w:rsidRPr="00A42F0D">
        <w:rPr>
          <w:rFonts w:ascii="Times New Roman" w:eastAsia="Calibri" w:hAnsi="Times New Roman" w:cs="Times New Roman"/>
          <w:color w:val="000000" w:themeColor="text1"/>
          <w:lang w:val="en-US"/>
        </w:rPr>
        <w:t xml:space="preserve"> vaccination readiness.</w:t>
      </w:r>
    </w:p>
    <w:p w14:paraId="3E69B85F" w14:textId="20A0DDEA" w:rsidR="00A42F0D" w:rsidRPr="00A42F0D" w:rsidRDefault="00A42F0D" w:rsidP="00A42F0D">
      <w:pPr>
        <w:spacing w:line="276" w:lineRule="auto"/>
        <w:jc w:val="both"/>
        <w:rPr>
          <w:rFonts w:ascii="Times New Roman" w:eastAsia="Calibri" w:hAnsi="Times New Roman" w:cs="Times New Roman"/>
          <w:color w:val="000000" w:themeColor="text1"/>
          <w:lang w:val="en-US"/>
        </w:rPr>
      </w:pPr>
      <w:r w:rsidRPr="00A42F0D">
        <w:rPr>
          <w:rFonts w:ascii="Times New Roman" w:eastAsia="Calibri" w:hAnsi="Times New Roman" w:cs="Times New Roman"/>
          <w:color w:val="000000" w:themeColor="text1"/>
          <w:lang w:val="en-US"/>
        </w:rPr>
        <w:t xml:space="preserve">A higher negative vaccination readiness of people with a net income of more than </w:t>
      </w:r>
      <w:commentRangeStart w:id="261"/>
      <w:commentRangeStart w:id="262"/>
      <w:commentRangeStart w:id="263"/>
      <w:r w:rsidRPr="00A42F0D">
        <w:rPr>
          <w:rFonts w:ascii="Times New Roman" w:eastAsia="Calibri" w:hAnsi="Times New Roman" w:cs="Times New Roman"/>
          <w:color w:val="000000" w:themeColor="text1"/>
          <w:lang w:val="en-US"/>
        </w:rPr>
        <w:t>1500</w:t>
      </w:r>
      <w:del w:id="264" w:author="Jette Echterhoff" w:date="2022-02-27T12:26:00Z">
        <w:r w:rsidR="00A84615">
          <w:rPr>
            <w:rFonts w:ascii="Times New Roman" w:eastAsia="Calibri" w:hAnsi="Times New Roman" w:cs="Times New Roman"/>
            <w:color w:val="000000" w:themeColor="text1"/>
            <w:lang w:val="en-US"/>
          </w:rPr>
          <w:delText xml:space="preserve"> </w:delText>
        </w:r>
      </w:del>
      <w:r w:rsidRPr="00A42F0D">
        <w:rPr>
          <w:rFonts w:ascii="Times New Roman" w:eastAsia="Calibri" w:hAnsi="Times New Roman" w:cs="Times New Roman"/>
          <w:color w:val="000000" w:themeColor="text1"/>
          <w:lang w:val="en-US"/>
        </w:rPr>
        <w:t xml:space="preserve">€ </w:t>
      </w:r>
      <w:commentRangeEnd w:id="261"/>
      <w:r w:rsidR="00A84615">
        <w:rPr>
          <w:rStyle w:val="a4"/>
        </w:rPr>
        <w:commentReference w:id="261"/>
      </w:r>
      <w:commentRangeEnd w:id="262"/>
      <w:r>
        <w:rPr>
          <w:rStyle w:val="a4"/>
        </w:rPr>
        <w:commentReference w:id="262"/>
      </w:r>
      <w:commentRangeEnd w:id="263"/>
      <w:r>
        <w:rPr>
          <w:rStyle w:val="a4"/>
        </w:rPr>
        <w:commentReference w:id="263"/>
      </w:r>
      <w:r w:rsidR="00033094">
        <w:rPr>
          <w:rFonts w:ascii="Times New Roman" w:eastAsia="Calibri" w:hAnsi="Times New Roman" w:cs="Times New Roman"/>
          <w:color w:val="000000" w:themeColor="text1"/>
          <w:lang w:val="en-US"/>
        </w:rPr>
        <w:t>is</w:t>
      </w:r>
      <w:r w:rsidR="00033094" w:rsidRPr="00A42F0D">
        <w:rPr>
          <w:rFonts w:ascii="Times New Roman" w:eastAsia="Calibri" w:hAnsi="Times New Roman" w:cs="Times New Roman"/>
          <w:color w:val="000000" w:themeColor="text1"/>
          <w:lang w:val="en-US"/>
        </w:rPr>
        <w:t xml:space="preserve"> </w:t>
      </w:r>
      <w:r w:rsidRPr="00A42F0D">
        <w:rPr>
          <w:rFonts w:ascii="Times New Roman" w:eastAsia="Calibri" w:hAnsi="Times New Roman" w:cs="Times New Roman"/>
          <w:color w:val="000000" w:themeColor="text1"/>
          <w:lang w:val="en-US"/>
        </w:rPr>
        <w:t xml:space="preserve">seen in </w:t>
      </w:r>
      <w:r w:rsidR="002C5FBF">
        <w:rPr>
          <w:rFonts w:ascii="Times New Roman" w:eastAsia="Calibri" w:hAnsi="Times New Roman" w:cs="Times New Roman"/>
          <w:color w:val="000000" w:themeColor="text1"/>
          <w:lang w:val="en-US"/>
        </w:rPr>
        <w:t>the</w:t>
      </w:r>
      <w:r w:rsidRPr="00A42F0D">
        <w:rPr>
          <w:rFonts w:ascii="Times New Roman" w:eastAsia="Calibri" w:hAnsi="Times New Roman" w:cs="Times New Roman"/>
          <w:color w:val="000000" w:themeColor="text1"/>
          <w:lang w:val="en-US"/>
        </w:rPr>
        <w:t xml:space="preserve"> </w:t>
      </w:r>
      <w:r w:rsidR="00703274">
        <w:rPr>
          <w:rFonts w:ascii="Times New Roman" w:eastAsia="Calibri" w:hAnsi="Times New Roman" w:cs="Times New Roman"/>
          <w:color w:val="000000" w:themeColor="text1"/>
          <w:lang w:val="en-US"/>
        </w:rPr>
        <w:t>survey</w:t>
      </w:r>
      <w:r w:rsidRPr="00A42F0D">
        <w:rPr>
          <w:rFonts w:ascii="Times New Roman" w:eastAsia="Calibri" w:hAnsi="Times New Roman" w:cs="Times New Roman"/>
          <w:color w:val="000000" w:themeColor="text1"/>
          <w:lang w:val="en-US"/>
        </w:rPr>
        <w:t xml:space="preserve">. A reason for this association could be, that </w:t>
      </w:r>
      <w:commentRangeStart w:id="265"/>
      <w:commentRangeStart w:id="266"/>
      <w:commentRangeStart w:id="267"/>
      <w:commentRangeStart w:id="268"/>
      <w:r w:rsidRPr="00A42F0D">
        <w:rPr>
          <w:rFonts w:ascii="Times New Roman" w:eastAsia="Calibri" w:hAnsi="Times New Roman" w:cs="Times New Roman"/>
          <w:color w:val="000000" w:themeColor="text1"/>
          <w:lang w:val="en-US"/>
        </w:rPr>
        <w:t>most</w:t>
      </w:r>
      <w:commentRangeEnd w:id="265"/>
      <w:r w:rsidR="00722BB1">
        <w:rPr>
          <w:rStyle w:val="a4"/>
        </w:rPr>
        <w:commentReference w:id="265"/>
      </w:r>
      <w:commentRangeEnd w:id="266"/>
      <w:r w:rsidR="0099359F">
        <w:rPr>
          <w:rStyle w:val="a4"/>
        </w:rPr>
        <w:commentReference w:id="266"/>
      </w:r>
      <w:commentRangeEnd w:id="267"/>
      <w:r w:rsidR="00126B91">
        <w:rPr>
          <w:rStyle w:val="a4"/>
        </w:rPr>
        <w:commentReference w:id="267"/>
      </w:r>
      <w:commentRangeEnd w:id="268"/>
      <w:r w:rsidR="00024E14">
        <w:rPr>
          <w:rStyle w:val="a4"/>
        </w:rPr>
        <w:commentReference w:id="268"/>
      </w:r>
      <w:r w:rsidRPr="00A42F0D">
        <w:rPr>
          <w:rFonts w:ascii="Times New Roman" w:eastAsia="Calibri" w:hAnsi="Times New Roman" w:cs="Times New Roman"/>
          <w:color w:val="000000" w:themeColor="text1"/>
          <w:lang w:val="en-US"/>
        </w:rPr>
        <w:t xml:space="preserve"> of </w:t>
      </w:r>
      <w:r w:rsidR="00442E3C">
        <w:rPr>
          <w:rFonts w:ascii="Times New Roman" w:eastAsia="Calibri" w:hAnsi="Times New Roman" w:cs="Times New Roman"/>
          <w:color w:val="000000" w:themeColor="text1"/>
          <w:lang w:val="en-US"/>
        </w:rPr>
        <w:t>the</w:t>
      </w:r>
      <w:r w:rsidRPr="00A42F0D">
        <w:rPr>
          <w:rFonts w:ascii="Times New Roman" w:eastAsia="Calibri" w:hAnsi="Times New Roman" w:cs="Times New Roman"/>
          <w:color w:val="000000" w:themeColor="text1"/>
          <w:lang w:val="en-US"/>
        </w:rPr>
        <w:t xml:space="preserve"> study population are students. Students have an average monthly income of about </w:t>
      </w:r>
      <w:commentRangeStart w:id="269"/>
      <w:commentRangeStart w:id="270"/>
      <w:r w:rsidRPr="00A42F0D">
        <w:rPr>
          <w:rFonts w:ascii="Times New Roman" w:eastAsia="Calibri" w:hAnsi="Times New Roman" w:cs="Times New Roman"/>
          <w:color w:val="000000" w:themeColor="text1"/>
          <w:lang w:val="en-US"/>
        </w:rPr>
        <w:t>1000</w:t>
      </w:r>
      <w:commentRangeEnd w:id="269"/>
      <w:r>
        <w:rPr>
          <w:rStyle w:val="a4"/>
        </w:rPr>
        <w:commentReference w:id="269"/>
      </w:r>
      <w:r w:rsidRPr="00A42F0D">
        <w:rPr>
          <w:rFonts w:ascii="Times New Roman" w:eastAsia="Calibri" w:hAnsi="Times New Roman" w:cs="Times New Roman"/>
          <w:color w:val="000000" w:themeColor="text1"/>
          <w:lang w:val="en-US"/>
        </w:rPr>
        <w:t xml:space="preserve">€, </w:t>
      </w:r>
      <w:commentRangeEnd w:id="270"/>
      <w:r w:rsidR="0026618F">
        <w:rPr>
          <w:rStyle w:val="a4"/>
        </w:rPr>
        <w:commentReference w:id="270"/>
      </w:r>
      <w:r w:rsidRPr="00A42F0D">
        <w:rPr>
          <w:rFonts w:ascii="Times New Roman" w:eastAsia="Calibri" w:hAnsi="Times New Roman" w:cs="Times New Roman"/>
          <w:color w:val="000000" w:themeColor="text1"/>
          <w:lang w:val="en-US"/>
        </w:rPr>
        <w:t xml:space="preserve">that’s why they are not included in the described group. Because of the population sample, which has a high rate of younger people and students, it can be assumed, that this population group </w:t>
      </w:r>
      <w:r w:rsidR="00033094">
        <w:rPr>
          <w:rFonts w:ascii="Times New Roman" w:eastAsia="Calibri" w:hAnsi="Times New Roman" w:cs="Times New Roman"/>
          <w:color w:val="000000" w:themeColor="text1"/>
          <w:lang w:val="en-US"/>
        </w:rPr>
        <w:t>is</w:t>
      </w:r>
      <w:r w:rsidR="00033094" w:rsidRPr="00A42F0D">
        <w:rPr>
          <w:rFonts w:ascii="Times New Roman" w:eastAsia="Calibri" w:hAnsi="Times New Roman" w:cs="Times New Roman"/>
          <w:color w:val="000000" w:themeColor="text1"/>
          <w:lang w:val="en-US"/>
        </w:rPr>
        <w:t xml:space="preserve"> </w:t>
      </w:r>
      <w:r w:rsidRPr="00A42F0D">
        <w:rPr>
          <w:rFonts w:ascii="Times New Roman" w:eastAsia="Calibri" w:hAnsi="Times New Roman" w:cs="Times New Roman"/>
          <w:color w:val="000000" w:themeColor="text1"/>
          <w:lang w:val="en-US"/>
        </w:rPr>
        <w:t xml:space="preserve">more likely to live in </w:t>
      </w:r>
      <w:commentRangeStart w:id="271"/>
      <w:r w:rsidRPr="00A42F0D">
        <w:rPr>
          <w:rFonts w:ascii="Times New Roman" w:eastAsia="Calibri" w:hAnsi="Times New Roman" w:cs="Times New Roman"/>
          <w:color w:val="000000" w:themeColor="text1"/>
          <w:lang w:val="en-US"/>
        </w:rPr>
        <w:t>shared apartments</w:t>
      </w:r>
      <w:del w:id="272" w:author="Jette Echterhoff" w:date="2022-02-27T12:27:00Z">
        <w:r w:rsidRPr="00A42F0D">
          <w:rPr>
            <w:rFonts w:ascii="Times New Roman" w:eastAsia="Calibri" w:hAnsi="Times New Roman" w:cs="Times New Roman"/>
            <w:color w:val="000000" w:themeColor="text1"/>
            <w:lang w:val="en-US"/>
          </w:rPr>
          <w:delText>.</w:delText>
        </w:r>
      </w:del>
      <w:r w:rsidRPr="00A42F0D">
        <w:rPr>
          <w:rFonts w:ascii="Times New Roman" w:eastAsia="Calibri" w:hAnsi="Times New Roman" w:cs="Times New Roman"/>
          <w:color w:val="000000" w:themeColor="text1"/>
          <w:lang w:val="en-US"/>
        </w:rPr>
        <w:t xml:space="preserve"> </w:t>
      </w:r>
      <w:commentRangeEnd w:id="271"/>
      <w:r>
        <w:rPr>
          <w:rStyle w:val="a4"/>
        </w:rPr>
        <w:commentReference w:id="271"/>
      </w:r>
      <w:r w:rsidRPr="00A42F0D">
        <w:rPr>
          <w:rFonts w:ascii="Times New Roman" w:eastAsia="Calibri" w:hAnsi="Times New Roman" w:cs="Times New Roman"/>
          <w:color w:val="000000" w:themeColor="text1"/>
          <w:lang w:val="en-US"/>
        </w:rPr>
        <w:t>and therefore, live with at least one other person in on</w:t>
      </w:r>
      <w:r w:rsidR="005A6843">
        <w:rPr>
          <w:rFonts w:ascii="Times New Roman" w:eastAsia="Calibri" w:hAnsi="Times New Roman" w:cs="Times New Roman"/>
          <w:color w:val="000000" w:themeColor="text1"/>
          <w:lang w:val="en-US"/>
        </w:rPr>
        <w:t>e</w:t>
      </w:r>
      <w:r w:rsidRPr="00A42F0D">
        <w:rPr>
          <w:rFonts w:ascii="Times New Roman" w:eastAsia="Calibri" w:hAnsi="Times New Roman" w:cs="Times New Roman"/>
          <w:color w:val="000000" w:themeColor="text1"/>
          <w:lang w:val="en-US"/>
        </w:rPr>
        <w:t xml:space="preserve"> household. </w:t>
      </w:r>
    </w:p>
    <w:p w14:paraId="78D2E50E" w14:textId="2D963A87" w:rsidR="00A42F0D" w:rsidRPr="00A42F0D" w:rsidRDefault="00703274" w:rsidP="00A42F0D">
      <w:pPr>
        <w:spacing w:line="276" w:lineRule="auto"/>
        <w:jc w:val="both"/>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 xml:space="preserve">Overall, </w:t>
      </w:r>
      <w:commentRangeStart w:id="273"/>
      <w:r w:rsidR="00A42F0D" w:rsidRPr="00A42F0D">
        <w:rPr>
          <w:rFonts w:ascii="Times New Roman" w:eastAsia="Calibri" w:hAnsi="Times New Roman" w:cs="Times New Roman"/>
          <w:color w:val="000000" w:themeColor="text1"/>
          <w:lang w:val="en-US"/>
        </w:rPr>
        <w:t>Similar results</w:t>
      </w:r>
      <w:r w:rsidR="006A009E">
        <w:rPr>
          <w:rFonts w:ascii="Times New Roman" w:eastAsia="Calibri" w:hAnsi="Times New Roman" w:cs="Times New Roman"/>
          <w:color w:val="000000" w:themeColor="text1"/>
          <w:lang w:val="en-US"/>
        </w:rPr>
        <w:t>,</w:t>
      </w:r>
      <w:r w:rsidR="00A42F0D" w:rsidRPr="00A42F0D">
        <w:rPr>
          <w:rFonts w:ascii="Times New Roman" w:eastAsia="Calibri" w:hAnsi="Times New Roman" w:cs="Times New Roman"/>
          <w:color w:val="000000" w:themeColor="text1"/>
          <w:lang w:val="en-US"/>
        </w:rPr>
        <w:t xml:space="preserve"> </w:t>
      </w:r>
      <w:commentRangeEnd w:id="273"/>
      <w:r w:rsidR="00730DF1">
        <w:rPr>
          <w:rStyle w:val="a4"/>
        </w:rPr>
        <w:commentReference w:id="273"/>
      </w:r>
      <w:r w:rsidR="006A009E">
        <w:rPr>
          <w:rFonts w:ascii="Times New Roman" w:eastAsia="Calibri" w:hAnsi="Times New Roman" w:cs="Times New Roman"/>
          <w:color w:val="000000" w:themeColor="text1"/>
          <w:lang w:val="en-US"/>
        </w:rPr>
        <w:t xml:space="preserve">as mentioned above, </w:t>
      </w:r>
      <w:r w:rsidR="00A42F0D" w:rsidRPr="00A42F0D">
        <w:rPr>
          <w:rFonts w:ascii="Times New Roman" w:eastAsia="Calibri" w:hAnsi="Times New Roman" w:cs="Times New Roman"/>
          <w:color w:val="000000" w:themeColor="text1"/>
          <w:lang w:val="en-US"/>
        </w:rPr>
        <w:t xml:space="preserve">were found in representative studies on vaccination readiness for the SASRS-CoV-2 vaccine, like the </w:t>
      </w:r>
      <w:commentRangeStart w:id="274"/>
      <w:r w:rsidR="00A42F0D" w:rsidRPr="00A42F0D">
        <w:rPr>
          <w:rFonts w:ascii="Times New Roman" w:eastAsia="Calibri" w:hAnsi="Times New Roman" w:cs="Times New Roman"/>
          <w:color w:val="000000" w:themeColor="text1"/>
          <w:lang w:val="en-US"/>
        </w:rPr>
        <w:t>COSMO — C</w:t>
      </w:r>
      <w:commentRangeEnd w:id="274"/>
      <w:r w:rsidR="00A42F0D" w:rsidRPr="00A42F0D">
        <w:rPr>
          <w:rStyle w:val="a4"/>
          <w:rFonts w:ascii="Times New Roman" w:hAnsi="Times New Roman" w:cs="Times New Roman"/>
          <w:sz w:val="22"/>
          <w:szCs w:val="22"/>
        </w:rPr>
        <w:commentReference w:id="274"/>
      </w:r>
      <w:r w:rsidR="00A42F0D" w:rsidRPr="00A42F0D">
        <w:rPr>
          <w:rFonts w:ascii="Times New Roman" w:eastAsia="Calibri" w:hAnsi="Times New Roman" w:cs="Times New Roman"/>
          <w:color w:val="000000" w:themeColor="text1"/>
          <w:lang w:val="en-US"/>
        </w:rPr>
        <w:t xml:space="preserve">OVID-19 Snapshot Monitoring of the University of Erfurt, which started in December </w:t>
      </w:r>
      <w:r w:rsidR="00A42F0D" w:rsidRPr="00A42F0D">
        <w:rPr>
          <w:rFonts w:ascii="Times New Roman" w:eastAsia="Calibri" w:hAnsi="Times New Roman" w:cs="Times New Roman"/>
          <w:color w:val="000000" w:themeColor="text1"/>
          <w:highlight w:val="yellow"/>
          <w:lang w:val="en-US"/>
        </w:rPr>
        <w:t>2021</w:t>
      </w:r>
      <w:r w:rsidR="00A42F0D" w:rsidRPr="00A42F0D">
        <w:rPr>
          <w:rFonts w:ascii="Times New Roman" w:eastAsia="Calibri" w:hAnsi="Times New Roman" w:cs="Times New Roman"/>
          <w:color w:val="000000" w:themeColor="text1"/>
          <w:lang w:val="en-US"/>
        </w:rPr>
        <w:t xml:space="preserve"> and the </w:t>
      </w:r>
      <w:commentRangeStart w:id="275"/>
      <w:r w:rsidR="00A42F0D" w:rsidRPr="00A42F0D">
        <w:rPr>
          <w:rFonts w:ascii="Times New Roman" w:eastAsia="Calibri" w:hAnsi="Times New Roman" w:cs="Times New Roman"/>
          <w:color w:val="000000" w:themeColor="text1"/>
          <w:lang w:val="en-US"/>
        </w:rPr>
        <w:t xml:space="preserve">COVIMO - COVID-19 </w:t>
      </w:r>
      <w:commentRangeEnd w:id="275"/>
      <w:r w:rsidR="00A42F0D" w:rsidRPr="00A42F0D">
        <w:rPr>
          <w:rStyle w:val="a4"/>
          <w:rFonts w:ascii="Times New Roman" w:hAnsi="Times New Roman" w:cs="Times New Roman"/>
          <w:sz w:val="22"/>
          <w:szCs w:val="22"/>
        </w:rPr>
        <w:commentReference w:id="275"/>
      </w:r>
      <w:r w:rsidR="00A42F0D" w:rsidRPr="00A42F0D">
        <w:rPr>
          <w:rFonts w:ascii="Times New Roman" w:eastAsia="Calibri" w:hAnsi="Times New Roman" w:cs="Times New Roman"/>
          <w:color w:val="000000" w:themeColor="text1"/>
          <w:lang w:val="en-US"/>
        </w:rPr>
        <w:t xml:space="preserve">vaccination rates -Monitoring in Germany, which started in January 2021. </w:t>
      </w:r>
    </w:p>
    <w:bookmarkEnd w:id="218"/>
    <w:p w14:paraId="5BCD1CB0" w14:textId="77777777" w:rsidR="00973AC4" w:rsidRPr="003F69ED" w:rsidRDefault="00973AC4" w:rsidP="004A5344">
      <w:pPr>
        <w:rPr>
          <w:rFonts w:ascii="Times New Roman" w:hAnsi="Times New Roman" w:cs="Times New Roman"/>
          <w:b/>
          <w:bCs/>
          <w:lang w:val="en-US"/>
        </w:rPr>
      </w:pPr>
    </w:p>
    <w:p w14:paraId="0FBBEB24" w14:textId="77777777" w:rsidR="003F69ED" w:rsidRDefault="0048788C" w:rsidP="003F69ED">
      <w:pPr>
        <w:spacing w:line="240" w:lineRule="auto"/>
        <w:jc w:val="both"/>
        <w:rPr>
          <w:rFonts w:ascii="Times New Roman" w:hAnsi="Times New Roman" w:cs="Times New Roman"/>
          <w:b/>
          <w:bCs/>
          <w:lang w:val="en-US"/>
        </w:rPr>
      </w:pPr>
      <w:r w:rsidRPr="00A1192E">
        <w:rPr>
          <w:rFonts w:ascii="Times New Roman" w:hAnsi="Times New Roman" w:cs="Times New Roman"/>
          <w:b/>
          <w:bCs/>
          <w:lang w:val="en-US"/>
        </w:rPr>
        <w:t>Bias</w:t>
      </w:r>
    </w:p>
    <w:p w14:paraId="5E0E8605" w14:textId="6475AFDC" w:rsidR="0048788C" w:rsidRPr="0048788C" w:rsidRDefault="0048788C" w:rsidP="003F69ED">
      <w:pPr>
        <w:spacing w:line="240" w:lineRule="auto"/>
        <w:jc w:val="both"/>
        <w:rPr>
          <w:rFonts w:ascii="Times New Roman" w:hAnsi="Times New Roman" w:cs="Times New Roman"/>
          <w:lang w:val="en-US"/>
        </w:rPr>
      </w:pPr>
      <w:r w:rsidRPr="0048788C">
        <w:rPr>
          <w:rFonts w:ascii="Times New Roman" w:hAnsi="Times New Roman" w:cs="Times New Roman"/>
          <w:lang w:val="en-US"/>
        </w:rPr>
        <w:t xml:space="preserve">Due to the online recruitment, a selection bias could not be avoided. Therefore, people with an affinity for media or the topic of the study and those with easier internet access were more likely to participate (repeatedly) in the survey. In addition, due to self-selection, volunteers are more motivated than </w:t>
      </w:r>
      <w:r w:rsidRPr="0048788C">
        <w:rPr>
          <w:rFonts w:ascii="Times New Roman" w:hAnsi="Times New Roman" w:cs="Times New Roman"/>
          <w:lang w:val="en-US"/>
        </w:rPr>
        <w:lastRenderedPageBreak/>
        <w:t xml:space="preserve">randomly selected individuals, and therefore volunteer bias should be </w:t>
      </w:r>
      <w:proofErr w:type="gramStart"/>
      <w:r w:rsidRPr="0048788C">
        <w:rPr>
          <w:rFonts w:ascii="Times New Roman" w:hAnsi="Times New Roman" w:cs="Times New Roman"/>
          <w:lang w:val="en-US"/>
        </w:rPr>
        <w:t>taken into account</w:t>
      </w:r>
      <w:proofErr w:type="gramEnd"/>
      <w:ins w:id="276" w:author="Jette Echterhoff" w:date="2022-02-27T12:28:00Z">
        <w:r w:rsidR="003811C0">
          <w:rPr>
            <w:rFonts w:ascii="Times New Roman" w:hAnsi="Times New Roman" w:cs="Times New Roman"/>
            <w:lang w:val="en-US"/>
          </w:rPr>
          <w:t>.</w:t>
        </w:r>
      </w:ins>
      <w:r w:rsidRPr="0048788C">
        <w:rPr>
          <w:rFonts w:ascii="Times New Roman" w:hAnsi="Times New Roman" w:cs="Times New Roman"/>
          <w:lang w:val="en-US"/>
        </w:rPr>
        <w:t xml:space="preserve"> </w:t>
      </w:r>
      <w:commentRangeStart w:id="277"/>
      <w:commentRangeStart w:id="278"/>
      <w:ins w:id="279" w:author="Theresa Klinger" w:date="2022-02-27T11:04:00Z">
        <w:r w:rsidR="009711D7">
          <w:rPr>
            <w:rFonts w:ascii="Times New Roman" w:hAnsi="Times New Roman" w:cs="Times New Roman"/>
            <w:lang w:val="en-US"/>
          </w:rPr>
          <w:t>Thus</w:t>
        </w:r>
      </w:ins>
      <w:commentRangeEnd w:id="277"/>
      <w:ins w:id="280" w:author="Theresa Klinger" w:date="2022-02-27T11:05:00Z">
        <w:r w:rsidR="009711D7">
          <w:rPr>
            <w:rStyle w:val="a4"/>
          </w:rPr>
          <w:commentReference w:id="277"/>
        </w:r>
      </w:ins>
      <w:commentRangeEnd w:id="278"/>
      <w:r w:rsidR="003811C0">
        <w:rPr>
          <w:rStyle w:val="a4"/>
        </w:rPr>
        <w:commentReference w:id="278"/>
      </w:r>
      <w:r w:rsidRPr="0048788C">
        <w:rPr>
          <w:rFonts w:ascii="Times New Roman" w:hAnsi="Times New Roman" w:cs="Times New Roman"/>
          <w:lang w:val="en-US"/>
        </w:rPr>
        <w:t>, the data represent only a subset of the population, and are therefore not generalizable to the general population.</w:t>
      </w:r>
    </w:p>
    <w:p w14:paraId="6E3846E7" w14:textId="11B2979C" w:rsidR="0048788C" w:rsidRPr="00A1192E" w:rsidRDefault="0048788C" w:rsidP="00403132">
      <w:pPr>
        <w:pStyle w:val="1"/>
        <w:jc w:val="both"/>
        <w:rPr>
          <w:rFonts w:ascii="Times New Roman" w:eastAsiaTheme="minorHAnsi" w:hAnsi="Times New Roman" w:cs="Times New Roman"/>
          <w:b/>
          <w:bCs/>
          <w:color w:val="auto"/>
          <w:sz w:val="22"/>
          <w:szCs w:val="22"/>
          <w:lang w:val="en-US"/>
        </w:rPr>
      </w:pPr>
      <w:r w:rsidRPr="00A1192E">
        <w:rPr>
          <w:rFonts w:ascii="Times New Roman" w:eastAsiaTheme="minorHAnsi" w:hAnsi="Times New Roman" w:cs="Times New Roman"/>
          <w:b/>
          <w:bCs/>
          <w:color w:val="auto"/>
          <w:sz w:val="22"/>
          <w:szCs w:val="22"/>
          <w:lang w:val="en-US"/>
        </w:rPr>
        <w:t>Limi</w:t>
      </w:r>
      <w:ins w:id="281" w:author="Marie Neumann" w:date="2022-02-22T17:13:00Z">
        <w:r w:rsidR="00CF47EA">
          <w:rPr>
            <w:rFonts w:ascii="Times New Roman" w:eastAsiaTheme="minorHAnsi" w:hAnsi="Times New Roman" w:cs="Times New Roman"/>
            <w:b/>
            <w:bCs/>
            <w:color w:val="auto"/>
            <w:sz w:val="22"/>
            <w:szCs w:val="22"/>
            <w:lang w:val="en-US"/>
          </w:rPr>
          <w:t>tations</w:t>
        </w:r>
      </w:ins>
      <w:r w:rsidRPr="00A1192E">
        <w:rPr>
          <w:rFonts w:ascii="Times New Roman" w:eastAsiaTheme="minorHAnsi" w:hAnsi="Times New Roman" w:cs="Times New Roman"/>
          <w:b/>
          <w:bCs/>
          <w:color w:val="auto"/>
          <w:sz w:val="22"/>
          <w:szCs w:val="22"/>
          <w:lang w:val="en-US"/>
        </w:rPr>
        <w:t xml:space="preserve"> </w:t>
      </w:r>
    </w:p>
    <w:p w14:paraId="00050B00" w14:textId="551E680F" w:rsidR="0048788C" w:rsidRPr="0048788C" w:rsidRDefault="0048788C" w:rsidP="00403132">
      <w:pPr>
        <w:pStyle w:val="1"/>
        <w:jc w:val="both"/>
        <w:rPr>
          <w:rFonts w:ascii="Times New Roman" w:eastAsiaTheme="minorEastAsia" w:hAnsi="Times New Roman" w:cs="Times New Roman"/>
          <w:color w:val="auto"/>
          <w:sz w:val="22"/>
          <w:szCs w:val="22"/>
          <w:lang w:val="en-US"/>
        </w:rPr>
      </w:pPr>
      <w:r w:rsidRPr="5FF3A251">
        <w:rPr>
          <w:rFonts w:ascii="Times New Roman" w:eastAsiaTheme="minorEastAsia" w:hAnsi="Times New Roman" w:cs="Times New Roman"/>
          <w:color w:val="auto"/>
          <w:sz w:val="22"/>
          <w:szCs w:val="22"/>
          <w:lang w:val="en-US"/>
        </w:rPr>
        <w:t>This cross-sectional study represents a snapshot at the time of the survey, within a short survey period. However, the C</w:t>
      </w:r>
      <w:ins w:id="282" w:author="Marie Neumann" w:date="2022-02-22T17:14:00Z">
        <w:r w:rsidR="00AA210D" w:rsidRPr="5FF3A251">
          <w:rPr>
            <w:rFonts w:ascii="Times New Roman" w:eastAsiaTheme="minorEastAsia" w:hAnsi="Times New Roman" w:cs="Times New Roman"/>
            <w:color w:val="auto"/>
            <w:sz w:val="22"/>
            <w:szCs w:val="22"/>
            <w:lang w:val="en-US"/>
          </w:rPr>
          <w:t>ovid</w:t>
        </w:r>
      </w:ins>
      <w:r w:rsidRPr="5FF3A251">
        <w:rPr>
          <w:rFonts w:ascii="Times New Roman" w:eastAsiaTheme="minorEastAsia" w:hAnsi="Times New Roman" w:cs="Times New Roman"/>
          <w:color w:val="auto"/>
          <w:sz w:val="22"/>
          <w:szCs w:val="22"/>
          <w:lang w:val="en-US"/>
        </w:rPr>
        <w:t xml:space="preserve">-19 pandemic is a dynamic event, vaccination readiness changes, as do infection incidence, risk assessment, and other attitudes in the context of the </w:t>
      </w:r>
      <w:ins w:id="283" w:author="Marie Neumann" w:date="2022-02-22T17:14:00Z">
        <w:r w:rsidR="00AA210D" w:rsidRPr="5FF3A251">
          <w:rPr>
            <w:rFonts w:ascii="Times New Roman" w:eastAsiaTheme="minorEastAsia" w:hAnsi="Times New Roman" w:cs="Times New Roman"/>
            <w:color w:val="auto"/>
            <w:sz w:val="22"/>
            <w:szCs w:val="22"/>
            <w:lang w:val="en-US"/>
          </w:rPr>
          <w:t>Covid</w:t>
        </w:r>
      </w:ins>
      <w:ins w:id="284" w:author="Hellen Temme" w:date="2022-02-23T12:47:00Z">
        <w:r w:rsidR="00413B39" w:rsidRPr="5FF3A251">
          <w:rPr>
            <w:rFonts w:ascii="Times New Roman" w:eastAsiaTheme="minorEastAsia" w:hAnsi="Times New Roman" w:cs="Times New Roman"/>
            <w:color w:val="auto"/>
            <w:sz w:val="22"/>
            <w:szCs w:val="22"/>
            <w:lang w:val="en-US"/>
          </w:rPr>
          <w:t>-19</w:t>
        </w:r>
      </w:ins>
      <w:ins w:id="285" w:author="Marie Neumann" w:date="2022-02-22T17:14:00Z">
        <w:r w:rsidR="00AA210D" w:rsidRPr="5FF3A251">
          <w:rPr>
            <w:rFonts w:ascii="Times New Roman" w:eastAsiaTheme="minorEastAsia" w:hAnsi="Times New Roman" w:cs="Times New Roman"/>
            <w:color w:val="auto"/>
            <w:sz w:val="22"/>
            <w:szCs w:val="22"/>
            <w:lang w:val="en-US"/>
          </w:rPr>
          <w:t xml:space="preserve"> </w:t>
        </w:r>
      </w:ins>
      <w:r w:rsidRPr="5FF3A251">
        <w:rPr>
          <w:rFonts w:ascii="Times New Roman" w:eastAsiaTheme="minorEastAsia" w:hAnsi="Times New Roman" w:cs="Times New Roman"/>
          <w:color w:val="auto"/>
          <w:sz w:val="22"/>
          <w:szCs w:val="22"/>
          <w:lang w:val="en-US"/>
        </w:rPr>
        <w:t xml:space="preserve">pandemic. </w:t>
      </w:r>
      <w:commentRangeStart w:id="286"/>
      <w:commentRangeStart w:id="287"/>
      <w:r w:rsidRPr="5FF3A251">
        <w:rPr>
          <w:rFonts w:ascii="Times New Roman" w:eastAsiaTheme="minorEastAsia" w:hAnsi="Times New Roman" w:cs="Times New Roman"/>
          <w:color w:val="auto"/>
          <w:sz w:val="22"/>
          <w:szCs w:val="22"/>
          <w:lang w:val="en-US"/>
        </w:rPr>
        <w:t xml:space="preserve">The survey reported in the present study shows the status before the start of the fifth </w:t>
      </w:r>
      <w:ins w:id="288" w:author="Florian Walsemann" w:date="2022-02-22T13:21:00Z">
        <w:r w:rsidR="00685D13" w:rsidRPr="5FF3A251">
          <w:rPr>
            <w:rFonts w:ascii="Times New Roman" w:eastAsiaTheme="minorEastAsia" w:hAnsi="Times New Roman" w:cs="Times New Roman"/>
            <w:color w:val="auto"/>
            <w:sz w:val="22"/>
            <w:szCs w:val="22"/>
            <w:lang w:val="en-US"/>
          </w:rPr>
          <w:t xml:space="preserve">Sars-CoV-2 </w:t>
        </w:r>
      </w:ins>
      <w:r w:rsidRPr="5FF3A251">
        <w:rPr>
          <w:rFonts w:ascii="Times New Roman" w:eastAsiaTheme="minorEastAsia" w:hAnsi="Times New Roman" w:cs="Times New Roman"/>
          <w:color w:val="auto"/>
          <w:sz w:val="22"/>
          <w:szCs w:val="22"/>
          <w:highlight w:val="yellow"/>
          <w:lang w:val="en-US"/>
        </w:rPr>
        <w:t>wave</w:t>
      </w:r>
      <w:ins w:id="289" w:author="Jette Echterhoff" w:date="2022-02-27T12:33:00Z">
        <w:r w:rsidRPr="5FF3A251">
          <w:rPr>
            <w:rFonts w:ascii="Times New Roman" w:eastAsiaTheme="minorEastAsia" w:hAnsi="Times New Roman" w:cs="Times New Roman"/>
            <w:color w:val="auto"/>
            <w:sz w:val="22"/>
            <w:szCs w:val="22"/>
            <w:highlight w:val="yellow"/>
            <w:lang w:val="en-US"/>
          </w:rPr>
          <w:t xml:space="preserve"> </w:t>
        </w:r>
        <w:r w:rsidR="000A427F" w:rsidRPr="5FF3A251">
          <w:rPr>
            <w:rFonts w:ascii="Times New Roman" w:eastAsiaTheme="minorEastAsia" w:hAnsi="Times New Roman" w:cs="Times New Roman"/>
            <w:color w:val="auto"/>
            <w:sz w:val="22"/>
            <w:szCs w:val="22"/>
            <w:highlight w:val="yellow"/>
            <w:lang w:val="en-US"/>
          </w:rPr>
          <w:t>(omicron)</w:t>
        </w:r>
      </w:ins>
      <w:del w:id="290" w:author="Jette Echterhoff" w:date="2022-02-27T12:32:00Z">
        <w:r w:rsidRPr="5FF3A251" w:rsidDel="00EF455E">
          <w:rPr>
            <w:rFonts w:ascii="Times New Roman" w:eastAsiaTheme="minorEastAsia" w:hAnsi="Times New Roman" w:cs="Times New Roman"/>
            <w:color w:val="auto"/>
            <w:sz w:val="22"/>
            <w:szCs w:val="22"/>
            <w:highlight w:val="yellow"/>
            <w:lang w:val="en-US"/>
          </w:rPr>
          <w:delText xml:space="preserve"> </w:delText>
        </w:r>
      </w:del>
      <w:ins w:id="291" w:author="Jette Echterhoff" w:date="2022-02-27T12:32:00Z">
        <w:r w:rsidR="00BE34AD" w:rsidRPr="5FF3A251">
          <w:rPr>
            <w:rFonts w:ascii="Times New Roman" w:eastAsiaTheme="minorEastAsia" w:hAnsi="Times New Roman" w:cs="Times New Roman"/>
            <w:color w:val="auto"/>
            <w:sz w:val="22"/>
            <w:szCs w:val="22"/>
            <w:highlight w:val="yellow"/>
            <w:lang w:val="en-US"/>
          </w:rPr>
          <w:t xml:space="preserve">, </w:t>
        </w:r>
      </w:ins>
      <w:del w:id="292" w:author="Jette Echterhoff" w:date="2022-02-27T12:32:00Z">
        <w:r w:rsidR="00C03B65" w:rsidRPr="5FF3A251">
          <w:rPr>
            <w:rFonts w:ascii="Times New Roman" w:eastAsiaTheme="minorEastAsia" w:hAnsi="Times New Roman" w:cs="Times New Roman"/>
            <w:color w:val="auto"/>
            <w:sz w:val="22"/>
            <w:szCs w:val="22"/>
            <w:highlight w:val="yellow"/>
            <w:lang w:val="en-US"/>
          </w:rPr>
          <w:delText xml:space="preserve"> in </w:delText>
        </w:r>
        <w:r w:rsidR="007B6739" w:rsidRPr="5FF3A251">
          <w:rPr>
            <w:rFonts w:ascii="Times New Roman" w:eastAsiaTheme="minorEastAsia" w:hAnsi="Times New Roman" w:cs="Times New Roman"/>
            <w:color w:val="auto"/>
            <w:sz w:val="22"/>
            <w:szCs w:val="22"/>
            <w:highlight w:val="yellow"/>
            <w:lang w:val="en-US"/>
          </w:rPr>
          <w:delText xml:space="preserve">which </w:delText>
        </w:r>
        <w:r w:rsidR="000B280F" w:rsidRPr="5FF3A251">
          <w:rPr>
            <w:rFonts w:ascii="Times New Roman" w:eastAsiaTheme="minorEastAsia" w:hAnsi="Times New Roman" w:cs="Times New Roman"/>
            <w:color w:val="auto"/>
            <w:sz w:val="22"/>
            <w:szCs w:val="22"/>
            <w:highlight w:val="yellow"/>
            <w:lang w:val="en-US"/>
          </w:rPr>
          <w:delText xml:space="preserve">a large portion of the cases </w:delText>
        </w:r>
        <w:r w:rsidR="0039248D" w:rsidRPr="5FF3A251">
          <w:rPr>
            <w:rFonts w:ascii="Times New Roman" w:eastAsiaTheme="minorEastAsia" w:hAnsi="Times New Roman" w:cs="Times New Roman"/>
            <w:color w:val="auto"/>
            <w:sz w:val="22"/>
            <w:szCs w:val="22"/>
            <w:highlight w:val="yellow"/>
            <w:lang w:val="en-US"/>
          </w:rPr>
          <w:delText>emerged due to the</w:delText>
        </w:r>
        <w:r w:rsidRPr="5FF3A251">
          <w:rPr>
            <w:rFonts w:ascii="Times New Roman" w:eastAsiaTheme="minorEastAsia" w:hAnsi="Times New Roman" w:cs="Times New Roman"/>
            <w:color w:val="auto"/>
            <w:sz w:val="22"/>
            <w:szCs w:val="22"/>
            <w:highlight w:val="yellow"/>
            <w:lang w:val="en-US"/>
          </w:rPr>
          <w:delText xml:space="preserve"> Omicron variant in Germany</w:delText>
        </w:r>
        <w:r w:rsidRPr="5FF3A251">
          <w:rPr>
            <w:rFonts w:ascii="Times New Roman" w:eastAsiaTheme="minorEastAsia" w:hAnsi="Times New Roman" w:cs="Times New Roman"/>
            <w:color w:val="auto"/>
            <w:sz w:val="22"/>
            <w:szCs w:val="22"/>
            <w:lang w:val="en-US"/>
          </w:rPr>
          <w:delText xml:space="preserve">, </w:delText>
        </w:r>
      </w:del>
      <w:r w:rsidRPr="5FF3A251">
        <w:rPr>
          <w:rFonts w:ascii="Times New Roman" w:eastAsiaTheme="minorEastAsia" w:hAnsi="Times New Roman" w:cs="Times New Roman"/>
          <w:color w:val="auto"/>
          <w:sz w:val="22"/>
          <w:szCs w:val="22"/>
          <w:lang w:val="en-US"/>
        </w:rPr>
        <w:t xml:space="preserve">where the </w:t>
      </w:r>
      <w:ins w:id="293" w:author="Jette Echterhoff" w:date="2022-02-27T12:33:00Z">
        <w:r w:rsidR="000A427F" w:rsidRPr="5FF3A251">
          <w:rPr>
            <w:rFonts w:ascii="Times New Roman" w:eastAsiaTheme="minorEastAsia" w:hAnsi="Times New Roman" w:cs="Times New Roman"/>
            <w:color w:val="auto"/>
            <w:sz w:val="22"/>
            <w:szCs w:val="22"/>
            <w:lang w:val="en-US"/>
          </w:rPr>
          <w:t>d</w:t>
        </w:r>
      </w:ins>
      <w:r w:rsidRPr="5FF3A251">
        <w:rPr>
          <w:rFonts w:ascii="Times New Roman" w:eastAsiaTheme="minorEastAsia" w:hAnsi="Times New Roman" w:cs="Times New Roman"/>
          <w:color w:val="auto"/>
          <w:sz w:val="22"/>
          <w:szCs w:val="22"/>
          <w:lang w:val="en-US"/>
        </w:rPr>
        <w:t xml:space="preserve">elta variant was the dominating Sars-CoV-2 variant. </w:t>
      </w:r>
      <w:commentRangeEnd w:id="286"/>
      <w:r w:rsidR="008C3CEF">
        <w:rPr>
          <w:rStyle w:val="a4"/>
        </w:rPr>
        <w:commentReference w:id="286"/>
      </w:r>
      <w:commentRangeEnd w:id="287"/>
      <w:r w:rsidR="009D58D5">
        <w:rPr>
          <w:rStyle w:val="a4"/>
        </w:rPr>
        <w:commentReference w:id="287"/>
      </w:r>
      <w:r w:rsidRPr="5FF3A251">
        <w:rPr>
          <w:rFonts w:ascii="Times New Roman" w:eastAsiaTheme="minorEastAsia" w:hAnsi="Times New Roman" w:cs="Times New Roman"/>
          <w:color w:val="auto"/>
          <w:sz w:val="22"/>
          <w:szCs w:val="22"/>
          <w:lang w:val="en-US"/>
        </w:rPr>
        <w:t>Comparability with current research is limited because factors related to the context</w:t>
      </w:r>
      <w:ins w:id="294" w:author="Florian Walsemann" w:date="2022-02-21T10:50:00Z">
        <w:r w:rsidR="003506EB" w:rsidRPr="5FF3A251">
          <w:rPr>
            <w:rFonts w:ascii="Times New Roman" w:eastAsiaTheme="minorEastAsia" w:hAnsi="Times New Roman" w:cs="Times New Roman"/>
            <w:color w:val="auto"/>
            <w:sz w:val="22"/>
            <w:szCs w:val="22"/>
            <w:lang w:val="en-US"/>
          </w:rPr>
          <w:t xml:space="preserve"> mentioned above</w:t>
        </w:r>
      </w:ins>
      <w:r w:rsidRPr="5FF3A251">
        <w:rPr>
          <w:rFonts w:ascii="Times New Roman" w:eastAsiaTheme="minorEastAsia" w:hAnsi="Times New Roman" w:cs="Times New Roman"/>
          <w:color w:val="auto"/>
          <w:sz w:val="22"/>
          <w:szCs w:val="22"/>
          <w:lang w:val="en-US"/>
        </w:rPr>
        <w:t xml:space="preserve"> may have changed or new ones may have been added. </w:t>
      </w:r>
      <w:commentRangeStart w:id="295"/>
      <w:r w:rsidRPr="5FF3A251">
        <w:rPr>
          <w:rFonts w:ascii="Times New Roman" w:eastAsiaTheme="minorEastAsia" w:hAnsi="Times New Roman" w:cs="Times New Roman"/>
          <w:color w:val="auto"/>
          <w:sz w:val="22"/>
          <w:szCs w:val="22"/>
          <w:lang w:val="en-US"/>
        </w:rPr>
        <w:t xml:space="preserve">Consequently, the results of other studies could differ, and comparability is difficult. </w:t>
      </w:r>
      <w:commentRangeEnd w:id="295"/>
      <w:r w:rsidR="001A0C61">
        <w:rPr>
          <w:rStyle w:val="a4"/>
        </w:rPr>
        <w:commentReference w:id="295"/>
      </w:r>
      <w:commentRangeStart w:id="296"/>
      <w:commentRangeStart w:id="297"/>
      <w:commentRangeStart w:id="298"/>
      <w:r w:rsidRPr="5FF3A251">
        <w:rPr>
          <w:rFonts w:ascii="Times New Roman" w:eastAsiaTheme="minorEastAsia" w:hAnsi="Times New Roman" w:cs="Times New Roman"/>
          <w:color w:val="auto"/>
          <w:sz w:val="22"/>
          <w:szCs w:val="22"/>
          <w:lang w:val="en-US"/>
        </w:rPr>
        <w:t xml:space="preserve">In addition, the sample size of approximately </w:t>
      </w:r>
      <w:ins w:id="299" w:author="Florian Walsemann" w:date="2022-02-21T10:51:00Z">
        <w:r w:rsidR="00EA02E8" w:rsidRPr="5FF3A251">
          <w:rPr>
            <w:rFonts w:ascii="Times New Roman" w:eastAsiaTheme="minorEastAsia" w:hAnsi="Times New Roman" w:cs="Times New Roman"/>
            <w:color w:val="auto"/>
            <w:sz w:val="22"/>
            <w:szCs w:val="22"/>
            <w:lang w:val="en-US"/>
          </w:rPr>
          <w:t>897</w:t>
        </w:r>
      </w:ins>
      <w:r w:rsidRPr="5FF3A251">
        <w:rPr>
          <w:rFonts w:ascii="Times New Roman" w:eastAsiaTheme="minorEastAsia" w:hAnsi="Times New Roman" w:cs="Times New Roman"/>
          <w:color w:val="auto"/>
          <w:sz w:val="22"/>
          <w:szCs w:val="22"/>
          <w:lang w:val="en-US"/>
        </w:rPr>
        <w:t xml:space="preserve"> respondents allows</w:t>
      </w:r>
      <w:ins w:id="300" w:author="Theresa Klinger" w:date="2022-02-27T11:10:00Z">
        <w:r w:rsidRPr="5FF3A251">
          <w:rPr>
            <w:rFonts w:ascii="Times New Roman" w:eastAsiaTheme="minorEastAsia" w:hAnsi="Times New Roman" w:cs="Times New Roman"/>
            <w:color w:val="auto"/>
            <w:sz w:val="22"/>
            <w:szCs w:val="22"/>
            <w:lang w:val="en-US"/>
          </w:rPr>
          <w:t xml:space="preserve"> </w:t>
        </w:r>
        <w:r w:rsidR="0003220F" w:rsidRPr="5FF3A251">
          <w:rPr>
            <w:rFonts w:ascii="Times New Roman" w:eastAsiaTheme="minorEastAsia" w:hAnsi="Times New Roman" w:cs="Times New Roman"/>
            <w:color w:val="auto"/>
            <w:sz w:val="22"/>
            <w:szCs w:val="22"/>
            <w:lang w:val="en-US"/>
          </w:rPr>
          <w:t>an</w:t>
        </w:r>
      </w:ins>
      <w:ins w:id="301" w:author="Theresa Klinger" w:date="2022-02-27T11:11:00Z">
        <w:r w:rsidR="0003220F" w:rsidRPr="5FF3A251">
          <w:rPr>
            <w:rFonts w:ascii="Times New Roman" w:eastAsiaTheme="minorEastAsia" w:hAnsi="Times New Roman" w:cs="Times New Roman"/>
            <w:color w:val="auto"/>
            <w:sz w:val="22"/>
            <w:szCs w:val="22"/>
            <w:lang w:val="en-US"/>
          </w:rPr>
          <w:t>d</w:t>
        </w:r>
      </w:ins>
      <w:r w:rsidRPr="5FF3A251">
        <w:rPr>
          <w:rFonts w:ascii="Times New Roman" w:eastAsiaTheme="minorEastAsia" w:hAnsi="Times New Roman" w:cs="Times New Roman"/>
          <w:color w:val="auto"/>
          <w:sz w:val="22"/>
          <w:szCs w:val="22"/>
          <w:lang w:val="en-US"/>
        </w:rPr>
        <w:t xml:space="preserve"> subgroup analyses are not possible due to </w:t>
      </w:r>
      <w:commentRangeStart w:id="302"/>
      <w:r w:rsidRPr="5FF3A251">
        <w:rPr>
          <w:rFonts w:ascii="Times New Roman" w:eastAsiaTheme="minorEastAsia" w:hAnsi="Times New Roman" w:cs="Times New Roman"/>
          <w:color w:val="auto"/>
          <w:sz w:val="22"/>
          <w:szCs w:val="22"/>
          <w:lang w:val="en-US"/>
        </w:rPr>
        <w:t xml:space="preserve">limited representativeness </w:t>
      </w:r>
      <w:commentRangeEnd w:id="302"/>
      <w:r w:rsidR="00E2426D">
        <w:rPr>
          <w:rStyle w:val="a4"/>
        </w:rPr>
        <w:commentReference w:id="302"/>
      </w:r>
      <w:r w:rsidRPr="5FF3A251">
        <w:rPr>
          <w:rFonts w:ascii="Times New Roman" w:eastAsiaTheme="minorEastAsia" w:hAnsi="Times New Roman" w:cs="Times New Roman"/>
          <w:color w:val="auto"/>
          <w:sz w:val="22"/>
          <w:szCs w:val="22"/>
          <w:lang w:val="en-US"/>
        </w:rPr>
        <w:t xml:space="preserve">and sample size. Furthermore, the cross-sectional observational data in </w:t>
      </w:r>
      <w:ins w:id="303" w:author="Marie Neumann" w:date="2022-02-22T17:16:00Z">
        <w:r w:rsidR="00936D05" w:rsidRPr="5FF3A251">
          <w:rPr>
            <w:rFonts w:ascii="Times New Roman" w:eastAsiaTheme="minorEastAsia" w:hAnsi="Times New Roman" w:cs="Times New Roman"/>
            <w:color w:val="auto"/>
            <w:sz w:val="22"/>
            <w:szCs w:val="22"/>
            <w:lang w:val="en-US"/>
          </w:rPr>
          <w:t>this</w:t>
        </w:r>
      </w:ins>
      <w:ins w:id="304" w:author="Theresa Klinger" w:date="2022-02-27T11:10:00Z">
        <w:r w:rsidR="00A24AEB" w:rsidRPr="5FF3A251">
          <w:rPr>
            <w:rFonts w:ascii="Times New Roman" w:eastAsiaTheme="minorEastAsia" w:hAnsi="Times New Roman" w:cs="Times New Roman"/>
            <w:color w:val="auto"/>
            <w:sz w:val="22"/>
            <w:szCs w:val="22"/>
            <w:lang w:val="en-US"/>
          </w:rPr>
          <w:t xml:space="preserve"> </w:t>
        </w:r>
      </w:ins>
      <w:r w:rsidRPr="5FF3A251">
        <w:rPr>
          <w:rFonts w:ascii="Times New Roman" w:eastAsiaTheme="minorEastAsia" w:hAnsi="Times New Roman" w:cs="Times New Roman"/>
          <w:color w:val="auto"/>
          <w:sz w:val="22"/>
          <w:szCs w:val="22"/>
          <w:lang w:val="en-US"/>
        </w:rPr>
        <w:t>study does not allow for causal inference or determination of timing and associations between different variables.</w:t>
      </w:r>
      <w:commentRangeEnd w:id="296"/>
      <w:r w:rsidR="00926BFF">
        <w:rPr>
          <w:rStyle w:val="a4"/>
        </w:rPr>
        <w:commentReference w:id="296"/>
      </w:r>
      <w:commentRangeEnd w:id="297"/>
      <w:r w:rsidR="00080D2A">
        <w:rPr>
          <w:rStyle w:val="a4"/>
        </w:rPr>
        <w:commentReference w:id="297"/>
      </w:r>
      <w:commentRangeEnd w:id="298"/>
      <w:r>
        <w:rPr>
          <w:rStyle w:val="a4"/>
        </w:rPr>
        <w:commentReference w:id="298"/>
      </w:r>
    </w:p>
    <w:p w14:paraId="5C83B4DF" w14:textId="441EB8E5" w:rsidR="0048788C" w:rsidRPr="0048788C" w:rsidRDefault="0048788C" w:rsidP="00403132">
      <w:pPr>
        <w:pStyle w:val="1"/>
        <w:jc w:val="both"/>
        <w:rPr>
          <w:rFonts w:ascii="Times New Roman" w:eastAsiaTheme="minorHAnsi" w:hAnsi="Times New Roman" w:cs="Times New Roman"/>
          <w:color w:val="auto"/>
          <w:sz w:val="22"/>
          <w:szCs w:val="22"/>
          <w:lang w:val="en-US"/>
        </w:rPr>
      </w:pPr>
      <w:r w:rsidRPr="0048788C">
        <w:rPr>
          <w:rFonts w:ascii="Times New Roman" w:eastAsiaTheme="minorHAnsi" w:hAnsi="Times New Roman" w:cs="Times New Roman"/>
          <w:color w:val="auto"/>
          <w:sz w:val="22"/>
          <w:szCs w:val="22"/>
          <w:lang w:val="en-US"/>
        </w:rPr>
        <w:t xml:space="preserve">According to the selection bias described above the study population in the present study is not a representative sample reflecting the general German population. Less than one third of the recruited persons were male participants, therefore </w:t>
      </w:r>
      <w:commentRangeStart w:id="305"/>
      <w:r w:rsidRPr="0048788C">
        <w:rPr>
          <w:rFonts w:ascii="Times New Roman" w:eastAsiaTheme="minorHAnsi" w:hAnsi="Times New Roman" w:cs="Times New Roman"/>
          <w:color w:val="auto"/>
          <w:sz w:val="22"/>
          <w:szCs w:val="22"/>
          <w:lang w:val="en-US"/>
        </w:rPr>
        <w:t>no</w:t>
      </w:r>
      <w:commentRangeEnd w:id="305"/>
      <w:r w:rsidR="00234CDE">
        <w:rPr>
          <w:rStyle w:val="a4"/>
          <w:rFonts w:asciiTheme="minorHAnsi" w:eastAsiaTheme="minorHAnsi" w:hAnsiTheme="minorHAnsi" w:cstheme="minorBidi"/>
          <w:color w:val="auto"/>
        </w:rPr>
        <w:commentReference w:id="305"/>
      </w:r>
      <w:r w:rsidRPr="0048788C">
        <w:rPr>
          <w:rFonts w:ascii="Times New Roman" w:eastAsiaTheme="minorHAnsi" w:hAnsi="Times New Roman" w:cs="Times New Roman"/>
          <w:color w:val="auto"/>
          <w:sz w:val="22"/>
          <w:szCs w:val="22"/>
          <w:lang w:val="en-US"/>
        </w:rPr>
        <w:t xml:space="preserve"> conclusions about the influence of gender on the readiness to be vaccinated can be drawn. 38% of the participants were students, more than 90% indicated to have a high school diploma (A-Levels / Abitur) and over 80% of the sample fell into the young age categories (18-25 y, 26-35 y). Hence, the measured sociodemographic characteristics </w:t>
      </w:r>
      <w:commentRangeStart w:id="306"/>
      <w:r w:rsidRPr="0048788C">
        <w:rPr>
          <w:rFonts w:ascii="Times New Roman" w:eastAsiaTheme="minorHAnsi" w:hAnsi="Times New Roman" w:cs="Times New Roman"/>
          <w:color w:val="auto"/>
          <w:sz w:val="22"/>
          <w:szCs w:val="22"/>
          <w:lang w:val="en-US"/>
        </w:rPr>
        <w:t xml:space="preserve">are not representative </w:t>
      </w:r>
      <w:commentRangeEnd w:id="306"/>
      <w:r w:rsidR="00ED4609">
        <w:rPr>
          <w:rStyle w:val="a4"/>
          <w:rFonts w:asciiTheme="minorHAnsi" w:eastAsiaTheme="minorHAnsi" w:hAnsiTheme="minorHAnsi" w:cstheme="minorBidi"/>
          <w:color w:val="auto"/>
        </w:rPr>
        <w:commentReference w:id="306"/>
      </w:r>
      <w:r w:rsidRPr="0048788C">
        <w:rPr>
          <w:rFonts w:ascii="Times New Roman" w:eastAsiaTheme="minorHAnsi" w:hAnsi="Times New Roman" w:cs="Times New Roman"/>
          <w:color w:val="auto"/>
          <w:sz w:val="22"/>
          <w:szCs w:val="22"/>
          <w:lang w:val="en-US"/>
        </w:rPr>
        <w:t xml:space="preserve">of the general German population. A </w:t>
      </w:r>
      <w:del w:id="307" w:author="Theresa Klinger" w:date="2022-02-27T11:22:00Z">
        <w:r w:rsidRPr="0048788C">
          <w:rPr>
            <w:rFonts w:ascii="Times New Roman" w:eastAsiaTheme="minorHAnsi" w:hAnsi="Times New Roman" w:cs="Times New Roman"/>
            <w:color w:val="auto"/>
            <w:sz w:val="22"/>
            <w:szCs w:val="22"/>
            <w:lang w:val="en-US"/>
          </w:rPr>
          <w:delText>(</w:delText>
        </w:r>
      </w:del>
      <w:r w:rsidRPr="0048788C">
        <w:rPr>
          <w:rFonts w:ascii="Times New Roman" w:eastAsiaTheme="minorHAnsi" w:hAnsi="Times New Roman" w:cs="Times New Roman"/>
          <w:color w:val="auto"/>
          <w:sz w:val="22"/>
          <w:szCs w:val="22"/>
          <w:lang w:val="en-US"/>
        </w:rPr>
        <w:t>more</w:t>
      </w:r>
      <w:del w:id="308" w:author="Theresa Klinger" w:date="2022-02-27T11:22:00Z">
        <w:r w:rsidRPr="0048788C">
          <w:rPr>
            <w:rFonts w:ascii="Times New Roman" w:eastAsiaTheme="minorHAnsi" w:hAnsi="Times New Roman" w:cs="Times New Roman"/>
            <w:color w:val="auto"/>
            <w:sz w:val="22"/>
            <w:szCs w:val="22"/>
            <w:lang w:val="en-US"/>
          </w:rPr>
          <w:delText>)</w:delText>
        </w:r>
      </w:del>
      <w:r w:rsidRPr="0048788C">
        <w:rPr>
          <w:rFonts w:ascii="Times New Roman" w:eastAsiaTheme="minorHAnsi" w:hAnsi="Times New Roman" w:cs="Times New Roman"/>
          <w:color w:val="auto"/>
          <w:sz w:val="22"/>
          <w:szCs w:val="22"/>
          <w:lang w:val="en-US"/>
        </w:rPr>
        <w:t xml:space="preserve"> heterogeneous sample is necessary to determine representative factors that influence vaccination attitudes valid for the general population. In addition, the proportion of those participants vaccinated at least once is </w:t>
      </w:r>
      <w:commentRangeStart w:id="309"/>
      <w:r w:rsidRPr="0048788C">
        <w:rPr>
          <w:rFonts w:ascii="Times New Roman" w:eastAsiaTheme="minorHAnsi" w:hAnsi="Times New Roman" w:cs="Times New Roman"/>
          <w:color w:val="auto"/>
          <w:sz w:val="22"/>
          <w:szCs w:val="22"/>
          <w:lang w:val="en-US"/>
        </w:rPr>
        <w:t>higher than the proportion of unvaccinated participants</w:t>
      </w:r>
      <w:commentRangeEnd w:id="309"/>
      <w:r w:rsidR="00D740BC">
        <w:rPr>
          <w:rStyle w:val="a4"/>
          <w:rFonts w:asciiTheme="minorHAnsi" w:eastAsiaTheme="minorHAnsi" w:hAnsiTheme="minorHAnsi" w:cstheme="minorBidi"/>
          <w:color w:val="auto"/>
        </w:rPr>
        <w:commentReference w:id="309"/>
      </w:r>
      <w:r w:rsidRPr="0048788C">
        <w:rPr>
          <w:rFonts w:ascii="Times New Roman" w:eastAsiaTheme="minorHAnsi" w:hAnsi="Times New Roman" w:cs="Times New Roman"/>
          <w:color w:val="auto"/>
          <w:sz w:val="22"/>
          <w:szCs w:val="22"/>
          <w:lang w:val="en-US"/>
        </w:rPr>
        <w:t xml:space="preserve">. </w:t>
      </w:r>
      <w:proofErr w:type="gramStart"/>
      <w:r w:rsidRPr="0048788C">
        <w:rPr>
          <w:rFonts w:ascii="Times New Roman" w:eastAsiaTheme="minorHAnsi" w:hAnsi="Times New Roman" w:cs="Times New Roman"/>
          <w:color w:val="auto"/>
          <w:sz w:val="22"/>
          <w:szCs w:val="22"/>
          <w:lang w:val="en-US"/>
        </w:rPr>
        <w:t>Therefore</w:t>
      </w:r>
      <w:proofErr w:type="gramEnd"/>
      <w:r w:rsidRPr="0048788C">
        <w:rPr>
          <w:rFonts w:ascii="Times New Roman" w:eastAsiaTheme="minorHAnsi" w:hAnsi="Times New Roman" w:cs="Times New Roman"/>
          <w:color w:val="auto"/>
          <w:sz w:val="22"/>
          <w:szCs w:val="22"/>
          <w:lang w:val="en-US"/>
        </w:rPr>
        <w:t xml:space="preserve"> the sample from the COVIM-Study could be</w:t>
      </w:r>
      <w:ins w:id="310" w:author="Florian Walsemann" w:date="2022-02-21T10:54:00Z">
        <w:r w:rsidR="00E45E13">
          <w:rPr>
            <w:rFonts w:ascii="Times New Roman" w:eastAsiaTheme="minorHAnsi" w:hAnsi="Times New Roman" w:cs="Times New Roman"/>
            <w:color w:val="auto"/>
            <w:sz w:val="22"/>
            <w:szCs w:val="22"/>
            <w:lang w:val="en-US"/>
          </w:rPr>
          <w:t xml:space="preserve"> thinking</w:t>
        </w:r>
      </w:ins>
      <w:r w:rsidRPr="0048788C">
        <w:rPr>
          <w:rFonts w:ascii="Times New Roman" w:eastAsiaTheme="minorHAnsi" w:hAnsi="Times New Roman" w:cs="Times New Roman"/>
          <w:color w:val="auto"/>
          <w:sz w:val="22"/>
          <w:szCs w:val="22"/>
          <w:lang w:val="en-US"/>
        </w:rPr>
        <w:t xml:space="preserve"> more positive</w:t>
      </w:r>
      <w:ins w:id="311" w:author="Florian Walsemann" w:date="2022-02-21T10:54:00Z">
        <w:r w:rsidR="00217779">
          <w:rPr>
            <w:rFonts w:ascii="Times New Roman" w:eastAsiaTheme="minorHAnsi" w:hAnsi="Times New Roman" w:cs="Times New Roman"/>
            <w:color w:val="auto"/>
            <w:sz w:val="22"/>
            <w:szCs w:val="22"/>
            <w:lang w:val="en-US"/>
          </w:rPr>
          <w:t>ly</w:t>
        </w:r>
      </w:ins>
      <w:r w:rsidRPr="0048788C">
        <w:rPr>
          <w:rFonts w:ascii="Times New Roman" w:eastAsiaTheme="minorHAnsi" w:hAnsi="Times New Roman" w:cs="Times New Roman"/>
          <w:color w:val="auto"/>
          <w:sz w:val="22"/>
          <w:szCs w:val="22"/>
          <w:lang w:val="en-US"/>
        </w:rPr>
        <w:t xml:space="preserve"> about vaccination</w:t>
      </w:r>
      <w:ins w:id="312" w:author="Florian Walsemann" w:date="2022-02-21T10:54:00Z">
        <w:r w:rsidR="00217779">
          <w:rPr>
            <w:rFonts w:ascii="Times New Roman" w:eastAsiaTheme="minorHAnsi" w:hAnsi="Times New Roman" w:cs="Times New Roman"/>
            <w:color w:val="auto"/>
            <w:sz w:val="22"/>
            <w:szCs w:val="22"/>
            <w:lang w:val="en-US"/>
          </w:rPr>
          <w:t>s</w:t>
        </w:r>
      </w:ins>
      <w:r w:rsidRPr="0048788C">
        <w:rPr>
          <w:rFonts w:ascii="Times New Roman" w:eastAsiaTheme="minorHAnsi" w:hAnsi="Times New Roman" w:cs="Times New Roman"/>
          <w:color w:val="auto"/>
          <w:sz w:val="22"/>
          <w:szCs w:val="22"/>
          <w:lang w:val="en-US"/>
        </w:rPr>
        <w:t xml:space="preserve"> than the general German population. </w:t>
      </w:r>
      <w:proofErr w:type="gramStart"/>
      <w:r w:rsidRPr="0048788C">
        <w:rPr>
          <w:rFonts w:ascii="Times New Roman" w:eastAsiaTheme="minorHAnsi" w:hAnsi="Times New Roman" w:cs="Times New Roman"/>
          <w:color w:val="auto"/>
          <w:sz w:val="22"/>
          <w:szCs w:val="22"/>
          <w:lang w:val="en-US"/>
        </w:rPr>
        <w:t>Thus</w:t>
      </w:r>
      <w:proofErr w:type="gramEnd"/>
      <w:r w:rsidRPr="0048788C">
        <w:rPr>
          <w:rFonts w:ascii="Times New Roman" w:eastAsiaTheme="minorHAnsi" w:hAnsi="Times New Roman" w:cs="Times New Roman"/>
          <w:color w:val="auto"/>
          <w:sz w:val="22"/>
          <w:szCs w:val="22"/>
          <w:lang w:val="en-US"/>
        </w:rPr>
        <w:t xml:space="preserve"> the proportion of those willing to be vaccinated could be </w:t>
      </w:r>
      <w:ins w:id="313" w:author="Florian Walsemann" w:date="2022-02-22T13:35:00Z">
        <w:r w:rsidR="00D46589">
          <w:rPr>
            <w:rFonts w:ascii="Times New Roman" w:eastAsiaTheme="minorHAnsi" w:hAnsi="Times New Roman" w:cs="Times New Roman"/>
            <w:color w:val="auto"/>
            <w:sz w:val="22"/>
            <w:szCs w:val="22"/>
            <w:lang w:val="en-US"/>
          </w:rPr>
          <w:t>over</w:t>
        </w:r>
        <w:r w:rsidR="00D46589" w:rsidRPr="0048788C">
          <w:rPr>
            <w:rFonts w:ascii="Times New Roman" w:eastAsiaTheme="minorHAnsi" w:hAnsi="Times New Roman" w:cs="Times New Roman"/>
            <w:color w:val="auto"/>
            <w:sz w:val="22"/>
            <w:szCs w:val="22"/>
            <w:lang w:val="en-US"/>
          </w:rPr>
          <w:t xml:space="preserve">estimated </w:t>
        </w:r>
      </w:ins>
      <w:r w:rsidRPr="0048788C">
        <w:rPr>
          <w:rFonts w:ascii="Times New Roman" w:eastAsiaTheme="minorHAnsi" w:hAnsi="Times New Roman" w:cs="Times New Roman"/>
          <w:color w:val="auto"/>
          <w:sz w:val="22"/>
          <w:szCs w:val="22"/>
          <w:lang w:val="en-US"/>
        </w:rPr>
        <w:t xml:space="preserve">and thus the achievable vaccination rate, could be overestimated. </w:t>
      </w:r>
    </w:p>
    <w:p w14:paraId="43BEBFDB" w14:textId="77777777" w:rsidR="0048788C" w:rsidRPr="00A1192E" w:rsidRDefault="0048788C" w:rsidP="00403132">
      <w:pPr>
        <w:pStyle w:val="1"/>
        <w:jc w:val="both"/>
        <w:rPr>
          <w:rFonts w:ascii="Times New Roman" w:eastAsiaTheme="minorHAnsi" w:hAnsi="Times New Roman" w:cs="Times New Roman"/>
          <w:b/>
          <w:bCs/>
          <w:color w:val="auto"/>
          <w:sz w:val="22"/>
          <w:szCs w:val="22"/>
          <w:lang w:val="en-US"/>
        </w:rPr>
      </w:pPr>
      <w:r w:rsidRPr="00A1192E">
        <w:rPr>
          <w:rFonts w:ascii="Times New Roman" w:eastAsiaTheme="minorHAnsi" w:hAnsi="Times New Roman" w:cs="Times New Roman"/>
          <w:b/>
          <w:bCs/>
          <w:color w:val="auto"/>
          <w:sz w:val="22"/>
          <w:szCs w:val="22"/>
          <w:lang w:val="en-US"/>
        </w:rPr>
        <w:t>Ende</w:t>
      </w:r>
    </w:p>
    <w:p w14:paraId="7B9BFEA9" w14:textId="3B41B012" w:rsidR="009955D1" w:rsidRDefault="0048788C" w:rsidP="009955D1">
      <w:pPr>
        <w:pStyle w:val="1"/>
        <w:jc w:val="both"/>
        <w:rPr>
          <w:ins w:id="314" w:author="Theresa Klinger" w:date="2022-02-27T11:30:00Z"/>
          <w:rFonts w:ascii="Times New Roman" w:eastAsiaTheme="minorEastAsia" w:hAnsi="Times New Roman" w:cs="Times New Roman"/>
          <w:color w:val="auto"/>
          <w:sz w:val="22"/>
          <w:szCs w:val="22"/>
          <w:lang w:val="en-US"/>
        </w:rPr>
      </w:pPr>
      <w:commentRangeStart w:id="315"/>
      <w:commentRangeStart w:id="316"/>
      <w:commentRangeStart w:id="317"/>
      <w:r w:rsidRPr="5499F25C">
        <w:rPr>
          <w:rFonts w:ascii="Times New Roman" w:eastAsiaTheme="minorEastAsia" w:hAnsi="Times New Roman" w:cs="Times New Roman"/>
          <w:color w:val="auto"/>
          <w:sz w:val="22"/>
          <w:szCs w:val="22"/>
          <w:lang w:val="en-US"/>
        </w:rPr>
        <w:t>The</w:t>
      </w:r>
      <w:commentRangeEnd w:id="315"/>
      <w:r w:rsidR="00C13DF3">
        <w:rPr>
          <w:rStyle w:val="a4"/>
        </w:rPr>
        <w:commentReference w:id="315"/>
      </w:r>
      <w:commentRangeEnd w:id="316"/>
      <w:r w:rsidR="00586A2B">
        <w:rPr>
          <w:rStyle w:val="a4"/>
        </w:rPr>
        <w:commentReference w:id="316"/>
      </w:r>
      <w:commentRangeEnd w:id="317"/>
      <w:r>
        <w:rPr>
          <w:rStyle w:val="a4"/>
        </w:rPr>
        <w:commentReference w:id="317"/>
      </w:r>
      <w:ins w:id="318" w:author="Jette Echterhoff" w:date="2022-02-27T12:45:00Z">
        <w:r w:rsidRPr="5499F25C">
          <w:rPr>
            <w:rFonts w:ascii="Times New Roman" w:eastAsiaTheme="minorEastAsia" w:hAnsi="Times New Roman" w:cs="Times New Roman"/>
            <w:color w:val="auto"/>
            <w:sz w:val="22"/>
            <w:szCs w:val="22"/>
            <w:lang w:val="en-US"/>
          </w:rPr>
          <w:t xml:space="preserve"> </w:t>
        </w:r>
      </w:ins>
      <w:r w:rsidRPr="5499F25C">
        <w:rPr>
          <w:rFonts w:ascii="Times New Roman" w:eastAsiaTheme="minorEastAsia" w:hAnsi="Times New Roman" w:cs="Times New Roman"/>
          <w:color w:val="auto"/>
          <w:sz w:val="22"/>
          <w:szCs w:val="22"/>
          <w:lang w:val="en-US"/>
        </w:rPr>
        <w:t xml:space="preserve">challenge is to get the undecided and hesitant citizens to vaccinate so that the threshold of herd immunity is crossed. Therefore, it is necessary to search for effective strategies to increase vaccination coverage among undecided and skeptical citizens. </w:t>
      </w:r>
      <w:commentRangeStart w:id="319"/>
      <w:r w:rsidRPr="5499F25C">
        <w:rPr>
          <w:rFonts w:ascii="Times New Roman" w:eastAsiaTheme="minorEastAsia" w:hAnsi="Times New Roman" w:cs="Times New Roman"/>
          <w:color w:val="auto"/>
          <w:sz w:val="22"/>
          <w:szCs w:val="22"/>
          <w:lang w:val="en-US"/>
        </w:rPr>
        <w:t xml:space="preserve">Because many studies of </w:t>
      </w:r>
      <w:ins w:id="320" w:author="Marie Neumann" w:date="2022-02-22T17:19:00Z">
        <w:r w:rsidR="00512E9B" w:rsidRPr="5499F25C">
          <w:rPr>
            <w:rFonts w:ascii="Times New Roman" w:eastAsiaTheme="minorEastAsia" w:hAnsi="Times New Roman" w:cs="Times New Roman"/>
            <w:color w:val="auto"/>
            <w:sz w:val="22"/>
            <w:szCs w:val="22"/>
            <w:lang w:val="en-US"/>
          </w:rPr>
          <w:t xml:space="preserve">Covid-19 </w:t>
        </w:r>
      </w:ins>
      <w:r w:rsidRPr="5499F25C">
        <w:rPr>
          <w:rFonts w:ascii="Times New Roman" w:eastAsiaTheme="minorEastAsia" w:hAnsi="Times New Roman" w:cs="Times New Roman"/>
          <w:color w:val="auto"/>
          <w:sz w:val="22"/>
          <w:szCs w:val="22"/>
          <w:lang w:val="en-US"/>
        </w:rPr>
        <w:t xml:space="preserve">vaccine readiness have linked information influence to vaccination, it </w:t>
      </w:r>
      <w:ins w:id="321" w:author="Theresa Klinger" w:date="2022-02-27T11:27:00Z">
        <w:r w:rsidR="003A1545" w:rsidRPr="5499F25C">
          <w:rPr>
            <w:rFonts w:ascii="Times New Roman" w:eastAsiaTheme="minorEastAsia" w:hAnsi="Times New Roman" w:cs="Times New Roman"/>
            <w:color w:val="auto"/>
            <w:sz w:val="22"/>
            <w:szCs w:val="22"/>
            <w:lang w:val="en-US"/>
          </w:rPr>
          <w:t>is</w:t>
        </w:r>
      </w:ins>
      <w:r w:rsidRPr="5499F25C">
        <w:rPr>
          <w:rFonts w:ascii="Times New Roman" w:eastAsiaTheme="minorEastAsia" w:hAnsi="Times New Roman" w:cs="Times New Roman"/>
          <w:color w:val="auto"/>
          <w:sz w:val="22"/>
          <w:szCs w:val="22"/>
          <w:lang w:val="en-US"/>
        </w:rPr>
        <w:t xml:space="preserve"> important to consider the announced policy changes to </w:t>
      </w:r>
      <w:commentRangeStart w:id="322"/>
      <w:r w:rsidRPr="5499F25C">
        <w:rPr>
          <w:rFonts w:ascii="Times New Roman" w:eastAsiaTheme="minorEastAsia" w:hAnsi="Times New Roman" w:cs="Times New Roman"/>
          <w:color w:val="auto"/>
          <w:sz w:val="22"/>
          <w:szCs w:val="22"/>
          <w:lang w:val="en-US"/>
        </w:rPr>
        <w:t xml:space="preserve">ban </w:t>
      </w:r>
      <w:commentRangeEnd w:id="322"/>
      <w:r w:rsidR="006E04D8">
        <w:rPr>
          <w:rStyle w:val="a4"/>
        </w:rPr>
        <w:commentReference w:id="322"/>
      </w:r>
      <w:r w:rsidRPr="5499F25C">
        <w:rPr>
          <w:rFonts w:ascii="Times New Roman" w:eastAsiaTheme="minorEastAsia" w:hAnsi="Times New Roman" w:cs="Times New Roman"/>
          <w:color w:val="auto"/>
          <w:sz w:val="22"/>
          <w:szCs w:val="22"/>
          <w:lang w:val="en-US"/>
        </w:rPr>
        <w:t xml:space="preserve">misinformation about the safety, efficacy, or ingredients of currently licensed and administered vaccines on </w:t>
      </w:r>
      <w:proofErr w:type="spellStart"/>
      <w:proofErr w:type="gramStart"/>
      <w:r w:rsidRPr="5499F25C">
        <w:rPr>
          <w:rFonts w:ascii="Times New Roman" w:eastAsiaTheme="minorEastAsia" w:hAnsi="Times New Roman" w:cs="Times New Roman"/>
          <w:color w:val="auto"/>
          <w:sz w:val="22"/>
          <w:szCs w:val="22"/>
          <w:lang w:val="en-US"/>
        </w:rPr>
        <w:t>Facebook</w:t>
      </w:r>
      <w:ins w:id="323" w:author="Marie Neumann" w:date="2022-02-22T17:20:00Z">
        <w:r w:rsidR="00A15791" w:rsidRPr="5499F25C">
          <w:rPr>
            <w:rFonts w:ascii="Times New Roman" w:eastAsiaTheme="minorEastAsia" w:hAnsi="Times New Roman" w:cs="Times New Roman"/>
            <w:color w:val="auto"/>
            <w:sz w:val="22"/>
            <w:szCs w:val="22"/>
            <w:lang w:val="en-US"/>
          </w:rPr>
          <w:t>,</w:t>
        </w:r>
      </w:ins>
      <w:r w:rsidRPr="5499F25C">
        <w:rPr>
          <w:rFonts w:ascii="Times New Roman" w:eastAsiaTheme="minorEastAsia" w:hAnsi="Times New Roman" w:cs="Times New Roman"/>
          <w:color w:val="auto"/>
          <w:sz w:val="22"/>
          <w:szCs w:val="22"/>
          <w:lang w:val="en-US"/>
        </w:rPr>
        <w:t>Instagram</w:t>
      </w:r>
      <w:proofErr w:type="spellEnd"/>
      <w:proofErr w:type="gramEnd"/>
      <w:r w:rsidRPr="5499F25C">
        <w:rPr>
          <w:rFonts w:ascii="Times New Roman" w:eastAsiaTheme="minorEastAsia" w:hAnsi="Times New Roman" w:cs="Times New Roman"/>
          <w:color w:val="auto"/>
          <w:sz w:val="22"/>
          <w:szCs w:val="22"/>
          <w:lang w:val="en-US"/>
        </w:rPr>
        <w:t>, Twitter, and YouTube</w:t>
      </w:r>
      <w:commentRangeEnd w:id="319"/>
      <w:r w:rsidR="003E7002">
        <w:rPr>
          <w:rStyle w:val="a4"/>
        </w:rPr>
        <w:commentReference w:id="319"/>
      </w:r>
      <w:r w:rsidRPr="5499F25C">
        <w:rPr>
          <w:rFonts w:ascii="Times New Roman" w:eastAsiaTheme="minorEastAsia" w:hAnsi="Times New Roman" w:cs="Times New Roman"/>
          <w:color w:val="auto"/>
          <w:sz w:val="22"/>
          <w:szCs w:val="22"/>
          <w:lang w:val="en-US"/>
        </w:rPr>
        <w:t xml:space="preserve">. Therefore, measured on a population level, vaccination readiness can serve as an indicator that allows for identifying target groups and providing diagnostic support regarding interventions that could be helpful. </w:t>
      </w:r>
      <w:commentRangeStart w:id="324"/>
      <w:commentRangeStart w:id="325"/>
      <w:commentRangeStart w:id="326"/>
      <w:r w:rsidRPr="5499F25C">
        <w:rPr>
          <w:rFonts w:ascii="Times New Roman" w:eastAsiaTheme="minorEastAsia" w:hAnsi="Times New Roman" w:cs="Times New Roman"/>
          <w:color w:val="auto"/>
          <w:sz w:val="22"/>
          <w:szCs w:val="22"/>
          <w:lang w:val="en-US"/>
        </w:rPr>
        <w:t>Hence</w:t>
      </w:r>
      <w:commentRangeEnd w:id="324"/>
      <w:r w:rsidR="006F481F">
        <w:rPr>
          <w:rStyle w:val="a4"/>
        </w:rPr>
        <w:commentReference w:id="324"/>
      </w:r>
      <w:commentRangeEnd w:id="325"/>
      <w:r w:rsidR="00E273A8">
        <w:rPr>
          <w:rStyle w:val="a4"/>
        </w:rPr>
        <w:commentReference w:id="325"/>
      </w:r>
      <w:commentRangeEnd w:id="326"/>
      <w:r w:rsidR="00A96B2C">
        <w:rPr>
          <w:rStyle w:val="a4"/>
        </w:rPr>
        <w:commentReference w:id="326"/>
      </w:r>
      <w:r w:rsidRPr="5499F25C">
        <w:rPr>
          <w:rFonts w:ascii="Times New Roman" w:eastAsiaTheme="minorEastAsia" w:hAnsi="Times New Roman" w:cs="Times New Roman"/>
          <w:color w:val="auto"/>
          <w:sz w:val="22"/>
          <w:szCs w:val="22"/>
          <w:lang w:val="en-US"/>
        </w:rPr>
        <w:t>,</w:t>
      </w:r>
      <w:del w:id="327" w:author="Theresa Klinger" w:date="2022-02-27T11:29:00Z">
        <w:r w:rsidRPr="5499F25C">
          <w:rPr>
            <w:rFonts w:ascii="Times New Roman" w:eastAsiaTheme="minorEastAsia" w:hAnsi="Times New Roman" w:cs="Times New Roman"/>
            <w:color w:val="auto"/>
            <w:sz w:val="22"/>
            <w:szCs w:val="22"/>
            <w:lang w:val="en-US"/>
          </w:rPr>
          <w:delText xml:space="preserve"> the</w:delText>
        </w:r>
      </w:del>
      <w:r w:rsidRPr="5499F25C">
        <w:rPr>
          <w:rFonts w:ascii="Times New Roman" w:eastAsiaTheme="minorEastAsia" w:hAnsi="Times New Roman" w:cs="Times New Roman"/>
          <w:color w:val="auto"/>
          <w:sz w:val="22"/>
          <w:szCs w:val="22"/>
          <w:lang w:val="en-US"/>
        </w:rPr>
        <w:t xml:space="preserve"> understanding</w:t>
      </w:r>
      <w:del w:id="328" w:author="Theresa Klinger" w:date="2022-02-27T11:29:00Z">
        <w:r w:rsidRPr="5499F25C">
          <w:rPr>
            <w:rFonts w:ascii="Times New Roman" w:eastAsiaTheme="minorEastAsia" w:hAnsi="Times New Roman" w:cs="Times New Roman"/>
            <w:color w:val="auto"/>
            <w:sz w:val="22"/>
            <w:szCs w:val="22"/>
            <w:lang w:val="en-US"/>
          </w:rPr>
          <w:delText xml:space="preserve"> of</w:delText>
        </w:r>
      </w:del>
      <w:r w:rsidRPr="5499F25C">
        <w:rPr>
          <w:rFonts w:ascii="Times New Roman" w:eastAsiaTheme="minorEastAsia" w:hAnsi="Times New Roman" w:cs="Times New Roman"/>
          <w:color w:val="auto"/>
          <w:sz w:val="22"/>
          <w:szCs w:val="22"/>
          <w:lang w:val="en-US"/>
        </w:rPr>
        <w:t xml:space="preserve"> the vaccination readiness and the associated factors of the C</w:t>
      </w:r>
      <w:ins w:id="329" w:author="Marie Neumann" w:date="2022-02-22T17:20:00Z">
        <w:r w:rsidR="002A7AB0" w:rsidRPr="5499F25C">
          <w:rPr>
            <w:rFonts w:ascii="Times New Roman" w:eastAsiaTheme="minorEastAsia" w:hAnsi="Times New Roman" w:cs="Times New Roman"/>
            <w:color w:val="auto"/>
            <w:sz w:val="22"/>
            <w:szCs w:val="22"/>
            <w:lang w:val="en-US"/>
          </w:rPr>
          <w:t>ovid</w:t>
        </w:r>
      </w:ins>
      <w:del w:id="330" w:author="Marie Neumann" w:date="2022-02-22T17:20:00Z">
        <w:r w:rsidRPr="5499F25C" w:rsidDel="002A7AB0">
          <w:rPr>
            <w:rFonts w:ascii="Times New Roman" w:eastAsiaTheme="minorEastAsia" w:hAnsi="Times New Roman" w:cs="Times New Roman"/>
            <w:color w:val="auto"/>
            <w:sz w:val="22"/>
            <w:szCs w:val="22"/>
            <w:lang w:val="en-US"/>
          </w:rPr>
          <w:delText>OVID</w:delText>
        </w:r>
      </w:del>
      <w:r w:rsidRPr="5499F25C">
        <w:rPr>
          <w:rFonts w:ascii="Times New Roman" w:eastAsiaTheme="minorEastAsia" w:hAnsi="Times New Roman" w:cs="Times New Roman"/>
          <w:color w:val="auto"/>
          <w:sz w:val="22"/>
          <w:szCs w:val="22"/>
          <w:lang w:val="en-US"/>
        </w:rPr>
        <w:t>-19 vaccine would provide valuable insight and guidance for clinical implementation and policy development.</w:t>
      </w:r>
    </w:p>
    <w:p w14:paraId="6C7DD691" w14:textId="77777777" w:rsidR="00180624" w:rsidRPr="003478FC" w:rsidRDefault="00180624" w:rsidP="003478FC">
      <w:pPr>
        <w:rPr>
          <w:lang w:val="en-US"/>
        </w:rPr>
      </w:pPr>
    </w:p>
    <w:p w14:paraId="19AFB338" w14:textId="76209388" w:rsidR="00E41D02" w:rsidRPr="009955D1" w:rsidRDefault="0048788C" w:rsidP="009D5702">
      <w:pPr>
        <w:jc w:val="both"/>
        <w:rPr>
          <w:rFonts w:ascii="Times New Roman" w:hAnsi="Times New Roman" w:cs="Times New Roman"/>
          <w:lang w:val="en-US"/>
        </w:rPr>
      </w:pPr>
      <w:commentRangeStart w:id="331"/>
      <w:r w:rsidRPr="0048788C">
        <w:rPr>
          <w:rFonts w:ascii="Times New Roman" w:hAnsi="Times New Roman" w:cs="Times New Roman"/>
          <w:lang w:val="en-US"/>
        </w:rPr>
        <w:t>To improve population vaccination readiness, especially among the highlighted groups with low or no vaccination preparedness, and to contain the spread of S</w:t>
      </w:r>
      <w:ins w:id="332" w:author="Marie Neumann" w:date="2022-02-22T17:21:00Z">
        <w:r w:rsidR="00EB1086">
          <w:rPr>
            <w:rFonts w:ascii="Times New Roman" w:hAnsi="Times New Roman" w:cs="Times New Roman"/>
            <w:lang w:val="en-US"/>
          </w:rPr>
          <w:t>ARS</w:t>
        </w:r>
      </w:ins>
      <w:r w:rsidRPr="0048788C">
        <w:rPr>
          <w:rFonts w:ascii="Times New Roman" w:hAnsi="Times New Roman" w:cs="Times New Roman"/>
          <w:lang w:val="en-US"/>
        </w:rPr>
        <w:t xml:space="preserve">-CoV-2, the following </w:t>
      </w:r>
      <w:commentRangeStart w:id="333"/>
      <w:commentRangeStart w:id="334"/>
      <w:r w:rsidRPr="0048788C">
        <w:rPr>
          <w:rFonts w:ascii="Times New Roman" w:hAnsi="Times New Roman" w:cs="Times New Roman"/>
          <w:lang w:val="en-US"/>
        </w:rPr>
        <w:t xml:space="preserve">points should be considered:  </w:t>
      </w:r>
      <w:commentRangeEnd w:id="333"/>
      <w:r w:rsidR="00E65F1F">
        <w:rPr>
          <w:rStyle w:val="a4"/>
        </w:rPr>
        <w:commentReference w:id="333"/>
      </w:r>
      <w:commentRangeEnd w:id="334"/>
      <w:r w:rsidR="00C103B7">
        <w:rPr>
          <w:rStyle w:val="a4"/>
        </w:rPr>
        <w:commentReference w:id="334"/>
      </w:r>
      <w:r w:rsidRPr="0048788C">
        <w:rPr>
          <w:rFonts w:ascii="Times New Roman" w:hAnsi="Times New Roman" w:cs="Times New Roman"/>
          <w:lang w:val="en-US"/>
        </w:rPr>
        <w:t xml:space="preserve">Concerning the </w:t>
      </w:r>
      <w:ins w:id="335" w:author="Marie Neumann" w:date="2022-02-22T17:21:00Z">
        <w:r w:rsidR="00EB1086">
          <w:rPr>
            <w:rFonts w:ascii="Times New Roman" w:hAnsi="Times New Roman" w:cs="Times New Roman"/>
            <w:lang w:val="en-US"/>
          </w:rPr>
          <w:t>r</w:t>
        </w:r>
      </w:ins>
      <w:r w:rsidRPr="0048788C">
        <w:rPr>
          <w:rFonts w:ascii="Times New Roman" w:hAnsi="Times New Roman" w:cs="Times New Roman"/>
          <w:lang w:val="en-US"/>
        </w:rPr>
        <w:t>isk perception, protective behavior and acceptance of measures all known associations between the currently prevalent variant, the expected number of cases and the number of severe cases should be communicated transparently and in understandable language</w:t>
      </w:r>
      <w:ins w:id="336" w:author="Jette Echterhoff" w:date="2022-02-27T12:55:00Z">
        <w:r w:rsidR="00C103B7">
          <w:rPr>
            <w:rFonts w:ascii="Times New Roman" w:hAnsi="Times New Roman" w:cs="Times New Roman"/>
            <w:lang w:val="en-US"/>
          </w:rPr>
          <w:t>.</w:t>
        </w:r>
      </w:ins>
      <w:del w:id="337" w:author="Jette Echterhoff" w:date="2022-02-27T12:55:00Z">
        <w:r w:rsidR="00F20E38">
          <w:rPr>
            <w:rFonts w:ascii="Times New Roman" w:hAnsi="Times New Roman" w:cs="Times New Roman"/>
            <w:lang w:val="en-US"/>
          </w:rPr>
          <w:delText>,</w:delText>
        </w:r>
      </w:del>
      <w:ins w:id="338" w:author="Theresa Klinger" w:date="2022-02-27T11:31:00Z">
        <w:r w:rsidR="00F20E38">
          <w:rPr>
            <w:rFonts w:ascii="Times New Roman" w:hAnsi="Times New Roman" w:cs="Times New Roman"/>
            <w:lang w:val="en-US"/>
          </w:rPr>
          <w:t xml:space="preserve"> Furthermore, they</w:t>
        </w:r>
      </w:ins>
      <w:r w:rsidRPr="0048788C">
        <w:rPr>
          <w:rFonts w:ascii="Times New Roman" w:hAnsi="Times New Roman" w:cs="Times New Roman"/>
          <w:lang w:val="en-US"/>
        </w:rPr>
        <w:t xml:space="preserve"> should identify existing uncertainties. Specific tips for minimizing risks can help here. These should be disseminated via radio, </w:t>
      </w:r>
      <w:proofErr w:type="gramStart"/>
      <w:r w:rsidRPr="0048788C">
        <w:rPr>
          <w:rFonts w:ascii="Times New Roman" w:hAnsi="Times New Roman" w:cs="Times New Roman"/>
          <w:lang w:val="en-US"/>
        </w:rPr>
        <w:t>TV</w:t>
      </w:r>
      <w:proofErr w:type="gramEnd"/>
      <w:r w:rsidRPr="0048788C">
        <w:rPr>
          <w:rFonts w:ascii="Times New Roman" w:hAnsi="Times New Roman" w:cs="Times New Roman"/>
          <w:lang w:val="en-US"/>
        </w:rPr>
        <w:t xml:space="preserve"> and social media. In terms of the knowledge about S</w:t>
      </w:r>
      <w:ins w:id="339" w:author="Marie Neumann" w:date="2022-02-22T17:21:00Z">
        <w:r w:rsidR="00156F05">
          <w:rPr>
            <w:rFonts w:ascii="Times New Roman" w:hAnsi="Times New Roman" w:cs="Times New Roman"/>
            <w:lang w:val="en-US"/>
          </w:rPr>
          <w:t>ARS</w:t>
        </w:r>
      </w:ins>
      <w:r w:rsidRPr="0048788C">
        <w:rPr>
          <w:rFonts w:ascii="Times New Roman" w:hAnsi="Times New Roman" w:cs="Times New Roman"/>
          <w:lang w:val="en-US"/>
        </w:rPr>
        <w:t>-CoV-2 an</w:t>
      </w:r>
      <w:ins w:id="340" w:author="Florian Walsemann" w:date="2022-02-21T10:56:00Z">
        <w:r w:rsidR="009E7FDC">
          <w:rPr>
            <w:rFonts w:ascii="Times New Roman" w:hAnsi="Times New Roman" w:cs="Times New Roman"/>
            <w:lang w:val="en-US"/>
          </w:rPr>
          <w:t>d</w:t>
        </w:r>
      </w:ins>
      <w:r w:rsidRPr="0048788C">
        <w:rPr>
          <w:rFonts w:ascii="Times New Roman" w:hAnsi="Times New Roman" w:cs="Times New Roman"/>
          <w:lang w:val="en-US"/>
        </w:rPr>
        <w:t xml:space="preserve"> its variants, the acceptance </w:t>
      </w:r>
      <w:ins w:id="341" w:author="Florian Walsemann" w:date="2022-02-21T10:56:00Z">
        <w:r w:rsidR="008A6D15">
          <w:rPr>
            <w:rFonts w:ascii="Times New Roman" w:hAnsi="Times New Roman" w:cs="Times New Roman"/>
            <w:lang w:val="en-US"/>
          </w:rPr>
          <w:t>of</w:t>
        </w:r>
        <w:r w:rsidR="008A6D15" w:rsidRPr="0048788C">
          <w:rPr>
            <w:rFonts w:ascii="Times New Roman" w:hAnsi="Times New Roman" w:cs="Times New Roman"/>
            <w:lang w:val="en-US"/>
          </w:rPr>
          <w:t xml:space="preserve"> </w:t>
        </w:r>
      </w:ins>
      <w:r w:rsidRPr="0048788C">
        <w:rPr>
          <w:rFonts w:ascii="Times New Roman" w:hAnsi="Times New Roman" w:cs="Times New Roman"/>
          <w:lang w:val="en-US"/>
        </w:rPr>
        <w:t>measures and the vaccination readiness should be clearly explained</w:t>
      </w:r>
      <w:ins w:id="342" w:author="Theresa Klinger" w:date="2022-02-27T11:32:00Z">
        <w:r w:rsidR="00AC70C5">
          <w:rPr>
            <w:rFonts w:ascii="Times New Roman" w:hAnsi="Times New Roman" w:cs="Times New Roman"/>
            <w:lang w:val="en-US"/>
          </w:rPr>
          <w:t xml:space="preserve">. It should </w:t>
        </w:r>
        <w:r w:rsidR="00AC70C5">
          <w:rPr>
            <w:rFonts w:ascii="Times New Roman" w:hAnsi="Times New Roman" w:cs="Times New Roman"/>
            <w:lang w:val="en-US"/>
          </w:rPr>
          <w:lastRenderedPageBreak/>
          <w:t xml:space="preserve">be also </w:t>
        </w:r>
        <w:proofErr w:type="gramStart"/>
        <w:r w:rsidR="00AC70C5">
          <w:rPr>
            <w:rFonts w:ascii="Times New Roman" w:hAnsi="Times New Roman" w:cs="Times New Roman"/>
            <w:lang w:val="en-US"/>
          </w:rPr>
          <w:t>explain</w:t>
        </w:r>
      </w:ins>
      <w:proofErr w:type="gramEnd"/>
      <w:r w:rsidRPr="0048788C">
        <w:rPr>
          <w:rFonts w:ascii="Times New Roman" w:hAnsi="Times New Roman" w:cs="Times New Roman"/>
          <w:lang w:val="en-US"/>
        </w:rPr>
        <w:t xml:space="preserve"> why booster vaccination with currently available vaccines is important. In general, access to vaccination should continue to be expanded and barriers reduced, education about vaccination and vaccines should continue, and overall attention should be paid to respectful and factual communication, especially by public </w:t>
      </w:r>
      <w:ins w:id="343" w:author="Theresa Klinger" w:date="2022-02-27T11:35:00Z">
        <w:r w:rsidR="00465FF6">
          <w:rPr>
            <w:rFonts w:ascii="Times New Roman" w:hAnsi="Times New Roman" w:cs="Times New Roman"/>
            <w:lang w:val="en-US"/>
          </w:rPr>
          <w:t>figures</w:t>
        </w:r>
      </w:ins>
      <w:r w:rsidRPr="0048788C">
        <w:rPr>
          <w:rFonts w:ascii="Times New Roman" w:hAnsi="Times New Roman" w:cs="Times New Roman"/>
          <w:lang w:val="en-US"/>
        </w:rPr>
        <w:t>. I</w:t>
      </w:r>
      <w:commentRangeStart w:id="344"/>
      <w:commentRangeStart w:id="345"/>
      <w:commentRangeStart w:id="346"/>
      <w:commentRangeStart w:id="347"/>
      <w:r w:rsidRPr="0048788C">
        <w:rPr>
          <w:rFonts w:ascii="Times New Roman" w:hAnsi="Times New Roman" w:cs="Times New Roman"/>
          <w:lang w:val="en-US"/>
        </w:rPr>
        <w:t xml:space="preserve">n addition, compulsory vaccination is currently being discussed </w:t>
      </w:r>
      <w:commentRangeEnd w:id="344"/>
      <w:r w:rsidR="004D3127">
        <w:rPr>
          <w:rStyle w:val="a4"/>
        </w:rPr>
        <w:commentReference w:id="344"/>
      </w:r>
      <w:commentRangeEnd w:id="345"/>
      <w:r w:rsidR="003E05C9">
        <w:rPr>
          <w:rStyle w:val="a4"/>
        </w:rPr>
        <w:commentReference w:id="345"/>
      </w:r>
      <w:commentRangeEnd w:id="346"/>
      <w:r w:rsidR="00B22224">
        <w:rPr>
          <w:rStyle w:val="a4"/>
        </w:rPr>
        <w:commentReference w:id="346"/>
      </w:r>
      <w:commentRangeEnd w:id="347"/>
      <w:r>
        <w:rPr>
          <w:rStyle w:val="a4"/>
        </w:rPr>
        <w:commentReference w:id="347"/>
      </w:r>
      <w:r w:rsidRPr="0048788C">
        <w:rPr>
          <w:rFonts w:ascii="Times New Roman" w:hAnsi="Times New Roman" w:cs="Times New Roman"/>
          <w:lang w:val="en-US"/>
        </w:rPr>
        <w:t xml:space="preserve">to close the existing vaccination gap. This might be necessary to get people vaccinated who cannot be convinced to vaccinate by existing measures and scientific education. </w:t>
      </w:r>
      <w:commentRangeEnd w:id="331"/>
      <w:r w:rsidR="009D5702">
        <w:rPr>
          <w:rStyle w:val="a4"/>
        </w:rPr>
        <w:commentReference w:id="331"/>
      </w:r>
    </w:p>
    <w:p w14:paraId="1B6BC889" w14:textId="77777777" w:rsidR="00E41D02" w:rsidRPr="001A55CB" w:rsidRDefault="00E41D02" w:rsidP="009D5702">
      <w:pPr>
        <w:jc w:val="both"/>
        <w:rPr>
          <w:rFonts w:ascii="Times New Roman" w:hAnsi="Times New Roman" w:cs="Times New Roman"/>
          <w:b/>
          <w:bCs/>
          <w:lang w:val="en-US"/>
        </w:rPr>
      </w:pPr>
    </w:p>
    <w:p w14:paraId="1C15B6E1" w14:textId="515AB293" w:rsidR="00E41D02" w:rsidRDefault="00D528AF" w:rsidP="00F61ABC">
      <w:pPr>
        <w:pStyle w:val="1"/>
        <w:jc w:val="both"/>
        <w:rPr>
          <w:ins w:id="348" w:author="Jette Echterhoff" w:date="2022-02-12T16:17:00Z"/>
          <w:rFonts w:ascii="Times New Roman" w:hAnsi="Times New Roman" w:cs="Times New Roman"/>
          <w:color w:val="auto"/>
          <w:lang w:val="en-US"/>
        </w:rPr>
      </w:pPr>
      <w:bookmarkStart w:id="349" w:name="_Toc95215207"/>
      <w:r w:rsidRPr="00D528AF">
        <w:rPr>
          <w:rFonts w:ascii="Times New Roman" w:hAnsi="Times New Roman" w:cs="Times New Roman"/>
          <w:color w:val="auto"/>
          <w:lang w:val="en-US"/>
        </w:rPr>
        <w:t>References</w:t>
      </w:r>
      <w:bookmarkEnd w:id="349"/>
    </w:p>
    <w:p w14:paraId="7AB90203" w14:textId="163AA62A" w:rsidR="00A1192E" w:rsidRDefault="00A1192E" w:rsidP="00A1192E">
      <w:pPr>
        <w:rPr>
          <w:lang w:val="en-US"/>
        </w:rPr>
      </w:pPr>
      <w:r>
        <w:fldChar w:fldCharType="begin"/>
      </w:r>
      <w:r w:rsidR="00760707" w:rsidRPr="00760707">
        <w:rPr>
          <w:lang w:val="en-US"/>
        </w:rPr>
        <w:instrText xml:space="preserve"> ADDIN ZOTERO_BIBL {"uncited":[],"omitted":[],"custom":[]} CSL_BIBLIOGRAPHY </w:instrText>
      </w:r>
      <w:r w:rsidR="006940BD">
        <w:fldChar w:fldCharType="separate"/>
      </w:r>
      <w:r>
        <w:rPr>
          <w:lang w:val="en-US"/>
        </w:rPr>
        <w:fldChar w:fldCharType="end"/>
      </w:r>
    </w:p>
    <w:p w14:paraId="4EF037FC" w14:textId="77777777" w:rsidR="005C3678" w:rsidRDefault="005C3678" w:rsidP="00A1192E">
      <w:pPr>
        <w:rPr>
          <w:lang w:val="en-US"/>
        </w:rPr>
      </w:pPr>
    </w:p>
    <w:p w14:paraId="1758714C" w14:textId="77777777" w:rsidR="005C3678" w:rsidRDefault="005C3678" w:rsidP="00A1192E">
      <w:pPr>
        <w:rPr>
          <w:lang w:val="en-US"/>
        </w:rPr>
      </w:pPr>
    </w:p>
    <w:p w14:paraId="7493F79C" w14:textId="77777777" w:rsidR="005C3678" w:rsidRDefault="005C3678" w:rsidP="00A1192E">
      <w:pPr>
        <w:rPr>
          <w:lang w:val="en-US"/>
        </w:rPr>
      </w:pPr>
    </w:p>
    <w:p w14:paraId="6BC5B6C6" w14:textId="77777777" w:rsidR="005C3678" w:rsidRPr="00A1192E" w:rsidRDefault="005C3678" w:rsidP="00A1192E">
      <w:pPr>
        <w:rPr>
          <w:lang w:val="en-US"/>
        </w:rPr>
      </w:pPr>
    </w:p>
    <w:sectPr w:rsidR="005C3678" w:rsidRPr="00A1192E" w:rsidSect="00004351">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Florian Walsemann" w:date="2022-02-27T15:00:00Z" w:initials="FW">
    <w:p w14:paraId="15A5C894" w14:textId="32478194" w:rsidR="53D728FA" w:rsidRDefault="53D728FA">
      <w:pPr>
        <w:pStyle w:val="a5"/>
      </w:pPr>
      <w:proofErr w:type="spellStart"/>
      <w:r>
        <w:t>garkein</w:t>
      </w:r>
      <w:proofErr w:type="spellEnd"/>
      <w:r>
        <w:t xml:space="preserve"> </w:t>
      </w:r>
      <w:proofErr w:type="gramStart"/>
      <w:r>
        <w:t>plan</w:t>
      </w:r>
      <w:proofErr w:type="gramEnd"/>
      <w:r>
        <w:t xml:space="preserve"> wie man das catchy formulieren kann, also es geht darum wie oft man sich informiert... jemand ne idee?</w:t>
      </w:r>
      <w:r>
        <w:rPr>
          <w:rStyle w:val="a4"/>
        </w:rPr>
        <w:annotationRef/>
      </w:r>
    </w:p>
  </w:comment>
  <w:comment w:id="33" w:author="Jette Echterhoff" w:date="2022-02-27T11:40:00Z" w:initials="JE">
    <w:p w14:paraId="7A2B51FF" w14:textId="75126556" w:rsidR="006C0312" w:rsidRDefault="006C0312">
      <w:pPr>
        <w:pStyle w:val="a5"/>
      </w:pPr>
      <w:r>
        <w:rPr>
          <w:rStyle w:val="a4"/>
        </w:rPr>
        <w:annotationRef/>
      </w:r>
      <w:r>
        <w:t xml:space="preserve">Im </w:t>
      </w:r>
      <w:proofErr w:type="spellStart"/>
      <w:r>
        <w:t>text</w:t>
      </w:r>
      <w:proofErr w:type="spellEnd"/>
      <w:r>
        <w:t xml:space="preserve"> ist immer klein in der </w:t>
      </w:r>
      <w:proofErr w:type="spellStart"/>
      <w:r>
        <w:t>introduction</w:t>
      </w:r>
      <w:proofErr w:type="spellEnd"/>
      <w:r>
        <w:t xml:space="preserve"> – deswegen angepasst, ggf. nochmal screenen mit </w:t>
      </w:r>
      <w:proofErr w:type="spellStart"/>
      <w:r>
        <w:t>suchfunktion</w:t>
      </w:r>
      <w:proofErr w:type="spellEnd"/>
      <w:r>
        <w:t xml:space="preserve"> und auf eine </w:t>
      </w:r>
      <w:proofErr w:type="spellStart"/>
      <w:r>
        <w:t>schreibweise</w:t>
      </w:r>
      <w:proofErr w:type="spellEnd"/>
      <w:r>
        <w:t xml:space="preserve"> anpassen</w:t>
      </w:r>
    </w:p>
  </w:comment>
  <w:comment w:id="34" w:author="Jette Echterhoff" w:date="2022-02-27T11:44:00Z" w:initials="JE">
    <w:p w14:paraId="65D7F7A6" w14:textId="5ADEA119" w:rsidR="00301AAE" w:rsidRDefault="00301AAE">
      <w:pPr>
        <w:pStyle w:val="a5"/>
      </w:pPr>
      <w:r>
        <w:rPr>
          <w:rStyle w:val="a4"/>
        </w:rPr>
        <w:annotationRef/>
      </w:r>
      <w:r>
        <w:t xml:space="preserve">außerdem: Covid-19 ist doch nicht die </w:t>
      </w:r>
      <w:proofErr w:type="spellStart"/>
      <w:r>
        <w:t>akürzung</w:t>
      </w:r>
      <w:proofErr w:type="spellEnd"/>
      <w:r>
        <w:t xml:space="preserve"> für covid-19 </w:t>
      </w:r>
      <w:proofErr w:type="spellStart"/>
      <w:r>
        <w:t>pandemie</w:t>
      </w:r>
      <w:proofErr w:type="spellEnd"/>
      <w:r>
        <w:t xml:space="preserve">? </w:t>
      </w:r>
    </w:p>
  </w:comment>
  <w:comment w:id="36" w:author="Hellen Temme" w:date="2022-02-22T12:14:00Z" w:initials="HT">
    <w:p w14:paraId="5BC1711B" w14:textId="700998E1" w:rsidR="00C46704" w:rsidRDefault="00C46704">
      <w:pPr>
        <w:pStyle w:val="a5"/>
      </w:pPr>
      <w:r>
        <w:rPr>
          <w:rStyle w:val="a4"/>
        </w:rPr>
        <w:annotationRef/>
      </w:r>
      <w:r>
        <w:t>Wird irgendwie sowas noch schr</w:t>
      </w:r>
      <w:r w:rsidR="0047206E">
        <w:t>ei</w:t>
      </w:r>
      <w:r>
        <w:t xml:space="preserve">ben: von </w:t>
      </w:r>
      <w:proofErr w:type="gramStart"/>
      <w:r>
        <w:t>wegen</w:t>
      </w:r>
      <w:proofErr w:type="gramEnd"/>
      <w:r>
        <w:t xml:space="preserve"> </w:t>
      </w:r>
      <w:r w:rsidR="00871F9E">
        <w:t>obwohl man s</w:t>
      </w:r>
      <w:r w:rsidR="00847E37">
        <w:t>ei</w:t>
      </w:r>
      <w:r w:rsidR="00871F9E">
        <w:t xml:space="preserve">t Beginn der Pandemie auf einen Impfstoff gewartet hat und die Zustimmung damals hoch war (gibt bestimmt was dazu) </w:t>
      </w:r>
      <w:r w:rsidR="00BE5E1E">
        <w:t xml:space="preserve">ist die </w:t>
      </w:r>
      <w:proofErr w:type="spellStart"/>
      <w:r w:rsidR="00BE5E1E">
        <w:t>Impfberitschaft</w:t>
      </w:r>
      <w:proofErr w:type="spellEnd"/>
      <w:r w:rsidR="00BE5E1E">
        <w:t xml:space="preserve"> in Deutschland</w:t>
      </w:r>
      <w:r w:rsidR="00642C79">
        <w:t xml:space="preserve"> im </w:t>
      </w:r>
      <w:proofErr w:type="spellStart"/>
      <w:r w:rsidR="00642C79">
        <w:t>g</w:t>
      </w:r>
      <w:r w:rsidR="00847E37">
        <w:t>e</w:t>
      </w:r>
      <w:r w:rsidR="00642C79">
        <w:t>gensatz</w:t>
      </w:r>
      <w:proofErr w:type="spellEnd"/>
      <w:r w:rsidR="00642C79">
        <w:t xml:space="preserve"> zu seinen Nachbarländern geringer </w:t>
      </w:r>
    </w:p>
  </w:comment>
  <w:comment w:id="37" w:author="Theresa Klinger" w:date="2022-02-27T14:54:00Z" w:initials="TK">
    <w:p w14:paraId="4B70E4F2" w14:textId="77777777" w:rsidR="00E50697" w:rsidRDefault="00E50697" w:rsidP="002F13BF">
      <w:r>
        <w:rPr>
          <w:rStyle w:val="a4"/>
        </w:rPr>
        <w:annotationRef/>
      </w:r>
      <w:hyperlink r:id="rId1" w:history="1">
        <w:r w:rsidRPr="007C5FA4">
          <w:rPr>
            <w:rStyle w:val="ab"/>
            <w:sz w:val="20"/>
            <w:szCs w:val="20"/>
          </w:rPr>
          <w:t>https://www.rki.de/DE/Content/InfAZ/N/Neuartiges_Coronavirus/Projekte_RKI/COVIMO_Reports/covimo_studie_bericht_2.pdf?__blob=publicationFile</w:t>
        </w:r>
      </w:hyperlink>
    </w:p>
    <w:p w14:paraId="450BE4CA" w14:textId="77777777" w:rsidR="00E50697" w:rsidRDefault="00E50697" w:rsidP="002F13BF"/>
  </w:comment>
  <w:comment w:id="43" w:author="Hellen Temme" w:date="2022-02-22T12:17:00Z" w:initials="HT">
    <w:p w14:paraId="505ACC36" w14:textId="77777777" w:rsidR="00E02AA4" w:rsidRDefault="00E02AA4">
      <w:pPr>
        <w:pStyle w:val="a5"/>
      </w:pPr>
      <w:r>
        <w:rPr>
          <w:rStyle w:val="a4"/>
        </w:rPr>
        <w:annotationRef/>
      </w:r>
      <w:r>
        <w:t xml:space="preserve">Waren die in Europa oder nur Deutschland? </w:t>
      </w:r>
      <w:r w:rsidR="00F0057D">
        <w:t>Wäre vllt auch ganz interessant</w:t>
      </w:r>
    </w:p>
  </w:comment>
  <w:comment w:id="44" w:author="Jette Echterhoff" w:date="2022-02-27T11:11:00Z" w:initials="JE">
    <w:p w14:paraId="46590D02" w14:textId="77777777" w:rsidR="0042615D" w:rsidRDefault="0042615D">
      <w:pPr>
        <w:pStyle w:val="a5"/>
      </w:pPr>
      <w:r>
        <w:rPr>
          <w:rStyle w:val="a4"/>
        </w:rPr>
        <w:annotationRef/>
      </w:r>
      <w:r>
        <w:t xml:space="preserve">würde auch kurz </w:t>
      </w:r>
      <w:proofErr w:type="spellStart"/>
      <w:r>
        <w:t>erwänen</w:t>
      </w:r>
      <w:proofErr w:type="spellEnd"/>
      <w:r>
        <w:t xml:space="preserve"> wo die durchgeführt wurde – wenigstens </w:t>
      </w:r>
      <w:proofErr w:type="spellStart"/>
      <w:r w:rsidR="00020792">
        <w:t>eruopa</w:t>
      </w:r>
      <w:proofErr w:type="spellEnd"/>
      <w:r w:rsidR="00020792">
        <w:t xml:space="preserve"> o.ä.</w:t>
      </w:r>
    </w:p>
  </w:comment>
  <w:comment w:id="45" w:author="Theresa Klinger" w:date="2022-02-27T15:10:00Z" w:initials="TK">
    <w:p w14:paraId="3F109D44" w14:textId="77777777" w:rsidR="001E7C77" w:rsidRDefault="001E7C77" w:rsidP="002F13BF">
      <w:r>
        <w:rPr>
          <w:rStyle w:val="a4"/>
        </w:rPr>
        <w:annotationRef/>
      </w:r>
      <w:r>
        <w:rPr>
          <w:sz w:val="20"/>
          <w:szCs w:val="20"/>
        </w:rPr>
        <w:t xml:space="preserve">ist schwierig, weil manche aus EU und manche Weltweit. Müsste ich dann vor jede Quelle schreiben die ich hab </w:t>
      </w:r>
    </w:p>
  </w:comment>
  <w:comment w:id="46" w:author="Hellen Temme" w:date="2022-02-22T12:18:00Z" w:initials="HT">
    <w:p w14:paraId="6154D3F3" w14:textId="77777777" w:rsidR="00F81B74" w:rsidRPr="00C82D2E" w:rsidRDefault="00F81B74">
      <w:pPr>
        <w:pStyle w:val="a5"/>
        <w:rPr>
          <w:lang w:val="en-US"/>
        </w:rPr>
      </w:pPr>
      <w:r>
        <w:rPr>
          <w:rStyle w:val="a4"/>
        </w:rPr>
        <w:annotationRef/>
      </w:r>
      <w:r w:rsidR="00327078">
        <w:t xml:space="preserve">Find den satz iwie nicht paper-like. Könnte man </w:t>
      </w:r>
      <w:r w:rsidR="00C527C3">
        <w:t>eige</w:t>
      </w:r>
      <w:r w:rsidR="000B3F4B">
        <w:t>ntlich weglassen oder ändern</w:t>
      </w:r>
      <w:r w:rsidR="00C2629B">
        <w:t xml:space="preserve">. </w:t>
      </w:r>
      <w:r w:rsidR="00C2629B" w:rsidRPr="00C82D2E">
        <w:rPr>
          <w:lang w:val="en-US"/>
        </w:rPr>
        <w:t>Oder sowas teasern von wegen :</w:t>
      </w:r>
      <w:r w:rsidR="00C82D2E" w:rsidRPr="00C82D2E">
        <w:rPr>
          <w:lang w:val="en-US"/>
        </w:rPr>
        <w:t xml:space="preserve"> The factors that determine the vaccination decision of the population are complex. Thus, certain factors have a positive and negative influence on the readiness to vaccinate, etc.</w:t>
      </w:r>
      <w:r w:rsidR="00494307" w:rsidRPr="00C82D2E">
        <w:rPr>
          <w:lang w:val="en-US"/>
        </w:rPr>
        <w:t>.</w:t>
      </w:r>
    </w:p>
  </w:comment>
  <w:comment w:id="47" w:author="Theresa Klinger" w:date="2022-02-27T15:11:00Z" w:initials="TK">
    <w:p w14:paraId="7B8F1B20" w14:textId="77777777" w:rsidR="004127FC" w:rsidRDefault="004127FC" w:rsidP="002F13BF">
      <w:r>
        <w:rPr>
          <w:rStyle w:val="a4"/>
        </w:rPr>
        <w:annotationRef/>
      </w:r>
      <w:r>
        <w:rPr>
          <w:sz w:val="20"/>
          <w:szCs w:val="20"/>
        </w:rPr>
        <w:t xml:space="preserve">können wir morgen noch mal sprechen. Find das wie es da ist nicht schlechter </w:t>
      </w:r>
    </w:p>
  </w:comment>
  <w:comment w:id="58" w:author="Jette Echterhoff" w:date="2022-02-27T11:28:00Z" w:initials="JE">
    <w:p w14:paraId="4EF584AA" w14:textId="3C10888C" w:rsidR="00231119" w:rsidRDefault="00231119">
      <w:pPr>
        <w:pStyle w:val="a5"/>
      </w:pPr>
      <w:r>
        <w:rPr>
          <w:rStyle w:val="a4"/>
        </w:rPr>
        <w:annotationRef/>
      </w:r>
      <w:r>
        <w:t xml:space="preserve">ich glaube das muss nicht </w:t>
      </w:r>
      <w:proofErr w:type="gramStart"/>
      <w:r>
        <w:t>da stehen</w:t>
      </w:r>
      <w:proofErr w:type="gramEnd"/>
      <w:r>
        <w:t xml:space="preserve"> – die </w:t>
      </w:r>
      <w:proofErr w:type="spellStart"/>
      <w:r>
        <w:t>wuelle</w:t>
      </w:r>
      <w:proofErr w:type="spellEnd"/>
      <w:r>
        <w:t xml:space="preserve"> steht ja </w:t>
      </w:r>
      <w:proofErr w:type="spellStart"/>
      <w:r>
        <w:t>hingterm</w:t>
      </w:r>
      <w:proofErr w:type="spellEnd"/>
      <w:r>
        <w:t xml:space="preserve"> </w:t>
      </w:r>
      <w:proofErr w:type="spellStart"/>
      <w:r>
        <w:t>satz</w:t>
      </w:r>
      <w:proofErr w:type="spellEnd"/>
    </w:p>
  </w:comment>
  <w:comment w:id="56" w:author="Florian Walsemann" w:date="2022-02-27T15:02:00Z" w:initials="FW">
    <w:p w14:paraId="29F63490" w14:textId="2965A89A" w:rsidR="645E1245" w:rsidRDefault="645E1245">
      <w:pPr>
        <w:pStyle w:val="a5"/>
      </w:pPr>
      <w:r>
        <w:t>würde ich auch kicken</w:t>
      </w:r>
      <w:r>
        <w:rPr>
          <w:rStyle w:val="a4"/>
        </w:rPr>
        <w:annotationRef/>
      </w:r>
    </w:p>
  </w:comment>
  <w:comment w:id="57" w:author="Theresa Klinger" w:date="2022-02-27T15:14:00Z" w:initials="TK">
    <w:p w14:paraId="09E84A01" w14:textId="77777777" w:rsidR="008B52AD" w:rsidRDefault="008B52AD" w:rsidP="002F13BF">
      <w:r>
        <w:rPr>
          <w:rStyle w:val="a4"/>
        </w:rPr>
        <w:annotationRef/>
      </w:r>
      <w:r>
        <w:rPr>
          <w:sz w:val="20"/>
          <w:szCs w:val="20"/>
        </w:rPr>
        <w:t xml:space="preserve">klaus meinte das zu mir bei meinem Exposé. Darum hab ich das so gemacht </w:t>
      </w:r>
    </w:p>
  </w:comment>
  <w:comment w:id="59" w:author="Jette Echterhoff" w:date="2022-02-27T11:29:00Z" w:initials="JE">
    <w:p w14:paraId="6D68A5A6" w14:textId="7D01E23D" w:rsidR="005222B5" w:rsidRPr="003836E3" w:rsidRDefault="005222B5">
      <w:pPr>
        <w:pStyle w:val="a5"/>
        <w:rPr>
          <w:lang w:val="en-US"/>
        </w:rPr>
      </w:pPr>
      <w:r>
        <w:rPr>
          <w:rStyle w:val="a4"/>
        </w:rPr>
        <w:annotationRef/>
      </w:r>
      <w:r w:rsidR="003836E3">
        <w:rPr>
          <w:lang w:val="en-US"/>
        </w:rPr>
        <w:t>"</w:t>
      </w:r>
      <w:proofErr w:type="gramStart"/>
      <w:r w:rsidR="00DF5A9B" w:rsidRPr="003836E3">
        <w:rPr>
          <w:lang w:val="en-US"/>
        </w:rPr>
        <w:t>are</w:t>
      </w:r>
      <w:proofErr w:type="gramEnd"/>
      <w:r w:rsidR="00DF5A9B" w:rsidRPr="003836E3">
        <w:rPr>
          <w:lang w:val="en-US"/>
        </w:rPr>
        <w:t xml:space="preserve"> less interested</w:t>
      </w:r>
      <w:r w:rsidR="003836E3">
        <w:rPr>
          <w:lang w:val="en-US"/>
        </w:rPr>
        <w:t>"</w:t>
      </w:r>
      <w:r w:rsidR="00DF5A9B" w:rsidRPr="003836E3">
        <w:rPr>
          <w:lang w:val="en-US"/>
        </w:rPr>
        <w:t xml:space="preserve"> </w:t>
      </w:r>
      <w:proofErr w:type="spellStart"/>
      <w:r w:rsidR="00DF5A9B" w:rsidRPr="003836E3">
        <w:rPr>
          <w:lang w:val="en-US"/>
        </w:rPr>
        <w:t>würde</w:t>
      </w:r>
      <w:proofErr w:type="spellEnd"/>
      <w:r w:rsidR="00DF5A9B" w:rsidRPr="003836E3">
        <w:rPr>
          <w:lang w:val="en-US"/>
        </w:rPr>
        <w:t xml:space="preserve"> ich </w:t>
      </w:r>
      <w:proofErr w:type="spellStart"/>
      <w:r w:rsidR="00DF5A9B" w:rsidRPr="003836E3">
        <w:rPr>
          <w:lang w:val="en-US"/>
        </w:rPr>
        <w:t>sagen</w:t>
      </w:r>
      <w:proofErr w:type="spellEnd"/>
      <w:r w:rsidR="00DF5A9B" w:rsidRPr="003836E3">
        <w:rPr>
          <w:lang w:val="en-US"/>
        </w:rPr>
        <w:t xml:space="preserve"> </w:t>
      </w:r>
      <w:proofErr w:type="spellStart"/>
      <w:r w:rsidR="00DF5A9B" w:rsidRPr="003836E3">
        <w:rPr>
          <w:lang w:val="en-US"/>
        </w:rPr>
        <w:t>oder</w:t>
      </w:r>
      <w:proofErr w:type="spellEnd"/>
      <w:r w:rsidR="00DF5A9B" w:rsidRPr="003836E3">
        <w:rPr>
          <w:lang w:val="en-US"/>
        </w:rPr>
        <w:t xml:space="preserve"> halt: </w:t>
      </w:r>
      <w:r w:rsidR="003836E3">
        <w:rPr>
          <w:lang w:val="en-US"/>
        </w:rPr>
        <w:t>"</w:t>
      </w:r>
      <w:r w:rsidR="003836E3" w:rsidRPr="003836E3">
        <w:rPr>
          <w:lang w:val="en-US"/>
        </w:rPr>
        <w:t>People with lower education are more likely to not get vaccinated.</w:t>
      </w:r>
      <w:r w:rsidR="003836E3">
        <w:rPr>
          <w:lang w:val="en-US"/>
        </w:rPr>
        <w:t>"</w:t>
      </w:r>
    </w:p>
  </w:comment>
  <w:comment w:id="60" w:author="Theresa Klinger" w:date="2022-02-27T15:15:00Z" w:initials="TK">
    <w:p w14:paraId="2744BF28" w14:textId="77777777" w:rsidR="00910D77" w:rsidRPr="00AE4939" w:rsidRDefault="00910D77" w:rsidP="002F13BF">
      <w:pPr>
        <w:rPr>
          <w:lang w:val="en-US"/>
        </w:rPr>
      </w:pPr>
      <w:r>
        <w:rPr>
          <w:rStyle w:val="a4"/>
        </w:rPr>
        <w:annotationRef/>
      </w:r>
      <w:r w:rsidRPr="00AE4939">
        <w:rPr>
          <w:sz w:val="20"/>
          <w:szCs w:val="20"/>
          <w:lang w:val="en-US"/>
        </w:rPr>
        <w:t xml:space="preserve">less </w:t>
      </w:r>
      <w:proofErr w:type="spellStart"/>
      <w:r w:rsidRPr="00AE4939">
        <w:rPr>
          <w:sz w:val="20"/>
          <w:szCs w:val="20"/>
          <w:lang w:val="en-US"/>
        </w:rPr>
        <w:t>ist</w:t>
      </w:r>
      <w:proofErr w:type="spellEnd"/>
      <w:r w:rsidRPr="00AE4939">
        <w:rPr>
          <w:sz w:val="20"/>
          <w:szCs w:val="20"/>
          <w:lang w:val="en-US"/>
        </w:rPr>
        <w:t xml:space="preserve"> </w:t>
      </w:r>
      <w:proofErr w:type="spellStart"/>
      <w:r w:rsidRPr="00AE4939">
        <w:rPr>
          <w:sz w:val="20"/>
          <w:szCs w:val="20"/>
          <w:lang w:val="en-US"/>
        </w:rPr>
        <w:t>besser</w:t>
      </w:r>
      <w:proofErr w:type="spellEnd"/>
      <w:r w:rsidRPr="00AE4939">
        <w:rPr>
          <w:sz w:val="20"/>
          <w:szCs w:val="20"/>
          <w:lang w:val="en-US"/>
        </w:rPr>
        <w:t xml:space="preserve">, hast </w:t>
      </w:r>
      <w:proofErr w:type="spellStart"/>
      <w:r w:rsidRPr="00AE4939">
        <w:rPr>
          <w:sz w:val="20"/>
          <w:szCs w:val="20"/>
          <w:lang w:val="en-US"/>
        </w:rPr>
        <w:t>recht</w:t>
      </w:r>
      <w:proofErr w:type="spellEnd"/>
      <w:r w:rsidRPr="00AE4939">
        <w:rPr>
          <w:sz w:val="20"/>
          <w:szCs w:val="20"/>
          <w:lang w:val="en-US"/>
        </w:rPr>
        <w:t xml:space="preserve"> </w:t>
      </w:r>
    </w:p>
  </w:comment>
  <w:comment w:id="70" w:author="Jette Echterhoff" w:date="2022-02-27T11:36:00Z" w:initials="JE">
    <w:p w14:paraId="0D51D5BC" w14:textId="005D655C" w:rsidR="00DC5584" w:rsidRPr="00DC5584" w:rsidRDefault="00DC5584">
      <w:pPr>
        <w:pStyle w:val="a5"/>
        <w:rPr>
          <w:lang w:val="en-US"/>
        </w:rPr>
      </w:pPr>
      <w:r>
        <w:rPr>
          <w:rStyle w:val="a4"/>
        </w:rPr>
        <w:annotationRef/>
      </w:r>
      <w:proofErr w:type="spellStart"/>
      <w:r w:rsidRPr="00DC5584">
        <w:rPr>
          <w:lang w:val="en-US"/>
        </w:rPr>
        <w:t>klingt</w:t>
      </w:r>
      <w:proofErr w:type="spellEnd"/>
      <w:r w:rsidRPr="00DC5584">
        <w:rPr>
          <w:lang w:val="en-US"/>
        </w:rPr>
        <w:t xml:space="preserve"> </w:t>
      </w:r>
      <w:proofErr w:type="spellStart"/>
      <w:r w:rsidRPr="00DC5584">
        <w:rPr>
          <w:lang w:val="en-US"/>
        </w:rPr>
        <w:t>bisschen</w:t>
      </w:r>
      <w:proofErr w:type="spellEnd"/>
      <w:r w:rsidRPr="00DC5584">
        <w:rPr>
          <w:lang w:val="en-US"/>
        </w:rPr>
        <w:t xml:space="preserve"> </w:t>
      </w:r>
      <w:proofErr w:type="spellStart"/>
      <w:r w:rsidRPr="00DC5584">
        <w:rPr>
          <w:lang w:val="en-US"/>
        </w:rPr>
        <w:t>umgangsprachlich</w:t>
      </w:r>
      <w:proofErr w:type="spellEnd"/>
      <w:r w:rsidRPr="00DC5584">
        <w:rPr>
          <w:lang w:val="en-US"/>
        </w:rPr>
        <w:t xml:space="preserve"> </w:t>
      </w:r>
      <w:proofErr w:type="spellStart"/>
      <w:r w:rsidRPr="00DC5584">
        <w:rPr>
          <w:lang w:val="en-US"/>
        </w:rPr>
        <w:t>finde</w:t>
      </w:r>
      <w:proofErr w:type="spellEnd"/>
      <w:r w:rsidRPr="00DC5584">
        <w:rPr>
          <w:lang w:val="en-US"/>
        </w:rPr>
        <w:t xml:space="preserve"> ich, </w:t>
      </w:r>
      <w:proofErr w:type="spellStart"/>
      <w:r w:rsidRPr="00DC5584">
        <w:rPr>
          <w:lang w:val="en-US"/>
        </w:rPr>
        <w:t>vllt</w:t>
      </w:r>
      <w:proofErr w:type="spellEnd"/>
      <w:r w:rsidRPr="00DC5584">
        <w:rPr>
          <w:lang w:val="en-US"/>
        </w:rPr>
        <w:t xml:space="preserve"> </w:t>
      </w:r>
      <w:proofErr w:type="spellStart"/>
      <w:r w:rsidRPr="00DC5584">
        <w:rPr>
          <w:lang w:val="en-US"/>
        </w:rPr>
        <w:t>eher</w:t>
      </w:r>
      <w:proofErr w:type="spellEnd"/>
      <w:r w:rsidRPr="00DC5584">
        <w:rPr>
          <w:lang w:val="en-US"/>
        </w:rPr>
        <w:t xml:space="preserve">: </w:t>
      </w:r>
      <w:r>
        <w:rPr>
          <w:lang w:val="en-US"/>
        </w:rPr>
        <w:t>"</w:t>
      </w:r>
      <w:r w:rsidRPr="00DC5584">
        <w:rPr>
          <w:lang w:val="en-US"/>
        </w:rPr>
        <w:t>The study also showed that people who perceive a high risk of disease or high susceptibility to Covid-19 are less likely to participate in a vaccination program.</w:t>
      </w:r>
      <w:r>
        <w:rPr>
          <w:lang w:val="en-US"/>
        </w:rPr>
        <w:t>"</w:t>
      </w:r>
    </w:p>
  </w:comment>
  <w:comment w:id="71" w:author="Jette Echterhoff" w:date="2022-02-27T11:37:00Z" w:initials="JE">
    <w:p w14:paraId="6CAFAABA" w14:textId="590908C8" w:rsidR="003B5349" w:rsidRDefault="003B5349">
      <w:pPr>
        <w:pStyle w:val="a5"/>
      </w:pPr>
      <w:r>
        <w:rPr>
          <w:rStyle w:val="a4"/>
        </w:rPr>
        <w:annotationRef/>
      </w:r>
      <w:r>
        <w:t xml:space="preserve">Aber verstehe nicht, wieso sind denn </w:t>
      </w:r>
      <w:proofErr w:type="spellStart"/>
      <w:proofErr w:type="gramStart"/>
      <w:r>
        <w:t>menschen</w:t>
      </w:r>
      <w:proofErr w:type="spellEnd"/>
      <w:proofErr w:type="gramEnd"/>
      <w:r>
        <w:t xml:space="preserve"> die </w:t>
      </w:r>
      <w:r w:rsidR="00FC64E5">
        <w:t xml:space="preserve">ein höheres Risiko haben zu </w:t>
      </w:r>
      <w:proofErr w:type="spellStart"/>
      <w:r w:rsidR="00FC64E5">
        <w:t>erkrranken</w:t>
      </w:r>
      <w:proofErr w:type="spellEnd"/>
      <w:r>
        <w:t>, weniger bereit sich im</w:t>
      </w:r>
      <w:r w:rsidR="00FC64E5">
        <w:t>p</w:t>
      </w:r>
      <w:r>
        <w:t xml:space="preserve">fen zu </w:t>
      </w:r>
      <w:proofErr w:type="spellStart"/>
      <w:r>
        <w:t>lasssen</w:t>
      </w:r>
      <w:proofErr w:type="spellEnd"/>
      <w:r>
        <w:t>? das ist doch andersrum?</w:t>
      </w:r>
    </w:p>
  </w:comment>
  <w:comment w:id="67" w:author="Florian Walsemann" w:date="2022-02-27T15:03:00Z" w:initials="FW">
    <w:p w14:paraId="64C6D46D" w14:textId="79F7784D" w:rsidR="3CD188C1" w:rsidRDefault="3CD188C1">
      <w:pPr>
        <w:pStyle w:val="a5"/>
      </w:pPr>
      <w:r>
        <w:t>ich glaube auch da ist ein dreher drin</w:t>
      </w:r>
      <w:r>
        <w:rPr>
          <w:rStyle w:val="a4"/>
        </w:rPr>
        <w:annotationRef/>
      </w:r>
    </w:p>
  </w:comment>
  <w:comment w:id="68" w:author="Theresa Klinger" w:date="2022-02-27T15:18:00Z" w:initials="TK">
    <w:p w14:paraId="11023D38" w14:textId="77777777" w:rsidR="00AC671B" w:rsidRDefault="00AC671B" w:rsidP="002F13BF">
      <w:r>
        <w:rPr>
          <w:rStyle w:val="a4"/>
        </w:rPr>
        <w:annotationRef/>
      </w:r>
      <w:r>
        <w:rPr>
          <w:sz w:val="20"/>
          <w:szCs w:val="20"/>
        </w:rPr>
        <w:t xml:space="preserve">ja in der Studie war das so. </w:t>
      </w:r>
    </w:p>
  </w:comment>
  <w:comment w:id="69" w:author="Theresa Klinger" w:date="2022-02-27T15:20:00Z" w:initials="TK">
    <w:p w14:paraId="47DBE06A" w14:textId="77777777" w:rsidR="00112DEE" w:rsidRDefault="00112DEE" w:rsidP="002F13BF">
      <w:r>
        <w:rPr>
          <w:rStyle w:val="a4"/>
        </w:rPr>
        <w:annotationRef/>
      </w:r>
      <w:r>
        <w:rPr>
          <w:sz w:val="20"/>
          <w:szCs w:val="20"/>
        </w:rPr>
        <w:t>ups ne… ja ist nen dreher</w:t>
      </w:r>
    </w:p>
  </w:comment>
  <w:comment w:id="76" w:author="Jette Echterhoff" w:date="2022-02-27T11:45:00Z" w:initials="JE">
    <w:p w14:paraId="7C79BE18" w14:textId="1157455D" w:rsidR="00A23019" w:rsidRDefault="00A23019">
      <w:pPr>
        <w:pStyle w:val="a5"/>
      </w:pPr>
      <w:r>
        <w:rPr>
          <w:rStyle w:val="a4"/>
        </w:rPr>
        <w:annotationRef/>
      </w:r>
      <w:proofErr w:type="gramStart"/>
      <w:r>
        <w:t>kann</w:t>
      </w:r>
      <w:proofErr w:type="gramEnd"/>
      <w:r>
        <w:t xml:space="preserve"> auch weg glaub ich</w:t>
      </w:r>
    </w:p>
  </w:comment>
  <w:comment w:id="75" w:author="Theresa Klinger" w:date="2022-02-27T15:28:00Z" w:initials="TK">
    <w:p w14:paraId="0C9DF4BD" w14:textId="77777777" w:rsidR="006C372E" w:rsidRDefault="006C372E" w:rsidP="002F13BF">
      <w:r>
        <w:rPr>
          <w:rStyle w:val="a4"/>
        </w:rPr>
        <w:annotationRef/>
      </w:r>
      <w:r>
        <w:rPr>
          <w:sz w:val="20"/>
          <w:szCs w:val="20"/>
        </w:rPr>
        <w:t xml:space="preserve">lass da noch mal bolte fragen. Ich finds auch doof eig. </w:t>
      </w:r>
    </w:p>
  </w:comment>
  <w:comment w:id="85" w:author="Florian Walsemann" w:date="2022-02-22T11:47:00Z" w:initials="FW">
    <w:p w14:paraId="1BD5A38D" w14:textId="22C29C20" w:rsidR="005926D9" w:rsidRDefault="005926D9" w:rsidP="005926D9">
      <w:pPr>
        <w:pStyle w:val="a5"/>
      </w:pPr>
      <w:r>
        <w:rPr>
          <w:rStyle w:val="a4"/>
        </w:rPr>
        <w:annotationRef/>
      </w:r>
      <w:proofErr w:type="spellStart"/>
      <w:r>
        <w:t>Vllt</w:t>
      </w:r>
      <w:proofErr w:type="spellEnd"/>
      <w:r>
        <w:t xml:space="preserve"> nicht „</w:t>
      </w:r>
      <w:proofErr w:type="spellStart"/>
      <w:r>
        <w:t>the</w:t>
      </w:r>
      <w:proofErr w:type="spellEnd"/>
      <w:r>
        <w:t xml:space="preserve">“ gab ja </w:t>
      </w:r>
      <w:proofErr w:type="gramStart"/>
      <w:r>
        <w:t>viele</w:t>
      </w:r>
      <w:proofErr w:type="gramEnd"/>
      <w:r>
        <w:t xml:space="preserve"> sondern sowas wie an online surey </w:t>
      </w:r>
      <w:r w:rsidRPr="00671574">
        <w:t>conducted</w:t>
      </w:r>
      <w:r>
        <w:t xml:space="preserve"> in….</w:t>
      </w:r>
    </w:p>
  </w:comment>
  <w:comment w:id="86" w:author="Florian Walsemann" w:date="2022-02-22T12:07:00Z" w:initials="FW">
    <w:p w14:paraId="6DF02B2A" w14:textId="77777777" w:rsidR="005926D9" w:rsidRDefault="005926D9" w:rsidP="005926D9">
      <w:pPr>
        <w:pStyle w:val="a5"/>
      </w:pPr>
      <w:r>
        <w:rPr>
          <w:rStyle w:val="a4"/>
        </w:rPr>
        <w:annotationRef/>
      </w:r>
      <w:r>
        <w:t xml:space="preserve">Vllt auch sowas wie die ergebnisse der covim online befragung, wir müssen unseren coolen namen ja auch irgendwo erwähnen </w:t>
      </w:r>
    </w:p>
  </w:comment>
  <w:comment w:id="90" w:author="Jette Echterhoff" w:date="2022-02-27T11:06:00Z" w:initials="JE">
    <w:p w14:paraId="31B4ED62" w14:textId="77777777" w:rsidR="005926D9" w:rsidRDefault="005926D9" w:rsidP="005926D9">
      <w:pPr>
        <w:pStyle w:val="a5"/>
      </w:pPr>
      <w:r>
        <w:rPr>
          <w:rStyle w:val="a4"/>
        </w:rPr>
        <w:annotationRef/>
      </w:r>
      <w:r>
        <w:t>identify → Glaube "bewerten"/"evaluieren" ist nicht das richtige wort in dem kontext</w:t>
      </w:r>
    </w:p>
  </w:comment>
  <w:comment w:id="83" w:author="Hellen Temme" w:date="2022-02-22T12:07:00Z" w:initials="HT">
    <w:p w14:paraId="76C3A2FF" w14:textId="77777777" w:rsidR="005926D9" w:rsidRDefault="005926D9" w:rsidP="005926D9">
      <w:pPr>
        <w:pStyle w:val="a5"/>
      </w:pPr>
      <w:r>
        <w:rPr>
          <w:rStyle w:val="a4"/>
        </w:rPr>
        <w:annotationRef/>
      </w:r>
      <w:r>
        <w:t xml:space="preserve">Finde der Absatz sollte eher ans Ende gesetzt werden </w:t>
      </w:r>
    </w:p>
    <w:p w14:paraId="4A510B98" w14:textId="77777777" w:rsidR="005926D9" w:rsidRDefault="005926D9" w:rsidP="005926D9">
      <w:pPr>
        <w:pStyle w:val="a5"/>
      </w:pPr>
      <w:r>
        <w:t>Haug hatte mir als Orientierung für eine Einleitung letztens das gesagt (ka ob es hilft):</w:t>
      </w:r>
    </w:p>
    <w:p w14:paraId="2236A2E8" w14:textId="77777777" w:rsidR="005926D9" w:rsidRDefault="005926D9" w:rsidP="005926D9">
      <w:r>
        <w:t>1. Leser abholen</w:t>
      </w:r>
    </w:p>
    <w:p w14:paraId="25146C35" w14:textId="77777777" w:rsidR="005926D9" w:rsidRDefault="005926D9" w:rsidP="005926D9">
      <w:r>
        <w:t>2. Forschungslücke zeigen (dazu gehört auc der aktuelle Forschungsstand)</w:t>
      </w:r>
    </w:p>
    <w:p w14:paraId="1B880380" w14:textId="77777777" w:rsidR="005926D9" w:rsidRDefault="005926D9" w:rsidP="005926D9">
      <w:pPr>
        <w:pStyle w:val="a5"/>
      </w:pPr>
      <w:r>
        <w:t>3. Ziele beschreiben</w:t>
      </w:r>
    </w:p>
  </w:comment>
  <w:comment w:id="98" w:author="Hellen Temme" w:date="2022-02-22T12:32:00Z" w:initials="HT">
    <w:p w14:paraId="6DAF1B00" w14:textId="4592175D" w:rsidR="005A48EA" w:rsidRDefault="005A48EA">
      <w:pPr>
        <w:pStyle w:val="a5"/>
      </w:pPr>
      <w:r>
        <w:rPr>
          <w:rStyle w:val="a4"/>
        </w:rPr>
        <w:annotationRef/>
      </w:r>
      <w:r w:rsidR="00A438BB">
        <w:t xml:space="preserve">Hab das in einer anderen Studie gelesen als </w:t>
      </w:r>
      <w:proofErr w:type="spellStart"/>
      <w:r w:rsidR="00A438BB">
        <w:t>überschrift</w:t>
      </w:r>
      <w:proofErr w:type="spellEnd"/>
      <w:r w:rsidR="00A438BB">
        <w:t xml:space="preserve"> (ist aber nur ein </w:t>
      </w:r>
      <w:proofErr w:type="spellStart"/>
      <w:r w:rsidR="00A438BB">
        <w:t>vorschlag</w:t>
      </w:r>
      <w:proofErr w:type="spellEnd"/>
      <w:proofErr w:type="gramStart"/>
      <w:r w:rsidR="00A438BB">
        <w:t>) :</w:t>
      </w:r>
      <w:proofErr w:type="gramEnd"/>
      <w:r w:rsidR="00A438BB">
        <w:t xml:space="preserve"> </w:t>
      </w:r>
      <w:r w:rsidR="00A438BB" w:rsidRPr="00A438BB">
        <w:t xml:space="preserve">Study Design, </w:t>
      </w:r>
      <w:proofErr w:type="spellStart"/>
      <w:r w:rsidR="00A438BB" w:rsidRPr="00A438BB">
        <w:t>Participants</w:t>
      </w:r>
      <w:proofErr w:type="spellEnd"/>
      <w:r w:rsidR="00A438BB" w:rsidRPr="00A438BB">
        <w:t xml:space="preserve">, and </w:t>
      </w:r>
      <w:proofErr w:type="spellStart"/>
      <w:r w:rsidR="00A438BB" w:rsidRPr="00A438BB">
        <w:t>Procedure</w:t>
      </w:r>
      <w:proofErr w:type="spellEnd"/>
    </w:p>
  </w:comment>
  <w:comment w:id="103" w:author="Florian Walsemann" w:date="2022-02-22T11:58:00Z" w:initials="FW">
    <w:p w14:paraId="436A5771" w14:textId="3D3E67CD" w:rsidR="00E25E02" w:rsidRDefault="00E25E02">
      <w:pPr>
        <w:pStyle w:val="a5"/>
      </w:pPr>
      <w:r>
        <w:rPr>
          <w:rStyle w:val="a4"/>
        </w:rPr>
        <w:annotationRef/>
      </w:r>
      <w:r>
        <w:t>Ist doch nicht im Paper, oder soll der rein?</w:t>
      </w:r>
    </w:p>
  </w:comment>
  <w:comment w:id="104" w:author="Jette Echterhoff" w:date="2022-02-27T11:46:00Z" w:initials="JE">
    <w:p w14:paraId="2603E37F" w14:textId="5CFDD665" w:rsidR="003641E5" w:rsidRDefault="003641E5">
      <w:pPr>
        <w:pStyle w:val="a5"/>
      </w:pPr>
      <w:r>
        <w:rPr>
          <w:rStyle w:val="a4"/>
        </w:rPr>
        <w:annotationRef/>
      </w:r>
      <w:r>
        <w:t>ne</w:t>
      </w:r>
      <w:r w:rsidR="00940F67">
        <w:t xml:space="preserve">, </w:t>
      </w:r>
      <w:proofErr w:type="spellStart"/>
      <w:r w:rsidR="00940F67">
        <w:t>max</w:t>
      </w:r>
      <w:proofErr w:type="spellEnd"/>
      <w:r w:rsidR="00940F67">
        <w:t xml:space="preserve"> in den separaten </w:t>
      </w:r>
      <w:proofErr w:type="spellStart"/>
      <w:r w:rsidR="00940F67">
        <w:t>anhang</w:t>
      </w:r>
      <w:proofErr w:type="spellEnd"/>
      <w:r w:rsidR="00940F67">
        <w:t xml:space="preserve"> für die </w:t>
      </w:r>
      <w:r w:rsidR="000C5C49">
        <w:rPr>
          <w:noProof/>
        </w:rPr>
        <w:t xml:space="preserve">prüfungsleistung, aber auf keinen fall ins Paper </w:t>
      </w:r>
    </w:p>
  </w:comment>
  <w:comment w:id="105" w:author="Florian Walsemann" w:date="2022-02-27T14:52:00Z" w:initials="FW">
    <w:p w14:paraId="381525AF" w14:textId="051C3311" w:rsidR="76C4F992" w:rsidRDefault="76C4F992">
      <w:pPr>
        <w:pStyle w:val="a5"/>
      </w:pPr>
      <w:r>
        <w:t>okay dann würde ich hier auch nicht dadrüber schreiben</w:t>
      </w:r>
      <w:r>
        <w:rPr>
          <w:rStyle w:val="a4"/>
        </w:rPr>
        <w:annotationRef/>
      </w:r>
    </w:p>
  </w:comment>
  <w:comment w:id="99" w:author="Hellen Temme" w:date="2022-02-22T12:28:00Z" w:initials="HT">
    <w:p w14:paraId="6F0B189F" w14:textId="6F7F29AD" w:rsidR="00AB0AC2" w:rsidRDefault="00AB0AC2">
      <w:pPr>
        <w:pStyle w:val="a5"/>
      </w:pPr>
      <w:r>
        <w:rPr>
          <w:rStyle w:val="a4"/>
        </w:rPr>
        <w:annotationRef/>
      </w:r>
      <w:r>
        <w:t xml:space="preserve">Dumme </w:t>
      </w:r>
      <w:proofErr w:type="spellStart"/>
      <w:r>
        <w:t>frage</w:t>
      </w:r>
      <w:proofErr w:type="spellEnd"/>
      <w:r>
        <w:t xml:space="preserve">, aber brauchen wir das alles? Also ich </w:t>
      </w:r>
      <w:proofErr w:type="gramStart"/>
      <w:r>
        <w:t>hab</w:t>
      </w:r>
      <w:proofErr w:type="gramEnd"/>
      <w:r>
        <w:t xml:space="preserve"> das </w:t>
      </w:r>
      <w:proofErr w:type="spellStart"/>
      <w:r>
        <w:t>nich</w:t>
      </w:r>
      <w:proofErr w:type="spellEnd"/>
      <w:r>
        <w:t xml:space="preserve"> nie in einem </w:t>
      </w:r>
      <w:proofErr w:type="spellStart"/>
      <w:r>
        <w:t>paper</w:t>
      </w:r>
      <w:proofErr w:type="spellEnd"/>
      <w:r>
        <w:t xml:space="preserve"> gelesen </w:t>
      </w:r>
    </w:p>
  </w:comment>
  <w:comment w:id="100" w:author="Marie Neumann" w:date="2022-02-22T16:40:00Z" w:initials="MN">
    <w:p w14:paraId="064CB3AE" w14:textId="51BAC5F1" w:rsidR="000B6092" w:rsidRDefault="000B6092">
      <w:pPr>
        <w:pStyle w:val="a5"/>
      </w:pPr>
      <w:r>
        <w:rPr>
          <w:rStyle w:val="a4"/>
        </w:rPr>
        <w:annotationRef/>
      </w:r>
      <w:r w:rsidR="00080958">
        <w:t xml:space="preserve">Können da ja auch nochmal </w:t>
      </w:r>
      <w:proofErr w:type="gramStart"/>
      <w:r w:rsidR="00080958">
        <w:t>nachfragen</w:t>
      </w:r>
      <w:proofErr w:type="gramEnd"/>
      <w:r w:rsidR="00080958">
        <w:t xml:space="preserve"> ob das nötig ist. </w:t>
      </w:r>
      <w:proofErr w:type="gramStart"/>
      <w:r w:rsidR="00080958">
        <w:t>Dachte</w:t>
      </w:r>
      <w:proofErr w:type="gramEnd"/>
      <w:r w:rsidR="00080958">
        <w:t xml:space="preserve"> nur ich soll das DAG auch mit </w:t>
      </w:r>
      <w:proofErr w:type="spellStart"/>
      <w:r w:rsidR="00080958">
        <w:t>aufnhemen</w:t>
      </w:r>
      <w:proofErr w:type="spellEnd"/>
    </w:p>
  </w:comment>
  <w:comment w:id="101" w:author="Theresa Klinger" w:date="2022-02-27T08:48:00Z" w:initials="TK">
    <w:p w14:paraId="0179FE1D" w14:textId="77777777" w:rsidR="00976D1A" w:rsidRDefault="00976D1A" w:rsidP="000D353E">
      <w:r>
        <w:rPr>
          <w:rStyle w:val="a4"/>
        </w:rPr>
        <w:annotationRef/>
      </w:r>
      <w:r>
        <w:rPr>
          <w:sz w:val="20"/>
          <w:szCs w:val="20"/>
        </w:rPr>
        <w:t xml:space="preserve">ich glaube ich würde es </w:t>
      </w:r>
      <w:proofErr w:type="gramStart"/>
      <w:r>
        <w:rPr>
          <w:sz w:val="20"/>
          <w:szCs w:val="20"/>
        </w:rPr>
        <w:t>raus lassen</w:t>
      </w:r>
      <w:proofErr w:type="gramEnd"/>
      <w:r>
        <w:rPr>
          <w:sz w:val="20"/>
          <w:szCs w:val="20"/>
        </w:rPr>
        <w:t xml:space="preserve">. Also das mit dem DAG auf jeden </w:t>
      </w:r>
      <w:proofErr w:type="spellStart"/>
      <w:proofErr w:type="gramStart"/>
      <w:r>
        <w:rPr>
          <w:sz w:val="20"/>
          <w:szCs w:val="20"/>
        </w:rPr>
        <w:t>fall</w:t>
      </w:r>
      <w:proofErr w:type="spellEnd"/>
      <w:proofErr w:type="gramEnd"/>
      <w:r>
        <w:rPr>
          <w:sz w:val="20"/>
          <w:szCs w:val="20"/>
        </w:rPr>
        <w:t xml:space="preserve">. Aber fragen auch einfach noch mal am Mittwoch die Bolte. </w:t>
      </w:r>
    </w:p>
  </w:comment>
  <w:comment w:id="102" w:author="Jette Echterhoff" w:date="2022-02-27T11:46:00Z" w:initials="JE">
    <w:p w14:paraId="1F122A57" w14:textId="76144840" w:rsidR="0009602B" w:rsidRDefault="0009602B">
      <w:pPr>
        <w:pStyle w:val="a5"/>
      </w:pPr>
      <w:r>
        <w:rPr>
          <w:rStyle w:val="a4"/>
        </w:rPr>
        <w:annotationRef/>
      </w:r>
      <w:r>
        <w:t>Ne weg</w:t>
      </w:r>
    </w:p>
  </w:comment>
  <w:comment w:id="106" w:author="Theresa Klinger" w:date="2022-02-27T08:49:00Z" w:initials="TK">
    <w:p w14:paraId="2953B850" w14:textId="77777777" w:rsidR="00415BC7" w:rsidRDefault="00415BC7" w:rsidP="000D353E">
      <w:r>
        <w:rPr>
          <w:rStyle w:val="a4"/>
        </w:rPr>
        <w:annotationRef/>
      </w:r>
      <w:r>
        <w:rPr>
          <w:sz w:val="20"/>
          <w:szCs w:val="20"/>
        </w:rPr>
        <w:t xml:space="preserve">Ich glaube das würde ich auch </w:t>
      </w:r>
      <w:proofErr w:type="gramStart"/>
      <w:r>
        <w:rPr>
          <w:sz w:val="20"/>
          <w:szCs w:val="20"/>
        </w:rPr>
        <w:t>raus nehmen</w:t>
      </w:r>
      <w:proofErr w:type="gramEnd"/>
    </w:p>
  </w:comment>
  <w:comment w:id="108" w:author="Theresa Klinger" w:date="2022-02-27T08:51:00Z" w:initials="TK">
    <w:p w14:paraId="0DAE57DE" w14:textId="77777777" w:rsidR="00946589" w:rsidRDefault="00946589" w:rsidP="000D353E">
      <w:r>
        <w:rPr>
          <w:rStyle w:val="a4"/>
        </w:rPr>
        <w:annotationRef/>
      </w:r>
      <w:r>
        <w:rPr>
          <w:sz w:val="20"/>
          <w:szCs w:val="20"/>
        </w:rPr>
        <w:t xml:space="preserve">Das steht am Anfang schon mal. Also wenn dann einfach den Anfangssatz löschen? </w:t>
      </w:r>
      <w:proofErr w:type="spellStart"/>
      <w:proofErr w:type="gramStart"/>
      <w:r>
        <w:rPr>
          <w:sz w:val="20"/>
          <w:szCs w:val="20"/>
        </w:rPr>
        <w:t>Habs</w:t>
      </w:r>
      <w:proofErr w:type="spellEnd"/>
      <w:proofErr w:type="gramEnd"/>
      <w:r>
        <w:rPr>
          <w:sz w:val="20"/>
          <w:szCs w:val="20"/>
        </w:rPr>
        <w:t xml:space="preserve"> auch oben kommentiert</w:t>
      </w:r>
    </w:p>
  </w:comment>
  <w:comment w:id="109" w:author="Florian Walsemann" w:date="2022-02-20T16:02:00Z" w:initials="FW">
    <w:p w14:paraId="51D3BC5C" w14:textId="746D9E6F" w:rsidR="006C12E0" w:rsidRDefault="006C12E0">
      <w:pPr>
        <w:pStyle w:val="a5"/>
      </w:pPr>
      <w:r>
        <w:rPr>
          <w:rStyle w:val="a4"/>
        </w:rPr>
        <w:annotationRef/>
      </w:r>
      <w:r>
        <w:t xml:space="preserve">Wollen </w:t>
      </w:r>
      <w:proofErr w:type="gramStart"/>
      <w:r>
        <w:t>wir überhaupt</w:t>
      </w:r>
      <w:proofErr w:type="gramEnd"/>
      <w:r>
        <w:t xml:space="preserve"> noch mehr dazu im </w:t>
      </w:r>
      <w:proofErr w:type="spellStart"/>
      <w:r>
        <w:t>manusskript</w:t>
      </w:r>
      <w:proofErr w:type="spellEnd"/>
      <w:r>
        <w:t xml:space="preserve">? </w:t>
      </w:r>
      <w:proofErr w:type="gramStart"/>
      <w:r>
        <w:t>Finde</w:t>
      </w:r>
      <w:proofErr w:type="gramEnd"/>
      <w:r>
        <w:t xml:space="preserve"> das irgendwie etwas fehl am </w:t>
      </w:r>
      <w:proofErr w:type="spellStart"/>
      <w:r>
        <w:t>platz</w:t>
      </w:r>
      <w:proofErr w:type="spellEnd"/>
      <w:r w:rsidR="00490E5B">
        <w:t xml:space="preserve">. Würde es in den </w:t>
      </w:r>
      <w:proofErr w:type="spellStart"/>
      <w:r w:rsidR="00490E5B">
        <w:t>anhang</w:t>
      </w:r>
      <w:proofErr w:type="spellEnd"/>
      <w:r w:rsidR="00490E5B">
        <w:t xml:space="preserve"> nur für die dozierenden am </w:t>
      </w:r>
      <w:proofErr w:type="spellStart"/>
      <w:r w:rsidR="00490E5B">
        <w:t>ehsten</w:t>
      </w:r>
      <w:proofErr w:type="spellEnd"/>
      <w:r w:rsidR="00490E5B">
        <w:t xml:space="preserve"> </w:t>
      </w:r>
      <w:proofErr w:type="gramStart"/>
      <w:r w:rsidR="00490E5B">
        <w:t>rein packen</w:t>
      </w:r>
      <w:proofErr w:type="gramEnd"/>
    </w:p>
  </w:comment>
  <w:comment w:id="110" w:author="Hellen Temme" w:date="2022-02-22T12:49:00Z" w:initials="HT">
    <w:p w14:paraId="7D033E38" w14:textId="3002FAEB" w:rsidR="00052ACC" w:rsidRDefault="00052ACC">
      <w:pPr>
        <w:pStyle w:val="a5"/>
      </w:pPr>
      <w:r>
        <w:rPr>
          <w:rStyle w:val="a4"/>
        </w:rPr>
        <w:annotationRef/>
      </w:r>
      <w:r>
        <w:t xml:space="preserve">Ja, </w:t>
      </w:r>
      <w:proofErr w:type="spellStart"/>
      <w:r>
        <w:t>anhang</w:t>
      </w:r>
      <w:proofErr w:type="spellEnd"/>
      <w:r>
        <w:t xml:space="preserve"> denke reicht </w:t>
      </w:r>
    </w:p>
  </w:comment>
  <w:comment w:id="111" w:author="Marie Neumann" w:date="2022-02-27T12:07:00Z" w:initials="MN">
    <w:p w14:paraId="39E7D02D" w14:textId="10CABC9C" w:rsidR="001A4228" w:rsidRDefault="001A4228">
      <w:pPr>
        <w:pStyle w:val="a5"/>
      </w:pPr>
      <w:r>
        <w:rPr>
          <w:rStyle w:val="a4"/>
        </w:rPr>
        <w:annotationRef/>
      </w:r>
      <w:r>
        <w:t>Aber den Satz trotzdem drin lassen?</w:t>
      </w:r>
    </w:p>
  </w:comment>
  <w:comment w:id="114" w:author="Marie Neumann" w:date="2022-02-27T12:08:00Z" w:initials="MN">
    <w:p w14:paraId="22CF8C5F" w14:textId="5AB76876" w:rsidR="00CA101C" w:rsidRDefault="00CA101C">
      <w:pPr>
        <w:pStyle w:val="a5"/>
      </w:pPr>
      <w:r>
        <w:rPr>
          <w:rStyle w:val="a4"/>
        </w:rPr>
        <w:annotationRef/>
      </w:r>
      <w:r>
        <w:t>Steht oben schon. Dopplung nötig?</w:t>
      </w:r>
    </w:p>
  </w:comment>
  <w:comment w:id="115" w:author="Florian Walsemann" w:date="2022-02-22T12:00:00Z" w:initials="FW">
    <w:p w14:paraId="7C0D6CF3" w14:textId="603A5863" w:rsidR="00DF60B6" w:rsidRDefault="00DF60B6">
      <w:pPr>
        <w:pStyle w:val="a5"/>
      </w:pPr>
      <w:r>
        <w:rPr>
          <w:rStyle w:val="a4"/>
        </w:rPr>
        <w:annotationRef/>
      </w:r>
      <w:proofErr w:type="spellStart"/>
      <w:r>
        <w:t>Vllt</w:t>
      </w:r>
      <w:proofErr w:type="spellEnd"/>
      <w:r>
        <w:t xml:space="preserve"> suggeriert </w:t>
      </w:r>
      <w:proofErr w:type="gramStart"/>
      <w:r w:rsidR="007C6E0A">
        <w:t>das</w:t>
      </w:r>
      <w:proofErr w:type="gramEnd"/>
      <w:r w:rsidR="007C6E0A">
        <w:t xml:space="preserve"> dass wir </w:t>
      </w:r>
      <w:r w:rsidR="00455DB6">
        <w:t>das so abgefragt haben?</w:t>
      </w:r>
    </w:p>
  </w:comment>
  <w:comment w:id="116" w:author="Hellen Temme" w:date="2022-02-22T13:00:00Z" w:initials="HT">
    <w:p w14:paraId="2733C13C" w14:textId="492C1BDA" w:rsidR="00720B8C" w:rsidRDefault="00720B8C">
      <w:pPr>
        <w:pStyle w:val="a5"/>
      </w:pPr>
      <w:r>
        <w:rPr>
          <w:rStyle w:val="a4"/>
        </w:rPr>
        <w:annotationRef/>
      </w:r>
      <w:r w:rsidR="00945C72">
        <w:t xml:space="preserve">Ja, würde das denke </w:t>
      </w:r>
      <w:proofErr w:type="gramStart"/>
      <w:r w:rsidR="00945C72">
        <w:t>weg lassen</w:t>
      </w:r>
      <w:proofErr w:type="gramEnd"/>
      <w:r w:rsidR="00945C72">
        <w:t xml:space="preserve"> </w:t>
      </w:r>
    </w:p>
  </w:comment>
  <w:comment w:id="117" w:author="Theresa Klinger" w:date="2022-02-27T08:56:00Z" w:initials="TK">
    <w:p w14:paraId="17F6A9AE" w14:textId="77777777" w:rsidR="00DF46D7" w:rsidRDefault="00DF46D7" w:rsidP="000D353E">
      <w:r>
        <w:rPr>
          <w:rStyle w:val="a4"/>
        </w:rPr>
        <w:annotationRef/>
      </w:r>
      <w:r>
        <w:rPr>
          <w:sz w:val="20"/>
          <w:szCs w:val="20"/>
        </w:rPr>
        <w:t xml:space="preserve">würde ich auch, oder halt </w:t>
      </w:r>
      <w:proofErr w:type="gramStart"/>
      <w:r>
        <w:rPr>
          <w:sz w:val="20"/>
          <w:szCs w:val="20"/>
        </w:rPr>
        <w:t>schreiben</w:t>
      </w:r>
      <w:proofErr w:type="gramEnd"/>
      <w:r>
        <w:rPr>
          <w:sz w:val="20"/>
          <w:szCs w:val="20"/>
        </w:rPr>
        <w:t xml:space="preserve"> dass es für die Analysen so </w:t>
      </w:r>
      <w:proofErr w:type="spellStart"/>
      <w:r>
        <w:rPr>
          <w:sz w:val="20"/>
          <w:szCs w:val="20"/>
        </w:rPr>
        <w:t>kategorieisert</w:t>
      </w:r>
      <w:proofErr w:type="spellEnd"/>
      <w:r>
        <w:rPr>
          <w:sz w:val="20"/>
          <w:szCs w:val="20"/>
        </w:rPr>
        <w:t xml:space="preserve"> wurde. Ich </w:t>
      </w:r>
      <w:proofErr w:type="gramStart"/>
      <w:r>
        <w:rPr>
          <w:sz w:val="20"/>
          <w:szCs w:val="20"/>
        </w:rPr>
        <w:t>hab</w:t>
      </w:r>
      <w:proofErr w:type="gramEnd"/>
      <w:r>
        <w:rPr>
          <w:sz w:val="20"/>
          <w:szCs w:val="20"/>
        </w:rPr>
        <w:t xml:space="preserve"> das aber so auch noch nie gesehen in einem Paper</w:t>
      </w:r>
    </w:p>
  </w:comment>
  <w:comment w:id="118" w:author="Marie Neumann" w:date="2022-02-27T12:10:00Z" w:initials="MN">
    <w:p w14:paraId="1A5E050D" w14:textId="4FB99FC1" w:rsidR="005D1E1C" w:rsidRDefault="005D1E1C">
      <w:pPr>
        <w:pStyle w:val="a5"/>
      </w:pPr>
      <w:r>
        <w:rPr>
          <w:rStyle w:val="a4"/>
        </w:rPr>
        <w:annotationRef/>
      </w:r>
      <w:r>
        <w:t>war in Hellens Beispiel Paper so drin</w:t>
      </w:r>
    </w:p>
  </w:comment>
  <w:comment w:id="119" w:author="Theresa Klinger" w:date="2022-02-27T08:57:00Z" w:initials="TK">
    <w:p w14:paraId="6152416E" w14:textId="77777777" w:rsidR="00546175" w:rsidRDefault="00546175" w:rsidP="000D353E">
      <w:r>
        <w:rPr>
          <w:rStyle w:val="a4"/>
        </w:rPr>
        <w:annotationRef/>
      </w:r>
      <w:r>
        <w:rPr>
          <w:sz w:val="20"/>
          <w:szCs w:val="20"/>
        </w:rPr>
        <w:t xml:space="preserve">Ich weiß </w:t>
      </w:r>
      <w:proofErr w:type="gramStart"/>
      <w:r>
        <w:rPr>
          <w:sz w:val="20"/>
          <w:szCs w:val="20"/>
        </w:rPr>
        <w:t>nicht</w:t>
      </w:r>
      <w:proofErr w:type="gramEnd"/>
      <w:r>
        <w:rPr>
          <w:sz w:val="20"/>
          <w:szCs w:val="20"/>
        </w:rPr>
        <w:t xml:space="preserve"> ob wir das so schreiben müssen oder ob das vielleicht besser ganz raus sollte. Das hat ja so keinen Mehrwert für den </w:t>
      </w:r>
      <w:proofErr w:type="spellStart"/>
      <w:r>
        <w:rPr>
          <w:sz w:val="20"/>
          <w:szCs w:val="20"/>
        </w:rPr>
        <w:t>leser</w:t>
      </w:r>
      <w:proofErr w:type="spellEnd"/>
      <w:r>
        <w:rPr>
          <w:sz w:val="20"/>
          <w:szCs w:val="20"/>
        </w:rPr>
        <w:t xml:space="preserve">, zumal er die Kategorien dann ja auch in den Tabellen </w:t>
      </w:r>
      <w:proofErr w:type="gramStart"/>
      <w:r>
        <w:rPr>
          <w:sz w:val="20"/>
          <w:szCs w:val="20"/>
        </w:rPr>
        <w:t>sieht</w:t>
      </w:r>
      <w:proofErr w:type="gramEnd"/>
      <w:r>
        <w:rPr>
          <w:sz w:val="20"/>
          <w:szCs w:val="20"/>
        </w:rPr>
        <w:t xml:space="preserve"> oder? —&gt; Mittwoch Bolte fragen? </w:t>
      </w:r>
    </w:p>
  </w:comment>
  <w:comment w:id="120" w:author="Jette Echterhoff" w:date="2022-02-27T11:55:00Z" w:initials="JE">
    <w:p w14:paraId="3E21AD33" w14:textId="77777777" w:rsidR="003F5F29" w:rsidRDefault="003F5F29">
      <w:pPr>
        <w:pStyle w:val="a5"/>
      </w:pPr>
      <w:r>
        <w:rPr>
          <w:rStyle w:val="a4"/>
        </w:rPr>
        <w:annotationRef/>
      </w:r>
      <w:r>
        <w:t xml:space="preserve">Ja, lass sie fragen. Ich glaube </w:t>
      </w:r>
      <w:r w:rsidR="00D53022">
        <w:t xml:space="preserve">so detailliert steht das auch eigentlich nicht im </w:t>
      </w:r>
      <w:proofErr w:type="spellStart"/>
      <w:r w:rsidR="00D53022">
        <w:t>paper</w:t>
      </w:r>
      <w:proofErr w:type="spellEnd"/>
      <w:r w:rsidR="00D53022">
        <w:t xml:space="preserve"> </w:t>
      </w:r>
      <w:r w:rsidR="008A6AEA">
        <w:t>–</w:t>
      </w:r>
      <w:r w:rsidR="00D53022">
        <w:t xml:space="preserve"> </w:t>
      </w:r>
      <w:r w:rsidR="008A6AEA">
        <w:t xml:space="preserve">ich glaube es </w:t>
      </w:r>
      <w:proofErr w:type="gramStart"/>
      <w:r w:rsidR="008A6AEA">
        <w:t>reicht</w:t>
      </w:r>
      <w:proofErr w:type="gramEnd"/>
      <w:r w:rsidR="008A6AEA">
        <w:t xml:space="preserve"> wenn man</w:t>
      </w:r>
      <w:r w:rsidR="003640AA">
        <w:t>, wenn überhaupt die variablen kurz nennt</w:t>
      </w:r>
    </w:p>
    <w:p w14:paraId="31D56091" w14:textId="77777777" w:rsidR="00540E84" w:rsidRDefault="00540E84">
      <w:pPr>
        <w:pStyle w:val="a5"/>
      </w:pPr>
    </w:p>
    <w:p w14:paraId="7C6B4EE2" w14:textId="3272ED93" w:rsidR="00540E84" w:rsidRDefault="00540E84">
      <w:pPr>
        <w:pStyle w:val="a5"/>
      </w:pPr>
      <w:r>
        <w:t xml:space="preserve">Man hat j auch immer die </w:t>
      </w:r>
      <w:proofErr w:type="spellStart"/>
      <w:r>
        <w:t>möglichekit</w:t>
      </w:r>
      <w:proofErr w:type="spellEnd"/>
      <w:r>
        <w:t xml:space="preserve">, wenn man </w:t>
      </w:r>
      <w:proofErr w:type="spellStart"/>
      <w:r>
        <w:t>siwas</w:t>
      </w:r>
      <w:proofErr w:type="spellEnd"/>
      <w:r>
        <w:t xml:space="preserve"> genauer wissen </w:t>
      </w:r>
      <w:proofErr w:type="gramStart"/>
      <w:r>
        <w:t>will</w:t>
      </w:r>
      <w:proofErr w:type="gramEnd"/>
      <w:r>
        <w:t xml:space="preserve"> den FB oder sogar </w:t>
      </w:r>
      <w:proofErr w:type="spellStart"/>
      <w:r>
        <w:t>RSkpript</w:t>
      </w:r>
      <w:proofErr w:type="spellEnd"/>
      <w:r>
        <w:t xml:space="preserve"> anzufragen und sowas – also vielleichtkann das echt weg, aber würde auch eher Bolte nochmal fragen</w:t>
      </w:r>
    </w:p>
  </w:comment>
  <w:comment w:id="121" w:author="Marie Neumann" w:date="2022-02-27T12:10:00Z" w:initials="MN">
    <w:p w14:paraId="000DEF55" w14:textId="3BA6F100" w:rsidR="00DF3531" w:rsidRDefault="00DF3531">
      <w:pPr>
        <w:pStyle w:val="a5"/>
      </w:pPr>
      <w:r>
        <w:rPr>
          <w:rStyle w:val="a4"/>
        </w:rPr>
        <w:annotationRef/>
      </w:r>
      <w:proofErr w:type="gramStart"/>
      <w:r>
        <w:t>Hab</w:t>
      </w:r>
      <w:proofErr w:type="gramEnd"/>
      <w:r>
        <w:t xml:space="preserve"> mich halt sehr an dem anderen COVID Paper in dem Journal orientiert. Können wir Montag ansonsten nochmal besprechen</w:t>
      </w:r>
    </w:p>
  </w:comment>
  <w:comment w:id="123" w:author="Florian Walsemann" w:date="2022-02-22T12:02:00Z" w:initials="FW">
    <w:p w14:paraId="255D918B" w14:textId="2BA4F772" w:rsidR="00EE2DC5" w:rsidRDefault="00EE2DC5">
      <w:pPr>
        <w:pStyle w:val="a5"/>
      </w:pPr>
      <w:r>
        <w:rPr>
          <w:rStyle w:val="a4"/>
        </w:rPr>
        <w:annotationRef/>
      </w:r>
      <w:r>
        <w:t xml:space="preserve">Ist umgekehrt </w:t>
      </w:r>
    </w:p>
  </w:comment>
  <w:comment w:id="124" w:author="Marie Neumann" w:date="2022-02-22T15:44:00Z" w:initials="MN">
    <w:p w14:paraId="2B29A6FA" w14:textId="4103D772" w:rsidR="004D6C85" w:rsidRDefault="004D6C85">
      <w:pPr>
        <w:pStyle w:val="a5"/>
      </w:pPr>
      <w:r>
        <w:rPr>
          <w:rStyle w:val="a4"/>
        </w:rPr>
        <w:annotationRef/>
      </w:r>
      <w:proofErr w:type="gramStart"/>
      <w:r>
        <w:t>Oh</w:t>
      </w:r>
      <w:proofErr w:type="gramEnd"/>
      <w:r>
        <w:t xml:space="preserve"> </w:t>
      </w:r>
      <w:proofErr w:type="spellStart"/>
      <w:r>
        <w:t>shit</w:t>
      </w:r>
      <w:proofErr w:type="spellEnd"/>
      <w:r>
        <w:t xml:space="preserve"> stimmt :D </w:t>
      </w:r>
    </w:p>
  </w:comment>
  <w:comment w:id="125" w:author="Marie Neumann" w:date="2022-02-22T16:47:00Z" w:initials="MN">
    <w:p w14:paraId="10286A79" w14:textId="575E4E53" w:rsidR="0039788F" w:rsidRPr="0039788F" w:rsidRDefault="0039788F">
      <w:pPr>
        <w:pStyle w:val="a5"/>
      </w:pPr>
      <w:r>
        <w:rPr>
          <w:rStyle w:val="a4"/>
        </w:rPr>
        <w:annotationRef/>
      </w:r>
      <w:proofErr w:type="spellStart"/>
      <w:r w:rsidRPr="0039788F">
        <w:t>Notziz</w:t>
      </w:r>
      <w:proofErr w:type="spellEnd"/>
      <w:r w:rsidRPr="0039788F">
        <w:t xml:space="preserve"> an mich: Cut off ei</w:t>
      </w:r>
      <w:r>
        <w:t>nfügen</w:t>
      </w:r>
    </w:p>
  </w:comment>
  <w:comment w:id="126" w:author="Theresa Klinger" w:date="2022-02-27T08:59:00Z" w:initials="TK">
    <w:p w14:paraId="793E795E" w14:textId="77777777" w:rsidR="00F55875" w:rsidRDefault="00F55875" w:rsidP="000D353E">
      <w:r>
        <w:rPr>
          <w:rStyle w:val="a4"/>
        </w:rPr>
        <w:annotationRef/>
      </w:r>
      <w:r>
        <w:rPr>
          <w:sz w:val="20"/>
          <w:szCs w:val="20"/>
        </w:rPr>
        <w:t xml:space="preserve">würde es nicht einfach </w:t>
      </w:r>
      <w:proofErr w:type="gramStart"/>
      <w:r>
        <w:rPr>
          <w:sz w:val="20"/>
          <w:szCs w:val="20"/>
        </w:rPr>
        <w:t>reichen</w:t>
      </w:r>
      <w:proofErr w:type="gramEnd"/>
      <w:r>
        <w:rPr>
          <w:sz w:val="20"/>
          <w:szCs w:val="20"/>
        </w:rPr>
        <w:t xml:space="preserve"> wenn wir die Cut Offs nennen? dann wissen die Leser doch in der Regel </w:t>
      </w:r>
      <w:proofErr w:type="spellStart"/>
      <w:r>
        <w:rPr>
          <w:sz w:val="20"/>
          <w:szCs w:val="20"/>
        </w:rPr>
        <w:t>bescheid</w:t>
      </w:r>
      <w:proofErr w:type="spellEnd"/>
      <w:r>
        <w:rPr>
          <w:sz w:val="20"/>
          <w:szCs w:val="20"/>
        </w:rPr>
        <w:t xml:space="preserve"> oder? </w:t>
      </w:r>
    </w:p>
  </w:comment>
  <w:comment w:id="127" w:author="Marie Neumann" w:date="2022-02-20T09:38:00Z" w:initials="MN">
    <w:p w14:paraId="43CB1A8F" w14:textId="6CC30AD3" w:rsidR="00BD65D1" w:rsidRDefault="00BD65D1" w:rsidP="00BD65D1">
      <w:pPr>
        <w:pStyle w:val="a5"/>
      </w:pPr>
      <w:r>
        <w:rPr>
          <w:rStyle w:val="a4"/>
        </w:rPr>
        <w:annotationRef/>
      </w:r>
      <w:proofErr w:type="gramStart"/>
      <w:r>
        <w:t>Info Score</w:t>
      </w:r>
      <w:proofErr w:type="gramEnd"/>
      <w:r>
        <w:t xml:space="preserve"> auch mit aufnehmen?</w:t>
      </w:r>
    </w:p>
  </w:comment>
  <w:comment w:id="128" w:author="Theresa Klinger" w:date="2022-02-27T09:00:00Z" w:initials="TK">
    <w:p w14:paraId="39C7C178" w14:textId="77777777" w:rsidR="00D95178" w:rsidRDefault="00D95178" w:rsidP="000D353E">
      <w:r>
        <w:rPr>
          <w:rStyle w:val="a4"/>
        </w:rPr>
        <w:annotationRef/>
      </w:r>
      <w:r>
        <w:rPr>
          <w:sz w:val="20"/>
          <w:szCs w:val="20"/>
        </w:rPr>
        <w:t xml:space="preserve">ja ich würde </w:t>
      </w:r>
      <w:proofErr w:type="gramStart"/>
      <w:r>
        <w:rPr>
          <w:sz w:val="20"/>
          <w:szCs w:val="20"/>
        </w:rPr>
        <w:t>überall</w:t>
      </w:r>
      <w:proofErr w:type="gramEnd"/>
      <w:r>
        <w:rPr>
          <w:sz w:val="20"/>
          <w:szCs w:val="20"/>
        </w:rPr>
        <w:t xml:space="preserve"> wo wir </w:t>
      </w:r>
      <w:proofErr w:type="spellStart"/>
      <w:r>
        <w:rPr>
          <w:sz w:val="20"/>
          <w:szCs w:val="20"/>
        </w:rPr>
        <w:t>scores</w:t>
      </w:r>
      <w:proofErr w:type="spellEnd"/>
      <w:r>
        <w:rPr>
          <w:sz w:val="20"/>
          <w:szCs w:val="20"/>
        </w:rPr>
        <w:t xml:space="preserve"> gebildet haben die Cut </w:t>
      </w:r>
      <w:proofErr w:type="spellStart"/>
      <w:r>
        <w:rPr>
          <w:sz w:val="20"/>
          <w:szCs w:val="20"/>
        </w:rPr>
        <w:t>offs</w:t>
      </w:r>
      <w:proofErr w:type="spellEnd"/>
      <w:r>
        <w:rPr>
          <w:sz w:val="20"/>
          <w:szCs w:val="20"/>
        </w:rPr>
        <w:t xml:space="preserve"> nennen. </w:t>
      </w:r>
    </w:p>
  </w:comment>
  <w:comment w:id="129" w:author="Theresa Klinger" w:date="2022-02-27T09:00:00Z" w:initials="TK">
    <w:p w14:paraId="4DE33197" w14:textId="77777777" w:rsidR="00D95178" w:rsidRDefault="00D95178" w:rsidP="000D353E">
      <w:r>
        <w:rPr>
          <w:rStyle w:val="a4"/>
        </w:rPr>
        <w:annotationRef/>
      </w:r>
      <w:r>
        <w:rPr>
          <w:sz w:val="20"/>
          <w:szCs w:val="20"/>
        </w:rPr>
        <w:t xml:space="preserve">Dafür haben wir aber keine </w:t>
      </w:r>
      <w:proofErr w:type="gramStart"/>
      <w:r>
        <w:rPr>
          <w:sz w:val="20"/>
          <w:szCs w:val="20"/>
        </w:rPr>
        <w:t>Quellen</w:t>
      </w:r>
      <w:proofErr w:type="gramEnd"/>
      <w:r>
        <w:rPr>
          <w:sz w:val="20"/>
          <w:szCs w:val="20"/>
        </w:rPr>
        <w:t xml:space="preserve"> oder? </w:t>
      </w:r>
    </w:p>
  </w:comment>
  <w:comment w:id="130" w:author="Florian Walsemann" w:date="2022-02-20T12:14:00Z" w:initials="FW">
    <w:p w14:paraId="02BE4C0B" w14:textId="1FF23D35" w:rsidR="0064645E" w:rsidRDefault="0064645E">
      <w:pPr>
        <w:pStyle w:val="a5"/>
      </w:pPr>
      <w:r>
        <w:rPr>
          <w:rStyle w:val="a4"/>
        </w:rPr>
        <w:annotationRef/>
      </w:r>
      <w:proofErr w:type="spellStart"/>
      <w:r>
        <w:t>Vllt</w:t>
      </w:r>
      <w:proofErr w:type="spellEnd"/>
      <w:r>
        <w:t xml:space="preserve"> kann das auch einfach unter </w:t>
      </w:r>
      <w:proofErr w:type="spellStart"/>
      <w:r>
        <w:t>methoden</w:t>
      </w:r>
      <w:proofErr w:type="spellEnd"/>
      <w:r>
        <w:t xml:space="preserve"> auf</w:t>
      </w:r>
      <w:r w:rsidR="008312EA">
        <w:t>genommen werden</w:t>
      </w:r>
    </w:p>
  </w:comment>
  <w:comment w:id="131" w:author="Hellen Temme" w:date="2022-02-22T13:10:00Z" w:initials="HT">
    <w:p w14:paraId="0494D2B9" w14:textId="70F0FBAA" w:rsidR="007A7C7C" w:rsidRDefault="007A7C7C">
      <w:pPr>
        <w:pStyle w:val="a5"/>
      </w:pPr>
      <w:r>
        <w:rPr>
          <w:rStyle w:val="a4"/>
        </w:rPr>
        <w:annotationRef/>
      </w:r>
      <w:r>
        <w:t xml:space="preserve">Oder bei </w:t>
      </w:r>
      <w:proofErr w:type="spellStart"/>
      <w:proofErr w:type="gramStart"/>
      <w:r>
        <w:t>ergebnissen</w:t>
      </w:r>
      <w:proofErr w:type="spellEnd"/>
      <w:r>
        <w:t xml:space="preserve"> ?</w:t>
      </w:r>
      <w:proofErr w:type="gramEnd"/>
    </w:p>
  </w:comment>
  <w:comment w:id="132" w:author="Florian Walsemann" w:date="2022-02-23T20:39:00Z" w:initials="FW">
    <w:p w14:paraId="3F1D9497" w14:textId="53CA9982" w:rsidR="00520503" w:rsidRDefault="00520503">
      <w:pPr>
        <w:pStyle w:val="a5"/>
      </w:pPr>
      <w:r>
        <w:rPr>
          <w:rStyle w:val="a4"/>
        </w:rPr>
        <w:annotationRef/>
      </w:r>
      <w:r>
        <w:t xml:space="preserve">Ja </w:t>
      </w:r>
      <w:proofErr w:type="spellStart"/>
      <w:r>
        <w:t>vllt</w:t>
      </w:r>
      <w:proofErr w:type="spellEnd"/>
      <w:r>
        <w:t xml:space="preserve"> auch, </w:t>
      </w:r>
      <w:proofErr w:type="gramStart"/>
      <w:r>
        <w:t>bin</w:t>
      </w:r>
      <w:proofErr w:type="gramEnd"/>
      <w:r>
        <w:t xml:space="preserve"> mir irgendwie sehr unsicher dabei, </w:t>
      </w:r>
      <w:proofErr w:type="spellStart"/>
      <w:r>
        <w:t>vllt</w:t>
      </w:r>
      <w:proofErr w:type="spellEnd"/>
      <w:r>
        <w:t xml:space="preserve"> ist sich ja jemand dabei sicher :D</w:t>
      </w:r>
    </w:p>
  </w:comment>
  <w:comment w:id="133" w:author="Jette Echterhoff" w:date="2022-02-27T12:00:00Z" w:initials="JE">
    <w:p w14:paraId="4DF69E59" w14:textId="347CC91A" w:rsidR="00670A3D" w:rsidRDefault="00670A3D">
      <w:pPr>
        <w:pStyle w:val="a5"/>
      </w:pPr>
      <w:r>
        <w:rPr>
          <w:rStyle w:val="a4"/>
        </w:rPr>
        <w:annotationRef/>
      </w:r>
      <w:r w:rsidR="00F50EB2">
        <w:t xml:space="preserve">Ne </w:t>
      </w:r>
      <w:proofErr w:type="spellStart"/>
      <w:r w:rsidR="00F50EB2">
        <w:t>safe</w:t>
      </w:r>
      <w:proofErr w:type="spellEnd"/>
      <w:r w:rsidR="00F50EB2">
        <w:t xml:space="preserve"> Methodik – also den </w:t>
      </w:r>
      <w:proofErr w:type="spellStart"/>
      <w:r w:rsidR="00F50EB2">
        <w:t>absatz</w:t>
      </w:r>
      <w:proofErr w:type="spellEnd"/>
      <w:r w:rsidR="00F50EB2">
        <w:t xml:space="preserve"> da drunter meint </w:t>
      </w:r>
      <w:proofErr w:type="gramStart"/>
      <w:r w:rsidR="00F50EB2">
        <w:t>ihr</w:t>
      </w:r>
      <w:proofErr w:type="gramEnd"/>
      <w:r w:rsidR="00F50EB2">
        <w:t xml:space="preserve"> oder? </w:t>
      </w:r>
      <w:r w:rsidR="007B08BE">
        <w:t xml:space="preserve">auf jeden </w:t>
      </w:r>
      <w:proofErr w:type="spellStart"/>
      <w:r w:rsidR="007B08BE">
        <w:t>fall</w:t>
      </w:r>
      <w:proofErr w:type="spellEnd"/>
      <w:r w:rsidR="007B08BE">
        <w:t xml:space="preserve"> nicht zu </w:t>
      </w:r>
      <w:proofErr w:type="spellStart"/>
      <w:r w:rsidR="007B08BE">
        <w:t>ergebnissen</w:t>
      </w:r>
      <w:proofErr w:type="spellEnd"/>
      <w:r w:rsidR="007B08BE">
        <w:t xml:space="preserve"> denk ich </w:t>
      </w:r>
    </w:p>
  </w:comment>
  <w:comment w:id="134" w:author="Florian Walsemann" w:date="2022-02-27T15:15:00Z" w:initials="FW">
    <w:p w14:paraId="58617BC6" w14:textId="1C4A9341" w:rsidR="4C523BB5" w:rsidRDefault="4C523BB5">
      <w:pPr>
        <w:pStyle w:val="a5"/>
      </w:pPr>
      <w:r>
        <w:t xml:space="preserve">also jetzt ist es </w:t>
      </w:r>
      <w:proofErr w:type="gramStart"/>
      <w:r>
        <w:t>ja auch</w:t>
      </w:r>
      <w:proofErr w:type="gramEnd"/>
      <w:r>
        <w:t xml:space="preserve"> unter methodik, dachte vllt kann es mit zu study variables oder nem anderen Absatz unter methodik, ihr wisst schon :D</w:t>
      </w:r>
      <w:r>
        <w:rPr>
          <w:rStyle w:val="a4"/>
        </w:rPr>
        <w:annotationRef/>
      </w:r>
    </w:p>
  </w:comment>
  <w:comment w:id="136" w:author="Florian Walsemann" w:date="2022-02-27T15:14:00Z" w:initials="FW">
    <w:p w14:paraId="1342640F" w14:textId="0A2E6CE6" w:rsidR="1730DB41" w:rsidRDefault="1730DB41">
      <w:pPr>
        <w:pStyle w:val="a5"/>
      </w:pPr>
      <w:r>
        <w:t>sicher? wir schreiben doch auf englisch und dann ist es doch eigentlich immer deziaml komma oder bin ich komplett durch?</w:t>
      </w:r>
      <w:r>
        <w:rPr>
          <w:rStyle w:val="a4"/>
        </w:rPr>
        <w:annotationRef/>
      </w:r>
    </w:p>
  </w:comment>
  <w:comment w:id="142" w:author="Marie Neumann" w:date="2022-02-22T16:49:00Z" w:initials="MN">
    <w:p w14:paraId="13122F36" w14:textId="16D6AF4C" w:rsidR="003D4A95" w:rsidRDefault="003D4A95">
      <w:pPr>
        <w:pStyle w:val="a5"/>
      </w:pPr>
      <w:r>
        <w:rPr>
          <w:rStyle w:val="a4"/>
        </w:rPr>
        <w:annotationRef/>
      </w:r>
      <w:r>
        <w:t>Gender?</w:t>
      </w:r>
    </w:p>
  </w:comment>
  <w:comment w:id="143" w:author="Florian Walsemann" w:date="2022-02-23T20:38:00Z" w:initials="FW">
    <w:p w14:paraId="705DB8E8" w14:textId="01339688" w:rsidR="005B7E1D" w:rsidRDefault="005B7E1D">
      <w:pPr>
        <w:pStyle w:val="a5"/>
      </w:pPr>
      <w:r>
        <w:rPr>
          <w:rStyle w:val="a4"/>
        </w:rPr>
        <w:annotationRef/>
      </w:r>
      <w:r w:rsidR="00520503">
        <w:t xml:space="preserve">Auch mit divers ist es </w:t>
      </w:r>
      <w:proofErr w:type="gramStart"/>
      <w:r w:rsidR="00520503">
        <w:t>ja noch</w:t>
      </w:r>
      <w:proofErr w:type="gramEnd"/>
      <w:r w:rsidR="00520503">
        <w:t xml:space="preserve"> sex soweit ich weiß</w:t>
      </w:r>
    </w:p>
  </w:comment>
  <w:comment w:id="144" w:author="Hellen Temme" w:date="2022-02-27T10:52:00Z" w:initials="HT">
    <w:p w14:paraId="054F07A5" w14:textId="6270AE52" w:rsidR="007E12C7" w:rsidRDefault="007E12C7">
      <w:pPr>
        <w:pStyle w:val="a5"/>
      </w:pPr>
      <w:r>
        <w:rPr>
          <w:rStyle w:val="a4"/>
        </w:rPr>
        <w:annotationRef/>
      </w:r>
      <w:r>
        <w:t xml:space="preserve">Lass das mal </w:t>
      </w:r>
      <w:proofErr w:type="spellStart"/>
      <w:r>
        <w:t>vllt</w:t>
      </w:r>
      <w:proofErr w:type="spellEnd"/>
      <w:r>
        <w:t xml:space="preserve"> </w:t>
      </w:r>
      <w:proofErr w:type="spellStart"/>
      <w:r>
        <w:t>soagr</w:t>
      </w:r>
      <w:proofErr w:type="spellEnd"/>
      <w:r>
        <w:t xml:space="preserve"> Bolte fragen</w:t>
      </w:r>
    </w:p>
  </w:comment>
  <w:comment w:id="145" w:author="Theresa Klinger" w:date="2022-02-27T09:26:00Z" w:initials="TK">
    <w:p w14:paraId="585D0CCF" w14:textId="4065B664" w:rsidR="60EEFCBF" w:rsidRDefault="60EEFCBF">
      <w:r>
        <w:t xml:space="preserve">ich glaube da kommt </w:t>
      </w:r>
      <w:proofErr w:type="spellStart"/>
      <w:r>
        <w:t>nen</w:t>
      </w:r>
      <w:proofErr w:type="spellEnd"/>
      <w:r>
        <w:t xml:space="preserve"> Leerzeichen dazwischen</w:t>
      </w:r>
      <w:r>
        <w:annotationRef/>
      </w:r>
    </w:p>
    <w:p w14:paraId="323E7160" w14:textId="6E29A418" w:rsidR="60EEFCBF" w:rsidRDefault="60EEFCBF">
      <w:r>
        <w:t xml:space="preserve">also 27.17 % </w:t>
      </w:r>
    </w:p>
  </w:comment>
  <w:comment w:id="146" w:author="Hellen Temme" w:date="2022-02-27T10:53:00Z" w:initials="HT">
    <w:p w14:paraId="4C763EFD" w14:textId="2F41182E" w:rsidR="001F41A9" w:rsidRDefault="001F41A9">
      <w:pPr>
        <w:pStyle w:val="a5"/>
      </w:pPr>
      <w:r>
        <w:rPr>
          <w:rStyle w:val="a4"/>
        </w:rPr>
        <w:annotationRef/>
      </w:r>
      <w:r>
        <w:t xml:space="preserve">das Leerzeichen zwischen Zahl und % </w:t>
      </w:r>
      <w:proofErr w:type="spellStart"/>
      <w:r>
        <w:t>staht</w:t>
      </w:r>
      <w:proofErr w:type="spellEnd"/>
      <w:r>
        <w:t xml:space="preserve"> eigentlich nur dafür, dass wenn man % ausschreiben würde es ja ein Leerzeichen geben muss </w:t>
      </w:r>
      <w:proofErr w:type="gramStart"/>
      <w:r>
        <w:t>( 11</w:t>
      </w:r>
      <w:proofErr w:type="gramEnd"/>
      <w:r>
        <w:t xml:space="preserve">% </w:t>
      </w:r>
      <w:proofErr w:type="spellStart"/>
      <w:r>
        <w:t>vs</w:t>
      </w:r>
      <w:proofErr w:type="spellEnd"/>
      <w:r>
        <w:t xml:space="preserve"> 11 </w:t>
      </w:r>
      <w:proofErr w:type="spellStart"/>
      <w:r>
        <w:t>Percent</w:t>
      </w:r>
      <w:proofErr w:type="spellEnd"/>
      <w:r>
        <w:t>)</w:t>
      </w:r>
    </w:p>
  </w:comment>
  <w:comment w:id="147" w:author="Hellen Temme" w:date="2022-02-27T10:54:00Z" w:initials="HT">
    <w:p w14:paraId="38D16514" w14:textId="541F7EDD" w:rsidR="000B2F31" w:rsidRDefault="000B2F31">
      <w:pPr>
        <w:pStyle w:val="a5"/>
      </w:pPr>
      <w:r>
        <w:rPr>
          <w:rStyle w:val="a4"/>
        </w:rPr>
        <w:annotationRef/>
      </w:r>
    </w:p>
  </w:comment>
  <w:comment w:id="148" w:author="Florian Walsemann" w:date="2022-02-27T14:22:00Z" w:initials="FW">
    <w:p w14:paraId="691227F4" w14:textId="2C8EC06D" w:rsidR="00350F9A" w:rsidRDefault="00350F9A">
      <w:pPr>
        <w:pStyle w:val="a5"/>
      </w:pPr>
      <w:r>
        <w:rPr>
          <w:rStyle w:val="a4"/>
        </w:rPr>
        <w:annotationRef/>
      </w:r>
      <w:r>
        <w:t>ich kenne es an sich auch ohne leerzeichen</w:t>
      </w:r>
    </w:p>
  </w:comment>
  <w:comment w:id="149" w:author="Florian Walsemann" w:date="2022-02-20T14:53:00Z" w:initials="FW">
    <w:p w14:paraId="496CCEC9" w14:textId="54F23FB9" w:rsidR="008E5D94" w:rsidRDefault="008E5D94">
      <w:pPr>
        <w:pStyle w:val="a5"/>
      </w:pPr>
      <w:r>
        <w:rPr>
          <w:rStyle w:val="a4"/>
        </w:rPr>
        <w:annotationRef/>
      </w:r>
      <w:r>
        <w:t>Würde die längere in den Anhang packen</w:t>
      </w:r>
    </w:p>
  </w:comment>
  <w:comment w:id="152" w:author="Theresa Klinger" w:date="2022-02-27T09:23:00Z" w:initials="TK">
    <w:p w14:paraId="505D44E1" w14:textId="2B18024F" w:rsidR="60EEFCBF" w:rsidRDefault="60EEFCBF">
      <w:r>
        <w:t xml:space="preserve">ich dachte wir schreiben jetzt immer </w:t>
      </w:r>
      <w:proofErr w:type="spellStart"/>
      <w:r>
        <w:t>vaccination</w:t>
      </w:r>
      <w:proofErr w:type="spellEnd"/>
      <w:r>
        <w:t xml:space="preserve"> </w:t>
      </w:r>
      <w:proofErr w:type="spellStart"/>
      <w:r>
        <w:t>readyness</w:t>
      </w:r>
      <w:proofErr w:type="spellEnd"/>
      <w:r>
        <w:annotationRef/>
      </w:r>
    </w:p>
  </w:comment>
  <w:comment w:id="153" w:author="Theresa Klinger" w:date="2022-02-27T09:29:00Z" w:initials="TK">
    <w:p w14:paraId="32848906" w14:textId="38926C0E" w:rsidR="60EEFCBF" w:rsidRDefault="60EEFCBF">
      <w:proofErr w:type="spellStart"/>
      <w:r>
        <w:t>readiness</w:t>
      </w:r>
      <w:proofErr w:type="spellEnd"/>
      <w:r>
        <w:t xml:space="preserve"> :( </w:t>
      </w:r>
      <w:r>
        <w:annotationRef/>
      </w:r>
    </w:p>
  </w:comment>
  <w:comment w:id="154" w:author="Hellen Temme" w:date="2022-02-27T11:24:00Z" w:initials="HT">
    <w:p w14:paraId="5B174E58" w14:textId="7D009149" w:rsidR="00AD0AE2" w:rsidRDefault="00AD0AE2">
      <w:pPr>
        <w:pStyle w:val="a5"/>
      </w:pPr>
      <w:r>
        <w:rPr>
          <w:rStyle w:val="a4"/>
        </w:rPr>
        <w:annotationRef/>
      </w:r>
      <w:r>
        <w:t>ich check den Satz nicht :D</w:t>
      </w:r>
    </w:p>
  </w:comment>
  <w:comment w:id="155" w:author="Florian Walsemann" w:date="2022-02-27T14:33:00Z" w:initials="FW">
    <w:p w14:paraId="2A6D479D" w14:textId="4775E421" w:rsidR="00F11906" w:rsidRDefault="00F11906">
      <w:pPr>
        <w:pStyle w:val="a5"/>
      </w:pPr>
      <w:r>
        <w:rPr>
          <w:rStyle w:val="a4"/>
        </w:rPr>
        <w:annotationRef/>
      </w:r>
      <w:proofErr w:type="spellStart"/>
      <w:r>
        <w:t>vllt</w:t>
      </w:r>
      <w:proofErr w:type="spellEnd"/>
      <w:r>
        <w:t xml:space="preserve"> einfach den Teil streichen?</w:t>
      </w:r>
    </w:p>
  </w:comment>
  <w:comment w:id="156" w:author="Florian Walsemann" w:date="2022-02-27T14:37:00Z" w:initials="FW">
    <w:p w14:paraId="72BB7A54" w14:textId="5289F232" w:rsidR="6EC10AEA" w:rsidRDefault="6EC10AEA">
      <w:r>
        <w:t>und ja sollten wir!</w:t>
      </w:r>
      <w:r>
        <w:annotationRef/>
      </w:r>
    </w:p>
  </w:comment>
  <w:comment w:id="158" w:author="Theresa Klinger" w:date="2022-02-27T09:31:00Z" w:initials="TK">
    <w:p w14:paraId="6DF6A698" w14:textId="649F37EB" w:rsidR="09E34256" w:rsidRDefault="09E34256">
      <w:r>
        <w:t xml:space="preserve">Ist die Abbildung an der richtigen Stelle? Und hier auf </w:t>
      </w:r>
      <w:proofErr w:type="gramStart"/>
      <w:r>
        <w:t>Schriftart  achten</w:t>
      </w:r>
      <w:proofErr w:type="gramEnd"/>
      <w:r>
        <w:annotationRef/>
      </w:r>
    </w:p>
  </w:comment>
  <w:comment w:id="159" w:author="Florian Walsemann" w:date="2022-02-27T14:24:00Z" w:initials="FW">
    <w:p w14:paraId="5135F63B" w14:textId="77777777" w:rsidR="007F5F8B" w:rsidRDefault="007F5F8B">
      <w:pPr>
        <w:pStyle w:val="a5"/>
      </w:pPr>
      <w:r>
        <w:rPr>
          <w:rStyle w:val="a4"/>
        </w:rPr>
        <w:annotationRef/>
      </w:r>
      <w:r w:rsidR="00643A3B">
        <w:t>Ich dachte ja, weil im absatz dadrüber die abbildung erwähnt wird.</w:t>
      </w:r>
    </w:p>
    <w:p w14:paraId="60CD9185" w14:textId="18810143" w:rsidR="00643A3B" w:rsidRDefault="00643A3B">
      <w:pPr>
        <w:pStyle w:val="a5"/>
      </w:pPr>
      <w:r>
        <w:t>Wegen der schriftart, kp, habe jetzt erstmal den word standrd genommen</w:t>
      </w:r>
      <w:r w:rsidR="008975F7">
        <w:t>. Muss nochmal in den Journal vorgaben gucken</w:t>
      </w:r>
    </w:p>
  </w:comment>
  <w:comment w:id="160" w:author="Florian Walsemann" w:date="2022-02-22T12:05:00Z" w:initials="FW">
    <w:p w14:paraId="7E65073E" w14:textId="49322683" w:rsidR="003056F7" w:rsidRDefault="003056F7">
      <w:pPr>
        <w:pStyle w:val="a5"/>
      </w:pPr>
      <w:r>
        <w:rPr>
          <w:rStyle w:val="a4"/>
        </w:rPr>
        <w:annotationRef/>
      </w:r>
      <w:r>
        <w:t xml:space="preserve">Die </w:t>
      </w:r>
      <w:proofErr w:type="spellStart"/>
      <w:r>
        <w:t>ergebnisse</w:t>
      </w:r>
      <w:proofErr w:type="spellEnd"/>
      <w:r>
        <w:t xml:space="preserve"> würde ich auf jeden Fall in den Anhang zum Paper tun</w:t>
      </w:r>
      <w:r w:rsidR="00DC2EEF">
        <w:t>, oder?</w:t>
      </w:r>
    </w:p>
  </w:comment>
  <w:comment w:id="161" w:author="Marie Neumann" w:date="2022-02-22T16:53:00Z" w:initials="MN">
    <w:p w14:paraId="286566F1" w14:textId="027C20DC" w:rsidR="00D51E78" w:rsidRDefault="00D51E78">
      <w:pPr>
        <w:pStyle w:val="a5"/>
      </w:pPr>
      <w:r>
        <w:rPr>
          <w:rStyle w:val="a4"/>
        </w:rPr>
        <w:annotationRef/>
      </w:r>
      <w:proofErr w:type="spellStart"/>
      <w:r>
        <w:t>yes</w:t>
      </w:r>
      <w:proofErr w:type="spellEnd"/>
    </w:p>
  </w:comment>
  <w:comment w:id="162" w:author="Theresa Klinger" w:date="2022-02-27T09:33:00Z" w:initials="TK">
    <w:p w14:paraId="4187BC3C" w14:textId="511D36F7" w:rsidR="09E34256" w:rsidRDefault="09E34256">
      <w:r>
        <w:t xml:space="preserve">ist das hier richtige Zeitform? Ich weiß </w:t>
      </w:r>
      <w:proofErr w:type="gramStart"/>
      <w:r>
        <w:t>nicht</w:t>
      </w:r>
      <w:proofErr w:type="gramEnd"/>
      <w:r>
        <w:t xml:space="preserve"> ob man lieber Präteritum schreiben sollte. </w:t>
      </w:r>
      <w:r>
        <w:annotationRef/>
      </w:r>
    </w:p>
  </w:comment>
  <w:comment w:id="163" w:author="Jette Echterhoff" w:date="2022-02-27T12:13:00Z" w:initials="JE">
    <w:p w14:paraId="4334577F" w14:textId="493C641F" w:rsidR="00723E15" w:rsidRDefault="00723E15">
      <w:pPr>
        <w:pStyle w:val="a5"/>
      </w:pPr>
      <w:r>
        <w:rPr>
          <w:rStyle w:val="a4"/>
        </w:rPr>
        <w:annotationRef/>
      </w:r>
      <w:r w:rsidR="00282235">
        <w:t xml:space="preserve">ne, die existieren ja noch so – würde auf jeden </w:t>
      </w:r>
      <w:proofErr w:type="gramStart"/>
      <w:r w:rsidR="00282235">
        <w:t>fall</w:t>
      </w:r>
      <w:proofErr w:type="gramEnd"/>
      <w:r w:rsidR="00282235">
        <w:t xml:space="preserve"> in gegenwart schreiben</w:t>
      </w:r>
    </w:p>
  </w:comment>
  <w:comment w:id="164" w:author="Florian Walsemann" w:date="2022-02-27T14:23:00Z" w:initials="FW">
    <w:p w14:paraId="2C4ADCB5" w14:textId="78163B13" w:rsidR="00D1213F" w:rsidRDefault="00D1213F">
      <w:pPr>
        <w:pStyle w:val="a5"/>
      </w:pPr>
      <w:r>
        <w:rPr>
          <w:rStyle w:val="a4"/>
        </w:rPr>
        <w:annotationRef/>
      </w:r>
      <w:proofErr w:type="spellStart"/>
      <w:r w:rsidR="007F5F8B">
        <w:t>jup</w:t>
      </w:r>
      <w:proofErr w:type="spellEnd"/>
      <w:r w:rsidR="007F5F8B">
        <w:t>, vor allem ist es aber auch dabei ja wichtig, dass es einheitlich ist.</w:t>
      </w:r>
    </w:p>
  </w:comment>
  <w:comment w:id="165" w:author="Theresa Klinger" w:date="2022-02-27T09:37:00Z" w:initials="TK">
    <w:p w14:paraId="0A444822" w14:textId="71D7376C" w:rsidR="09E34256" w:rsidRDefault="09E34256">
      <w:r>
        <w:t xml:space="preserve">Ich glaube da würde ich einfach "32.46 % </w:t>
      </w:r>
      <w:proofErr w:type="gramStart"/>
      <w:r>
        <w:t>sagten</w:t>
      </w:r>
      <w:proofErr w:type="gramEnd"/>
      <w:r>
        <w:t xml:space="preserve"> dass sie geimpft wurden, weil..." schreiben. Also nicht "ca. ein </w:t>
      </w:r>
      <w:proofErr w:type="spellStart"/>
      <w:r>
        <w:t>drittel</w:t>
      </w:r>
      <w:proofErr w:type="spellEnd"/>
      <w:r>
        <w:t xml:space="preserve">..." schreiben </w:t>
      </w:r>
      <w:r>
        <w:annotationRef/>
      </w:r>
    </w:p>
  </w:comment>
  <w:comment w:id="166" w:author="Florian Walsemann" w:date="2022-02-27T14:25:00Z" w:initials="FW">
    <w:p w14:paraId="6EF2FC77" w14:textId="43A2D2A2" w:rsidR="008975F7" w:rsidRDefault="008975F7">
      <w:pPr>
        <w:pStyle w:val="a5"/>
      </w:pPr>
      <w:r>
        <w:rPr>
          <w:rStyle w:val="a4"/>
        </w:rPr>
        <w:annotationRef/>
      </w:r>
      <w:r>
        <w:t xml:space="preserve">Sonst </w:t>
      </w:r>
      <w:proofErr w:type="spellStart"/>
      <w:r>
        <w:t>vllt</w:t>
      </w:r>
      <w:proofErr w:type="spellEnd"/>
      <w:r>
        <w:t xml:space="preserve"> in </w:t>
      </w:r>
      <w:proofErr w:type="spellStart"/>
      <w:r>
        <w:t>klammern</w:t>
      </w:r>
      <w:proofErr w:type="spellEnd"/>
      <w:r>
        <w:t xml:space="preserve"> da hinter die genaue prozent angabe? Vllt besser für den Lesefluss?</w:t>
      </w:r>
    </w:p>
  </w:comment>
  <w:comment w:id="172" w:author="Theresa Klinger" w:date="2022-02-27T09:40:00Z" w:initials="TK">
    <w:p w14:paraId="25A5E45F" w14:textId="63149678" w:rsidR="09E34256" w:rsidRPr="00AE4939" w:rsidRDefault="09E34256">
      <w:r w:rsidRPr="00AE4939">
        <w:t xml:space="preserve">SARS CoV 2 </w:t>
      </w:r>
      <w:proofErr w:type="spellStart"/>
      <w:r w:rsidRPr="00AE4939">
        <w:t>reporting</w:t>
      </w:r>
      <w:proofErr w:type="spellEnd"/>
      <w:r w:rsidRPr="00AE4939">
        <w:t>?</w:t>
      </w:r>
      <w:r>
        <w:annotationRef/>
      </w:r>
    </w:p>
  </w:comment>
  <w:comment w:id="173" w:author="Florian Walsemann" w:date="2022-02-27T14:30:00Z" w:initials="FW">
    <w:p w14:paraId="0FFD2990" w14:textId="13845389" w:rsidR="003D00D5" w:rsidRPr="003D00D5" w:rsidRDefault="003D00D5">
      <w:pPr>
        <w:pStyle w:val="a5"/>
      </w:pPr>
      <w:r>
        <w:rPr>
          <w:rStyle w:val="a4"/>
        </w:rPr>
        <w:annotationRef/>
      </w:r>
      <w:r w:rsidRPr="003D00D5">
        <w:t>Hellen Wort :D aber v</w:t>
      </w:r>
      <w:r>
        <w:t xml:space="preserve">llt sonst einfach: reporting about </w:t>
      </w:r>
      <w:r w:rsidR="008D5062">
        <w:t>Covid-</w:t>
      </w:r>
      <w:proofErr w:type="gramStart"/>
      <w:r w:rsidR="008D5062">
        <w:t>19 ;</w:t>
      </w:r>
      <w:proofErr w:type="gramEnd"/>
      <w:r w:rsidR="008D5062">
        <w:t xml:space="preserve"> ist dann ja sowas wie Covid Berichterstattung, oder?</w:t>
      </w:r>
      <w:r>
        <w:t xml:space="preserve"> </w:t>
      </w:r>
    </w:p>
  </w:comment>
  <w:comment w:id="176" w:author="Theresa Klinger" w:date="2022-02-27T09:41:00Z" w:initials="TK">
    <w:p w14:paraId="079C95F2" w14:textId="34E8BC39" w:rsidR="09E34256" w:rsidRDefault="09E34256">
      <w:r>
        <w:t xml:space="preserve">Du springst </w:t>
      </w:r>
      <w:proofErr w:type="spellStart"/>
      <w:r>
        <w:t>bissi</w:t>
      </w:r>
      <w:proofErr w:type="spellEnd"/>
      <w:r>
        <w:t xml:space="preserve"> in der Zeit. Hier können wir </w:t>
      </w:r>
      <w:proofErr w:type="gramStart"/>
      <w:r>
        <w:t>ja Montag</w:t>
      </w:r>
      <w:proofErr w:type="gramEnd"/>
      <w:r>
        <w:t xml:space="preserve">/ Mittwoch noch mal drüber reden. Also in welcher Zeitform wir das jetzt machen </w:t>
      </w:r>
      <w:r>
        <w:annotationRef/>
      </w:r>
    </w:p>
  </w:comment>
  <w:comment w:id="177" w:author="Florian Walsemann" w:date="2022-02-27T14:29:00Z" w:initials="FW">
    <w:p w14:paraId="264D87A9" w14:textId="467B9988" w:rsidR="00EC3869" w:rsidRDefault="00EC3869">
      <w:pPr>
        <w:pStyle w:val="a5"/>
      </w:pPr>
      <w:r>
        <w:rPr>
          <w:rStyle w:val="a4"/>
        </w:rPr>
        <w:annotationRef/>
      </w:r>
      <w:r>
        <w:t xml:space="preserve">Okay ich versuche es schonmal einheitlicher zu machen, aber etwas springt es ja </w:t>
      </w:r>
      <w:proofErr w:type="gramStart"/>
      <w:r>
        <w:t>immer</w:t>
      </w:r>
      <w:proofErr w:type="gramEnd"/>
      <w:r>
        <w:t xml:space="preserve"> </w:t>
      </w:r>
      <w:r w:rsidR="002D6646">
        <w:t xml:space="preserve">wenn man über erkenntnisse oder ergebnisse spricht, aber stimmt schon springt sehr </w:t>
      </w:r>
    </w:p>
  </w:comment>
  <w:comment w:id="178" w:author="Theresa Klinger" w:date="2022-02-27T09:56:00Z" w:initials="TK">
    <w:p w14:paraId="6FEA8EFE" w14:textId="0FC74C16" w:rsidR="09E34256" w:rsidRDefault="09E34256">
      <w:r>
        <w:t xml:space="preserve">Irgendwie raffe ich den Satz nicht ganz </w:t>
      </w:r>
      <w:r>
        <w:annotationRef/>
      </w:r>
    </w:p>
  </w:comment>
  <w:comment w:id="182" w:author="Florian Walsemann" w:date="2022-02-27T14:38:00Z" w:initials="FW">
    <w:p w14:paraId="75A103AE" w14:textId="529BCC0F" w:rsidR="6EC10AEA" w:rsidRDefault="6EC10AEA">
      <w:r>
        <w:t xml:space="preserve">die </w:t>
      </w:r>
      <w:proofErr w:type="spellStart"/>
      <w:r>
        <w:t>tabelle</w:t>
      </w:r>
      <w:proofErr w:type="spellEnd"/>
      <w:r>
        <w:t xml:space="preserve"> sieht </w:t>
      </w:r>
      <w:proofErr w:type="spellStart"/>
      <w:r>
        <w:t>übringens</w:t>
      </w:r>
      <w:proofErr w:type="spellEnd"/>
      <w:r>
        <w:t xml:space="preserve"> nur im Browser so kacke aus</w:t>
      </w:r>
      <w:r>
        <w:annotationRef/>
      </w:r>
    </w:p>
  </w:comment>
  <w:comment w:id="184" w:author="Jette Echterhoff" w:date="2022-02-27T12:18:00Z" w:initials="JE">
    <w:p w14:paraId="6110096E" w14:textId="1B89B03F" w:rsidR="00FC1674" w:rsidRDefault="00FC1674">
      <w:pPr>
        <w:pStyle w:val="a5"/>
      </w:pPr>
      <w:r>
        <w:rPr>
          <w:rStyle w:val="a4"/>
        </w:rPr>
        <w:annotationRef/>
      </w:r>
      <w:r>
        <w:t>ab hier ist plötzlich nich mehr 1.5 zeolenabstand – welchen zeilenabstand nehmen wir?</w:t>
      </w:r>
    </w:p>
  </w:comment>
  <w:comment w:id="185" w:author="Florian Walsemann" w:date="2022-02-27T14:43:00Z" w:initials="FW">
    <w:p w14:paraId="01F4CB6B" w14:textId="200A1B85" w:rsidR="6EC10AEA" w:rsidRDefault="6EC10AEA">
      <w:r>
        <w:t>ist einer vom Paper gefordert? ich würde eh am ende einmal alles makieren und es einheitlich machen</w:t>
      </w:r>
      <w:r>
        <w:annotationRef/>
      </w:r>
    </w:p>
  </w:comment>
  <w:comment w:id="187" w:author="Theresa Klinger" w:date="2022-02-27T09:59:00Z" w:initials="TK">
    <w:p w14:paraId="23B7E82B" w14:textId="10C01F8F" w:rsidR="09E34256" w:rsidRDefault="09E34256">
      <w:proofErr w:type="spellStart"/>
      <w:r>
        <w:t>impact</w:t>
      </w:r>
      <w:proofErr w:type="spellEnd"/>
      <w:r>
        <w:t>?</w:t>
      </w:r>
      <w:r>
        <w:annotationRef/>
      </w:r>
    </w:p>
  </w:comment>
  <w:comment w:id="188" w:author="Florian Walsemann" w:date="2022-02-27T14:45:00Z" w:initials="FW">
    <w:p w14:paraId="793A2A00" w14:textId="513563CC" w:rsidR="34F2AB10" w:rsidRDefault="34F2AB10">
      <w:pPr>
        <w:pStyle w:val="a5"/>
      </w:pPr>
      <w:r>
        <w:t xml:space="preserve">klingt besser, ist nur die </w:t>
      </w:r>
      <w:proofErr w:type="gramStart"/>
      <w:r>
        <w:t>frage</w:t>
      </w:r>
      <w:proofErr w:type="gramEnd"/>
      <w:r>
        <w:t xml:space="preserve"> ob es schon zu sehr synonym ist und damit dann nur "verwirrend"; bedeuten tut's ja mehr oder weniger das gleiche</w:t>
      </w:r>
      <w:r>
        <w:rPr>
          <w:rStyle w:val="a4"/>
        </w:rPr>
        <w:annotationRef/>
      </w:r>
    </w:p>
  </w:comment>
  <w:comment w:id="195" w:author="Theresa Klinger" w:date="2022-02-27T09:59:00Z" w:initials="TK">
    <w:p w14:paraId="1AD9B655" w14:textId="4B49ED84" w:rsidR="09E34256" w:rsidRDefault="09E34256">
      <w:r>
        <w:t xml:space="preserve">SARS CoV 2? </w:t>
      </w:r>
      <w:r>
        <w:annotationRef/>
      </w:r>
    </w:p>
  </w:comment>
  <w:comment w:id="200" w:author="Florian Walsemann" w:date="2022-02-22T12:13:00Z" w:initials="FW">
    <w:p w14:paraId="08064F04" w14:textId="65A4AB64" w:rsidR="003F631C" w:rsidRDefault="003F631C">
      <w:pPr>
        <w:pStyle w:val="a5"/>
      </w:pPr>
      <w:r>
        <w:rPr>
          <w:rStyle w:val="a4"/>
        </w:rPr>
        <w:annotationRef/>
      </w:r>
      <w:r>
        <w:t xml:space="preserve">Aber nur 8 davon signifikant </w:t>
      </w:r>
    </w:p>
  </w:comment>
  <w:comment w:id="199" w:author="Florian Walsemann" w:date="2022-02-27T15:16:00Z" w:initials="FW">
    <w:p w14:paraId="165E75F0" w14:textId="64F79F7E" w:rsidR="79CA71D3" w:rsidRDefault="79CA71D3">
      <w:pPr>
        <w:pStyle w:val="a5"/>
      </w:pPr>
      <w:r>
        <w:t>7 :D</w:t>
      </w:r>
      <w:r>
        <w:rPr>
          <w:rStyle w:val="a4"/>
        </w:rPr>
        <w:annotationRef/>
      </w:r>
    </w:p>
  </w:comment>
  <w:comment w:id="210" w:author="Florian Walsemann" w:date="2022-02-27T14:57:00Z" w:initials="FW">
    <w:p w14:paraId="5D7D8514" w14:textId="5A24FCD1" w:rsidR="7C4F2344" w:rsidRDefault="7C4F2344">
      <w:pPr>
        <w:pStyle w:val="a5"/>
      </w:pPr>
      <w:r>
        <w:t>sorry verlesen :D</w:t>
      </w:r>
      <w:r>
        <w:rPr>
          <w:rStyle w:val="a4"/>
        </w:rPr>
        <w:annotationRef/>
      </w:r>
    </w:p>
  </w:comment>
  <w:comment w:id="215" w:author="Theresa Klinger" w:date="2022-02-27T10:10:00Z" w:initials="TK">
    <w:p w14:paraId="7134C8FB" w14:textId="1CB2F221" w:rsidR="0E83C1AA" w:rsidRDefault="0E83C1AA">
      <w:r>
        <w:t xml:space="preserve">das sollten wir immer davor schreiben. Hat </w:t>
      </w:r>
      <w:proofErr w:type="spellStart"/>
      <w:r>
        <w:t>Bammann</w:t>
      </w:r>
      <w:proofErr w:type="spellEnd"/>
      <w:r>
        <w:t xml:space="preserve"> ja angemerkt </w:t>
      </w:r>
      <w:r>
        <w:annotationRef/>
      </w:r>
    </w:p>
  </w:comment>
  <w:comment w:id="216" w:author="Florian Walsemann" w:date="2022-02-27T14:46:00Z" w:initials="FW">
    <w:p w14:paraId="426C88D7" w14:textId="5ECCF3A9" w:rsidR="5FBDC5C2" w:rsidRDefault="5FBDC5C2">
      <w:pPr>
        <w:pStyle w:val="a5"/>
      </w:pPr>
      <w:r>
        <w:t xml:space="preserve">ja </w:t>
      </w:r>
      <w:proofErr w:type="gramStart"/>
      <w:r>
        <w:t>hast</w:t>
      </w:r>
      <w:proofErr w:type="gramEnd"/>
      <w:r>
        <w:t xml:space="preserve"> voll recht, aber es ist so dumm!</w:t>
      </w:r>
      <w:r>
        <w:rPr>
          <w:rStyle w:val="a4"/>
        </w:rPr>
        <w:annotationRef/>
      </w:r>
    </w:p>
  </w:comment>
  <w:comment w:id="219" w:author="Jette Echterhoff" w:date="2022-02-27T12:21:00Z" w:initials="JE">
    <w:p w14:paraId="541753EB" w14:textId="043F135C" w:rsidR="008E1150" w:rsidRDefault="008E1150">
      <w:pPr>
        <w:pStyle w:val="a5"/>
      </w:pPr>
      <w:r>
        <w:rPr>
          <w:rStyle w:val="a4"/>
        </w:rPr>
        <w:annotationRef/>
      </w:r>
      <w:r w:rsidR="00AB738E">
        <w:t>Gegenwart?</w:t>
      </w:r>
    </w:p>
  </w:comment>
  <w:comment w:id="220" w:author="Hellen Temme" w:date="2022-02-17T09:04:00Z" w:initials="HT">
    <w:p w14:paraId="4DAA5467" w14:textId="77777777" w:rsidR="00A42F0D" w:rsidRDefault="00A42F0D" w:rsidP="00A42F0D">
      <w:pPr>
        <w:pStyle w:val="a5"/>
      </w:pPr>
      <w:r>
        <w:rPr>
          <w:rStyle w:val="a4"/>
        </w:rPr>
        <w:annotationRef/>
      </w:r>
      <w:hyperlink r:id="rId2" w:history="1">
        <w:r w:rsidRPr="00AA75DC">
          <w:rPr>
            <w:rStyle w:val="ab"/>
          </w:rPr>
          <w:t>https://www.mpg.de/17673849/vaccination-willingness-in-europe</w:t>
        </w:r>
      </w:hyperlink>
    </w:p>
    <w:p w14:paraId="1A74D940" w14:textId="77777777" w:rsidR="00A42F0D" w:rsidRDefault="006940BD" w:rsidP="00A42F0D">
      <w:pPr>
        <w:pStyle w:val="a5"/>
      </w:pPr>
      <w:hyperlink r:id="rId3" w:history="1">
        <w:r w:rsidR="00A42F0D" w:rsidRPr="00AA75DC">
          <w:rPr>
            <w:rStyle w:val="ab"/>
          </w:rPr>
          <w:t>https://projekte.uni-erfurt.de/cosmo2020/files/COSMO_W53.pdf</w:t>
        </w:r>
      </w:hyperlink>
    </w:p>
    <w:p w14:paraId="0FBF19F6" w14:textId="77777777" w:rsidR="00A42F0D" w:rsidRDefault="006940BD" w:rsidP="00A42F0D">
      <w:pPr>
        <w:pStyle w:val="a5"/>
      </w:pPr>
      <w:hyperlink r:id="rId4" w:history="1">
        <w:r w:rsidR="00A42F0D" w:rsidRPr="00AA75DC">
          <w:rPr>
            <w:rStyle w:val="ab"/>
          </w:rPr>
          <w:t>https://journals.plos.org/plosone/article?id=10.1371/journal.pone.0259513</w:t>
        </w:r>
      </w:hyperlink>
    </w:p>
    <w:p w14:paraId="31539E34" w14:textId="77777777" w:rsidR="00A42F0D" w:rsidRDefault="00A42F0D" w:rsidP="00A42F0D">
      <w:pPr>
        <w:pStyle w:val="a5"/>
      </w:pPr>
    </w:p>
  </w:comment>
  <w:comment w:id="221" w:author="Theresa Klinger" w:date="2022-02-27T10:11:00Z" w:initials="TK">
    <w:p w14:paraId="62C2FA96" w14:textId="2EF4B323" w:rsidR="0E83C1AA" w:rsidRDefault="0E83C1AA">
      <w:r>
        <w:t xml:space="preserve">muss das nicht eingepflegt werden? </w:t>
      </w:r>
      <w:r>
        <w:annotationRef/>
      </w:r>
    </w:p>
  </w:comment>
  <w:comment w:id="222" w:author="Hellen Temme" w:date="2022-02-11T16:35:00Z" w:initials="HT">
    <w:p w14:paraId="6FE8EE54" w14:textId="77777777" w:rsidR="00A42F0D" w:rsidRDefault="00A42F0D" w:rsidP="00A42F0D">
      <w:pPr>
        <w:pStyle w:val="a5"/>
      </w:pPr>
      <w:r>
        <w:rPr>
          <w:rStyle w:val="a4"/>
        </w:rPr>
        <w:annotationRef/>
      </w:r>
      <w:r>
        <w:rPr>
          <w:rStyle w:val="normaltextrun"/>
          <w:rFonts w:ascii="Calibri" w:hAnsi="Calibri" w:cs="Calibri"/>
          <w:color w:val="000000"/>
          <w:shd w:val="clear" w:color="auto" w:fill="EDEBE9"/>
        </w:rPr>
        <w:t>[</w:t>
      </w:r>
      <w:proofErr w:type="gramStart"/>
      <w:r>
        <w:rPr>
          <w:rStyle w:val="normaltextrun"/>
          <w:rFonts w:ascii="Calibri" w:hAnsi="Calibri" w:cs="Calibri"/>
          <w:color w:val="000000"/>
          <w:shd w:val="clear" w:color="auto" w:fill="EDEBE9"/>
        </w:rPr>
        <w:t>1]https://www.impfen-info.de/mediathek/fragen-antworten/?tx_sschfaqtool_pi1%5Baction%5D=list&amp;tx_sschfaqtool_pi1%5Bcontroller%5D=FAQ&amp;tx_sschfaqtool_pi1%5Bfaq%5D=4973&amp;cHash=751447f5c56427b9af7417e3567edb0b</w:t>
      </w:r>
      <w:proofErr w:type="gramEnd"/>
      <w:r>
        <w:rPr>
          <w:rStyle w:val="eop"/>
          <w:rFonts w:ascii="Calibri" w:hAnsi="Calibri" w:cs="Calibri"/>
          <w:color w:val="000000"/>
          <w:shd w:val="clear" w:color="auto" w:fill="EDEBE9"/>
        </w:rPr>
        <w:t>​</w:t>
      </w:r>
    </w:p>
    <w:p w14:paraId="560C0A9E" w14:textId="77777777" w:rsidR="00A42F0D" w:rsidRDefault="00A42F0D" w:rsidP="00A42F0D">
      <w:pPr>
        <w:pStyle w:val="a5"/>
      </w:pPr>
    </w:p>
  </w:comment>
  <w:comment w:id="223" w:author="Theresa Klinger" w:date="2022-02-27T10:12:00Z" w:initials="TK">
    <w:p w14:paraId="5645D27A" w14:textId="08B50A0A" w:rsidR="043503CC" w:rsidRDefault="043503CC">
      <w:proofErr w:type="spellStart"/>
      <w:r>
        <w:t>occur</w:t>
      </w:r>
      <w:proofErr w:type="spellEnd"/>
      <w:r>
        <w:t xml:space="preserve"> in Woman? Ist das richtig? </w:t>
      </w:r>
      <w:r>
        <w:annotationRef/>
      </w:r>
    </w:p>
  </w:comment>
  <w:comment w:id="224" w:author="Theresa Klinger" w:date="2022-02-27T10:12:00Z" w:initials="TK">
    <w:p w14:paraId="611B5A4C" w14:textId="2A05471E" w:rsidR="043503CC" w:rsidRDefault="043503CC">
      <w:proofErr w:type="gramStart"/>
      <w:r>
        <w:t>oh ja</w:t>
      </w:r>
      <w:proofErr w:type="gramEnd"/>
      <w:r>
        <w:t xml:space="preserve"> </w:t>
      </w:r>
      <w:proofErr w:type="spellStart"/>
      <w:r>
        <w:t>isses</w:t>
      </w:r>
      <w:proofErr w:type="spellEnd"/>
      <w:r>
        <w:t xml:space="preserve"> :D Bitte Kommentar ignorieren</w:t>
      </w:r>
      <w:r>
        <w:annotationRef/>
      </w:r>
    </w:p>
  </w:comment>
  <w:comment w:id="225" w:author="Theresa Klinger" w:date="2022-02-27T10:13:00Z" w:initials="TK">
    <w:p w14:paraId="2AAA6067" w14:textId="4B5FFB60" w:rsidR="515EA463" w:rsidRPr="00623937" w:rsidRDefault="515EA463">
      <w:pPr>
        <w:rPr>
          <w:lang w:val="en-US"/>
        </w:rPr>
      </w:pPr>
      <w:proofErr w:type="spellStart"/>
      <w:r w:rsidRPr="00623937">
        <w:rPr>
          <w:lang w:val="en-US"/>
        </w:rPr>
        <w:t>oder</w:t>
      </w:r>
      <w:proofErr w:type="spellEnd"/>
      <w:r w:rsidRPr="00623937">
        <w:rPr>
          <w:lang w:val="en-US"/>
        </w:rPr>
        <w:t xml:space="preserve"> so:  It could be assumed that women are reluctant to vaccinate </w:t>
      </w:r>
      <w:proofErr w:type="gramStart"/>
      <w:r w:rsidRPr="00623937">
        <w:rPr>
          <w:lang w:val="en-US"/>
        </w:rPr>
        <w:t>due to the fact that</w:t>
      </w:r>
      <w:proofErr w:type="gramEnd"/>
      <w:r w:rsidRPr="00623937">
        <w:rPr>
          <w:lang w:val="en-US"/>
        </w:rPr>
        <w:t xml:space="preserve"> vaccination reactions and allergic reactions are more likely in them.</w:t>
      </w:r>
      <w:r>
        <w:annotationRef/>
      </w:r>
    </w:p>
  </w:comment>
  <w:comment w:id="226" w:author="Theresa Klinger" w:date="2022-02-27T10:28:00Z" w:initials="TK">
    <w:p w14:paraId="746D5FF7" w14:textId="6A21DE40" w:rsidR="088FC1E8" w:rsidRDefault="088FC1E8">
      <w:pPr>
        <w:pStyle w:val="a5"/>
      </w:pPr>
      <w:r>
        <w:t xml:space="preserve">Ich würde die deutsche Übersetzung drin lassen. </w:t>
      </w:r>
      <w:r>
        <w:rPr>
          <w:rStyle w:val="a4"/>
        </w:rPr>
        <w:annotationRef/>
      </w:r>
    </w:p>
    <w:p w14:paraId="6E982D85" w14:textId="3463DCA4" w:rsidR="088FC1E8" w:rsidRDefault="088FC1E8">
      <w:pPr>
        <w:pStyle w:val="a5"/>
      </w:pPr>
      <w:r>
        <w:t xml:space="preserve">Und das "Ständige" bezieht sich ja auf </w:t>
      </w:r>
      <w:proofErr w:type="gramStart"/>
      <w:r>
        <w:t>"bestehend"</w:t>
      </w:r>
      <w:proofErr w:type="gramEnd"/>
      <w:r>
        <w:t xml:space="preserve"> oder? kann man das dann so übersetzen? </w:t>
      </w:r>
    </w:p>
  </w:comment>
  <w:comment w:id="227" w:author="Hellen Temme" w:date="2022-02-27T11:13:00Z" w:initials="HT">
    <w:p w14:paraId="1F91E308" w14:textId="0626E88A" w:rsidR="008005D3" w:rsidRDefault="008005D3">
      <w:pPr>
        <w:pStyle w:val="a5"/>
      </w:pPr>
      <w:r>
        <w:rPr>
          <w:rStyle w:val="a4"/>
        </w:rPr>
        <w:annotationRef/>
      </w:r>
      <w:proofErr w:type="gramStart"/>
      <w:r>
        <w:t>Hab</w:t>
      </w:r>
      <w:proofErr w:type="gramEnd"/>
      <w:r>
        <w:t xml:space="preserve"> das von der </w:t>
      </w:r>
      <w:proofErr w:type="spellStart"/>
      <w:r>
        <w:t>offizielen</w:t>
      </w:r>
      <w:proofErr w:type="spellEnd"/>
      <w:r>
        <w:t xml:space="preserve"> </w:t>
      </w:r>
      <w:proofErr w:type="spellStart"/>
      <w:r>
        <w:t>Stiko</w:t>
      </w:r>
      <w:proofErr w:type="spellEnd"/>
      <w:r>
        <w:t xml:space="preserve"> </w:t>
      </w:r>
      <w:proofErr w:type="spellStart"/>
      <w:r>
        <w:t>seite</w:t>
      </w:r>
      <w:proofErr w:type="spellEnd"/>
      <w:r>
        <w:t xml:space="preserve"> </w:t>
      </w:r>
    </w:p>
  </w:comment>
  <w:comment w:id="228" w:author="Hellen Temme" w:date="2022-02-11T16:40:00Z" w:initials="HT">
    <w:p w14:paraId="27004437" w14:textId="77777777" w:rsidR="00A42F0D" w:rsidRPr="00890405" w:rsidRDefault="00A42F0D" w:rsidP="00A42F0D">
      <w:pPr>
        <w:pStyle w:val="a5"/>
      </w:pPr>
      <w:r>
        <w:rPr>
          <w:rStyle w:val="a4"/>
        </w:rPr>
        <w:annotationRef/>
      </w:r>
      <w:r>
        <w:rPr>
          <w:rStyle w:val="a4"/>
        </w:rPr>
        <w:annotationRef/>
      </w:r>
      <w:r w:rsidRPr="00890405">
        <w:rPr>
          <w:rStyle w:val="normaltextrun"/>
          <w:rFonts w:ascii="Calibri" w:hAnsi="Calibri" w:cs="Calibri"/>
          <w:color w:val="000000"/>
          <w:shd w:val="clear" w:color="auto" w:fill="EDEBE9"/>
        </w:rPr>
        <w:t>https://www.rki.de/DE/Content/Kommissionen/STIKO/Empfehlungen/PM_2021-09-10.html#:~:text=Dar%C3%BCber%20hinaus%20empfiehlt%20die%20STIKO,Schutz%20vor%20dieser%20Erkrankung%20besteht.</w:t>
      </w:r>
      <w:r w:rsidRPr="00890405">
        <w:rPr>
          <w:rStyle w:val="eop"/>
          <w:rFonts w:ascii="Calibri" w:hAnsi="Calibri" w:cs="Calibri"/>
          <w:color w:val="000000"/>
          <w:shd w:val="clear" w:color="auto" w:fill="EDEBE9"/>
        </w:rPr>
        <w:t>​</w:t>
      </w:r>
    </w:p>
    <w:p w14:paraId="5045AC46" w14:textId="77777777" w:rsidR="00A42F0D" w:rsidRPr="00890405" w:rsidRDefault="00A42F0D" w:rsidP="00A42F0D">
      <w:pPr>
        <w:pStyle w:val="a5"/>
      </w:pPr>
    </w:p>
  </w:comment>
  <w:comment w:id="229" w:author="Theresa Klinger" w:date="2022-02-27T10:28:00Z" w:initials="TK">
    <w:p w14:paraId="10F245BB" w14:textId="0A619711" w:rsidR="0A4BDDE3" w:rsidRDefault="0A4BDDE3">
      <w:pPr>
        <w:pStyle w:val="a5"/>
      </w:pPr>
      <w:r>
        <w:t xml:space="preserve">wann </w:t>
      </w:r>
      <w:proofErr w:type="spellStart"/>
      <w:r>
        <w:t>gepublished</w:t>
      </w:r>
      <w:proofErr w:type="spellEnd"/>
      <w:r>
        <w:t>? vielleicht kann man das kurz in Klammern dahinter schreiben</w:t>
      </w:r>
      <w:r>
        <w:rPr>
          <w:rStyle w:val="a4"/>
        </w:rPr>
        <w:annotationRef/>
      </w:r>
    </w:p>
  </w:comment>
  <w:comment w:id="231" w:author="Florian Walsemann" w:date="2022-02-22T12:16:00Z" w:initials="FW">
    <w:p w14:paraId="05344AFA" w14:textId="120A6BEC" w:rsidR="005B2D5F" w:rsidRDefault="005B2D5F">
      <w:pPr>
        <w:pStyle w:val="a5"/>
      </w:pPr>
      <w:r>
        <w:rPr>
          <w:rStyle w:val="a4"/>
        </w:rPr>
        <w:annotationRef/>
      </w:r>
      <w:r>
        <w:t>Nur im bivariaten Modell, aber nicht im logistischen</w:t>
      </w:r>
    </w:p>
  </w:comment>
  <w:comment w:id="235" w:author="Hellen Temme" w:date="2022-02-11T16:50:00Z" w:initials="HT">
    <w:p w14:paraId="1BEEDF69" w14:textId="77777777" w:rsidR="00A42F0D" w:rsidRDefault="00A42F0D" w:rsidP="00A42F0D">
      <w:pPr>
        <w:pStyle w:val="a5"/>
        <w:rPr>
          <w:rStyle w:val="eop"/>
          <w:rFonts w:ascii="Calibri" w:hAnsi="Calibri" w:cs="Calibri"/>
          <w:color w:val="000000"/>
          <w:shd w:val="clear" w:color="auto" w:fill="EDEBE9"/>
        </w:rPr>
      </w:pPr>
      <w:r>
        <w:rPr>
          <w:rStyle w:val="a4"/>
        </w:rPr>
        <w:annotationRef/>
      </w:r>
      <w:hyperlink r:id="rId5" w:history="1">
        <w:r w:rsidRPr="00651441">
          <w:rPr>
            <w:rStyle w:val="ab"/>
            <w:rFonts w:ascii="Calibri" w:hAnsi="Calibri" w:cs="Calibri"/>
            <w:shd w:val="clear" w:color="auto" w:fill="EDEBE9"/>
          </w:rPr>
          <w:t>https://www.rnd.de/politik/faktencheck-afd-politiker-verbreitet-im-bundestag-falsche-zahlen-zu-impfnebenwirkungen-27IIOROKRLX2MXSVHI5KOAC2LM.html</w:t>
        </w:r>
      </w:hyperlink>
      <w:r>
        <w:rPr>
          <w:rStyle w:val="eop"/>
          <w:rFonts w:ascii="Calibri" w:hAnsi="Calibri" w:cs="Calibri"/>
          <w:color w:val="000000"/>
          <w:shd w:val="clear" w:color="auto" w:fill="EDEBE9"/>
        </w:rPr>
        <w:t>​</w:t>
      </w:r>
    </w:p>
    <w:p w14:paraId="35FD7ACA" w14:textId="77777777" w:rsidR="00A42F0D" w:rsidRDefault="00A42F0D" w:rsidP="00A42F0D">
      <w:pPr>
        <w:pStyle w:val="a5"/>
        <w:rPr>
          <w:rStyle w:val="eop"/>
          <w:rFonts w:ascii="Calibri" w:hAnsi="Calibri" w:cs="Calibri"/>
          <w:color w:val="000000"/>
          <w:shd w:val="clear" w:color="auto" w:fill="EDEBE9"/>
        </w:rPr>
      </w:pPr>
    </w:p>
    <w:p w14:paraId="585C6156" w14:textId="77777777" w:rsidR="00A42F0D" w:rsidRDefault="00A42F0D" w:rsidP="00A42F0D">
      <w:pPr>
        <w:pStyle w:val="a5"/>
      </w:pPr>
      <w:r w:rsidRPr="004B2DC9">
        <w:t>https://www.diw.de/documents/publikationen/73/diw_01.c.799477.de/diw_sp1103.pdf</w:t>
      </w:r>
    </w:p>
  </w:comment>
  <w:comment w:id="236" w:author="Jette Echterhoff" w:date="2022-02-27T12:23:00Z" w:initials="JE">
    <w:p w14:paraId="32B2971F" w14:textId="3C9A3592" w:rsidR="00041E5E" w:rsidRPr="00041E5E" w:rsidRDefault="00041E5E">
      <w:pPr>
        <w:pStyle w:val="a5"/>
        <w:rPr>
          <w:lang w:val="en-US"/>
        </w:rPr>
      </w:pPr>
      <w:r>
        <w:rPr>
          <w:rStyle w:val="a4"/>
        </w:rPr>
        <w:annotationRef/>
      </w:r>
      <w:proofErr w:type="spellStart"/>
      <w:r w:rsidRPr="00041E5E">
        <w:rPr>
          <w:lang w:val="en-US"/>
        </w:rPr>
        <w:t>Gegenwart</w:t>
      </w:r>
      <w:proofErr w:type="spellEnd"/>
      <w:r w:rsidRPr="00041E5E">
        <w:rPr>
          <w:lang w:val="en-US"/>
        </w:rPr>
        <w:t>?</w:t>
      </w:r>
    </w:p>
  </w:comment>
  <w:comment w:id="237" w:author="Hellen Temme" w:date="2022-02-11T17:06:00Z" w:initials="HT">
    <w:p w14:paraId="6B0F04CB" w14:textId="77777777" w:rsidR="00A42F0D" w:rsidRPr="00712D75" w:rsidRDefault="00A42F0D" w:rsidP="00A42F0D">
      <w:pPr>
        <w:pStyle w:val="a5"/>
        <w:rPr>
          <w:lang w:val="en-US"/>
        </w:rPr>
      </w:pPr>
      <w:r>
        <w:rPr>
          <w:rStyle w:val="a4"/>
        </w:rPr>
        <w:annotationRef/>
      </w:r>
      <w:r w:rsidRPr="00475848">
        <w:rPr>
          <w:rStyle w:val="normaltextrun"/>
          <w:rFonts w:ascii="Calibri" w:hAnsi="Calibri" w:cs="Calibri"/>
          <w:color w:val="000000"/>
          <w:shd w:val="clear" w:color="auto" w:fill="EDEBE9"/>
          <w:lang w:val="en-US"/>
        </w:rPr>
        <w:t>Betsch C, Schmid P, Heinemeier DK et al (2018) </w:t>
      </w:r>
      <w:r w:rsidRPr="00475848">
        <w:rPr>
          <w:rStyle w:val="spellingerror"/>
          <w:rFonts w:ascii="Calibri" w:hAnsi="Calibri" w:cs="Calibri"/>
          <w:color w:val="000000"/>
          <w:shd w:val="clear" w:color="auto" w:fill="EDEBE9"/>
          <w:lang w:val="en-US"/>
        </w:rPr>
        <w:t>Beyond</w:t>
      </w:r>
      <w:r w:rsidRPr="00475848">
        <w:rPr>
          <w:rStyle w:val="normaltextrun"/>
          <w:rFonts w:ascii="Calibri" w:hAnsi="Calibri" w:cs="Calibri"/>
          <w:color w:val="000000"/>
          <w:shd w:val="clear" w:color="auto" w:fill="EDEBE9"/>
          <w:lang w:val="en-US"/>
        </w:rPr>
        <w:t> </w:t>
      </w:r>
      <w:r w:rsidRPr="00475848">
        <w:rPr>
          <w:rStyle w:val="spellingerror"/>
          <w:rFonts w:ascii="Calibri" w:hAnsi="Calibri" w:cs="Calibri"/>
          <w:color w:val="000000"/>
          <w:shd w:val="clear" w:color="auto" w:fill="EDEBE9"/>
          <w:lang w:val="en-US"/>
        </w:rPr>
        <w:t>confidence</w:t>
      </w:r>
      <w:r w:rsidRPr="00475848">
        <w:rPr>
          <w:rStyle w:val="normaltextrun"/>
          <w:rFonts w:ascii="Calibri" w:hAnsi="Calibri" w:cs="Calibri"/>
          <w:color w:val="000000"/>
          <w:shd w:val="clear" w:color="auto" w:fill="EDEBE9"/>
          <w:lang w:val="en-US"/>
        </w:rPr>
        <w:t>: </w:t>
      </w:r>
      <w:r w:rsidRPr="00475848">
        <w:rPr>
          <w:rStyle w:val="spellingerror"/>
          <w:rFonts w:ascii="Calibri" w:hAnsi="Calibri" w:cs="Calibri"/>
          <w:color w:val="000000"/>
          <w:shd w:val="clear" w:color="auto" w:fill="EDEBE9"/>
          <w:lang w:val="en-US"/>
        </w:rPr>
        <w:t>development</w:t>
      </w:r>
      <w:r w:rsidRPr="00475848">
        <w:rPr>
          <w:rStyle w:val="normaltextrun"/>
          <w:rFonts w:ascii="Calibri" w:hAnsi="Calibri" w:cs="Calibri"/>
          <w:color w:val="000000"/>
          <w:shd w:val="clear" w:color="auto" w:fill="EDEBE9"/>
          <w:lang w:val="en-US"/>
        </w:rPr>
        <w:t> </w:t>
      </w:r>
      <w:r w:rsidRPr="00475848">
        <w:rPr>
          <w:rStyle w:val="spellingerror"/>
          <w:rFonts w:ascii="Calibri" w:hAnsi="Calibri" w:cs="Calibri"/>
          <w:color w:val="000000"/>
          <w:shd w:val="clear" w:color="auto" w:fill="EDEBE9"/>
          <w:lang w:val="en-US"/>
        </w:rPr>
        <w:t>of</w:t>
      </w:r>
      <w:r w:rsidRPr="00475848">
        <w:rPr>
          <w:rStyle w:val="normaltextrun"/>
          <w:rFonts w:ascii="Calibri" w:hAnsi="Calibri" w:cs="Calibri"/>
          <w:color w:val="000000"/>
          <w:shd w:val="clear" w:color="auto" w:fill="EDEBE9"/>
          <w:lang w:val="en-US"/>
        </w:rPr>
        <w:t> a </w:t>
      </w:r>
      <w:r w:rsidRPr="00475848">
        <w:rPr>
          <w:rStyle w:val="spellingerror"/>
          <w:rFonts w:ascii="Calibri" w:hAnsi="Calibri" w:cs="Calibri"/>
          <w:color w:val="000000"/>
          <w:shd w:val="clear" w:color="auto" w:fill="EDEBE9"/>
          <w:lang w:val="en-US"/>
        </w:rPr>
        <w:t>measure</w:t>
      </w:r>
      <w:r w:rsidRPr="00475848">
        <w:rPr>
          <w:rStyle w:val="normaltextrun"/>
          <w:rFonts w:ascii="Calibri" w:hAnsi="Calibri" w:cs="Calibri"/>
          <w:color w:val="000000"/>
          <w:shd w:val="clear" w:color="auto" w:fill="EDEBE9"/>
          <w:lang w:val="en-US"/>
        </w:rPr>
        <w:t> </w:t>
      </w:r>
      <w:r w:rsidRPr="00475848">
        <w:rPr>
          <w:rStyle w:val="spellingerror"/>
          <w:rFonts w:ascii="Calibri" w:hAnsi="Calibri" w:cs="Calibri"/>
          <w:color w:val="000000"/>
          <w:shd w:val="clear" w:color="auto" w:fill="EDEBE9"/>
          <w:lang w:val="en-US"/>
        </w:rPr>
        <w:t>assessing</w:t>
      </w:r>
      <w:r w:rsidRPr="00475848">
        <w:rPr>
          <w:rStyle w:val="normaltextrun"/>
          <w:rFonts w:ascii="Calibri" w:hAnsi="Calibri" w:cs="Calibri"/>
          <w:color w:val="000000"/>
          <w:shd w:val="clear" w:color="auto" w:fill="EDEBE9"/>
          <w:lang w:val="en-US"/>
        </w:rPr>
        <w:t> </w:t>
      </w:r>
      <w:r w:rsidRPr="00475848">
        <w:rPr>
          <w:rStyle w:val="spellingerror"/>
          <w:rFonts w:ascii="Calibri" w:hAnsi="Calibri" w:cs="Calibri"/>
          <w:color w:val="000000"/>
          <w:shd w:val="clear" w:color="auto" w:fill="EDEBE9"/>
          <w:lang w:val="en-US"/>
        </w:rPr>
        <w:t>the</w:t>
      </w:r>
      <w:r w:rsidRPr="00475848">
        <w:rPr>
          <w:rStyle w:val="normaltextrun"/>
          <w:rFonts w:ascii="Calibri" w:hAnsi="Calibri" w:cs="Calibri"/>
          <w:color w:val="000000"/>
          <w:shd w:val="clear" w:color="auto" w:fill="EDEBE9"/>
          <w:lang w:val="en-US"/>
        </w:rPr>
        <w:t> 5C </w:t>
      </w:r>
      <w:r w:rsidRPr="00475848">
        <w:rPr>
          <w:rStyle w:val="spellingerror"/>
          <w:rFonts w:ascii="Calibri" w:hAnsi="Calibri" w:cs="Calibri"/>
          <w:color w:val="000000"/>
          <w:shd w:val="clear" w:color="auto" w:fill="EDEBE9"/>
          <w:lang w:val="en-US"/>
        </w:rPr>
        <w:t>psychological</w:t>
      </w:r>
      <w:r w:rsidRPr="00475848">
        <w:rPr>
          <w:rStyle w:val="normaltextrun"/>
          <w:rFonts w:ascii="Calibri" w:hAnsi="Calibri" w:cs="Calibri"/>
          <w:color w:val="000000"/>
          <w:shd w:val="clear" w:color="auto" w:fill="EDEBE9"/>
          <w:lang w:val="en-US"/>
        </w:rPr>
        <w:t> </w:t>
      </w:r>
      <w:r w:rsidRPr="00475848">
        <w:rPr>
          <w:rStyle w:val="spellingerror"/>
          <w:rFonts w:ascii="Calibri" w:hAnsi="Calibri" w:cs="Calibri"/>
          <w:color w:val="000000"/>
          <w:shd w:val="clear" w:color="auto" w:fill="EDEBE9"/>
          <w:lang w:val="en-US"/>
        </w:rPr>
        <w:t>antecedents</w:t>
      </w:r>
      <w:r w:rsidRPr="00475848">
        <w:rPr>
          <w:rStyle w:val="normaltextrun"/>
          <w:rFonts w:ascii="Calibri" w:hAnsi="Calibri" w:cs="Calibri"/>
          <w:color w:val="000000"/>
          <w:shd w:val="clear" w:color="auto" w:fill="EDEBE9"/>
          <w:lang w:val="en-US"/>
        </w:rPr>
        <w:t> </w:t>
      </w:r>
      <w:r w:rsidRPr="00475848">
        <w:rPr>
          <w:rStyle w:val="spellingerror"/>
          <w:rFonts w:ascii="Calibri" w:hAnsi="Calibri" w:cs="Calibri"/>
          <w:color w:val="000000"/>
          <w:shd w:val="clear" w:color="auto" w:fill="EDEBE9"/>
          <w:lang w:val="en-US"/>
        </w:rPr>
        <w:t>of</w:t>
      </w:r>
      <w:r w:rsidRPr="00475848">
        <w:rPr>
          <w:rStyle w:val="normaltextrun"/>
          <w:rFonts w:ascii="Calibri" w:hAnsi="Calibri" w:cs="Calibri"/>
          <w:color w:val="000000"/>
          <w:shd w:val="clear" w:color="auto" w:fill="EDEBE9"/>
          <w:lang w:val="en-US"/>
        </w:rPr>
        <w:t> </w:t>
      </w:r>
      <w:r w:rsidRPr="00475848">
        <w:rPr>
          <w:rStyle w:val="spellingerror"/>
          <w:rFonts w:ascii="Calibri" w:hAnsi="Calibri" w:cs="Calibri"/>
          <w:color w:val="000000"/>
          <w:shd w:val="clear" w:color="auto" w:fill="EDEBE9"/>
          <w:lang w:val="en-US"/>
        </w:rPr>
        <w:t>vaccination</w:t>
      </w:r>
      <w:r w:rsidRPr="00475848">
        <w:rPr>
          <w:rStyle w:val="normaltextrun"/>
          <w:rFonts w:ascii="Calibri" w:hAnsi="Calibri" w:cs="Calibri"/>
          <w:color w:val="000000"/>
          <w:shd w:val="clear" w:color="auto" w:fill="EDEBE9"/>
          <w:lang w:val="en-US"/>
        </w:rPr>
        <w:t>. </w:t>
      </w:r>
      <w:r w:rsidRPr="00712D75">
        <w:rPr>
          <w:rStyle w:val="spellingerror"/>
          <w:rFonts w:ascii="Calibri" w:hAnsi="Calibri" w:cs="Calibri"/>
          <w:color w:val="000000"/>
          <w:shd w:val="clear" w:color="auto" w:fill="EDEBE9"/>
          <w:lang w:val="en-US"/>
        </w:rPr>
        <w:t>PsyArXiv</w:t>
      </w:r>
      <w:r w:rsidRPr="00712D75">
        <w:rPr>
          <w:rStyle w:val="normaltextrun"/>
          <w:rFonts w:ascii="Calibri" w:hAnsi="Calibri" w:cs="Calibri"/>
          <w:color w:val="000000"/>
          <w:shd w:val="clear" w:color="auto" w:fill="EDEBE9"/>
          <w:lang w:val="en-US"/>
        </w:rPr>
        <w:t>. https://doi.org/10.31234/ osf.io/ytb7w</w:t>
      </w:r>
      <w:r w:rsidRPr="00712D75">
        <w:rPr>
          <w:rStyle w:val="eop"/>
          <w:rFonts w:ascii="Calibri" w:hAnsi="Calibri" w:cs="Calibri"/>
          <w:color w:val="000000"/>
          <w:shd w:val="clear" w:color="auto" w:fill="EDEBE9"/>
          <w:lang w:val="en-US"/>
        </w:rPr>
        <w:t>​</w:t>
      </w:r>
    </w:p>
  </w:comment>
  <w:comment w:id="238" w:author="Theresa Klinger" w:date="2022-02-27T10:40:00Z" w:initials="TK">
    <w:p w14:paraId="66DB393A" w14:textId="1F571821" w:rsidR="37C6D688" w:rsidRDefault="37C6D688">
      <w:pPr>
        <w:pStyle w:val="a5"/>
      </w:pPr>
      <w:proofErr w:type="gramStart"/>
      <w:r>
        <w:t>hab</w:t>
      </w:r>
      <w:proofErr w:type="gramEnd"/>
      <w:r>
        <w:t xml:space="preserve"> ich jetzt nicht gelöscht sonst ist die Quelle weg</w:t>
      </w:r>
      <w:r>
        <w:rPr>
          <w:rStyle w:val="a4"/>
        </w:rPr>
        <w:annotationRef/>
      </w:r>
    </w:p>
  </w:comment>
  <w:comment w:id="241" w:author="Hellen Temme" w:date="2022-02-08T14:34:00Z" w:initials="HT">
    <w:p w14:paraId="3A37D6CF" w14:textId="77777777" w:rsidR="00A42F0D" w:rsidRPr="00712D75" w:rsidRDefault="00A42F0D" w:rsidP="00A42F0D">
      <w:pPr>
        <w:pStyle w:val="paragraph"/>
        <w:spacing w:before="0" w:beforeAutospacing="0" w:after="0" w:afterAutospacing="0"/>
        <w:textAlignment w:val="baseline"/>
        <w:rPr>
          <w:rStyle w:val="eop"/>
          <w:rFonts w:ascii="Calibri" w:eastAsiaTheme="majorEastAsia" w:hAnsi="Calibri" w:cs="Calibri"/>
          <w:lang w:val="en-GB"/>
        </w:rPr>
      </w:pPr>
      <w:r>
        <w:rPr>
          <w:rStyle w:val="a4"/>
        </w:rPr>
        <w:annotationRef/>
      </w:r>
      <w:r w:rsidRPr="00712D75">
        <w:rPr>
          <w:rStyle w:val="normaltextrun"/>
          <w:rFonts w:ascii="Calibri" w:hAnsi="Calibri" w:cs="Calibri"/>
          <w:color w:val="000000"/>
          <w:lang w:val="en-GB"/>
        </w:rPr>
        <w:t>]</w:t>
      </w:r>
      <w:r w:rsidR="006940BD">
        <w:fldChar w:fldCharType="begin"/>
      </w:r>
      <w:r w:rsidR="006940BD" w:rsidRPr="00712D75">
        <w:rPr>
          <w:lang w:val="en-GB"/>
        </w:rPr>
        <w:instrText xml:space="preserve"> HYPERLINK "https://www.rki.de/DE/Content/Kommissionen/Bundesgesundheitsblatt/Downloads/2019_04_Betsch.pdf?__blob=publicationFile" </w:instrText>
      </w:r>
      <w:r w:rsidR="006940BD">
        <w:fldChar w:fldCharType="separate"/>
      </w:r>
      <w:r w:rsidRPr="00712D75">
        <w:rPr>
          <w:rStyle w:val="ab"/>
          <w:rFonts w:ascii="Calibri" w:hAnsi="Calibri" w:cs="Calibri"/>
          <w:lang w:val="en-GB"/>
        </w:rPr>
        <w:t>https://www.rki.de/DE/Content/Kommissionen/Bundesgesundheitsblatt/Downloads/2019_04_Betsch.pdf?__blob=publicationFile</w:t>
      </w:r>
      <w:r w:rsidR="006940BD">
        <w:rPr>
          <w:rStyle w:val="ab"/>
          <w:rFonts w:ascii="Calibri" w:hAnsi="Calibri" w:cs="Calibri"/>
        </w:rPr>
        <w:fldChar w:fldCharType="end"/>
      </w:r>
      <w:r w:rsidRPr="00712D75">
        <w:rPr>
          <w:rStyle w:val="eop"/>
          <w:rFonts w:ascii="Calibri" w:eastAsiaTheme="majorEastAsia" w:hAnsi="Calibri" w:cs="Calibri"/>
          <w:lang w:val="en-GB"/>
        </w:rPr>
        <w:t>​</w:t>
      </w:r>
    </w:p>
    <w:p w14:paraId="0B388ECE" w14:textId="77777777" w:rsidR="00A42F0D" w:rsidRPr="00712D75" w:rsidRDefault="00A42F0D" w:rsidP="00A42F0D">
      <w:pPr>
        <w:pStyle w:val="paragraph"/>
        <w:spacing w:before="0" w:beforeAutospacing="0" w:after="0" w:afterAutospacing="0"/>
        <w:textAlignment w:val="baseline"/>
        <w:rPr>
          <w:rFonts w:ascii="Calibri" w:hAnsi="Calibri" w:cs="Calibri"/>
          <w:sz w:val="22"/>
          <w:szCs w:val="22"/>
          <w:lang w:val="en-GB"/>
        </w:rPr>
      </w:pPr>
    </w:p>
    <w:p w14:paraId="13CB32E1" w14:textId="77777777" w:rsidR="00A42F0D" w:rsidRPr="00712D75" w:rsidRDefault="00A42F0D" w:rsidP="00A42F0D">
      <w:pPr>
        <w:pStyle w:val="paragraph"/>
        <w:spacing w:before="0" w:beforeAutospacing="0" w:after="0" w:afterAutospacing="0"/>
        <w:textAlignment w:val="baseline"/>
        <w:rPr>
          <w:rFonts w:ascii="Calibri" w:hAnsi="Calibri" w:cs="Calibri"/>
          <w:sz w:val="22"/>
          <w:szCs w:val="22"/>
          <w:lang w:val="en-US"/>
        </w:rPr>
      </w:pPr>
      <w:r w:rsidRPr="000D1FC7">
        <w:rPr>
          <w:rStyle w:val="normaltextrun"/>
          <w:rFonts w:ascii="Calibri" w:hAnsi="Calibri" w:cs="Calibri"/>
          <w:color w:val="000000"/>
          <w:lang w:val="en-US"/>
        </w:rPr>
        <w:t>Betsch C, Schmid P, Heinemeier DK et al (2018) </w:t>
      </w:r>
      <w:r w:rsidRPr="000D1FC7">
        <w:rPr>
          <w:rStyle w:val="spellingerror"/>
          <w:rFonts w:ascii="Calibri" w:eastAsiaTheme="majorEastAsia" w:hAnsi="Calibri" w:cs="Calibri"/>
          <w:color w:val="000000"/>
          <w:lang w:val="en-US"/>
        </w:rPr>
        <w:t>Beyond</w:t>
      </w:r>
      <w:r w:rsidRPr="000D1FC7">
        <w:rPr>
          <w:rStyle w:val="normaltextrun"/>
          <w:rFonts w:ascii="Calibri" w:hAnsi="Calibri" w:cs="Calibri"/>
          <w:color w:val="000000"/>
          <w:lang w:val="en-US"/>
        </w:rPr>
        <w:t> </w:t>
      </w:r>
      <w:r w:rsidRPr="000D1FC7">
        <w:rPr>
          <w:rStyle w:val="spellingerror"/>
          <w:rFonts w:ascii="Calibri" w:eastAsiaTheme="majorEastAsia" w:hAnsi="Calibri" w:cs="Calibri"/>
          <w:color w:val="000000"/>
          <w:lang w:val="en-US"/>
        </w:rPr>
        <w:t>confidence</w:t>
      </w:r>
      <w:r w:rsidRPr="000D1FC7">
        <w:rPr>
          <w:rStyle w:val="normaltextrun"/>
          <w:rFonts w:ascii="Calibri" w:hAnsi="Calibri" w:cs="Calibri"/>
          <w:color w:val="000000"/>
          <w:lang w:val="en-US"/>
        </w:rPr>
        <w:t>: </w:t>
      </w:r>
      <w:r w:rsidRPr="000D1FC7">
        <w:rPr>
          <w:rStyle w:val="spellingerror"/>
          <w:rFonts w:ascii="Calibri" w:eastAsiaTheme="majorEastAsia" w:hAnsi="Calibri" w:cs="Calibri"/>
          <w:color w:val="000000"/>
          <w:lang w:val="en-US"/>
        </w:rPr>
        <w:t>development</w:t>
      </w:r>
      <w:r w:rsidRPr="000D1FC7">
        <w:rPr>
          <w:rStyle w:val="normaltextrun"/>
          <w:rFonts w:ascii="Calibri" w:hAnsi="Calibri" w:cs="Calibri"/>
          <w:color w:val="000000"/>
          <w:lang w:val="en-US"/>
        </w:rPr>
        <w:t> </w:t>
      </w:r>
      <w:r w:rsidRPr="000D1FC7">
        <w:rPr>
          <w:rStyle w:val="spellingerror"/>
          <w:rFonts w:ascii="Calibri" w:eastAsiaTheme="majorEastAsia" w:hAnsi="Calibri" w:cs="Calibri"/>
          <w:color w:val="000000"/>
          <w:lang w:val="en-US"/>
        </w:rPr>
        <w:t>of</w:t>
      </w:r>
      <w:r w:rsidRPr="000D1FC7">
        <w:rPr>
          <w:rStyle w:val="normaltextrun"/>
          <w:rFonts w:ascii="Calibri" w:hAnsi="Calibri" w:cs="Calibri"/>
          <w:color w:val="000000"/>
          <w:lang w:val="en-US"/>
        </w:rPr>
        <w:t> a </w:t>
      </w:r>
      <w:r w:rsidRPr="000D1FC7">
        <w:rPr>
          <w:rStyle w:val="spellingerror"/>
          <w:rFonts w:ascii="Calibri" w:eastAsiaTheme="majorEastAsia" w:hAnsi="Calibri" w:cs="Calibri"/>
          <w:color w:val="000000"/>
          <w:lang w:val="en-US"/>
        </w:rPr>
        <w:t>measure</w:t>
      </w:r>
      <w:r w:rsidRPr="000D1FC7">
        <w:rPr>
          <w:rStyle w:val="normaltextrun"/>
          <w:rFonts w:ascii="Calibri" w:hAnsi="Calibri" w:cs="Calibri"/>
          <w:color w:val="000000"/>
          <w:lang w:val="en-US"/>
        </w:rPr>
        <w:t> </w:t>
      </w:r>
      <w:r w:rsidRPr="000D1FC7">
        <w:rPr>
          <w:rStyle w:val="spellingerror"/>
          <w:rFonts w:ascii="Calibri" w:eastAsiaTheme="majorEastAsia" w:hAnsi="Calibri" w:cs="Calibri"/>
          <w:color w:val="000000"/>
          <w:lang w:val="en-US"/>
        </w:rPr>
        <w:t>assessing</w:t>
      </w:r>
      <w:r w:rsidRPr="000D1FC7">
        <w:rPr>
          <w:rStyle w:val="normaltextrun"/>
          <w:rFonts w:ascii="Calibri" w:hAnsi="Calibri" w:cs="Calibri"/>
          <w:color w:val="000000"/>
          <w:lang w:val="en-US"/>
        </w:rPr>
        <w:t> </w:t>
      </w:r>
      <w:r w:rsidRPr="000D1FC7">
        <w:rPr>
          <w:rStyle w:val="spellingerror"/>
          <w:rFonts w:ascii="Calibri" w:eastAsiaTheme="majorEastAsia" w:hAnsi="Calibri" w:cs="Calibri"/>
          <w:color w:val="000000"/>
          <w:lang w:val="en-US"/>
        </w:rPr>
        <w:t>the</w:t>
      </w:r>
      <w:r w:rsidRPr="000D1FC7">
        <w:rPr>
          <w:rStyle w:val="normaltextrun"/>
          <w:rFonts w:ascii="Calibri" w:hAnsi="Calibri" w:cs="Calibri"/>
          <w:color w:val="000000"/>
          <w:lang w:val="en-US"/>
        </w:rPr>
        <w:t> 5C </w:t>
      </w:r>
      <w:r w:rsidRPr="000D1FC7">
        <w:rPr>
          <w:rStyle w:val="spellingerror"/>
          <w:rFonts w:ascii="Calibri" w:eastAsiaTheme="majorEastAsia" w:hAnsi="Calibri" w:cs="Calibri"/>
          <w:color w:val="000000"/>
          <w:lang w:val="en-US"/>
        </w:rPr>
        <w:t>psychological</w:t>
      </w:r>
      <w:r w:rsidRPr="000D1FC7">
        <w:rPr>
          <w:rStyle w:val="normaltextrun"/>
          <w:rFonts w:ascii="Calibri" w:hAnsi="Calibri" w:cs="Calibri"/>
          <w:color w:val="000000"/>
          <w:lang w:val="en-US"/>
        </w:rPr>
        <w:t> </w:t>
      </w:r>
      <w:r w:rsidRPr="000D1FC7">
        <w:rPr>
          <w:rStyle w:val="spellingerror"/>
          <w:rFonts w:ascii="Calibri" w:eastAsiaTheme="majorEastAsia" w:hAnsi="Calibri" w:cs="Calibri"/>
          <w:color w:val="000000"/>
          <w:lang w:val="en-US"/>
        </w:rPr>
        <w:t>antecedents</w:t>
      </w:r>
      <w:r w:rsidRPr="000D1FC7">
        <w:rPr>
          <w:rStyle w:val="normaltextrun"/>
          <w:rFonts w:ascii="Calibri" w:hAnsi="Calibri" w:cs="Calibri"/>
          <w:color w:val="000000"/>
          <w:lang w:val="en-US"/>
        </w:rPr>
        <w:t> </w:t>
      </w:r>
      <w:r w:rsidRPr="000D1FC7">
        <w:rPr>
          <w:rStyle w:val="spellingerror"/>
          <w:rFonts w:ascii="Calibri" w:eastAsiaTheme="majorEastAsia" w:hAnsi="Calibri" w:cs="Calibri"/>
          <w:color w:val="000000"/>
          <w:lang w:val="en-US"/>
        </w:rPr>
        <w:t>of</w:t>
      </w:r>
      <w:r w:rsidRPr="000D1FC7">
        <w:rPr>
          <w:rStyle w:val="normaltextrun"/>
          <w:rFonts w:ascii="Calibri" w:hAnsi="Calibri" w:cs="Calibri"/>
          <w:color w:val="000000"/>
          <w:lang w:val="en-US"/>
        </w:rPr>
        <w:t> </w:t>
      </w:r>
      <w:r w:rsidRPr="000D1FC7">
        <w:rPr>
          <w:rStyle w:val="spellingerror"/>
          <w:rFonts w:ascii="Calibri" w:eastAsiaTheme="majorEastAsia" w:hAnsi="Calibri" w:cs="Calibri"/>
          <w:color w:val="000000"/>
          <w:lang w:val="en-US"/>
        </w:rPr>
        <w:t>vaccination</w:t>
      </w:r>
      <w:r w:rsidRPr="000D1FC7">
        <w:rPr>
          <w:rStyle w:val="normaltextrun"/>
          <w:rFonts w:ascii="Calibri" w:hAnsi="Calibri" w:cs="Calibri"/>
          <w:color w:val="000000"/>
          <w:lang w:val="en-US"/>
        </w:rPr>
        <w:t>. </w:t>
      </w:r>
      <w:r w:rsidRPr="00712D75">
        <w:rPr>
          <w:rStyle w:val="spellingerror"/>
          <w:rFonts w:ascii="Calibri" w:eastAsiaTheme="majorEastAsia" w:hAnsi="Calibri" w:cs="Calibri"/>
          <w:color w:val="000000"/>
          <w:lang w:val="en-US"/>
        </w:rPr>
        <w:t>PsyArXiv</w:t>
      </w:r>
      <w:r w:rsidRPr="00712D75">
        <w:rPr>
          <w:rStyle w:val="normaltextrun"/>
          <w:rFonts w:ascii="Calibri" w:hAnsi="Calibri" w:cs="Calibri"/>
          <w:color w:val="000000"/>
          <w:lang w:val="en-US"/>
        </w:rPr>
        <w:t>. https://doi.org/10.31234/ osf.io/ytb7w</w:t>
      </w:r>
      <w:r w:rsidRPr="00712D75">
        <w:rPr>
          <w:rStyle w:val="eop"/>
          <w:rFonts w:ascii="Calibri" w:eastAsiaTheme="majorEastAsia" w:hAnsi="Calibri" w:cs="Calibri"/>
          <w:lang w:val="en-US"/>
        </w:rPr>
        <w:t>​</w:t>
      </w:r>
    </w:p>
    <w:p w14:paraId="756BA47F" w14:textId="77777777" w:rsidR="00A42F0D" w:rsidRPr="00712D75" w:rsidRDefault="00A42F0D" w:rsidP="00A42F0D">
      <w:pPr>
        <w:pStyle w:val="a5"/>
        <w:rPr>
          <w:lang w:val="en-US"/>
        </w:rPr>
      </w:pPr>
    </w:p>
  </w:comment>
  <w:comment w:id="242" w:author="Florian Walsemann" w:date="2022-02-22T12:21:00Z" w:initials="FW">
    <w:p w14:paraId="6B8A9B56" w14:textId="1DB4CFF2" w:rsidR="00B61C6A" w:rsidRPr="00F1483B" w:rsidRDefault="00B61C6A">
      <w:pPr>
        <w:pStyle w:val="a5"/>
      </w:pPr>
      <w:r>
        <w:rPr>
          <w:rStyle w:val="a4"/>
        </w:rPr>
        <w:annotationRef/>
      </w:r>
      <w:proofErr w:type="spellStart"/>
      <w:r w:rsidRPr="004D6C85">
        <w:t>Vllt</w:t>
      </w:r>
      <w:proofErr w:type="spellEnd"/>
      <w:r w:rsidRPr="004D6C85">
        <w:t xml:space="preserve"> die </w:t>
      </w:r>
      <w:proofErr w:type="spellStart"/>
      <w:r w:rsidRPr="004D6C85">
        <w:t>sätze</w:t>
      </w:r>
      <w:proofErr w:type="spellEnd"/>
      <w:r w:rsidRPr="004D6C85">
        <w:t xml:space="preserve"> trennen mit: […] </w:t>
      </w:r>
      <w:proofErr w:type="spellStart"/>
      <w:r w:rsidRPr="004D6C85">
        <w:t>are</w:t>
      </w:r>
      <w:proofErr w:type="spellEnd"/>
      <w:r w:rsidRPr="004D6C85">
        <w:t xml:space="preserve"> </w:t>
      </w:r>
      <w:proofErr w:type="spellStart"/>
      <w:r w:rsidRPr="004D6C85">
        <w:t>deliberate</w:t>
      </w:r>
      <w:proofErr w:type="spellEnd"/>
      <w:r w:rsidR="002508CE" w:rsidRPr="004D6C85">
        <w:t xml:space="preserve">. </w:t>
      </w:r>
      <w:r w:rsidR="002508CE" w:rsidRPr="00F1483B">
        <w:t>This is why […]</w:t>
      </w:r>
    </w:p>
  </w:comment>
  <w:comment w:id="251" w:author="Theresa Klinger" w:date="2022-02-27T10:49:00Z" w:initials="TK">
    <w:p w14:paraId="08E57D6D" w14:textId="77777777" w:rsidR="00413D79" w:rsidRDefault="00413D79" w:rsidP="00614690">
      <w:r>
        <w:rPr>
          <w:rStyle w:val="a4"/>
        </w:rPr>
        <w:annotationRef/>
      </w:r>
      <w:r>
        <w:rPr>
          <w:sz w:val="20"/>
          <w:szCs w:val="20"/>
        </w:rPr>
        <w:t xml:space="preserve">ich glaube ich würde „medium“ </w:t>
      </w:r>
      <w:proofErr w:type="gramStart"/>
      <w:r>
        <w:rPr>
          <w:sz w:val="20"/>
          <w:szCs w:val="20"/>
        </w:rPr>
        <w:t>weg lassen</w:t>
      </w:r>
      <w:proofErr w:type="gramEnd"/>
      <w:r>
        <w:rPr>
          <w:sz w:val="20"/>
          <w:szCs w:val="20"/>
        </w:rPr>
        <w:t xml:space="preserve">. Und einfach nur „Zeitungen“ schreiben </w:t>
      </w:r>
    </w:p>
  </w:comment>
  <w:comment w:id="252" w:author="Hellen Temme" w:date="2022-02-11T18:06:00Z" w:initials="HT">
    <w:p w14:paraId="3D929645" w14:textId="77777777" w:rsidR="00A42F0D" w:rsidRPr="00712D75" w:rsidRDefault="00A42F0D" w:rsidP="00A42F0D">
      <w:pPr>
        <w:pStyle w:val="a5"/>
        <w:rPr>
          <w:rStyle w:val="normaltextrun"/>
          <w:rFonts w:ascii="Calibri" w:hAnsi="Calibri" w:cs="Calibri"/>
          <w:color w:val="000000"/>
          <w:shd w:val="clear" w:color="auto" w:fill="EDEBE9"/>
        </w:rPr>
      </w:pPr>
      <w:r>
        <w:rPr>
          <w:rStyle w:val="a4"/>
        </w:rPr>
        <w:annotationRef/>
      </w:r>
      <w:r w:rsidRPr="002A73B7">
        <w:rPr>
          <w:rStyle w:val="normaltextrun"/>
          <w:rFonts w:ascii="Calibri" w:hAnsi="Calibri" w:cs="Calibri"/>
          <w:color w:val="000000"/>
          <w:shd w:val="clear" w:color="auto" w:fill="EDEBE9"/>
          <w:lang w:val="en-US"/>
        </w:rPr>
        <w:t xml:space="preserve">Betsch C, </w:t>
      </w:r>
      <w:proofErr w:type="spellStart"/>
      <w:r w:rsidRPr="002A73B7">
        <w:rPr>
          <w:rStyle w:val="normaltextrun"/>
          <w:rFonts w:ascii="Calibri" w:hAnsi="Calibri" w:cs="Calibri"/>
          <w:color w:val="000000"/>
          <w:shd w:val="clear" w:color="auto" w:fill="EDEBE9"/>
          <w:lang w:val="en-US"/>
        </w:rPr>
        <w:t>Bödeker</w:t>
      </w:r>
      <w:proofErr w:type="spellEnd"/>
      <w:r w:rsidRPr="002A73B7">
        <w:rPr>
          <w:rStyle w:val="normaltextrun"/>
          <w:rFonts w:ascii="Calibri" w:hAnsi="Calibri" w:cs="Calibri"/>
          <w:color w:val="000000"/>
          <w:shd w:val="clear" w:color="auto" w:fill="EDEBE9"/>
          <w:lang w:val="en-US"/>
        </w:rPr>
        <w:t xml:space="preserve"> B, Schmid P, Wichmann </w:t>
      </w:r>
      <w:proofErr w:type="gramStart"/>
      <w:r w:rsidRPr="002A73B7">
        <w:rPr>
          <w:rStyle w:val="normaltextrun"/>
          <w:rFonts w:ascii="Calibri" w:hAnsi="Calibri" w:cs="Calibri"/>
          <w:color w:val="000000"/>
          <w:shd w:val="clear" w:color="auto" w:fill="EDEBE9"/>
          <w:lang w:val="en-US"/>
        </w:rPr>
        <w:t>O(</w:t>
      </w:r>
      <w:proofErr w:type="gramEnd"/>
      <w:r w:rsidRPr="002A73B7">
        <w:rPr>
          <w:rStyle w:val="normaltextrun"/>
          <w:rFonts w:ascii="Calibri" w:hAnsi="Calibri" w:cs="Calibri"/>
          <w:color w:val="000000"/>
          <w:shd w:val="clear" w:color="auto" w:fill="EDEBE9"/>
          <w:lang w:val="en-US"/>
        </w:rPr>
        <w:t>2018) </w:t>
      </w:r>
      <w:r w:rsidRPr="002A73B7">
        <w:rPr>
          <w:rStyle w:val="spellingerror"/>
          <w:rFonts w:ascii="Calibri" w:hAnsi="Calibri" w:cs="Calibri"/>
          <w:color w:val="000000"/>
          <w:shd w:val="clear" w:color="auto" w:fill="EDEBE9"/>
          <w:lang w:val="en-US"/>
        </w:rPr>
        <w:t>How</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baby’sfirst</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shot</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determines</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the</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development</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ofmaternal</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attitudes</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towards</w:t>
      </w:r>
      <w:r w:rsidRPr="002A73B7">
        <w:rPr>
          <w:rStyle w:val="normaltextrun"/>
          <w:rFonts w:ascii="Calibri" w:hAnsi="Calibri" w:cs="Calibri"/>
          <w:color w:val="000000"/>
          <w:shd w:val="clear" w:color="auto" w:fill="EDEBE9"/>
          <w:lang w:val="en-US"/>
        </w:rPr>
        <w:t> </w:t>
      </w:r>
      <w:r w:rsidRPr="002A73B7">
        <w:rPr>
          <w:rStyle w:val="spellingerror"/>
          <w:rFonts w:ascii="Calibri" w:hAnsi="Calibri" w:cs="Calibri"/>
          <w:color w:val="000000"/>
          <w:shd w:val="clear" w:color="auto" w:fill="EDEBE9"/>
          <w:lang w:val="en-US"/>
        </w:rPr>
        <w:t>vaccination</w:t>
      </w:r>
      <w:r w:rsidRPr="002A73B7">
        <w:rPr>
          <w:rStyle w:val="normaltextrun"/>
          <w:rFonts w:ascii="Calibri" w:hAnsi="Calibri" w:cs="Calibri"/>
          <w:color w:val="000000"/>
          <w:shd w:val="clear" w:color="auto" w:fill="EDEBE9"/>
          <w:lang w:val="en-US"/>
        </w:rPr>
        <w:t xml:space="preserve">. </w:t>
      </w:r>
      <w:r w:rsidRPr="00712D75">
        <w:rPr>
          <w:rStyle w:val="normaltextrun"/>
          <w:rFonts w:ascii="Calibri" w:hAnsi="Calibri" w:cs="Calibri"/>
          <w:color w:val="000000"/>
          <w:shd w:val="clear" w:color="auto" w:fill="EDEBE9"/>
        </w:rPr>
        <w:t xml:space="preserve">Vaccine 36:3018–3026. </w:t>
      </w:r>
      <w:r w:rsidR="00AA2187">
        <w:fldChar w:fldCharType="begin"/>
      </w:r>
      <w:r w:rsidR="00AA2187" w:rsidRPr="00712D75">
        <w:instrText xml:space="preserve"> HYPERLINK "https://doi.org/10.1016/j.vaccine.%202018.04.023" </w:instrText>
      </w:r>
      <w:r w:rsidR="00AA2187">
        <w:fldChar w:fldCharType="separate"/>
      </w:r>
      <w:r w:rsidRPr="00712D75">
        <w:rPr>
          <w:rStyle w:val="ab"/>
          <w:rFonts w:ascii="Calibri" w:hAnsi="Calibri" w:cs="Calibri"/>
          <w:shd w:val="clear" w:color="auto" w:fill="EDEBE9"/>
        </w:rPr>
        <w:t>https://doi.org/10.1016/j.vaccine. 2018.04.023</w:t>
      </w:r>
      <w:r w:rsidR="00AA2187">
        <w:rPr>
          <w:rStyle w:val="ab"/>
          <w:rFonts w:ascii="Calibri" w:hAnsi="Calibri" w:cs="Calibri"/>
          <w:shd w:val="clear" w:color="auto" w:fill="EDEBE9"/>
          <w:lang w:val="en-US"/>
        </w:rPr>
        <w:fldChar w:fldCharType="end"/>
      </w:r>
    </w:p>
    <w:p w14:paraId="3B9BB1E7" w14:textId="77777777" w:rsidR="00A42F0D" w:rsidRPr="00712D75" w:rsidRDefault="00A42F0D" w:rsidP="00A42F0D">
      <w:pPr>
        <w:pStyle w:val="a5"/>
        <w:rPr>
          <w:rStyle w:val="normaltextrun"/>
          <w:rFonts w:ascii="Calibri" w:hAnsi="Calibri" w:cs="Calibri"/>
          <w:color w:val="000000"/>
          <w:shd w:val="clear" w:color="auto" w:fill="EDEBE9"/>
        </w:rPr>
      </w:pPr>
    </w:p>
    <w:p w14:paraId="5F04C6C7" w14:textId="77777777" w:rsidR="00A42F0D" w:rsidRPr="00712D75" w:rsidRDefault="00AA2187" w:rsidP="00A42F0D">
      <w:pPr>
        <w:pStyle w:val="a5"/>
      </w:pPr>
      <w:r>
        <w:fldChar w:fldCharType="begin"/>
      </w:r>
      <w:r w:rsidRPr="00712D75">
        <w:instrText xml:space="preserve"> HYPERLINK "https://www.rki.de/DE/Content/Kommissionen/Bundesgesundheitsblatt/Downloads/2019_04_Betsch.pdf?__blob=publicationFile" </w:instrText>
      </w:r>
      <w:r>
        <w:fldChar w:fldCharType="separate"/>
      </w:r>
      <w:r w:rsidR="00A42F0D" w:rsidRPr="00712D75">
        <w:rPr>
          <w:rStyle w:val="ab"/>
          <w:rFonts w:ascii="Calibri" w:hAnsi="Calibri" w:cs="Calibri"/>
        </w:rPr>
        <w:t>https://www.rki.de/DE/Content/Kommissionen/Bundesgesundheitsblatt/Downloads/2019_04_Betsch.pdf?__blob=publicationFile</w:t>
      </w:r>
      <w:r>
        <w:rPr>
          <w:rStyle w:val="ab"/>
          <w:rFonts w:ascii="Calibri" w:hAnsi="Calibri" w:cs="Calibri"/>
          <w:lang w:val="en-US"/>
        </w:rPr>
        <w:fldChar w:fldCharType="end"/>
      </w:r>
      <w:r w:rsidR="00A42F0D" w:rsidRPr="00712D75">
        <w:rPr>
          <w:rStyle w:val="eop"/>
          <w:rFonts w:ascii="Calibri" w:hAnsi="Calibri" w:cs="Calibri"/>
        </w:rPr>
        <w:t>​</w:t>
      </w:r>
    </w:p>
  </w:comment>
  <w:comment w:id="253" w:author="Theresa Klinger" w:date="2022-02-27T10:52:00Z" w:initials="TK">
    <w:p w14:paraId="4C022C5E" w14:textId="77777777" w:rsidR="00C80CC0" w:rsidRDefault="00C80CC0" w:rsidP="009C1AC2">
      <w:r>
        <w:rPr>
          <w:rStyle w:val="a4"/>
        </w:rPr>
        <w:annotationRef/>
      </w:r>
      <w:r>
        <w:rPr>
          <w:sz w:val="20"/>
          <w:szCs w:val="20"/>
        </w:rPr>
        <w:t xml:space="preserve">Kurz </w:t>
      </w:r>
      <w:proofErr w:type="gramStart"/>
      <w:r>
        <w:rPr>
          <w:sz w:val="20"/>
          <w:szCs w:val="20"/>
        </w:rPr>
        <w:t>ausschreiben</w:t>
      </w:r>
      <w:proofErr w:type="gramEnd"/>
      <w:r>
        <w:rPr>
          <w:sz w:val="20"/>
          <w:szCs w:val="20"/>
        </w:rPr>
        <w:t xml:space="preserve"> wofür das steht? </w:t>
      </w:r>
    </w:p>
  </w:comment>
  <w:comment w:id="254" w:author="Hellen Temme" w:date="2022-02-27T11:20:00Z" w:initials="HT">
    <w:p w14:paraId="505F25FB" w14:textId="0497D7E2" w:rsidR="00264C1E" w:rsidRDefault="00264C1E">
      <w:pPr>
        <w:pStyle w:val="a5"/>
      </w:pPr>
      <w:r>
        <w:rPr>
          <w:rStyle w:val="a4"/>
        </w:rPr>
        <w:annotationRef/>
      </w:r>
      <w:r>
        <w:t>Steht dahinter</w:t>
      </w:r>
    </w:p>
  </w:comment>
  <w:comment w:id="260" w:author="Hellen Temme" w:date="2022-02-12T12:35:00Z" w:initials="HT">
    <w:p w14:paraId="554AB4A8" w14:textId="0A6CF26F" w:rsidR="00A42F0D" w:rsidRPr="001F41A9" w:rsidRDefault="00A42F0D" w:rsidP="00A42F0D">
      <w:pPr>
        <w:pStyle w:val="a5"/>
      </w:pPr>
      <w:r>
        <w:rPr>
          <w:rStyle w:val="a4"/>
        </w:rPr>
        <w:annotationRef/>
      </w:r>
      <w:r w:rsidRPr="001F41A9">
        <w:t>https://www.rki.de/DE/Content/InfAZ/N/Neuartiges_Coronavirus/Projekte_RKI/COVIMO_Reports/covimo_studie_bericht_5.pdf?__blob=publicationFile</w:t>
      </w:r>
    </w:p>
  </w:comment>
  <w:comment w:id="261" w:author="Theresa Klinger" w:date="2022-02-27T11:00:00Z" w:initials="TK">
    <w:p w14:paraId="35E744EB" w14:textId="77777777" w:rsidR="00A84615" w:rsidRDefault="00A84615" w:rsidP="00E064B9">
      <w:r>
        <w:rPr>
          <w:rStyle w:val="a4"/>
        </w:rPr>
        <w:annotationRef/>
      </w:r>
      <w:r>
        <w:rPr>
          <w:sz w:val="20"/>
          <w:szCs w:val="20"/>
        </w:rPr>
        <w:t xml:space="preserve">ich glaube da komme auch </w:t>
      </w:r>
      <w:proofErr w:type="spellStart"/>
      <w:r>
        <w:rPr>
          <w:sz w:val="20"/>
          <w:szCs w:val="20"/>
        </w:rPr>
        <w:t>nen</w:t>
      </w:r>
      <w:proofErr w:type="spellEnd"/>
      <w:r>
        <w:rPr>
          <w:sz w:val="20"/>
          <w:szCs w:val="20"/>
        </w:rPr>
        <w:t xml:space="preserve"> </w:t>
      </w:r>
      <w:proofErr w:type="gramStart"/>
      <w:r>
        <w:rPr>
          <w:sz w:val="20"/>
          <w:szCs w:val="20"/>
        </w:rPr>
        <w:t>Leerzeichen</w:t>
      </w:r>
      <w:proofErr w:type="gramEnd"/>
      <w:r>
        <w:rPr>
          <w:sz w:val="20"/>
          <w:szCs w:val="20"/>
        </w:rPr>
        <w:t xml:space="preserve"> oder?</w:t>
      </w:r>
    </w:p>
  </w:comment>
  <w:comment w:id="262" w:author="Florian Walsemann" w:date="2022-02-27T15:17:00Z" w:initials="FW">
    <w:p w14:paraId="15DD889D" w14:textId="69483381" w:rsidR="1C298F31" w:rsidRDefault="1C298F31">
      <w:pPr>
        <w:pStyle w:val="a5"/>
      </w:pPr>
      <w:r>
        <w:t xml:space="preserve">am besten auch einheitlich, manchmal (auf jeden fall bei mir </w:t>
      </w:r>
      <w:proofErr w:type="gramStart"/>
      <w:r>
        <w:t>:D )</w:t>
      </w:r>
      <w:proofErr w:type="gramEnd"/>
      <w:r>
        <w:t xml:space="preserve"> steht auch einfach euros ausgeschrieben</w:t>
      </w:r>
      <w:r>
        <w:rPr>
          <w:rStyle w:val="a4"/>
        </w:rPr>
        <w:annotationRef/>
      </w:r>
    </w:p>
  </w:comment>
  <w:comment w:id="263" w:author="Florian Walsemann" w:date="2022-02-27T15:17:00Z" w:initials="FW">
    <w:p w14:paraId="726BE82B" w14:textId="768B2752" w:rsidR="1031201A" w:rsidRDefault="1031201A">
      <w:pPr>
        <w:pStyle w:val="a5"/>
      </w:pPr>
      <w:r>
        <w:t>kann es aber gerne bei mir und so ändern wenn wir es mit dem € zeichen machen</w:t>
      </w:r>
      <w:r>
        <w:rPr>
          <w:rStyle w:val="a4"/>
        </w:rPr>
        <w:annotationRef/>
      </w:r>
    </w:p>
  </w:comment>
  <w:comment w:id="265" w:author="Florian Walsemann" w:date="2022-02-22T12:27:00Z" w:initials="FW">
    <w:p w14:paraId="57B23BDE" w14:textId="044BCC2F" w:rsidR="00722BB1" w:rsidRDefault="00722BB1">
      <w:pPr>
        <w:pStyle w:val="a5"/>
      </w:pPr>
      <w:r>
        <w:rPr>
          <w:rStyle w:val="a4"/>
        </w:rPr>
        <w:annotationRef/>
      </w:r>
      <w:r>
        <w:t xml:space="preserve">nicht ganz akkurat, viele aber nicht die </w:t>
      </w:r>
      <w:proofErr w:type="gramStart"/>
      <w:r>
        <w:t>meisten</w:t>
      </w:r>
      <w:proofErr w:type="gramEnd"/>
      <w:r>
        <w:t xml:space="preserve"> oder?</w:t>
      </w:r>
    </w:p>
  </w:comment>
  <w:comment w:id="266" w:author="Hellen Temme" w:date="2022-02-23T12:38:00Z" w:initials="HT">
    <w:p w14:paraId="55544E5F" w14:textId="4192BD4B" w:rsidR="0099359F" w:rsidRDefault="0099359F">
      <w:pPr>
        <w:pStyle w:val="a5"/>
      </w:pPr>
      <w:r>
        <w:rPr>
          <w:rStyle w:val="a4"/>
        </w:rPr>
        <w:annotationRef/>
      </w:r>
      <w:r>
        <w:t xml:space="preserve">Lieber </w:t>
      </w:r>
      <w:proofErr w:type="spellStart"/>
      <w:proofErr w:type="gramStart"/>
      <w:r>
        <w:t>majority</w:t>
      </w:r>
      <w:proofErr w:type="spellEnd"/>
      <w:r>
        <w:t xml:space="preserve"> ?</w:t>
      </w:r>
      <w:proofErr w:type="gramEnd"/>
    </w:p>
  </w:comment>
  <w:comment w:id="267" w:author="Florian Walsemann" w:date="2022-02-25T10:17:00Z" w:initials="FW">
    <w:p w14:paraId="5F5BA7A0" w14:textId="2DE9CEB7" w:rsidR="00126B91" w:rsidRDefault="00126B91">
      <w:pPr>
        <w:pStyle w:val="a5"/>
      </w:pPr>
      <w:r>
        <w:rPr>
          <w:rStyle w:val="a4"/>
        </w:rPr>
        <w:annotationRef/>
      </w:r>
      <w:r w:rsidR="003C74D2">
        <w:t xml:space="preserve">Irgendwie schwer, klingt immer so als wären mehr als 50 </w:t>
      </w:r>
      <w:proofErr w:type="spellStart"/>
      <w:r w:rsidR="003C74D2">
        <w:t>prozent</w:t>
      </w:r>
      <w:proofErr w:type="spellEnd"/>
      <w:r w:rsidR="003C74D2">
        <w:t xml:space="preserve"> </w:t>
      </w:r>
      <w:proofErr w:type="spellStart"/>
      <w:r w:rsidR="003C74D2">
        <w:t>studenten</w:t>
      </w:r>
      <w:proofErr w:type="spellEnd"/>
      <w:r w:rsidR="003C74D2">
        <w:t>, das ist ja aber nicht so</w:t>
      </w:r>
    </w:p>
  </w:comment>
  <w:comment w:id="268" w:author="Florian Walsemann" w:date="2022-02-25T10:18:00Z" w:initials="FW">
    <w:p w14:paraId="16E76352" w14:textId="595156DE" w:rsidR="00024E14" w:rsidRDefault="00024E14">
      <w:pPr>
        <w:pStyle w:val="a5"/>
      </w:pPr>
      <w:r>
        <w:rPr>
          <w:rStyle w:val="a4"/>
        </w:rPr>
        <w:annotationRef/>
      </w:r>
      <w:proofErr w:type="spellStart"/>
      <w:r>
        <w:t>Vllt</w:t>
      </w:r>
      <w:proofErr w:type="spellEnd"/>
      <w:r>
        <w:t xml:space="preserve"> sonst large </w:t>
      </w:r>
      <w:proofErr w:type="spellStart"/>
      <w:r>
        <w:t>portion</w:t>
      </w:r>
      <w:proofErr w:type="spellEnd"/>
      <w:r>
        <w:t xml:space="preserve">, oder sowas in der </w:t>
      </w:r>
      <w:proofErr w:type="spellStart"/>
      <w:r>
        <w:t>art</w:t>
      </w:r>
      <w:proofErr w:type="spellEnd"/>
    </w:p>
  </w:comment>
  <w:comment w:id="269" w:author="Hellen Temme" w:date="2022-02-12T15:12:00Z" w:initials="HT">
    <w:p w14:paraId="2E016E3E" w14:textId="77777777" w:rsidR="00A42F0D" w:rsidRPr="00722BB1" w:rsidRDefault="00A42F0D" w:rsidP="00A42F0D">
      <w:pPr>
        <w:pStyle w:val="a5"/>
      </w:pPr>
      <w:r>
        <w:rPr>
          <w:rStyle w:val="a4"/>
        </w:rPr>
        <w:annotationRef/>
      </w:r>
      <w:r w:rsidRPr="00722BB1">
        <w:t>https://www.destatis.de/DE/Presse/Pressemitteilungen/2020/06/PD20_N029_21.html</w:t>
      </w:r>
    </w:p>
  </w:comment>
  <w:comment w:id="270" w:author="Theresa Klinger" w:date="2022-02-27T11:01:00Z" w:initials="TK">
    <w:p w14:paraId="3859EE77" w14:textId="77777777" w:rsidR="0026618F" w:rsidRDefault="0026618F" w:rsidP="0018471B">
      <w:r>
        <w:rPr>
          <w:rStyle w:val="a4"/>
        </w:rPr>
        <w:annotationRef/>
      </w:r>
      <w:r>
        <w:rPr>
          <w:sz w:val="20"/>
          <w:szCs w:val="20"/>
        </w:rPr>
        <w:t>:(</w:t>
      </w:r>
    </w:p>
  </w:comment>
  <w:comment w:id="271" w:author="Hellen Temme" w:date="2022-02-17T08:53:00Z" w:initials="HT">
    <w:p w14:paraId="07EF18DE" w14:textId="6D1E2BE3" w:rsidR="00A42F0D" w:rsidRPr="004D6C85" w:rsidRDefault="00A42F0D" w:rsidP="00A42F0D">
      <w:pPr>
        <w:pStyle w:val="a5"/>
      </w:pPr>
      <w:r>
        <w:rPr>
          <w:rStyle w:val="a4"/>
        </w:rPr>
        <w:annotationRef/>
      </w:r>
      <w:r w:rsidRPr="004D6C85">
        <w:t>https://de.statista.com/infografik/19250/wohnformen-von-studierenden/</w:t>
      </w:r>
    </w:p>
  </w:comment>
  <w:comment w:id="273" w:author="Florian Walsemann" w:date="2022-02-22T12:29:00Z" w:initials="FW">
    <w:p w14:paraId="1B64E1C7" w14:textId="21E3BB6C" w:rsidR="00730DF1" w:rsidRDefault="00730DF1">
      <w:pPr>
        <w:pStyle w:val="a5"/>
      </w:pPr>
      <w:r>
        <w:rPr>
          <w:rStyle w:val="a4"/>
        </w:rPr>
        <w:annotationRef/>
      </w:r>
      <w:r>
        <w:t xml:space="preserve">für mich ist etwas unklar auf was sich die </w:t>
      </w:r>
      <w:proofErr w:type="spellStart"/>
      <w:r>
        <w:t>similar</w:t>
      </w:r>
      <w:proofErr w:type="spellEnd"/>
      <w:r>
        <w:t xml:space="preserve"> </w:t>
      </w:r>
      <w:proofErr w:type="spellStart"/>
      <w:r>
        <w:t>results</w:t>
      </w:r>
      <w:proofErr w:type="spellEnd"/>
      <w:r>
        <w:t xml:space="preserve"> hier beziehen. Ist ja auch der </w:t>
      </w:r>
      <w:proofErr w:type="spellStart"/>
      <w:r>
        <w:t>beginn</w:t>
      </w:r>
      <w:proofErr w:type="spellEnd"/>
      <w:r>
        <w:t xml:space="preserve"> eines neuen </w:t>
      </w:r>
      <w:proofErr w:type="spellStart"/>
      <w:r>
        <w:t>absatzes</w:t>
      </w:r>
      <w:proofErr w:type="spellEnd"/>
      <w:r>
        <w:t xml:space="preserve">, würde das eher mit dem entsprechenden Teil im Text in Bezug </w:t>
      </w:r>
      <w:proofErr w:type="gramStart"/>
      <w:r>
        <w:t>bringen</w:t>
      </w:r>
      <w:proofErr w:type="gramEnd"/>
      <w:r>
        <w:t xml:space="preserve"> zu dem es „</w:t>
      </w:r>
      <w:proofErr w:type="spellStart"/>
      <w:r>
        <w:t>similar</w:t>
      </w:r>
      <w:proofErr w:type="spellEnd"/>
      <w:r>
        <w:t xml:space="preserve">“ ist. </w:t>
      </w:r>
      <w:proofErr w:type="spellStart"/>
      <w:r>
        <w:t>Vllt</w:t>
      </w:r>
      <w:proofErr w:type="spellEnd"/>
      <w:r>
        <w:t xml:space="preserve"> reicht dafür auch schon einfach das Absatz löschen, kp</w:t>
      </w:r>
    </w:p>
  </w:comment>
  <w:comment w:id="274" w:author="Hellen Temme" w:date="2022-02-17T10:15:00Z" w:initials="HT">
    <w:p w14:paraId="7A99B60A" w14:textId="77777777" w:rsidR="00A42F0D" w:rsidRPr="00730DF1" w:rsidRDefault="00A42F0D" w:rsidP="00A42F0D">
      <w:pPr>
        <w:pStyle w:val="a5"/>
      </w:pPr>
      <w:r>
        <w:rPr>
          <w:rStyle w:val="a4"/>
        </w:rPr>
        <w:annotationRef/>
      </w:r>
      <w:hyperlink r:id="rId6" w:history="1">
        <w:r w:rsidRPr="00730DF1">
          <w:rPr>
            <w:rStyle w:val="ab"/>
          </w:rPr>
          <w:t>https://projekte.uni-erfurt.de/cosmo2020/web/</w:t>
        </w:r>
      </w:hyperlink>
      <w:r w:rsidRPr="00730DF1">
        <w:t xml:space="preserve"> </w:t>
      </w:r>
    </w:p>
  </w:comment>
  <w:comment w:id="275" w:author="Hellen Temme" w:date="2022-02-17T10:14:00Z" w:initials="HT">
    <w:p w14:paraId="75E9A314" w14:textId="77777777" w:rsidR="00A42F0D" w:rsidRPr="004D6C85" w:rsidRDefault="00A42F0D" w:rsidP="00A42F0D">
      <w:pPr>
        <w:pStyle w:val="a5"/>
      </w:pPr>
      <w:r>
        <w:rPr>
          <w:rStyle w:val="a4"/>
        </w:rPr>
        <w:annotationRef/>
      </w:r>
      <w:r w:rsidRPr="004D6C85">
        <w:t>https://www.rki.de/DE/Content/InfAZ/N/Neuartiges_Coronavirus/Projekte_RKI/covimo_studie.html;jsessionid=9A6EF8791C1F38580E28CDAA9762E798.internet052?nn=2444038</w:t>
      </w:r>
    </w:p>
  </w:comment>
  <w:comment w:id="277" w:author="Theresa Klinger" w:date="2022-02-27T11:05:00Z" w:initials="TK">
    <w:p w14:paraId="71F27FEC" w14:textId="77777777" w:rsidR="009711D7" w:rsidRDefault="009711D7" w:rsidP="00AF2FDC">
      <w:r>
        <w:rPr>
          <w:rStyle w:val="a4"/>
        </w:rPr>
        <w:annotationRef/>
      </w:r>
      <w:r>
        <w:rPr>
          <w:sz w:val="20"/>
          <w:szCs w:val="20"/>
        </w:rPr>
        <w:t xml:space="preserve">Weil </w:t>
      </w:r>
      <w:proofErr w:type="spellStart"/>
      <w:r>
        <w:rPr>
          <w:sz w:val="20"/>
          <w:szCs w:val="20"/>
        </w:rPr>
        <w:t>Hence</w:t>
      </w:r>
      <w:proofErr w:type="spellEnd"/>
      <w:r>
        <w:rPr>
          <w:sz w:val="20"/>
          <w:szCs w:val="20"/>
        </w:rPr>
        <w:t xml:space="preserve"> schon </w:t>
      </w:r>
      <w:proofErr w:type="gramStart"/>
      <w:r>
        <w:rPr>
          <w:sz w:val="20"/>
          <w:szCs w:val="20"/>
        </w:rPr>
        <w:t>2 mal</w:t>
      </w:r>
      <w:proofErr w:type="gramEnd"/>
      <w:r>
        <w:rPr>
          <w:sz w:val="20"/>
          <w:szCs w:val="20"/>
        </w:rPr>
        <w:t xml:space="preserve"> vorkam oder so </w:t>
      </w:r>
    </w:p>
  </w:comment>
  <w:comment w:id="278" w:author="Jette Echterhoff" w:date="2022-02-27T12:28:00Z" w:initials="JE">
    <w:p w14:paraId="16EDE846" w14:textId="4DF79AA0" w:rsidR="003811C0" w:rsidRDefault="003811C0">
      <w:pPr>
        <w:pStyle w:val="a5"/>
      </w:pPr>
      <w:r>
        <w:rPr>
          <w:rStyle w:val="a4"/>
        </w:rPr>
        <w:annotationRef/>
      </w:r>
      <w:proofErr w:type="spellStart"/>
      <w:r w:rsidR="00BD662F">
        <w:t>klärchen</w:t>
      </w:r>
      <w:proofErr w:type="spellEnd"/>
    </w:p>
  </w:comment>
  <w:comment w:id="286" w:author="Theresa Klinger" w:date="2022-02-27T11:07:00Z" w:initials="TK">
    <w:p w14:paraId="1050856D" w14:textId="77777777" w:rsidR="008C3CEF" w:rsidRDefault="008C3CEF" w:rsidP="00440EE1">
      <w:r>
        <w:rPr>
          <w:rStyle w:val="a4"/>
        </w:rPr>
        <w:annotationRef/>
      </w:r>
      <w:r>
        <w:rPr>
          <w:sz w:val="20"/>
          <w:szCs w:val="20"/>
        </w:rPr>
        <w:t>Das würde ich mit einer Quelle belegen</w:t>
      </w:r>
    </w:p>
  </w:comment>
  <w:comment w:id="287" w:author="Jette Echterhoff" w:date="2022-02-27T12:30:00Z" w:initials="JE">
    <w:p w14:paraId="5D22C815" w14:textId="7F2838FE" w:rsidR="009D58D5" w:rsidRDefault="009D58D5">
      <w:pPr>
        <w:pStyle w:val="a5"/>
      </w:pPr>
      <w:r>
        <w:rPr>
          <w:rStyle w:val="a4"/>
        </w:rPr>
        <w:annotationRef/>
      </w:r>
      <w:r>
        <w:t>wie meinst? D geht’s ja um unsere</w:t>
      </w:r>
      <w:r w:rsidR="00C103B7">
        <w:rPr>
          <w:noProof/>
        </w:rPr>
        <w:t xml:space="preserve"> study. </w:t>
      </w:r>
    </w:p>
  </w:comment>
  <w:comment w:id="295" w:author="Theresa Klinger" w:date="2022-02-27T11:09:00Z" w:initials="TK">
    <w:p w14:paraId="67F8CFCA" w14:textId="77777777" w:rsidR="001A0C61" w:rsidRDefault="001A0C61" w:rsidP="000C0105">
      <w:r>
        <w:rPr>
          <w:rStyle w:val="a4"/>
        </w:rPr>
        <w:annotationRef/>
      </w:r>
      <w:r>
        <w:rPr>
          <w:sz w:val="20"/>
          <w:szCs w:val="20"/>
        </w:rPr>
        <w:t xml:space="preserve">Der Satz hört sich seltsam an </w:t>
      </w:r>
    </w:p>
  </w:comment>
  <w:comment w:id="302" w:author="Florian Walsemann" w:date="2022-02-22T13:27:00Z" w:initials="FW">
    <w:p w14:paraId="247D6735" w14:textId="3A9E4EBD" w:rsidR="00E2426D" w:rsidRDefault="00E2426D">
      <w:pPr>
        <w:pStyle w:val="a5"/>
      </w:pPr>
      <w:r>
        <w:rPr>
          <w:rStyle w:val="a4"/>
        </w:rPr>
        <w:annotationRef/>
      </w:r>
      <w:r>
        <w:t xml:space="preserve">finde ich strittig, </w:t>
      </w:r>
      <w:proofErr w:type="spellStart"/>
      <w:r>
        <w:t>vllt</w:t>
      </w:r>
      <w:proofErr w:type="spellEnd"/>
      <w:r>
        <w:t xml:space="preserve"> streichen oder wenn ihr euch da sicher </w:t>
      </w:r>
      <w:proofErr w:type="gramStart"/>
      <w:r>
        <w:t>seid</w:t>
      </w:r>
      <w:proofErr w:type="gramEnd"/>
      <w:r>
        <w:t xml:space="preserve"> einfach stehen lassen</w:t>
      </w:r>
    </w:p>
  </w:comment>
  <w:comment w:id="296" w:author="Hellen Temme" w:date="2022-02-27T10:40:00Z" w:initials="HT">
    <w:p w14:paraId="49C4059D" w14:textId="05A90301" w:rsidR="00926BFF" w:rsidRDefault="00926BFF">
      <w:pPr>
        <w:pStyle w:val="a5"/>
      </w:pPr>
      <w:r>
        <w:rPr>
          <w:rStyle w:val="a4"/>
        </w:rPr>
        <w:annotationRef/>
      </w:r>
      <w:r>
        <w:t xml:space="preserve">würde das auf einen Satz kürzen </w:t>
      </w:r>
    </w:p>
  </w:comment>
  <w:comment w:id="297" w:author="Jette Echterhoff" w:date="2022-02-27T12:36:00Z" w:initials="JE">
    <w:p w14:paraId="3D62254A" w14:textId="702CD8E2" w:rsidR="00080D2A" w:rsidRDefault="00080D2A">
      <w:pPr>
        <w:pStyle w:val="a5"/>
      </w:pPr>
      <w:r>
        <w:rPr>
          <w:rStyle w:val="a4"/>
        </w:rPr>
        <w:annotationRef/>
      </w:r>
      <w:r>
        <w:t xml:space="preserve">Ich glaube ich </w:t>
      </w:r>
      <w:proofErr w:type="spellStart"/>
      <w:r>
        <w:t>wprde</w:t>
      </w:r>
      <w:proofErr w:type="spellEnd"/>
      <w:r>
        <w:t xml:space="preserve"> das sogar komplett löschen – weil ist ja </w:t>
      </w:r>
      <w:proofErr w:type="gramStart"/>
      <w:r>
        <w:t>lo</w:t>
      </w:r>
      <w:r w:rsidR="00C103B7">
        <w:rPr>
          <w:noProof/>
        </w:rPr>
        <w:t>gisch</w:t>
      </w:r>
      <w:proofErr w:type="gramEnd"/>
      <w:r w:rsidR="00C103B7">
        <w:rPr>
          <w:noProof/>
        </w:rPr>
        <w:t xml:space="preserve"> dass kausale assugane nicht möglich sind bei QS und die meinten ja wit sollen nicht so hart sein mit limis, das ist halt das Studiendesign. also wprde denk ich ganz lölschen</w:t>
      </w:r>
    </w:p>
  </w:comment>
  <w:comment w:id="298" w:author="Florian Walsemann" w:date="2022-02-27T15:19:00Z" w:initials="FW">
    <w:p w14:paraId="67C90FF8" w14:textId="17417F8B" w:rsidR="5FF3A251" w:rsidRDefault="5FF3A251">
      <w:pPr>
        <w:pStyle w:val="a5"/>
      </w:pPr>
      <w:r>
        <w:t>echt? ich finde da an sich ganz gut und habe es auch schon häufiger mal in nem paper gelesen; außerdem zeigt es bammi und bolte vllt das wir das checken?</w:t>
      </w:r>
      <w:r>
        <w:rPr>
          <w:rStyle w:val="a4"/>
        </w:rPr>
        <w:annotationRef/>
      </w:r>
    </w:p>
  </w:comment>
  <w:comment w:id="305" w:author="Florian Walsemann" w:date="2022-02-22T13:29:00Z" w:initials="FW">
    <w:p w14:paraId="1F88EEC7" w14:textId="3C4FBF58" w:rsidR="00234CDE" w:rsidRDefault="00234CDE">
      <w:pPr>
        <w:pStyle w:val="a5"/>
      </w:pPr>
      <w:r>
        <w:rPr>
          <w:rStyle w:val="a4"/>
        </w:rPr>
        <w:annotationRef/>
      </w:r>
      <w:r>
        <w:t xml:space="preserve">ich glaube solche </w:t>
      </w:r>
      <w:proofErr w:type="spellStart"/>
      <w:r>
        <w:t>formulierungen</w:t>
      </w:r>
      <w:proofErr w:type="spellEnd"/>
      <w:r>
        <w:t xml:space="preserve"> </w:t>
      </w:r>
      <w:proofErr w:type="gramStart"/>
      <w:r>
        <w:t>sind</w:t>
      </w:r>
      <w:proofErr w:type="gramEnd"/>
      <w:r>
        <w:t xml:space="preserve"> die die Bolte immer zu extrem fand.</w:t>
      </w:r>
      <w:r w:rsidR="008D6BDF">
        <w:t xml:space="preserve"> Ich denke auch schon, dass wir </w:t>
      </w:r>
      <w:proofErr w:type="spellStart"/>
      <w:r w:rsidR="008D6BDF">
        <w:t>rückschlüsse</w:t>
      </w:r>
      <w:proofErr w:type="spellEnd"/>
      <w:r w:rsidR="008D6BDF">
        <w:t xml:space="preserve"> ziehen können, wir hatten ja beide Geschlechter in der Stichprobe, es ist nur schwieriger/ eingeschränkter möglich. </w:t>
      </w:r>
      <w:proofErr w:type="spellStart"/>
      <w:r w:rsidR="008D6BDF">
        <w:t>Vllt</w:t>
      </w:r>
      <w:proofErr w:type="spellEnd"/>
      <w:r w:rsidR="008D6BDF">
        <w:t xml:space="preserve"> aber auch einfach ein Punkt den wir am Montag mal besprechen sollten</w:t>
      </w:r>
    </w:p>
  </w:comment>
  <w:comment w:id="306" w:author="Theresa Klinger" w:date="2022-02-27T11:20:00Z" w:initials="TK">
    <w:p w14:paraId="68881FB6" w14:textId="77777777" w:rsidR="00ED4609" w:rsidRDefault="00ED4609" w:rsidP="005A652E">
      <w:r>
        <w:rPr>
          <w:rStyle w:val="a4"/>
        </w:rPr>
        <w:annotationRef/>
      </w:r>
      <w:r>
        <w:rPr>
          <w:sz w:val="20"/>
          <w:szCs w:val="20"/>
        </w:rPr>
        <w:t xml:space="preserve">Würde vielleicht eher </w:t>
      </w:r>
      <w:proofErr w:type="gramStart"/>
      <w:r>
        <w:rPr>
          <w:sz w:val="20"/>
          <w:szCs w:val="20"/>
        </w:rPr>
        <w:t>schreiben</w:t>
      </w:r>
      <w:proofErr w:type="gramEnd"/>
      <w:r>
        <w:rPr>
          <w:sz w:val="20"/>
          <w:szCs w:val="20"/>
        </w:rPr>
        <w:t xml:space="preserve"> dass nicht von einer Repräsentativität ausgegangen werden kann oder. Dann ist es nicht so absolut formuliert. </w:t>
      </w:r>
    </w:p>
  </w:comment>
  <w:comment w:id="309" w:author="Florian Walsemann" w:date="2022-02-22T13:32:00Z" w:initials="FW">
    <w:p w14:paraId="2CC3C807" w14:textId="50E9FEDF" w:rsidR="00D740BC" w:rsidRDefault="00D740BC">
      <w:pPr>
        <w:pStyle w:val="a5"/>
      </w:pPr>
      <w:r>
        <w:rPr>
          <w:rStyle w:val="a4"/>
        </w:rPr>
        <w:annotationRef/>
      </w:r>
      <w:proofErr w:type="spellStart"/>
      <w:r>
        <w:t>vllt</w:t>
      </w:r>
      <w:proofErr w:type="spellEnd"/>
      <w:r>
        <w:t xml:space="preserve"> eher formulieren als da</w:t>
      </w:r>
      <w:r w:rsidR="00671BB4">
        <w:t>s</w:t>
      </w:r>
      <w:r>
        <w:t xml:space="preserve">s </w:t>
      </w:r>
      <w:r w:rsidR="00671BB4">
        <w:t xml:space="preserve">das </w:t>
      </w:r>
      <w:proofErr w:type="spellStart"/>
      <w:r>
        <w:t>verhältnis</w:t>
      </w:r>
      <w:proofErr w:type="spellEnd"/>
      <w:r>
        <w:t xml:space="preserve"> weiter weg von den </w:t>
      </w:r>
      <w:proofErr w:type="spellStart"/>
      <w:r>
        <w:t>damligen</w:t>
      </w:r>
      <w:proofErr w:type="spellEnd"/>
      <w:r>
        <w:t xml:space="preserve"> </w:t>
      </w:r>
      <w:proofErr w:type="spellStart"/>
      <w:r>
        <w:t>verhältnissen</w:t>
      </w:r>
      <w:proofErr w:type="spellEnd"/>
      <w:r>
        <w:t xml:space="preserve"> in der Bevölkerung</w:t>
      </w:r>
      <w:r w:rsidR="00E21B6E">
        <w:t xml:space="preserve"> ist</w:t>
      </w:r>
      <w:r w:rsidR="00671BB4">
        <w:t xml:space="preserve">. Das mehr als 50% überhaupt geimpft sind ist ja logisch. Sonst hätten wir besser eine FKS Studie oder ähnliches durchführen müssen wenn wir 50/50 </w:t>
      </w:r>
      <w:proofErr w:type="gramStart"/>
      <w:r w:rsidR="00671BB4">
        <w:t>wollen</w:t>
      </w:r>
      <w:proofErr w:type="gramEnd"/>
      <w:r w:rsidR="00671BB4">
        <w:t xml:space="preserve"> würden</w:t>
      </w:r>
    </w:p>
  </w:comment>
  <w:comment w:id="315" w:author="Hellen Temme" w:date="2022-02-27T10:44:00Z" w:initials="HT">
    <w:p w14:paraId="47485F11" w14:textId="64D2BDBE" w:rsidR="00C13DF3" w:rsidRPr="00C13DF3" w:rsidRDefault="00C13DF3">
      <w:pPr>
        <w:pStyle w:val="a5"/>
        <w:rPr>
          <w:lang w:val="en-US"/>
        </w:rPr>
      </w:pPr>
      <w:r>
        <w:rPr>
          <w:rStyle w:val="a4"/>
        </w:rPr>
        <w:annotationRef/>
      </w:r>
      <w:r w:rsidRPr="00C13DF3">
        <w:rPr>
          <w:lang w:val="en-US"/>
        </w:rPr>
        <w:t xml:space="preserve">Oder </w:t>
      </w:r>
      <w:proofErr w:type="spellStart"/>
      <w:proofErr w:type="gramStart"/>
      <w:r w:rsidRPr="00C13DF3">
        <w:rPr>
          <w:lang w:val="en-US"/>
        </w:rPr>
        <w:t>eifnach</w:t>
      </w:r>
      <w:proofErr w:type="spellEnd"/>
      <w:r w:rsidRPr="00C13DF3">
        <w:rPr>
          <w:lang w:val="en-US"/>
        </w:rPr>
        <w:t xml:space="preserve"> :</w:t>
      </w:r>
      <w:proofErr w:type="gramEnd"/>
      <w:r w:rsidRPr="00C13DF3">
        <w:rPr>
          <w:lang w:val="en-US"/>
        </w:rPr>
        <w:t xml:space="preserve"> </w:t>
      </w:r>
      <w:r w:rsidR="0097147B" w:rsidRPr="0097147B">
        <w:rPr>
          <w:lang w:val="en-US"/>
        </w:rPr>
        <w:t>one of the most difficult tasks during the SARS-Cov_2 pandemic will continue to be</w:t>
      </w:r>
    </w:p>
  </w:comment>
  <w:comment w:id="316" w:author="Theresa Klinger" w:date="2022-02-27T11:25:00Z" w:initials="TK">
    <w:p w14:paraId="063EBEF2" w14:textId="77777777" w:rsidR="00586A2B" w:rsidRDefault="00586A2B" w:rsidP="00FA3C2F">
      <w:r>
        <w:rPr>
          <w:rStyle w:val="a4"/>
        </w:rPr>
        <w:annotationRef/>
      </w:r>
      <w:r>
        <w:rPr>
          <w:sz w:val="20"/>
          <w:szCs w:val="20"/>
        </w:rPr>
        <w:t>find ich besser</w:t>
      </w:r>
    </w:p>
  </w:comment>
  <w:comment w:id="317" w:author="Florian Walsemann" w:date="2022-02-27T15:20:00Z" w:initials="FW">
    <w:p w14:paraId="4F7F5B30" w14:textId="49CB8F08" w:rsidR="5499F25C" w:rsidRDefault="5499F25C">
      <w:pPr>
        <w:pStyle w:val="a5"/>
      </w:pPr>
      <w:r>
        <w:t xml:space="preserve">klingt </w:t>
      </w:r>
      <w:proofErr w:type="spellStart"/>
      <w:r>
        <w:t>mega</w:t>
      </w:r>
      <w:proofErr w:type="spellEnd"/>
      <w:r>
        <w:rPr>
          <w:rStyle w:val="a4"/>
        </w:rPr>
        <w:annotationRef/>
      </w:r>
    </w:p>
  </w:comment>
  <w:comment w:id="322" w:author="Florian Walsemann" w:date="2022-02-22T13:38:00Z" w:initials="FW">
    <w:p w14:paraId="214DE95F" w14:textId="47EBD44C" w:rsidR="006E04D8" w:rsidRPr="006E04D8" w:rsidRDefault="006E04D8">
      <w:pPr>
        <w:pStyle w:val="a5"/>
      </w:pPr>
      <w:r>
        <w:rPr>
          <w:rStyle w:val="a4"/>
        </w:rPr>
        <w:annotationRef/>
      </w:r>
      <w:proofErr w:type="spellStart"/>
      <w:r w:rsidRPr="006E04D8">
        <w:t>Vllt</w:t>
      </w:r>
      <w:proofErr w:type="spellEnd"/>
      <w:r w:rsidRPr="006E04D8">
        <w:t xml:space="preserve"> nicht „</w:t>
      </w:r>
      <w:proofErr w:type="spellStart"/>
      <w:r w:rsidRPr="006E04D8">
        <w:t>ban</w:t>
      </w:r>
      <w:proofErr w:type="spellEnd"/>
      <w:proofErr w:type="gramStart"/>
      <w:r w:rsidRPr="006E04D8">
        <w:t>“</w:t>
      </w:r>
      <w:proofErr w:type="gramEnd"/>
      <w:r w:rsidRPr="006E04D8">
        <w:t xml:space="preserve"> sondern </w:t>
      </w:r>
      <w:r>
        <w:t>eher</w:t>
      </w:r>
      <w:r w:rsidR="00AD53A9">
        <w:t xml:space="preserve"> au</w:t>
      </w:r>
      <w:r w:rsidR="004B74BA">
        <w:t>f</w:t>
      </w:r>
      <w:r>
        <w:t xml:space="preserve"> </w:t>
      </w:r>
      <w:proofErr w:type="spellStart"/>
      <w:r>
        <w:t>regulate</w:t>
      </w:r>
      <w:proofErr w:type="spellEnd"/>
      <w:r>
        <w:t xml:space="preserve"> oder </w:t>
      </w:r>
      <w:proofErr w:type="spellStart"/>
      <w:r>
        <w:t>monitoring</w:t>
      </w:r>
      <w:proofErr w:type="spellEnd"/>
      <w:r>
        <w:t xml:space="preserve"> </w:t>
      </w:r>
      <w:proofErr w:type="spellStart"/>
      <w:r w:rsidR="00AD53A9">
        <w:t>abziehlen</w:t>
      </w:r>
      <w:proofErr w:type="spellEnd"/>
      <w:r w:rsidR="0088773B">
        <w:t xml:space="preserve">. </w:t>
      </w:r>
    </w:p>
  </w:comment>
  <w:comment w:id="319" w:author="Theresa Klinger" w:date="2022-02-27T11:27:00Z" w:initials="TK">
    <w:p w14:paraId="1263DE5C" w14:textId="77777777" w:rsidR="003E7002" w:rsidRDefault="003E7002" w:rsidP="00337443">
      <w:r>
        <w:rPr>
          <w:rStyle w:val="a4"/>
        </w:rPr>
        <w:annotationRef/>
      </w:r>
      <w:r>
        <w:rPr>
          <w:sz w:val="20"/>
          <w:szCs w:val="20"/>
        </w:rPr>
        <w:t xml:space="preserve">Vielleicht gibts dazu </w:t>
      </w:r>
      <w:proofErr w:type="spellStart"/>
      <w:r>
        <w:rPr>
          <w:sz w:val="20"/>
          <w:szCs w:val="20"/>
        </w:rPr>
        <w:t>ne</w:t>
      </w:r>
      <w:proofErr w:type="spellEnd"/>
      <w:r>
        <w:rPr>
          <w:sz w:val="20"/>
          <w:szCs w:val="20"/>
        </w:rPr>
        <w:t xml:space="preserve"> Quelle? </w:t>
      </w:r>
    </w:p>
  </w:comment>
  <w:comment w:id="324" w:author="Theresa Klinger" w:date="2022-02-27T11:28:00Z" w:initials="TK">
    <w:p w14:paraId="7B2B9014" w14:textId="77777777" w:rsidR="006F481F" w:rsidRDefault="006F481F" w:rsidP="001614FA">
      <w:r>
        <w:rPr>
          <w:rStyle w:val="a4"/>
        </w:rPr>
        <w:annotationRef/>
      </w:r>
      <w:proofErr w:type="spellStart"/>
      <w:r>
        <w:rPr>
          <w:sz w:val="20"/>
          <w:szCs w:val="20"/>
        </w:rPr>
        <w:t>Hence</w:t>
      </w:r>
      <w:proofErr w:type="spellEnd"/>
      <w:r>
        <w:rPr>
          <w:sz w:val="20"/>
          <w:szCs w:val="20"/>
        </w:rPr>
        <w:t xml:space="preserve"> ist wohl das neue </w:t>
      </w:r>
      <w:proofErr w:type="spellStart"/>
      <w:r>
        <w:rPr>
          <w:sz w:val="20"/>
          <w:szCs w:val="20"/>
        </w:rPr>
        <w:t>Furthermore</w:t>
      </w:r>
      <w:proofErr w:type="spellEnd"/>
      <w:r>
        <w:rPr>
          <w:sz w:val="20"/>
          <w:szCs w:val="20"/>
        </w:rPr>
        <w:t xml:space="preserve"> :D</w:t>
      </w:r>
    </w:p>
  </w:comment>
  <w:comment w:id="325" w:author="Theresa Klinger" w:date="2022-02-27T11:29:00Z" w:initials="TK">
    <w:p w14:paraId="476BE897" w14:textId="77777777" w:rsidR="00E273A8" w:rsidRDefault="00E273A8" w:rsidP="003F6CDA">
      <w:r>
        <w:rPr>
          <w:rStyle w:val="a4"/>
        </w:rPr>
        <w:annotationRef/>
      </w:r>
      <w:proofErr w:type="spellStart"/>
      <w:r>
        <w:rPr>
          <w:sz w:val="20"/>
          <w:szCs w:val="20"/>
        </w:rPr>
        <w:t>vllt</w:t>
      </w:r>
      <w:proofErr w:type="spellEnd"/>
      <w:r>
        <w:rPr>
          <w:sz w:val="20"/>
          <w:szCs w:val="20"/>
        </w:rPr>
        <w:t xml:space="preserve">. </w:t>
      </w:r>
      <w:proofErr w:type="spellStart"/>
      <w:r>
        <w:rPr>
          <w:sz w:val="20"/>
          <w:szCs w:val="20"/>
        </w:rPr>
        <w:t>Therefore</w:t>
      </w:r>
      <w:proofErr w:type="spellEnd"/>
      <w:r>
        <w:rPr>
          <w:sz w:val="20"/>
          <w:szCs w:val="20"/>
        </w:rPr>
        <w:t>?</w:t>
      </w:r>
    </w:p>
  </w:comment>
  <w:comment w:id="326" w:author="Jette Echterhoff" w:date="2022-02-27T12:47:00Z" w:initials="JE">
    <w:p w14:paraId="2E59EDF1" w14:textId="31467AC4" w:rsidR="00A96B2C" w:rsidRDefault="00A96B2C">
      <w:pPr>
        <w:pStyle w:val="a5"/>
      </w:pPr>
      <w:r>
        <w:rPr>
          <w:rStyle w:val="a4"/>
        </w:rPr>
        <w:annotationRef/>
      </w:r>
      <w:r>
        <w:t xml:space="preserve">Das </w:t>
      </w:r>
      <w:proofErr w:type="spellStart"/>
      <w:r>
        <w:t>teht</w:t>
      </w:r>
      <w:proofErr w:type="spellEnd"/>
      <w:r>
        <w:t xml:space="preserve"> einen </w:t>
      </w:r>
      <w:proofErr w:type="spellStart"/>
      <w:r>
        <w:t>satz</w:t>
      </w:r>
      <w:proofErr w:type="spellEnd"/>
      <w:r>
        <w:t xml:space="preserve"> davor</w:t>
      </w:r>
      <w:r w:rsidR="00C103B7">
        <w:rPr>
          <w:noProof/>
        </w:rPr>
        <w:t xml:space="preserve">, und 2 sätze davor davor auch schon mal...... </w:t>
      </w:r>
      <w:r>
        <w:t>daher die variant</w:t>
      </w:r>
      <w:r w:rsidR="00C103B7">
        <w:rPr>
          <w:noProof/>
        </w:rPr>
        <w:t>ion mit hence :)</w:t>
      </w:r>
    </w:p>
  </w:comment>
  <w:comment w:id="333" w:author="Hellen Temme" w:date="2022-02-27T10:48:00Z" w:initials="HT">
    <w:p w14:paraId="7C8D0857" w14:textId="514348B9" w:rsidR="00E65F1F" w:rsidRDefault="00E65F1F">
      <w:pPr>
        <w:pStyle w:val="a5"/>
      </w:pPr>
      <w:r>
        <w:rPr>
          <w:rStyle w:val="a4"/>
        </w:rPr>
        <w:annotationRef/>
      </w:r>
      <w:r>
        <w:t xml:space="preserve">Quelle? Oder hast du dir das </w:t>
      </w:r>
      <w:proofErr w:type="spellStart"/>
      <w:r>
        <w:t>selnst</w:t>
      </w:r>
      <w:proofErr w:type="spellEnd"/>
      <w:r>
        <w:t xml:space="preserve"> überlegt?</w:t>
      </w:r>
    </w:p>
  </w:comment>
  <w:comment w:id="334" w:author="Jette Echterhoff" w:date="2022-02-27T12:55:00Z" w:initials="JE">
    <w:p w14:paraId="39261836" w14:textId="2DE6C669" w:rsidR="00C103B7" w:rsidRDefault="00C103B7">
      <w:pPr>
        <w:pStyle w:val="a5"/>
      </w:pPr>
      <w:r>
        <w:rPr>
          <w:rStyle w:val="a4"/>
        </w:rPr>
        <w:annotationRef/>
      </w:r>
      <w:r>
        <w:t xml:space="preserve">Das sind die </w:t>
      </w:r>
      <w:proofErr w:type="spellStart"/>
      <w:r>
        <w:t>empfehlungen</w:t>
      </w:r>
      <w:proofErr w:type="spellEnd"/>
      <w:r>
        <w:t xml:space="preserve"> aus COSMO – aber ich denk mir immer so: das sagen ja alle und jeder und das wei0 man ja auch so, deswegen die </w:t>
      </w:r>
      <w:proofErr w:type="gramStart"/>
      <w:r>
        <w:t>frage</w:t>
      </w:r>
      <w:proofErr w:type="gramEnd"/>
      <w:r>
        <w:t xml:space="preserve"> ob man da ne quelle braucht</w:t>
      </w:r>
    </w:p>
  </w:comment>
  <w:comment w:id="344" w:author="Theresa Klinger" w:date="2022-02-27T11:36:00Z" w:initials="TK">
    <w:p w14:paraId="247BECC3" w14:textId="0ADD323C" w:rsidR="004D3127" w:rsidRDefault="004D3127" w:rsidP="0070687F">
      <w:r>
        <w:rPr>
          <w:rStyle w:val="a4"/>
        </w:rPr>
        <w:annotationRef/>
      </w:r>
      <w:r>
        <w:rPr>
          <w:sz w:val="20"/>
          <w:szCs w:val="20"/>
        </w:rPr>
        <w:t xml:space="preserve">Quelle? </w:t>
      </w:r>
    </w:p>
  </w:comment>
  <w:comment w:id="345" w:author="Jette Echterhoff" w:date="2022-02-27T12:54:00Z" w:initials="JE">
    <w:p w14:paraId="2100037A" w14:textId="0F904EE6" w:rsidR="003E05C9" w:rsidRDefault="003E05C9">
      <w:pPr>
        <w:pStyle w:val="a5"/>
      </w:pPr>
      <w:r>
        <w:rPr>
          <w:rStyle w:val="a4"/>
        </w:rPr>
        <w:annotationRef/>
      </w:r>
      <w:r>
        <w:t xml:space="preserve">hmmmm das ist ja allgemeine öffentliche diskusiion – da </w:t>
      </w:r>
      <w:proofErr w:type="gramStart"/>
      <w:r>
        <w:t>gibst</w:t>
      </w:r>
      <w:proofErr w:type="gramEnd"/>
      <w:r>
        <w:t xml:space="preserve"> keine spezielle quelle</w:t>
      </w:r>
    </w:p>
  </w:comment>
  <w:comment w:id="346" w:author="Theresa Klinger" w:date="2022-02-27T15:09:00Z" w:initials="TK">
    <w:p w14:paraId="19DC55E0" w14:textId="77777777" w:rsidR="00B22224" w:rsidRDefault="00B22224" w:rsidP="002F13BF">
      <w:r>
        <w:rPr>
          <w:rStyle w:val="a4"/>
        </w:rPr>
        <w:annotationRef/>
      </w:r>
      <w:r>
        <w:rPr>
          <w:sz w:val="20"/>
          <w:szCs w:val="20"/>
        </w:rPr>
        <w:t xml:space="preserve">ich würde eine raussuchen und die verlinken. Solche aussagen ohne quelle sind schwierig. </w:t>
      </w:r>
    </w:p>
  </w:comment>
  <w:comment w:id="347" w:author="Florian Walsemann" w:date="2022-02-27T15:22:00Z" w:initials="FW">
    <w:p w14:paraId="6A0B0397" w14:textId="6C2653DA" w:rsidR="737D0F80" w:rsidRDefault="737D0F80">
      <w:pPr>
        <w:pStyle w:val="a5"/>
      </w:pPr>
      <w:r>
        <w:t>vllt das ganze im text auch einfach als öffentliche debatte oder politische debatte bezeichnen? Das sollte dann schon i.O. gehen denke ich</w:t>
      </w:r>
      <w:r>
        <w:rPr>
          <w:rStyle w:val="a4"/>
        </w:rPr>
        <w:annotationRef/>
      </w:r>
    </w:p>
  </w:comment>
  <w:comment w:id="331" w:author="Jette Echterhoff" w:date="2022-02-12T16:20:00Z" w:initials="JE">
    <w:p w14:paraId="26101046" w14:textId="34D73776" w:rsidR="003B0D2A" w:rsidRDefault="009D5702" w:rsidP="003B0D2A">
      <w:pPr>
        <w:pStyle w:val="a5"/>
      </w:pPr>
      <w:r>
        <w:rPr>
          <w:rStyle w:val="a4"/>
        </w:rPr>
        <w:annotationRef/>
      </w:r>
      <w:r w:rsidR="003B0D2A">
        <w:t xml:space="preserve">Empfehlungen sind aus dem COSMO Panel, müssen wir das verlinken? </w:t>
      </w:r>
    </w:p>
    <w:p w14:paraId="514D1FDA" w14:textId="77777777" w:rsidR="003B0D2A" w:rsidRDefault="003B0D2A" w:rsidP="003B0D2A">
      <w:pPr>
        <w:pStyle w:val="a5"/>
      </w:pPr>
    </w:p>
    <w:p w14:paraId="0F9FD405" w14:textId="16CBC08B" w:rsidR="009D5702" w:rsidRDefault="003B0D2A" w:rsidP="003B0D2A">
      <w:pPr>
        <w:pStyle w:val="a5"/>
      </w:pPr>
      <w:r w:rsidRPr="009E1B72">
        <w:t>https://projekte.uni-erfurt.de/cosmo2020/web/summary/59/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5C894" w15:done="0"/>
  <w15:commentEx w15:paraId="7A2B51FF" w15:done="0"/>
  <w15:commentEx w15:paraId="65D7F7A6" w15:paraIdParent="7A2B51FF" w15:done="0"/>
  <w15:commentEx w15:paraId="5BC1711B" w15:done="1"/>
  <w15:commentEx w15:paraId="450BE4CA" w15:paraIdParent="5BC1711B" w15:done="1"/>
  <w15:commentEx w15:paraId="505ACC36" w15:done="0"/>
  <w15:commentEx w15:paraId="46590D02" w15:paraIdParent="505ACC36" w15:done="0"/>
  <w15:commentEx w15:paraId="3F109D44" w15:paraIdParent="505ACC36" w15:done="0"/>
  <w15:commentEx w15:paraId="6154D3F3" w15:done="0"/>
  <w15:commentEx w15:paraId="7B8F1B20" w15:paraIdParent="6154D3F3" w15:done="0"/>
  <w15:commentEx w15:paraId="4EF584AA" w15:done="0"/>
  <w15:commentEx w15:paraId="29F63490" w15:paraIdParent="4EF584AA" w15:done="0"/>
  <w15:commentEx w15:paraId="09E84A01" w15:paraIdParent="4EF584AA" w15:done="0"/>
  <w15:commentEx w15:paraId="6D68A5A6" w15:done="1"/>
  <w15:commentEx w15:paraId="2744BF28" w15:paraIdParent="6D68A5A6" w15:done="1"/>
  <w15:commentEx w15:paraId="0D51D5BC" w15:done="1"/>
  <w15:commentEx w15:paraId="6CAFAABA" w15:paraIdParent="0D51D5BC" w15:done="1"/>
  <w15:commentEx w15:paraId="64C6D46D" w15:paraIdParent="0D51D5BC" w15:done="1"/>
  <w15:commentEx w15:paraId="11023D38" w15:paraIdParent="0D51D5BC" w15:done="1"/>
  <w15:commentEx w15:paraId="47DBE06A" w15:paraIdParent="0D51D5BC" w15:done="1"/>
  <w15:commentEx w15:paraId="7C79BE18" w15:done="0"/>
  <w15:commentEx w15:paraId="0C9DF4BD" w15:paraIdParent="7C79BE18" w15:done="0"/>
  <w15:commentEx w15:paraId="1BD5A38D" w15:done="1"/>
  <w15:commentEx w15:paraId="6DF02B2A" w15:paraIdParent="1BD5A38D" w15:done="1"/>
  <w15:commentEx w15:paraId="31B4ED62" w15:done="1"/>
  <w15:commentEx w15:paraId="1B880380" w15:done="1"/>
  <w15:commentEx w15:paraId="6DAF1B00" w15:done="0"/>
  <w15:commentEx w15:paraId="436A5771" w15:done="0"/>
  <w15:commentEx w15:paraId="2603E37F" w15:paraIdParent="436A5771" w15:done="0"/>
  <w15:commentEx w15:paraId="381525AF" w15:paraIdParent="436A5771" w15:done="0"/>
  <w15:commentEx w15:paraId="6F0B189F" w15:done="0"/>
  <w15:commentEx w15:paraId="064CB3AE" w15:paraIdParent="6F0B189F" w15:done="0"/>
  <w15:commentEx w15:paraId="0179FE1D" w15:paraIdParent="6F0B189F" w15:done="0"/>
  <w15:commentEx w15:paraId="1F122A57" w15:paraIdParent="6F0B189F" w15:done="0"/>
  <w15:commentEx w15:paraId="2953B850" w15:done="0"/>
  <w15:commentEx w15:paraId="0DAE57DE" w15:done="0"/>
  <w15:commentEx w15:paraId="51D3BC5C" w15:done="0"/>
  <w15:commentEx w15:paraId="7D033E38" w15:paraIdParent="51D3BC5C" w15:done="0"/>
  <w15:commentEx w15:paraId="39E7D02D" w15:paraIdParent="51D3BC5C" w15:done="0"/>
  <w15:commentEx w15:paraId="22CF8C5F" w15:done="0"/>
  <w15:commentEx w15:paraId="7C0D6CF3" w15:done="0"/>
  <w15:commentEx w15:paraId="2733C13C" w15:paraIdParent="7C0D6CF3" w15:done="0"/>
  <w15:commentEx w15:paraId="17F6A9AE" w15:paraIdParent="7C0D6CF3" w15:done="0"/>
  <w15:commentEx w15:paraId="1A5E050D" w15:paraIdParent="7C0D6CF3" w15:done="0"/>
  <w15:commentEx w15:paraId="6152416E" w15:done="0"/>
  <w15:commentEx w15:paraId="7C6B4EE2" w15:paraIdParent="6152416E" w15:done="0"/>
  <w15:commentEx w15:paraId="000DEF55" w15:paraIdParent="6152416E" w15:done="0"/>
  <w15:commentEx w15:paraId="255D918B" w15:done="0"/>
  <w15:commentEx w15:paraId="2B29A6FA" w15:paraIdParent="255D918B" w15:done="0"/>
  <w15:commentEx w15:paraId="10286A79" w15:paraIdParent="255D918B" w15:done="0"/>
  <w15:commentEx w15:paraId="793E795E" w15:paraIdParent="255D918B" w15:done="0"/>
  <w15:commentEx w15:paraId="43CB1A8F" w15:done="0"/>
  <w15:commentEx w15:paraId="39C7C178" w15:paraIdParent="43CB1A8F" w15:done="0"/>
  <w15:commentEx w15:paraId="4DE33197" w15:paraIdParent="43CB1A8F" w15:done="0"/>
  <w15:commentEx w15:paraId="02BE4C0B" w15:done="0"/>
  <w15:commentEx w15:paraId="0494D2B9" w15:paraIdParent="02BE4C0B" w15:done="0"/>
  <w15:commentEx w15:paraId="3F1D9497" w15:paraIdParent="02BE4C0B" w15:done="0"/>
  <w15:commentEx w15:paraId="4DF69E59" w15:paraIdParent="02BE4C0B" w15:done="0"/>
  <w15:commentEx w15:paraId="58617BC6" w15:paraIdParent="02BE4C0B" w15:done="0"/>
  <w15:commentEx w15:paraId="1342640F" w15:done="0"/>
  <w15:commentEx w15:paraId="13122F36" w15:done="0"/>
  <w15:commentEx w15:paraId="705DB8E8" w15:paraIdParent="13122F36" w15:done="0"/>
  <w15:commentEx w15:paraId="054F07A5" w15:paraIdParent="13122F36" w15:done="0"/>
  <w15:commentEx w15:paraId="323E7160" w15:done="0"/>
  <w15:commentEx w15:paraId="4C763EFD" w15:paraIdParent="323E7160" w15:done="0"/>
  <w15:commentEx w15:paraId="38D16514" w15:paraIdParent="323E7160" w15:done="0"/>
  <w15:commentEx w15:paraId="691227F4" w15:paraIdParent="323E7160" w15:done="0"/>
  <w15:commentEx w15:paraId="496CCEC9" w15:done="0"/>
  <w15:commentEx w15:paraId="505D44E1" w15:done="0"/>
  <w15:commentEx w15:paraId="32848906" w15:paraIdParent="505D44E1" w15:done="0"/>
  <w15:commentEx w15:paraId="5B174E58" w15:paraIdParent="505D44E1" w15:done="0"/>
  <w15:commentEx w15:paraId="2A6D479D" w15:paraIdParent="505D44E1" w15:done="0"/>
  <w15:commentEx w15:paraId="72BB7A54" w15:paraIdParent="505D44E1" w15:done="0"/>
  <w15:commentEx w15:paraId="6DF6A698" w15:done="0"/>
  <w15:commentEx w15:paraId="60CD9185" w15:paraIdParent="6DF6A698" w15:done="0"/>
  <w15:commentEx w15:paraId="7E65073E" w15:done="0"/>
  <w15:commentEx w15:paraId="286566F1" w15:paraIdParent="7E65073E" w15:done="0"/>
  <w15:commentEx w15:paraId="4187BC3C" w15:paraIdParent="7E65073E" w15:done="0"/>
  <w15:commentEx w15:paraId="4334577F" w15:paraIdParent="7E65073E" w15:done="0"/>
  <w15:commentEx w15:paraId="2C4ADCB5" w15:paraIdParent="7E65073E" w15:done="0"/>
  <w15:commentEx w15:paraId="0A444822" w15:done="0"/>
  <w15:commentEx w15:paraId="6EF2FC77" w15:paraIdParent="0A444822" w15:done="0"/>
  <w15:commentEx w15:paraId="25A5E45F" w15:done="0"/>
  <w15:commentEx w15:paraId="0FFD2990" w15:paraIdParent="25A5E45F" w15:done="0"/>
  <w15:commentEx w15:paraId="079C95F2" w15:done="0"/>
  <w15:commentEx w15:paraId="264D87A9" w15:paraIdParent="079C95F2" w15:done="0"/>
  <w15:commentEx w15:paraId="6FEA8EFE" w15:done="0"/>
  <w15:commentEx w15:paraId="75A103AE" w15:done="0"/>
  <w15:commentEx w15:paraId="6110096E" w15:done="0"/>
  <w15:commentEx w15:paraId="01F4CB6B" w15:paraIdParent="6110096E" w15:done="0"/>
  <w15:commentEx w15:paraId="23B7E82B" w15:done="0"/>
  <w15:commentEx w15:paraId="793A2A00" w15:paraIdParent="23B7E82B" w15:done="0"/>
  <w15:commentEx w15:paraId="1AD9B655" w15:done="0"/>
  <w15:commentEx w15:paraId="08064F04" w15:done="0"/>
  <w15:commentEx w15:paraId="165E75F0" w15:paraIdParent="08064F04" w15:done="0"/>
  <w15:commentEx w15:paraId="5D7D8514" w15:done="0"/>
  <w15:commentEx w15:paraId="7134C8FB" w15:done="0"/>
  <w15:commentEx w15:paraId="426C88D7" w15:paraIdParent="7134C8FB" w15:done="0"/>
  <w15:commentEx w15:paraId="541753EB" w15:done="0"/>
  <w15:commentEx w15:paraId="31539E34" w15:done="0"/>
  <w15:commentEx w15:paraId="62C2FA96" w15:paraIdParent="31539E34" w15:done="0"/>
  <w15:commentEx w15:paraId="560C0A9E" w15:done="0"/>
  <w15:commentEx w15:paraId="5645D27A" w15:paraIdParent="560C0A9E" w15:done="0"/>
  <w15:commentEx w15:paraId="611B5A4C" w15:paraIdParent="560C0A9E" w15:done="0"/>
  <w15:commentEx w15:paraId="2AAA6067" w15:paraIdParent="560C0A9E" w15:done="0"/>
  <w15:commentEx w15:paraId="6E982D85" w15:done="0"/>
  <w15:commentEx w15:paraId="1F91E308" w15:paraIdParent="6E982D85" w15:done="0"/>
  <w15:commentEx w15:paraId="5045AC46" w15:done="0"/>
  <w15:commentEx w15:paraId="10F245BB" w15:done="0"/>
  <w15:commentEx w15:paraId="05344AFA" w15:done="1"/>
  <w15:commentEx w15:paraId="585C6156" w15:done="0"/>
  <w15:commentEx w15:paraId="32B2971F" w15:done="0"/>
  <w15:commentEx w15:paraId="6B0F04CB" w15:done="0"/>
  <w15:commentEx w15:paraId="66DB393A" w15:paraIdParent="6B0F04CB" w15:done="0"/>
  <w15:commentEx w15:paraId="756BA47F" w15:done="0"/>
  <w15:commentEx w15:paraId="6B8A9B56" w15:done="1"/>
  <w15:commentEx w15:paraId="08E57D6D" w15:done="0"/>
  <w15:commentEx w15:paraId="5F04C6C7" w15:done="0"/>
  <w15:commentEx w15:paraId="4C022C5E" w15:done="0"/>
  <w15:commentEx w15:paraId="505F25FB" w15:paraIdParent="4C022C5E" w15:done="0"/>
  <w15:commentEx w15:paraId="554AB4A8" w15:done="0"/>
  <w15:commentEx w15:paraId="35E744EB" w15:done="0"/>
  <w15:commentEx w15:paraId="15DD889D" w15:paraIdParent="35E744EB" w15:done="0"/>
  <w15:commentEx w15:paraId="726BE82B" w15:paraIdParent="35E744EB" w15:done="0"/>
  <w15:commentEx w15:paraId="57B23BDE" w15:done="0"/>
  <w15:commentEx w15:paraId="55544E5F" w15:paraIdParent="57B23BDE" w15:done="0"/>
  <w15:commentEx w15:paraId="5F5BA7A0" w15:paraIdParent="57B23BDE" w15:done="0"/>
  <w15:commentEx w15:paraId="16E76352" w15:paraIdParent="57B23BDE" w15:done="0"/>
  <w15:commentEx w15:paraId="2E016E3E" w15:done="0"/>
  <w15:commentEx w15:paraId="3859EE77" w15:done="0"/>
  <w15:commentEx w15:paraId="07EF18DE" w15:done="0"/>
  <w15:commentEx w15:paraId="1B64E1C7" w15:done="0"/>
  <w15:commentEx w15:paraId="7A99B60A" w15:done="0"/>
  <w15:commentEx w15:paraId="75E9A314" w15:done="0"/>
  <w15:commentEx w15:paraId="71F27FEC" w15:done="0"/>
  <w15:commentEx w15:paraId="16EDE846" w15:paraIdParent="71F27FEC" w15:done="0"/>
  <w15:commentEx w15:paraId="1050856D" w15:done="0"/>
  <w15:commentEx w15:paraId="5D22C815" w15:paraIdParent="1050856D" w15:done="0"/>
  <w15:commentEx w15:paraId="67F8CFCA" w15:done="0"/>
  <w15:commentEx w15:paraId="247D6735" w15:done="0"/>
  <w15:commentEx w15:paraId="49C4059D" w15:done="0"/>
  <w15:commentEx w15:paraId="3D62254A" w15:done="0"/>
  <w15:commentEx w15:paraId="67C90FF8" w15:paraIdParent="3D62254A" w15:done="0"/>
  <w15:commentEx w15:paraId="1F88EEC7" w15:done="0"/>
  <w15:commentEx w15:paraId="68881FB6" w15:done="0"/>
  <w15:commentEx w15:paraId="2CC3C807" w15:done="0"/>
  <w15:commentEx w15:paraId="47485F11" w15:done="0"/>
  <w15:commentEx w15:paraId="063EBEF2" w15:paraIdParent="47485F11" w15:done="0"/>
  <w15:commentEx w15:paraId="4F7F5B30" w15:paraIdParent="47485F11" w15:done="0"/>
  <w15:commentEx w15:paraId="214DE95F" w15:done="0"/>
  <w15:commentEx w15:paraId="1263DE5C" w15:done="0"/>
  <w15:commentEx w15:paraId="7B2B9014" w15:done="0"/>
  <w15:commentEx w15:paraId="476BE897" w15:paraIdParent="7B2B9014" w15:done="0"/>
  <w15:commentEx w15:paraId="2E59EDF1" w15:paraIdParent="7B2B9014" w15:done="0"/>
  <w15:commentEx w15:paraId="7C8D0857" w15:done="0"/>
  <w15:commentEx w15:paraId="39261836" w15:paraIdParent="7C8D0857" w15:done="0"/>
  <w15:commentEx w15:paraId="247BECC3" w15:done="0"/>
  <w15:commentEx w15:paraId="2100037A" w15:paraIdParent="247BECC3" w15:done="0"/>
  <w15:commentEx w15:paraId="19DC55E0" w15:paraIdParent="247BECC3" w15:done="0"/>
  <w15:commentEx w15:paraId="6A0B0397" w15:paraIdParent="247BECC3" w15:done="0"/>
  <w15:commentEx w15:paraId="0F9FD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DC1E33D" w16cex:dateUtc="2022-02-27T14:00:00Z"/>
  <w16cex:commentExtensible w16cex:durableId="25C5E1B4" w16cex:dateUtc="2022-02-27T10:40:00Z"/>
  <w16cex:commentExtensible w16cex:durableId="25C5E282" w16cex:dateUtc="2022-02-27T10:44:00Z"/>
  <w16cex:commentExtensible w16cex:durableId="25BF5208" w16cex:dateUtc="2022-02-22T11:14:00Z"/>
  <w16cex:commentExtensible w16cex:durableId="25C60F3C" w16cex:dateUtc="2022-02-27T13:54:00Z"/>
  <w16cex:commentExtensible w16cex:durableId="25C623D8" w16cex:dateUtc="2022-02-22T11:17:00Z"/>
  <w16cex:commentExtensible w16cex:durableId="25C623D7" w16cex:dateUtc="2022-02-27T10:11:00Z"/>
  <w16cex:commentExtensible w16cex:durableId="25C612E8" w16cex:dateUtc="2022-02-27T14:10:00Z"/>
  <w16cex:commentExtensible w16cex:durableId="25C623D6" w16cex:dateUtc="2022-02-22T11:18:00Z"/>
  <w16cex:commentExtensible w16cex:durableId="25C6131B" w16cex:dateUtc="2022-02-27T14:11:00Z"/>
  <w16cex:commentExtensible w16cex:durableId="25C5DEE0" w16cex:dateUtc="2022-02-27T10:28:00Z"/>
  <w16cex:commentExtensible w16cex:durableId="4C3CF0F7" w16cex:dateUtc="2022-02-27T14:02:00Z"/>
  <w16cex:commentExtensible w16cex:durableId="25C613C7" w16cex:dateUtc="2022-02-27T14:14:00Z"/>
  <w16cex:commentExtensible w16cex:durableId="25C5DF14" w16cex:dateUtc="2022-02-27T10:29:00Z"/>
  <w16cex:commentExtensible w16cex:durableId="25C6140E" w16cex:dateUtc="2022-02-27T14:15:00Z"/>
  <w16cex:commentExtensible w16cex:durableId="25C5E0A4" w16cex:dateUtc="2022-02-27T10:36:00Z"/>
  <w16cex:commentExtensible w16cex:durableId="25C5E0E4" w16cex:dateUtc="2022-02-27T10:37:00Z"/>
  <w16cex:commentExtensible w16cex:durableId="3BA0A422" w16cex:dateUtc="2022-02-27T14:03:00Z"/>
  <w16cex:commentExtensible w16cex:durableId="25C614AA" w16cex:dateUtc="2022-02-27T14:18:00Z"/>
  <w16cex:commentExtensible w16cex:durableId="25C61550" w16cex:dateUtc="2022-02-27T14:20:00Z"/>
  <w16cex:commentExtensible w16cex:durableId="25C5E2C3" w16cex:dateUtc="2022-02-27T10:45:00Z"/>
  <w16cex:commentExtensible w16cex:durableId="25C61710" w16cex:dateUtc="2022-02-27T14:28:00Z"/>
  <w16cex:commentExtensible w16cex:durableId="25C61106" w16cex:dateUtc="2022-02-22T10:47:00Z"/>
  <w16cex:commentExtensible w16cex:durableId="25C61105" w16cex:dateUtc="2022-02-22T11:07:00Z"/>
  <w16cex:commentExtensible w16cex:durableId="25C61104" w16cex:dateUtc="2022-02-27T10:06:00Z"/>
  <w16cex:commentExtensible w16cex:durableId="25C61102" w16cex:dateUtc="2022-02-22T11:07:00Z"/>
  <w16cex:commentExtensible w16cex:durableId="25BF5640" w16cex:dateUtc="2022-02-22T11:32:00Z"/>
  <w16cex:commentExtensible w16cex:durableId="25BF4E4D" w16cex:dateUtc="2022-02-22T10:58:00Z"/>
  <w16cex:commentExtensible w16cex:durableId="25C5E327" w16cex:dateUtc="2022-02-27T10:46:00Z"/>
  <w16cex:commentExtensible w16cex:durableId="3559A367" w16cex:dateUtc="2022-02-27T13:52:00Z"/>
  <w16cex:commentExtensible w16cex:durableId="25BF5558" w16cex:dateUtc="2022-02-22T11:28:00Z"/>
  <w16cex:commentExtensible w16cex:durableId="25BF9091" w16cex:dateUtc="2022-02-22T15:40:00Z"/>
  <w16cex:commentExtensible w16cex:durableId="25C5B975" w16cex:dateUtc="2022-02-27T07:48:00Z"/>
  <w16cex:commentExtensible w16cex:durableId="25C5E306" w16cex:dateUtc="2022-02-27T10:46:00Z"/>
  <w16cex:commentExtensible w16cex:durableId="25C5B9A2" w16cex:dateUtc="2022-02-27T07:49:00Z"/>
  <w16cex:commentExtensible w16cex:durableId="25C5BA1C" w16cex:dateUtc="2022-02-27T07:51:00Z"/>
  <w16cex:commentExtensible w16cex:durableId="25BCE499" w16cex:dateUtc="2022-02-20T15:02:00Z"/>
  <w16cex:commentExtensible w16cex:durableId="25BF5A41" w16cex:dateUtc="2022-02-22T11:49:00Z"/>
  <w16cex:commentExtensible w16cex:durableId="25C5E83D" w16cex:dateUtc="2022-02-27T11:07:00Z"/>
  <w16cex:commentExtensible w16cex:durableId="25C5E840" w16cex:dateUtc="2022-02-27T11:08:00Z"/>
  <w16cex:commentExtensible w16cex:durableId="25BF4EF9" w16cex:dateUtc="2022-02-22T11:00:00Z"/>
  <w16cex:commentExtensible w16cex:durableId="25BF5CE4" w16cex:dateUtc="2022-02-22T12:00:00Z"/>
  <w16cex:commentExtensible w16cex:durableId="25C5BB44" w16cex:dateUtc="2022-02-27T07:56:00Z"/>
  <w16cex:commentExtensible w16cex:durableId="25C5E8A1" w16cex:dateUtc="2022-02-27T11:10:00Z"/>
  <w16cex:commentExtensible w16cex:durableId="25C5BB93" w16cex:dateUtc="2022-02-27T07:57:00Z"/>
  <w16cex:commentExtensible w16cex:durableId="25C5E53E" w16cex:dateUtc="2022-02-27T10:55:00Z"/>
  <w16cex:commentExtensible w16cex:durableId="25C5E8C5" w16cex:dateUtc="2022-02-27T11:10:00Z"/>
  <w16cex:commentExtensible w16cex:durableId="25BF4F45" w16cex:dateUtc="2022-02-22T11:02:00Z"/>
  <w16cex:commentExtensible w16cex:durableId="25BF8368" w16cex:dateUtc="2022-02-22T14:44:00Z"/>
  <w16cex:commentExtensible w16cex:durableId="25BF922C" w16cex:dateUtc="2022-02-22T15:47:00Z"/>
  <w16cex:commentExtensible w16cex:durableId="25C5BC08" w16cex:dateUtc="2022-02-27T07:59:00Z"/>
  <w16cex:commentExtensible w16cex:durableId="25BC8A8C" w16cex:dateUtc="2022-02-20T08:38:00Z"/>
  <w16cex:commentExtensible w16cex:durableId="25C5BC29" w16cex:dateUtc="2022-02-27T08:00:00Z"/>
  <w16cex:commentExtensible w16cex:durableId="25C5BC32" w16cex:dateUtc="2022-02-27T08:00:00Z"/>
  <w16cex:commentExtensible w16cex:durableId="25BCAF10" w16cex:dateUtc="2022-02-20T11:14:00Z"/>
  <w16cex:commentExtensible w16cex:durableId="25BF5F4B" w16cex:dateUtc="2022-02-22T12:10:00Z"/>
  <w16cex:commentExtensible w16cex:durableId="25C119F3" w16cex:dateUtc="2022-02-23T19:39:00Z"/>
  <w16cex:commentExtensible w16cex:durableId="25C5E656" w16cex:dateUtc="2022-02-27T11:00:00Z"/>
  <w16cex:commentExtensible w16cex:durableId="64A139B0" w16cex:dateUtc="2022-02-27T14:15:00Z"/>
  <w16cex:commentExtensible w16cex:durableId="6BF9C641" w16cex:dateUtc="2022-02-27T14:14:00Z"/>
  <w16cex:commentExtensible w16cex:durableId="25BF92A8" w16cex:dateUtc="2022-02-22T15:49:00Z"/>
  <w16cex:commentExtensible w16cex:durableId="25C119DD" w16cex:dateUtc="2022-02-23T19:38:00Z"/>
  <w16cex:commentExtensible w16cex:durableId="25C5D667" w16cex:dateUtc="2022-02-27T09:52:00Z"/>
  <w16cex:commentExtensible w16cex:durableId="5E53610B" w16cex:dateUtc="2022-02-27T08:26:00Z"/>
  <w16cex:commentExtensible w16cex:durableId="25C5D6AC" w16cex:dateUtc="2022-02-27T09:53:00Z"/>
  <w16cex:commentExtensible w16cex:durableId="25C5D6F5" w16cex:dateUtc="2022-02-27T09:54:00Z"/>
  <w16cex:commentExtensible w16cex:durableId="25C607A1" w16cex:dateUtc="2022-02-27T13:22:00Z"/>
  <w16cex:commentExtensible w16cex:durableId="25BCD47C" w16cex:dateUtc="2022-02-20T13:53:00Z"/>
  <w16cex:commentExtensible w16cex:durableId="58A43AA6" w16cex:dateUtc="2022-02-27T08:23:00Z"/>
  <w16cex:commentExtensible w16cex:durableId="6FC816A2" w16cex:dateUtc="2022-02-27T08:29:00Z"/>
  <w16cex:commentExtensible w16cex:durableId="25C5DDD5" w16cex:dateUtc="2022-02-27T10:24:00Z"/>
  <w16cex:commentExtensible w16cex:durableId="25C60A1F" w16cex:dateUtc="2022-02-27T13:33:00Z"/>
  <w16cex:commentExtensible w16cex:durableId="397B4B6F" w16cex:dateUtc="2022-02-27T13:37:00Z"/>
  <w16cex:commentExtensible w16cex:durableId="0E150FF7" w16cex:dateUtc="2022-02-27T08:31:00Z"/>
  <w16cex:commentExtensible w16cex:durableId="25C6081B" w16cex:dateUtc="2022-02-27T13:24:00Z"/>
  <w16cex:commentExtensible w16cex:durableId="25BF501E" w16cex:dateUtc="2022-02-22T11:05:00Z"/>
  <w16cex:commentExtensible w16cex:durableId="25BF936D" w16cex:dateUtc="2022-02-22T15:53:00Z"/>
  <w16cex:commentExtensible w16cex:durableId="7DDE9424" w16cex:dateUtc="2022-02-27T08:33:00Z"/>
  <w16cex:commentExtensible w16cex:durableId="25C5E96B" w16cex:dateUtc="2022-02-27T11:13:00Z"/>
  <w16cex:commentExtensible w16cex:durableId="25C607F9" w16cex:dateUtc="2022-02-27T13:23:00Z"/>
  <w16cex:commentExtensible w16cex:durableId="4859F28C" w16cex:dateUtc="2022-02-27T08:37:00Z"/>
  <w16cex:commentExtensible w16cex:durableId="25C6086C" w16cex:dateUtc="2022-02-27T13:25:00Z"/>
  <w16cex:commentExtensible w16cex:durableId="2D4A0D35" w16cex:dateUtc="2022-02-27T08:40:00Z"/>
  <w16cex:commentExtensible w16cex:durableId="25C60987" w16cex:dateUtc="2022-02-27T13:30:00Z"/>
  <w16cex:commentExtensible w16cex:durableId="25B527C7" w16cex:dateUtc="2022-02-27T08:41:00Z"/>
  <w16cex:commentExtensible w16cex:durableId="25C60950" w16cex:dateUtc="2022-02-27T13:29:00Z"/>
  <w16cex:commentExtensible w16cex:durableId="01C9A9C5" w16cex:dateUtc="2022-02-27T08:56:00Z"/>
  <w16cex:commentExtensible w16cex:durableId="209540B8" w16cex:dateUtc="2022-02-27T13:38:00Z"/>
  <w16cex:commentExtensible w16cex:durableId="25C5EAA4" w16cex:dateUtc="2022-02-27T11:18:00Z"/>
  <w16cex:commentExtensible w16cex:durableId="63CF2FAE" w16cex:dateUtc="2022-02-27T13:43:00Z"/>
  <w16cex:commentExtensible w16cex:durableId="0FA4741E" w16cex:dateUtc="2022-02-27T08:59:00Z"/>
  <w16cex:commentExtensible w16cex:durableId="4E403700" w16cex:dateUtc="2022-02-27T13:45:00Z"/>
  <w16cex:commentExtensible w16cex:durableId="310E8A19" w16cex:dateUtc="2022-02-27T08:59:00Z"/>
  <w16cex:commentExtensible w16cex:durableId="25BF51DF" w16cex:dateUtc="2022-02-22T11:13:00Z"/>
  <w16cex:commentExtensible w16cex:durableId="4DEB09F9" w16cex:dateUtc="2022-02-27T14:16:00Z"/>
  <w16cex:commentExtensible w16cex:durableId="6F9D3F15" w16cex:dateUtc="2022-02-27T13:57:00Z"/>
  <w16cex:commentExtensible w16cex:durableId="10E043B5" w16cex:dateUtc="2022-02-27T09:10:00Z"/>
  <w16cex:commentExtensible w16cex:durableId="48DD1529" w16cex:dateUtc="2022-02-27T13:46:00Z"/>
  <w16cex:commentExtensible w16cex:durableId="25C5EB64" w16cex:dateUtc="2022-02-27T11:21:00Z"/>
  <w16cex:commentExtensible w16cex:durableId="25B88E2B" w16cex:dateUtc="2022-02-17T08:04:00Z"/>
  <w16cex:commentExtensible w16cex:durableId="19115CAB" w16cex:dateUtc="2022-02-27T09:11:00Z"/>
  <w16cex:commentExtensible w16cex:durableId="25B10ECE" w16cex:dateUtc="2022-02-11T15:35:00Z"/>
  <w16cex:commentExtensible w16cex:durableId="41E394C8" w16cex:dateUtc="2022-02-27T09:12:00Z"/>
  <w16cex:commentExtensible w16cex:durableId="3190C160" w16cex:dateUtc="2022-02-27T09:12:00Z"/>
  <w16cex:commentExtensible w16cex:durableId="07F63856" w16cex:dateUtc="2022-02-27T09:13:00Z"/>
  <w16cex:commentExtensible w16cex:durableId="350CBE62" w16cex:dateUtc="2022-02-27T09:28:00Z"/>
  <w16cex:commentExtensible w16cex:durableId="25C5DB49" w16cex:dateUtc="2022-02-27T10:13:00Z"/>
  <w16cex:commentExtensible w16cex:durableId="25B10FF7" w16cex:dateUtc="2022-02-11T15:40:00Z"/>
  <w16cex:commentExtensible w16cex:durableId="0EF88497" w16cex:dateUtc="2022-02-27T09:28:00Z"/>
  <w16cex:commentExtensible w16cex:durableId="25BF52A3" w16cex:dateUtc="2022-02-22T11:16:00Z"/>
  <w16cex:commentExtensible w16cex:durableId="25B1126D" w16cex:dateUtc="2022-02-11T15:50:00Z"/>
  <w16cex:commentExtensible w16cex:durableId="25C5EBD6" w16cex:dateUtc="2022-02-27T11:23:00Z"/>
  <w16cex:commentExtensible w16cex:durableId="25B1161C" w16cex:dateUtc="2022-02-11T16:06:00Z"/>
  <w16cex:commentExtensible w16cex:durableId="700347F0" w16cex:dateUtc="2022-02-27T09:40:00Z"/>
  <w16cex:commentExtensible w16cex:durableId="25B11726" w16cex:dateUtc="2022-02-08T13:34:00Z"/>
  <w16cex:commentExtensible w16cex:durableId="25BF53AF" w16cex:dateUtc="2022-02-22T11:21:00Z"/>
  <w16cex:commentExtensible w16cex:durableId="25C5D5C3" w16cex:dateUtc="2022-02-27T09:49:00Z"/>
  <w16cex:commentExtensible w16cex:durableId="25B12414" w16cex:dateUtc="2022-02-11T17:06:00Z"/>
  <w16cex:commentExtensible w16cex:durableId="25C5D65E" w16cex:dateUtc="2022-02-27T09:52:00Z"/>
  <w16cex:commentExtensible w16cex:durableId="25C5DD09" w16cex:dateUtc="2022-02-27T10:20:00Z"/>
  <w16cex:commentExtensible w16cex:durableId="25B22810" w16cex:dateUtc="2022-02-12T11:35:00Z"/>
  <w16cex:commentExtensible w16cex:durableId="25C5D859" w16cex:dateUtc="2022-02-27T10:00:00Z"/>
  <w16cex:commentExtensible w16cex:durableId="3CEC720F" w16cex:dateUtc="2022-02-27T14:17:00Z"/>
  <w16cex:commentExtensible w16cex:durableId="10862D79" w16cex:dateUtc="2022-02-27T14:17:00Z"/>
  <w16cex:commentExtensible w16cex:durableId="25BF5532" w16cex:dateUtc="2022-02-22T11:27:00Z"/>
  <w16cex:commentExtensible w16cex:durableId="25C0A95F" w16cex:dateUtc="2022-02-23T11:38:00Z"/>
  <w16cex:commentExtensible w16cex:durableId="25C32B25" w16cex:dateUtc="2022-02-25T09:17:00Z"/>
  <w16cex:commentExtensible w16cex:durableId="25C32B5E" w16cex:dateUtc="2022-02-25T09:18:00Z"/>
  <w16cex:commentExtensible w16cex:durableId="25B24CEA" w16cex:dateUtc="2022-02-12T14:12:00Z"/>
  <w16cex:commentExtensible w16cex:durableId="25C5D8A4" w16cex:dateUtc="2022-02-27T10:01:00Z"/>
  <w16cex:commentExtensible w16cex:durableId="25B88B83" w16cex:dateUtc="2022-02-17T07:53:00Z"/>
  <w16cex:commentExtensible w16cex:durableId="25BF55A3" w16cex:dateUtc="2022-02-22T11:29:00Z"/>
  <w16cex:commentExtensible w16cex:durableId="25B89EAF" w16cex:dateUtc="2022-02-17T09:15:00Z"/>
  <w16cex:commentExtensible w16cex:durableId="25B89E9D" w16cex:dateUtc="2022-02-17T09:14:00Z"/>
  <w16cex:commentExtensible w16cex:durableId="25C5D95E" w16cex:dateUtc="2022-02-27T10:05:00Z"/>
  <w16cex:commentExtensible w16cex:durableId="25C5ED04" w16cex:dateUtc="2022-02-27T11:28:00Z"/>
  <w16cex:commentExtensible w16cex:durableId="25C5DA0B" w16cex:dateUtc="2022-02-27T10:07:00Z"/>
  <w16cex:commentExtensible w16cex:durableId="25C5ED65" w16cex:dateUtc="2022-02-27T11:30:00Z"/>
  <w16cex:commentExtensible w16cex:durableId="25C5DA66" w16cex:dateUtc="2022-02-27T10:09:00Z"/>
  <w16cex:commentExtensible w16cex:durableId="25BF635D" w16cex:dateUtc="2022-02-22T12:27:00Z"/>
  <w16cex:commentExtensible w16cex:durableId="25C5D399" w16cex:dateUtc="2022-02-27T09:40:00Z"/>
  <w16cex:commentExtensible w16cex:durableId="25C5EED1" w16cex:dateUtc="2022-02-27T11:36:00Z"/>
  <w16cex:commentExtensible w16cex:durableId="35C433FF" w16cex:dateUtc="2022-02-27T14:19:00Z"/>
  <w16cex:commentExtensible w16cex:durableId="25BF63D7" w16cex:dateUtc="2022-02-22T12:29:00Z"/>
  <w16cex:commentExtensible w16cex:durableId="25C5DCE3" w16cex:dateUtc="2022-02-27T10:20:00Z"/>
  <w16cex:commentExtensible w16cex:durableId="25BF6456" w16cex:dateUtc="2022-02-22T12:32:00Z"/>
  <w16cex:commentExtensible w16cex:durableId="25C5D471" w16cex:dateUtc="2022-02-27T09:44:00Z"/>
  <w16cex:commentExtensible w16cex:durableId="25C5DE22" w16cex:dateUtc="2022-02-27T10:25:00Z"/>
  <w16cex:commentExtensible w16cex:durableId="054432C4" w16cex:dateUtc="2022-02-27T14:20:00Z"/>
  <w16cex:commentExtensible w16cex:durableId="25BF65C7" w16cex:dateUtc="2022-02-22T12:38:00Z"/>
  <w16cex:commentExtensible w16cex:durableId="25C5DEBC" w16cex:dateUtc="2022-02-27T10:27:00Z"/>
  <w16cex:commentExtensible w16cex:durableId="25C5DEDE" w16cex:dateUtc="2022-02-27T10:28:00Z"/>
  <w16cex:commentExtensible w16cex:durableId="25C5DF17" w16cex:dateUtc="2022-02-27T10:29:00Z"/>
  <w16cex:commentExtensible w16cex:durableId="25C5F162" w16cex:dateUtc="2022-02-27T11:47:00Z"/>
  <w16cex:commentExtensible w16cex:durableId="25C5D56B" w16cex:dateUtc="2022-02-27T09:48:00Z"/>
  <w16cex:commentExtensible w16cex:durableId="25C5F34E" w16cex:dateUtc="2022-02-27T11:55:00Z"/>
  <w16cex:commentExtensible w16cex:durableId="25C5E0A5" w16cex:dateUtc="2022-02-27T10:36:00Z"/>
  <w16cex:commentExtensible w16cex:durableId="25C5F2EE" w16cex:dateUtc="2022-02-27T11:54:00Z"/>
  <w16cex:commentExtensible w16cex:durableId="25C612B1" w16cex:dateUtc="2022-02-27T14:09:00Z"/>
  <w16cex:commentExtensible w16cex:durableId="6B2616BC" w16cex:dateUtc="2022-02-27T14:22:00Z"/>
  <w16cex:commentExtensible w16cex:durableId="25B25CC5" w16cex:dateUtc="2022-02-12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5C894" w16cid:durableId="6DC1E33D"/>
  <w16cid:commentId w16cid:paraId="7A2B51FF" w16cid:durableId="25C5E1B4"/>
  <w16cid:commentId w16cid:paraId="65D7F7A6" w16cid:durableId="25C5E282"/>
  <w16cid:commentId w16cid:paraId="5BC1711B" w16cid:durableId="25BF5208"/>
  <w16cid:commentId w16cid:paraId="450BE4CA" w16cid:durableId="25C60F3C"/>
  <w16cid:commentId w16cid:paraId="505ACC36" w16cid:durableId="25C623D8"/>
  <w16cid:commentId w16cid:paraId="46590D02" w16cid:durableId="25C623D7"/>
  <w16cid:commentId w16cid:paraId="3F109D44" w16cid:durableId="25C612E8"/>
  <w16cid:commentId w16cid:paraId="6154D3F3" w16cid:durableId="25C623D6"/>
  <w16cid:commentId w16cid:paraId="7B8F1B20" w16cid:durableId="25C6131B"/>
  <w16cid:commentId w16cid:paraId="4EF584AA" w16cid:durableId="25C5DEE0"/>
  <w16cid:commentId w16cid:paraId="29F63490" w16cid:durableId="4C3CF0F7"/>
  <w16cid:commentId w16cid:paraId="09E84A01" w16cid:durableId="25C613C7"/>
  <w16cid:commentId w16cid:paraId="6D68A5A6" w16cid:durableId="25C5DF14"/>
  <w16cid:commentId w16cid:paraId="2744BF28" w16cid:durableId="25C6140E"/>
  <w16cid:commentId w16cid:paraId="0D51D5BC" w16cid:durableId="25C5E0A4"/>
  <w16cid:commentId w16cid:paraId="6CAFAABA" w16cid:durableId="25C5E0E4"/>
  <w16cid:commentId w16cid:paraId="64C6D46D" w16cid:durableId="3BA0A422"/>
  <w16cid:commentId w16cid:paraId="11023D38" w16cid:durableId="25C614AA"/>
  <w16cid:commentId w16cid:paraId="47DBE06A" w16cid:durableId="25C61550"/>
  <w16cid:commentId w16cid:paraId="7C79BE18" w16cid:durableId="25C5E2C3"/>
  <w16cid:commentId w16cid:paraId="0C9DF4BD" w16cid:durableId="25C61710"/>
  <w16cid:commentId w16cid:paraId="1BD5A38D" w16cid:durableId="25C61106"/>
  <w16cid:commentId w16cid:paraId="6DF02B2A" w16cid:durableId="25C61105"/>
  <w16cid:commentId w16cid:paraId="31B4ED62" w16cid:durableId="25C61104"/>
  <w16cid:commentId w16cid:paraId="1B880380" w16cid:durableId="25C61102"/>
  <w16cid:commentId w16cid:paraId="6DAF1B00" w16cid:durableId="25BF5640"/>
  <w16cid:commentId w16cid:paraId="436A5771" w16cid:durableId="25BF4E4D"/>
  <w16cid:commentId w16cid:paraId="2603E37F" w16cid:durableId="25C5E327"/>
  <w16cid:commentId w16cid:paraId="381525AF" w16cid:durableId="3559A367"/>
  <w16cid:commentId w16cid:paraId="6F0B189F" w16cid:durableId="25BF5558"/>
  <w16cid:commentId w16cid:paraId="064CB3AE" w16cid:durableId="25BF9091"/>
  <w16cid:commentId w16cid:paraId="0179FE1D" w16cid:durableId="25C5B975"/>
  <w16cid:commentId w16cid:paraId="1F122A57" w16cid:durableId="25C5E306"/>
  <w16cid:commentId w16cid:paraId="2953B850" w16cid:durableId="25C5B9A2"/>
  <w16cid:commentId w16cid:paraId="0DAE57DE" w16cid:durableId="25C5BA1C"/>
  <w16cid:commentId w16cid:paraId="51D3BC5C" w16cid:durableId="25BCE499"/>
  <w16cid:commentId w16cid:paraId="7D033E38" w16cid:durableId="25BF5A41"/>
  <w16cid:commentId w16cid:paraId="39E7D02D" w16cid:durableId="25C5E83D"/>
  <w16cid:commentId w16cid:paraId="22CF8C5F" w16cid:durableId="25C5E840"/>
  <w16cid:commentId w16cid:paraId="7C0D6CF3" w16cid:durableId="25BF4EF9"/>
  <w16cid:commentId w16cid:paraId="2733C13C" w16cid:durableId="25BF5CE4"/>
  <w16cid:commentId w16cid:paraId="17F6A9AE" w16cid:durableId="25C5BB44"/>
  <w16cid:commentId w16cid:paraId="1A5E050D" w16cid:durableId="25C5E8A1"/>
  <w16cid:commentId w16cid:paraId="6152416E" w16cid:durableId="25C5BB93"/>
  <w16cid:commentId w16cid:paraId="7C6B4EE2" w16cid:durableId="25C5E53E"/>
  <w16cid:commentId w16cid:paraId="000DEF55" w16cid:durableId="25C5E8C5"/>
  <w16cid:commentId w16cid:paraId="255D918B" w16cid:durableId="25BF4F45"/>
  <w16cid:commentId w16cid:paraId="2B29A6FA" w16cid:durableId="25BF8368"/>
  <w16cid:commentId w16cid:paraId="10286A79" w16cid:durableId="25BF922C"/>
  <w16cid:commentId w16cid:paraId="793E795E" w16cid:durableId="25C5BC08"/>
  <w16cid:commentId w16cid:paraId="43CB1A8F" w16cid:durableId="25BC8A8C"/>
  <w16cid:commentId w16cid:paraId="39C7C178" w16cid:durableId="25C5BC29"/>
  <w16cid:commentId w16cid:paraId="4DE33197" w16cid:durableId="25C5BC32"/>
  <w16cid:commentId w16cid:paraId="02BE4C0B" w16cid:durableId="25BCAF10"/>
  <w16cid:commentId w16cid:paraId="0494D2B9" w16cid:durableId="25BF5F4B"/>
  <w16cid:commentId w16cid:paraId="3F1D9497" w16cid:durableId="25C119F3"/>
  <w16cid:commentId w16cid:paraId="4DF69E59" w16cid:durableId="25C5E656"/>
  <w16cid:commentId w16cid:paraId="58617BC6" w16cid:durableId="64A139B0"/>
  <w16cid:commentId w16cid:paraId="1342640F" w16cid:durableId="6BF9C641"/>
  <w16cid:commentId w16cid:paraId="13122F36" w16cid:durableId="25BF92A8"/>
  <w16cid:commentId w16cid:paraId="705DB8E8" w16cid:durableId="25C119DD"/>
  <w16cid:commentId w16cid:paraId="054F07A5" w16cid:durableId="25C5D667"/>
  <w16cid:commentId w16cid:paraId="323E7160" w16cid:durableId="5E53610B"/>
  <w16cid:commentId w16cid:paraId="4C763EFD" w16cid:durableId="25C5D6AC"/>
  <w16cid:commentId w16cid:paraId="38D16514" w16cid:durableId="25C5D6F5"/>
  <w16cid:commentId w16cid:paraId="691227F4" w16cid:durableId="25C607A1"/>
  <w16cid:commentId w16cid:paraId="496CCEC9" w16cid:durableId="25BCD47C"/>
  <w16cid:commentId w16cid:paraId="505D44E1" w16cid:durableId="58A43AA6"/>
  <w16cid:commentId w16cid:paraId="32848906" w16cid:durableId="6FC816A2"/>
  <w16cid:commentId w16cid:paraId="5B174E58" w16cid:durableId="25C5DDD5"/>
  <w16cid:commentId w16cid:paraId="2A6D479D" w16cid:durableId="25C60A1F"/>
  <w16cid:commentId w16cid:paraId="72BB7A54" w16cid:durableId="397B4B6F"/>
  <w16cid:commentId w16cid:paraId="6DF6A698" w16cid:durableId="0E150FF7"/>
  <w16cid:commentId w16cid:paraId="60CD9185" w16cid:durableId="25C6081B"/>
  <w16cid:commentId w16cid:paraId="7E65073E" w16cid:durableId="25BF501E"/>
  <w16cid:commentId w16cid:paraId="286566F1" w16cid:durableId="25BF936D"/>
  <w16cid:commentId w16cid:paraId="4187BC3C" w16cid:durableId="7DDE9424"/>
  <w16cid:commentId w16cid:paraId="4334577F" w16cid:durableId="25C5E96B"/>
  <w16cid:commentId w16cid:paraId="2C4ADCB5" w16cid:durableId="25C607F9"/>
  <w16cid:commentId w16cid:paraId="0A444822" w16cid:durableId="4859F28C"/>
  <w16cid:commentId w16cid:paraId="6EF2FC77" w16cid:durableId="25C6086C"/>
  <w16cid:commentId w16cid:paraId="25A5E45F" w16cid:durableId="2D4A0D35"/>
  <w16cid:commentId w16cid:paraId="0FFD2990" w16cid:durableId="25C60987"/>
  <w16cid:commentId w16cid:paraId="079C95F2" w16cid:durableId="25B527C7"/>
  <w16cid:commentId w16cid:paraId="264D87A9" w16cid:durableId="25C60950"/>
  <w16cid:commentId w16cid:paraId="6FEA8EFE" w16cid:durableId="01C9A9C5"/>
  <w16cid:commentId w16cid:paraId="75A103AE" w16cid:durableId="209540B8"/>
  <w16cid:commentId w16cid:paraId="6110096E" w16cid:durableId="25C5EAA4"/>
  <w16cid:commentId w16cid:paraId="01F4CB6B" w16cid:durableId="63CF2FAE"/>
  <w16cid:commentId w16cid:paraId="23B7E82B" w16cid:durableId="0FA4741E"/>
  <w16cid:commentId w16cid:paraId="793A2A00" w16cid:durableId="4E403700"/>
  <w16cid:commentId w16cid:paraId="1AD9B655" w16cid:durableId="310E8A19"/>
  <w16cid:commentId w16cid:paraId="08064F04" w16cid:durableId="25BF51DF"/>
  <w16cid:commentId w16cid:paraId="165E75F0" w16cid:durableId="4DEB09F9"/>
  <w16cid:commentId w16cid:paraId="5D7D8514" w16cid:durableId="6F9D3F15"/>
  <w16cid:commentId w16cid:paraId="7134C8FB" w16cid:durableId="10E043B5"/>
  <w16cid:commentId w16cid:paraId="426C88D7" w16cid:durableId="48DD1529"/>
  <w16cid:commentId w16cid:paraId="541753EB" w16cid:durableId="25C5EB64"/>
  <w16cid:commentId w16cid:paraId="31539E34" w16cid:durableId="25B88E2B"/>
  <w16cid:commentId w16cid:paraId="62C2FA96" w16cid:durableId="19115CAB"/>
  <w16cid:commentId w16cid:paraId="560C0A9E" w16cid:durableId="25B10ECE"/>
  <w16cid:commentId w16cid:paraId="5645D27A" w16cid:durableId="41E394C8"/>
  <w16cid:commentId w16cid:paraId="611B5A4C" w16cid:durableId="3190C160"/>
  <w16cid:commentId w16cid:paraId="2AAA6067" w16cid:durableId="07F63856"/>
  <w16cid:commentId w16cid:paraId="6E982D85" w16cid:durableId="350CBE62"/>
  <w16cid:commentId w16cid:paraId="1F91E308" w16cid:durableId="25C5DB49"/>
  <w16cid:commentId w16cid:paraId="5045AC46" w16cid:durableId="25B10FF7"/>
  <w16cid:commentId w16cid:paraId="10F245BB" w16cid:durableId="0EF88497"/>
  <w16cid:commentId w16cid:paraId="05344AFA" w16cid:durableId="25BF52A3"/>
  <w16cid:commentId w16cid:paraId="585C6156" w16cid:durableId="25B1126D"/>
  <w16cid:commentId w16cid:paraId="32B2971F" w16cid:durableId="25C5EBD6"/>
  <w16cid:commentId w16cid:paraId="6B0F04CB" w16cid:durableId="25B1161C"/>
  <w16cid:commentId w16cid:paraId="66DB393A" w16cid:durableId="700347F0"/>
  <w16cid:commentId w16cid:paraId="756BA47F" w16cid:durableId="25B11726"/>
  <w16cid:commentId w16cid:paraId="6B8A9B56" w16cid:durableId="25BF53AF"/>
  <w16cid:commentId w16cid:paraId="08E57D6D" w16cid:durableId="25C5D5C3"/>
  <w16cid:commentId w16cid:paraId="5F04C6C7" w16cid:durableId="25B12414"/>
  <w16cid:commentId w16cid:paraId="4C022C5E" w16cid:durableId="25C5D65E"/>
  <w16cid:commentId w16cid:paraId="505F25FB" w16cid:durableId="25C5DD09"/>
  <w16cid:commentId w16cid:paraId="554AB4A8" w16cid:durableId="25B22810"/>
  <w16cid:commentId w16cid:paraId="35E744EB" w16cid:durableId="25C5D859"/>
  <w16cid:commentId w16cid:paraId="15DD889D" w16cid:durableId="3CEC720F"/>
  <w16cid:commentId w16cid:paraId="726BE82B" w16cid:durableId="10862D79"/>
  <w16cid:commentId w16cid:paraId="57B23BDE" w16cid:durableId="25BF5532"/>
  <w16cid:commentId w16cid:paraId="55544E5F" w16cid:durableId="25C0A95F"/>
  <w16cid:commentId w16cid:paraId="5F5BA7A0" w16cid:durableId="25C32B25"/>
  <w16cid:commentId w16cid:paraId="16E76352" w16cid:durableId="25C32B5E"/>
  <w16cid:commentId w16cid:paraId="2E016E3E" w16cid:durableId="25B24CEA"/>
  <w16cid:commentId w16cid:paraId="3859EE77" w16cid:durableId="25C5D8A4"/>
  <w16cid:commentId w16cid:paraId="07EF18DE" w16cid:durableId="25B88B83"/>
  <w16cid:commentId w16cid:paraId="1B64E1C7" w16cid:durableId="25BF55A3"/>
  <w16cid:commentId w16cid:paraId="7A99B60A" w16cid:durableId="25B89EAF"/>
  <w16cid:commentId w16cid:paraId="75E9A314" w16cid:durableId="25B89E9D"/>
  <w16cid:commentId w16cid:paraId="71F27FEC" w16cid:durableId="25C5D95E"/>
  <w16cid:commentId w16cid:paraId="16EDE846" w16cid:durableId="25C5ED04"/>
  <w16cid:commentId w16cid:paraId="1050856D" w16cid:durableId="25C5DA0B"/>
  <w16cid:commentId w16cid:paraId="5D22C815" w16cid:durableId="25C5ED65"/>
  <w16cid:commentId w16cid:paraId="67F8CFCA" w16cid:durableId="25C5DA66"/>
  <w16cid:commentId w16cid:paraId="247D6735" w16cid:durableId="25BF635D"/>
  <w16cid:commentId w16cid:paraId="49C4059D" w16cid:durableId="25C5D399"/>
  <w16cid:commentId w16cid:paraId="3D62254A" w16cid:durableId="25C5EED1"/>
  <w16cid:commentId w16cid:paraId="67C90FF8" w16cid:durableId="35C433FF"/>
  <w16cid:commentId w16cid:paraId="1F88EEC7" w16cid:durableId="25BF63D7"/>
  <w16cid:commentId w16cid:paraId="68881FB6" w16cid:durableId="25C5DCE3"/>
  <w16cid:commentId w16cid:paraId="2CC3C807" w16cid:durableId="25BF6456"/>
  <w16cid:commentId w16cid:paraId="47485F11" w16cid:durableId="25C5D471"/>
  <w16cid:commentId w16cid:paraId="063EBEF2" w16cid:durableId="25C5DE22"/>
  <w16cid:commentId w16cid:paraId="4F7F5B30" w16cid:durableId="054432C4"/>
  <w16cid:commentId w16cid:paraId="214DE95F" w16cid:durableId="25BF65C7"/>
  <w16cid:commentId w16cid:paraId="1263DE5C" w16cid:durableId="25C5DEBC"/>
  <w16cid:commentId w16cid:paraId="7B2B9014" w16cid:durableId="25C5DEDE"/>
  <w16cid:commentId w16cid:paraId="476BE897" w16cid:durableId="25C5DF17"/>
  <w16cid:commentId w16cid:paraId="2E59EDF1" w16cid:durableId="25C5F162"/>
  <w16cid:commentId w16cid:paraId="7C8D0857" w16cid:durableId="25C5D56B"/>
  <w16cid:commentId w16cid:paraId="39261836" w16cid:durableId="25C5F34E"/>
  <w16cid:commentId w16cid:paraId="247BECC3" w16cid:durableId="25C5E0A5"/>
  <w16cid:commentId w16cid:paraId="2100037A" w16cid:durableId="25C5F2EE"/>
  <w16cid:commentId w16cid:paraId="19DC55E0" w16cid:durableId="25C612B1"/>
  <w16cid:commentId w16cid:paraId="6A0B0397" w16cid:durableId="6B2616BC"/>
  <w16cid:commentId w16cid:paraId="0F9FD405" w16cid:durableId="25B25C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E3E9" w14:textId="77777777" w:rsidR="006940BD" w:rsidRDefault="006940BD" w:rsidP="0070434B">
      <w:pPr>
        <w:spacing w:after="0" w:line="240" w:lineRule="auto"/>
      </w:pPr>
      <w:r>
        <w:separator/>
      </w:r>
    </w:p>
  </w:endnote>
  <w:endnote w:type="continuationSeparator" w:id="0">
    <w:p w14:paraId="3A005620" w14:textId="77777777" w:rsidR="006940BD" w:rsidRDefault="006940BD" w:rsidP="0070434B">
      <w:pPr>
        <w:spacing w:after="0" w:line="240" w:lineRule="auto"/>
      </w:pPr>
      <w:r>
        <w:continuationSeparator/>
      </w:r>
    </w:p>
  </w:endnote>
  <w:endnote w:type="continuationNotice" w:id="1">
    <w:p w14:paraId="7FD0400A" w14:textId="77777777" w:rsidR="006940BD" w:rsidRDefault="006940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EC62" w14:textId="77777777" w:rsidR="00840B89" w:rsidRDefault="00840B8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0E0F" w14:textId="77777777" w:rsidR="00840B89" w:rsidRDefault="00840B89">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0E2B" w14:textId="77777777" w:rsidR="00840B89" w:rsidRDefault="00840B8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C804" w14:textId="77777777" w:rsidR="006940BD" w:rsidRDefault="006940BD" w:rsidP="0070434B">
      <w:pPr>
        <w:spacing w:after="0" w:line="240" w:lineRule="auto"/>
      </w:pPr>
      <w:r>
        <w:separator/>
      </w:r>
    </w:p>
  </w:footnote>
  <w:footnote w:type="continuationSeparator" w:id="0">
    <w:p w14:paraId="40400347" w14:textId="77777777" w:rsidR="006940BD" w:rsidRDefault="006940BD" w:rsidP="0070434B">
      <w:pPr>
        <w:spacing w:after="0" w:line="240" w:lineRule="auto"/>
      </w:pPr>
      <w:r>
        <w:continuationSeparator/>
      </w:r>
    </w:p>
  </w:footnote>
  <w:footnote w:type="continuationNotice" w:id="1">
    <w:p w14:paraId="5FE5E5D5" w14:textId="77777777" w:rsidR="006940BD" w:rsidRDefault="006940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1DB6" w14:textId="77777777" w:rsidR="00840B89" w:rsidRDefault="00840B89">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3399" w14:textId="77777777" w:rsidR="00840B89" w:rsidRDefault="00840B89">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EBFB" w14:textId="77777777" w:rsidR="00840B89" w:rsidRDefault="00840B8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20606"/>
    <w:multiLevelType w:val="hybridMultilevel"/>
    <w:tmpl w:val="76A07312"/>
    <w:lvl w:ilvl="0" w:tplc="5372C5DE">
      <w:start w:val="4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62454108"/>
    <w:multiLevelType w:val="hybridMultilevel"/>
    <w:tmpl w:val="38B4CF0E"/>
    <w:lvl w:ilvl="0" w:tplc="E12006E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682A578F"/>
    <w:multiLevelType w:val="hybridMultilevel"/>
    <w:tmpl w:val="E5AA460E"/>
    <w:lvl w:ilvl="0" w:tplc="CDD271EC">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D10D4A"/>
    <w:multiLevelType w:val="hybridMultilevel"/>
    <w:tmpl w:val="1C44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 Neumann">
    <w15:presenceInfo w15:providerId="Windows Live" w15:userId="7f5d82d471695e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hideSpellingErrors/>
  <w:hideGrammaticalErrors/>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Mjc2NDU0MDcxsTBX0lEKTi0uzszPAymwqAUAVp7nyywAAAA="/>
  </w:docVars>
  <w:rsids>
    <w:rsidRoot w:val="00E41D02"/>
    <w:rsid w:val="000004CA"/>
    <w:rsid w:val="00002DDF"/>
    <w:rsid w:val="00003FAA"/>
    <w:rsid w:val="00004351"/>
    <w:rsid w:val="00004DB7"/>
    <w:rsid w:val="0001191B"/>
    <w:rsid w:val="00012601"/>
    <w:rsid w:val="0001460F"/>
    <w:rsid w:val="00014BC0"/>
    <w:rsid w:val="00020686"/>
    <w:rsid w:val="00020792"/>
    <w:rsid w:val="00024E14"/>
    <w:rsid w:val="00025E73"/>
    <w:rsid w:val="0003020B"/>
    <w:rsid w:val="0003220F"/>
    <w:rsid w:val="00033094"/>
    <w:rsid w:val="00033B56"/>
    <w:rsid w:val="00033EBA"/>
    <w:rsid w:val="00034017"/>
    <w:rsid w:val="000364F3"/>
    <w:rsid w:val="00041CE8"/>
    <w:rsid w:val="00041E5E"/>
    <w:rsid w:val="00043747"/>
    <w:rsid w:val="000465C1"/>
    <w:rsid w:val="000512CB"/>
    <w:rsid w:val="00052ACC"/>
    <w:rsid w:val="000543B1"/>
    <w:rsid w:val="00055F9F"/>
    <w:rsid w:val="0005776F"/>
    <w:rsid w:val="00060874"/>
    <w:rsid w:val="00061ECC"/>
    <w:rsid w:val="0006334C"/>
    <w:rsid w:val="000637C1"/>
    <w:rsid w:val="00063C57"/>
    <w:rsid w:val="000646DE"/>
    <w:rsid w:val="0006628E"/>
    <w:rsid w:val="00071285"/>
    <w:rsid w:val="00076997"/>
    <w:rsid w:val="000802C0"/>
    <w:rsid w:val="00080958"/>
    <w:rsid w:val="00080D2A"/>
    <w:rsid w:val="00080F08"/>
    <w:rsid w:val="000859BE"/>
    <w:rsid w:val="000925F9"/>
    <w:rsid w:val="000938A1"/>
    <w:rsid w:val="0009602B"/>
    <w:rsid w:val="000970FB"/>
    <w:rsid w:val="000A34A9"/>
    <w:rsid w:val="000A399E"/>
    <w:rsid w:val="000A427F"/>
    <w:rsid w:val="000A6377"/>
    <w:rsid w:val="000A6A93"/>
    <w:rsid w:val="000B280F"/>
    <w:rsid w:val="000B2C9F"/>
    <w:rsid w:val="000B2F31"/>
    <w:rsid w:val="000B3353"/>
    <w:rsid w:val="000B3C5A"/>
    <w:rsid w:val="000B3F4B"/>
    <w:rsid w:val="000B6092"/>
    <w:rsid w:val="000B77D7"/>
    <w:rsid w:val="000B782D"/>
    <w:rsid w:val="000C0105"/>
    <w:rsid w:val="000C0B97"/>
    <w:rsid w:val="000C0F69"/>
    <w:rsid w:val="000C1D39"/>
    <w:rsid w:val="000C4076"/>
    <w:rsid w:val="000C489F"/>
    <w:rsid w:val="000C5373"/>
    <w:rsid w:val="000C5784"/>
    <w:rsid w:val="000C58EA"/>
    <w:rsid w:val="000C5C49"/>
    <w:rsid w:val="000C6BFD"/>
    <w:rsid w:val="000C6F67"/>
    <w:rsid w:val="000D0CAF"/>
    <w:rsid w:val="000D353E"/>
    <w:rsid w:val="000D3CEA"/>
    <w:rsid w:val="000D4A20"/>
    <w:rsid w:val="000D6CA6"/>
    <w:rsid w:val="000E3C7F"/>
    <w:rsid w:val="000E45B7"/>
    <w:rsid w:val="000E6516"/>
    <w:rsid w:val="000F4149"/>
    <w:rsid w:val="000F6C88"/>
    <w:rsid w:val="00101206"/>
    <w:rsid w:val="0010211F"/>
    <w:rsid w:val="00104698"/>
    <w:rsid w:val="00105E97"/>
    <w:rsid w:val="00106F23"/>
    <w:rsid w:val="00107082"/>
    <w:rsid w:val="001123A9"/>
    <w:rsid w:val="00112585"/>
    <w:rsid w:val="00112DEE"/>
    <w:rsid w:val="00113F7E"/>
    <w:rsid w:val="00114161"/>
    <w:rsid w:val="00114578"/>
    <w:rsid w:val="001176DD"/>
    <w:rsid w:val="00120962"/>
    <w:rsid w:val="0012372E"/>
    <w:rsid w:val="0012552B"/>
    <w:rsid w:val="00126B91"/>
    <w:rsid w:val="001276E0"/>
    <w:rsid w:val="00130504"/>
    <w:rsid w:val="0013105F"/>
    <w:rsid w:val="0013175B"/>
    <w:rsid w:val="0013203E"/>
    <w:rsid w:val="00133B43"/>
    <w:rsid w:val="001347D3"/>
    <w:rsid w:val="001355E0"/>
    <w:rsid w:val="001424F8"/>
    <w:rsid w:val="00143D12"/>
    <w:rsid w:val="0014773B"/>
    <w:rsid w:val="001552B6"/>
    <w:rsid w:val="001553F3"/>
    <w:rsid w:val="00156F05"/>
    <w:rsid w:val="00160970"/>
    <w:rsid w:val="001614FA"/>
    <w:rsid w:val="00162A4C"/>
    <w:rsid w:val="00166EA3"/>
    <w:rsid w:val="001671E8"/>
    <w:rsid w:val="0016754A"/>
    <w:rsid w:val="0017078A"/>
    <w:rsid w:val="0017111A"/>
    <w:rsid w:val="00175D86"/>
    <w:rsid w:val="001771EF"/>
    <w:rsid w:val="00180624"/>
    <w:rsid w:val="0018471B"/>
    <w:rsid w:val="00186317"/>
    <w:rsid w:val="001903D8"/>
    <w:rsid w:val="00191F7B"/>
    <w:rsid w:val="0019299E"/>
    <w:rsid w:val="00192C36"/>
    <w:rsid w:val="001946BD"/>
    <w:rsid w:val="001A0C61"/>
    <w:rsid w:val="001A0FB3"/>
    <w:rsid w:val="001A1685"/>
    <w:rsid w:val="001A3338"/>
    <w:rsid w:val="001A39AC"/>
    <w:rsid w:val="001A4228"/>
    <w:rsid w:val="001A55CB"/>
    <w:rsid w:val="001A5F50"/>
    <w:rsid w:val="001A63C0"/>
    <w:rsid w:val="001A68BC"/>
    <w:rsid w:val="001B30D2"/>
    <w:rsid w:val="001B434D"/>
    <w:rsid w:val="001B44D8"/>
    <w:rsid w:val="001B7FEC"/>
    <w:rsid w:val="001C0D1B"/>
    <w:rsid w:val="001C32C3"/>
    <w:rsid w:val="001C3D5A"/>
    <w:rsid w:val="001C5486"/>
    <w:rsid w:val="001D5C36"/>
    <w:rsid w:val="001D74E1"/>
    <w:rsid w:val="001D7C6A"/>
    <w:rsid w:val="001E02FB"/>
    <w:rsid w:val="001E4A9C"/>
    <w:rsid w:val="001E70A1"/>
    <w:rsid w:val="001E7C77"/>
    <w:rsid w:val="001F00B0"/>
    <w:rsid w:val="001F2574"/>
    <w:rsid w:val="001F41A9"/>
    <w:rsid w:val="001F6556"/>
    <w:rsid w:val="00205C60"/>
    <w:rsid w:val="00207295"/>
    <w:rsid w:val="00207889"/>
    <w:rsid w:val="0021234A"/>
    <w:rsid w:val="002130E7"/>
    <w:rsid w:val="00216B4D"/>
    <w:rsid w:val="00217570"/>
    <w:rsid w:val="00217779"/>
    <w:rsid w:val="002224F0"/>
    <w:rsid w:val="00222C22"/>
    <w:rsid w:val="002256A0"/>
    <w:rsid w:val="00225BDE"/>
    <w:rsid w:val="002265D6"/>
    <w:rsid w:val="00231119"/>
    <w:rsid w:val="00232192"/>
    <w:rsid w:val="00234CDE"/>
    <w:rsid w:val="002370B0"/>
    <w:rsid w:val="002375C4"/>
    <w:rsid w:val="002375FE"/>
    <w:rsid w:val="002504C5"/>
    <w:rsid w:val="002507F7"/>
    <w:rsid w:val="002508CE"/>
    <w:rsid w:val="0025131B"/>
    <w:rsid w:val="002527B5"/>
    <w:rsid w:val="00255B96"/>
    <w:rsid w:val="00255FAB"/>
    <w:rsid w:val="0025616F"/>
    <w:rsid w:val="00256F65"/>
    <w:rsid w:val="00261819"/>
    <w:rsid w:val="00263B78"/>
    <w:rsid w:val="00263BB4"/>
    <w:rsid w:val="00264C1E"/>
    <w:rsid w:val="00265069"/>
    <w:rsid w:val="00265492"/>
    <w:rsid w:val="00265DD0"/>
    <w:rsid w:val="00265EE7"/>
    <w:rsid w:val="0026618F"/>
    <w:rsid w:val="00270D71"/>
    <w:rsid w:val="0027466F"/>
    <w:rsid w:val="002767A9"/>
    <w:rsid w:val="00277C1A"/>
    <w:rsid w:val="00280163"/>
    <w:rsid w:val="00282235"/>
    <w:rsid w:val="00282FB0"/>
    <w:rsid w:val="002860DF"/>
    <w:rsid w:val="00286FD0"/>
    <w:rsid w:val="0028788D"/>
    <w:rsid w:val="002902AD"/>
    <w:rsid w:val="002919B8"/>
    <w:rsid w:val="00292B32"/>
    <w:rsid w:val="00292DEB"/>
    <w:rsid w:val="00293CDE"/>
    <w:rsid w:val="0029492B"/>
    <w:rsid w:val="0029535C"/>
    <w:rsid w:val="00297823"/>
    <w:rsid w:val="002A0E60"/>
    <w:rsid w:val="002A27F8"/>
    <w:rsid w:val="002A29AC"/>
    <w:rsid w:val="002A62E8"/>
    <w:rsid w:val="002A73B7"/>
    <w:rsid w:val="002A7AB0"/>
    <w:rsid w:val="002B091D"/>
    <w:rsid w:val="002B31ED"/>
    <w:rsid w:val="002B3EC0"/>
    <w:rsid w:val="002B4E72"/>
    <w:rsid w:val="002B4EE1"/>
    <w:rsid w:val="002B7425"/>
    <w:rsid w:val="002C2508"/>
    <w:rsid w:val="002C304D"/>
    <w:rsid w:val="002C5416"/>
    <w:rsid w:val="002C5FBF"/>
    <w:rsid w:val="002D03B4"/>
    <w:rsid w:val="002D2AE4"/>
    <w:rsid w:val="002D544C"/>
    <w:rsid w:val="002D6646"/>
    <w:rsid w:val="002D7A32"/>
    <w:rsid w:val="002E43EC"/>
    <w:rsid w:val="002E4CCA"/>
    <w:rsid w:val="002E75E0"/>
    <w:rsid w:val="002F13BF"/>
    <w:rsid w:val="002F143B"/>
    <w:rsid w:val="002F3103"/>
    <w:rsid w:val="002F3E16"/>
    <w:rsid w:val="002F49E0"/>
    <w:rsid w:val="002F63D1"/>
    <w:rsid w:val="00300455"/>
    <w:rsid w:val="00300E11"/>
    <w:rsid w:val="00301AAE"/>
    <w:rsid w:val="0030204F"/>
    <w:rsid w:val="0030388B"/>
    <w:rsid w:val="003056F7"/>
    <w:rsid w:val="00313DBD"/>
    <w:rsid w:val="00320E36"/>
    <w:rsid w:val="00321B4B"/>
    <w:rsid w:val="00321B88"/>
    <w:rsid w:val="00323290"/>
    <w:rsid w:val="00325D10"/>
    <w:rsid w:val="00327078"/>
    <w:rsid w:val="00336A74"/>
    <w:rsid w:val="00337443"/>
    <w:rsid w:val="00337881"/>
    <w:rsid w:val="003400F3"/>
    <w:rsid w:val="003412A6"/>
    <w:rsid w:val="00345156"/>
    <w:rsid w:val="00346668"/>
    <w:rsid w:val="0034771B"/>
    <w:rsid w:val="003478FC"/>
    <w:rsid w:val="003502F0"/>
    <w:rsid w:val="003506EB"/>
    <w:rsid w:val="00350F9A"/>
    <w:rsid w:val="00351182"/>
    <w:rsid w:val="0035136B"/>
    <w:rsid w:val="0035156A"/>
    <w:rsid w:val="00356D1E"/>
    <w:rsid w:val="00363A83"/>
    <w:rsid w:val="003640AA"/>
    <w:rsid w:val="003641E5"/>
    <w:rsid w:val="0036552E"/>
    <w:rsid w:val="00365C54"/>
    <w:rsid w:val="00366C8B"/>
    <w:rsid w:val="00371646"/>
    <w:rsid w:val="0037390E"/>
    <w:rsid w:val="00374245"/>
    <w:rsid w:val="003811C0"/>
    <w:rsid w:val="0038362E"/>
    <w:rsid w:val="003836A6"/>
    <w:rsid w:val="003836E3"/>
    <w:rsid w:val="00383BB3"/>
    <w:rsid w:val="00386B6B"/>
    <w:rsid w:val="00387B50"/>
    <w:rsid w:val="003911AA"/>
    <w:rsid w:val="0039248D"/>
    <w:rsid w:val="0039788F"/>
    <w:rsid w:val="003A1545"/>
    <w:rsid w:val="003A5FEB"/>
    <w:rsid w:val="003B0399"/>
    <w:rsid w:val="003B0D2A"/>
    <w:rsid w:val="003B3490"/>
    <w:rsid w:val="003B5349"/>
    <w:rsid w:val="003B7819"/>
    <w:rsid w:val="003C0248"/>
    <w:rsid w:val="003C0792"/>
    <w:rsid w:val="003C1177"/>
    <w:rsid w:val="003C220A"/>
    <w:rsid w:val="003C2EED"/>
    <w:rsid w:val="003C3699"/>
    <w:rsid w:val="003C74D2"/>
    <w:rsid w:val="003D00D5"/>
    <w:rsid w:val="003D2B5B"/>
    <w:rsid w:val="003D3A77"/>
    <w:rsid w:val="003D4A95"/>
    <w:rsid w:val="003D4DD6"/>
    <w:rsid w:val="003E05C9"/>
    <w:rsid w:val="003E06D9"/>
    <w:rsid w:val="003E0B5B"/>
    <w:rsid w:val="003E2920"/>
    <w:rsid w:val="003E3CD3"/>
    <w:rsid w:val="003E42BE"/>
    <w:rsid w:val="003E7002"/>
    <w:rsid w:val="003E77A7"/>
    <w:rsid w:val="003F5F29"/>
    <w:rsid w:val="003F631C"/>
    <w:rsid w:val="003F69ED"/>
    <w:rsid w:val="003F6CDA"/>
    <w:rsid w:val="00402640"/>
    <w:rsid w:val="00403132"/>
    <w:rsid w:val="00403D80"/>
    <w:rsid w:val="00407510"/>
    <w:rsid w:val="004127FC"/>
    <w:rsid w:val="00413B39"/>
    <w:rsid w:val="00413D79"/>
    <w:rsid w:val="00415BC7"/>
    <w:rsid w:val="00416ADE"/>
    <w:rsid w:val="004231AF"/>
    <w:rsid w:val="0042615D"/>
    <w:rsid w:val="004271F3"/>
    <w:rsid w:val="00430073"/>
    <w:rsid w:val="00431667"/>
    <w:rsid w:val="00440142"/>
    <w:rsid w:val="00440AAC"/>
    <w:rsid w:val="00440EE1"/>
    <w:rsid w:val="004418F4"/>
    <w:rsid w:val="00441EA2"/>
    <w:rsid w:val="00442E3C"/>
    <w:rsid w:val="00444287"/>
    <w:rsid w:val="004448BC"/>
    <w:rsid w:val="004522F9"/>
    <w:rsid w:val="00454A83"/>
    <w:rsid w:val="00455DB6"/>
    <w:rsid w:val="00455E60"/>
    <w:rsid w:val="00456653"/>
    <w:rsid w:val="00456D9D"/>
    <w:rsid w:val="00457E81"/>
    <w:rsid w:val="004629BF"/>
    <w:rsid w:val="00462BDF"/>
    <w:rsid w:val="00465FF6"/>
    <w:rsid w:val="00466446"/>
    <w:rsid w:val="0046684E"/>
    <w:rsid w:val="0047206E"/>
    <w:rsid w:val="004814CD"/>
    <w:rsid w:val="0048477C"/>
    <w:rsid w:val="0048788C"/>
    <w:rsid w:val="00487FDF"/>
    <w:rsid w:val="00490731"/>
    <w:rsid w:val="00490E5B"/>
    <w:rsid w:val="00494307"/>
    <w:rsid w:val="004A0C05"/>
    <w:rsid w:val="004A1F71"/>
    <w:rsid w:val="004A2CEC"/>
    <w:rsid w:val="004A5344"/>
    <w:rsid w:val="004A57A5"/>
    <w:rsid w:val="004A5ED9"/>
    <w:rsid w:val="004B09E2"/>
    <w:rsid w:val="004B3C1A"/>
    <w:rsid w:val="004B3D13"/>
    <w:rsid w:val="004B409D"/>
    <w:rsid w:val="004B5E99"/>
    <w:rsid w:val="004B64A7"/>
    <w:rsid w:val="004B6DD3"/>
    <w:rsid w:val="004B713C"/>
    <w:rsid w:val="004B74BA"/>
    <w:rsid w:val="004C08B2"/>
    <w:rsid w:val="004C2AC1"/>
    <w:rsid w:val="004D2727"/>
    <w:rsid w:val="004D3127"/>
    <w:rsid w:val="004D5694"/>
    <w:rsid w:val="004D6C85"/>
    <w:rsid w:val="004D6F4F"/>
    <w:rsid w:val="004E2BF8"/>
    <w:rsid w:val="004E323F"/>
    <w:rsid w:val="004E58B9"/>
    <w:rsid w:val="004E5B55"/>
    <w:rsid w:val="004E65EE"/>
    <w:rsid w:val="004F39EB"/>
    <w:rsid w:val="004F781E"/>
    <w:rsid w:val="0050248C"/>
    <w:rsid w:val="00505BCA"/>
    <w:rsid w:val="00512E9B"/>
    <w:rsid w:val="0051429C"/>
    <w:rsid w:val="00516584"/>
    <w:rsid w:val="00520503"/>
    <w:rsid w:val="0052145B"/>
    <w:rsid w:val="005222B5"/>
    <w:rsid w:val="00524543"/>
    <w:rsid w:val="00530AB2"/>
    <w:rsid w:val="005333DB"/>
    <w:rsid w:val="00534A02"/>
    <w:rsid w:val="00537F96"/>
    <w:rsid w:val="0054022B"/>
    <w:rsid w:val="00540E84"/>
    <w:rsid w:val="005430EA"/>
    <w:rsid w:val="00546175"/>
    <w:rsid w:val="005472B5"/>
    <w:rsid w:val="005516E7"/>
    <w:rsid w:val="005554F5"/>
    <w:rsid w:val="005557A0"/>
    <w:rsid w:val="00555B3C"/>
    <w:rsid w:val="00556E30"/>
    <w:rsid w:val="00563C41"/>
    <w:rsid w:val="0056584A"/>
    <w:rsid w:val="005672C8"/>
    <w:rsid w:val="0056766F"/>
    <w:rsid w:val="005720A1"/>
    <w:rsid w:val="005731C2"/>
    <w:rsid w:val="00573EF1"/>
    <w:rsid w:val="00575891"/>
    <w:rsid w:val="005812AB"/>
    <w:rsid w:val="00581E39"/>
    <w:rsid w:val="0058400C"/>
    <w:rsid w:val="0058630C"/>
    <w:rsid w:val="00586A2B"/>
    <w:rsid w:val="005926D9"/>
    <w:rsid w:val="005A1BAB"/>
    <w:rsid w:val="005A2537"/>
    <w:rsid w:val="005A2803"/>
    <w:rsid w:val="005A48EA"/>
    <w:rsid w:val="005A5BA6"/>
    <w:rsid w:val="005A652E"/>
    <w:rsid w:val="005A6843"/>
    <w:rsid w:val="005B03CF"/>
    <w:rsid w:val="005B2794"/>
    <w:rsid w:val="005B2D5F"/>
    <w:rsid w:val="005B535B"/>
    <w:rsid w:val="005B718B"/>
    <w:rsid w:val="005B7E1D"/>
    <w:rsid w:val="005C3678"/>
    <w:rsid w:val="005D1E1C"/>
    <w:rsid w:val="005D2CAE"/>
    <w:rsid w:val="005D394D"/>
    <w:rsid w:val="005D425E"/>
    <w:rsid w:val="005E42E9"/>
    <w:rsid w:val="005E4315"/>
    <w:rsid w:val="005F20E9"/>
    <w:rsid w:val="005F37B8"/>
    <w:rsid w:val="006003A4"/>
    <w:rsid w:val="00601ECC"/>
    <w:rsid w:val="006023B9"/>
    <w:rsid w:val="006039BC"/>
    <w:rsid w:val="006056E6"/>
    <w:rsid w:val="006126F6"/>
    <w:rsid w:val="00614141"/>
    <w:rsid w:val="00614690"/>
    <w:rsid w:val="00623937"/>
    <w:rsid w:val="0062703C"/>
    <w:rsid w:val="006276CA"/>
    <w:rsid w:val="00635E28"/>
    <w:rsid w:val="006366F2"/>
    <w:rsid w:val="00637045"/>
    <w:rsid w:val="00640093"/>
    <w:rsid w:val="006416FD"/>
    <w:rsid w:val="006417AA"/>
    <w:rsid w:val="006422B9"/>
    <w:rsid w:val="00642C79"/>
    <w:rsid w:val="00643A3B"/>
    <w:rsid w:val="00643D16"/>
    <w:rsid w:val="0064601B"/>
    <w:rsid w:val="0064645E"/>
    <w:rsid w:val="0065321F"/>
    <w:rsid w:val="00655A8E"/>
    <w:rsid w:val="00656531"/>
    <w:rsid w:val="00657861"/>
    <w:rsid w:val="00657A25"/>
    <w:rsid w:val="006647D7"/>
    <w:rsid w:val="00670827"/>
    <w:rsid w:val="00670A3D"/>
    <w:rsid w:val="00671574"/>
    <w:rsid w:val="00671BB4"/>
    <w:rsid w:val="006734E7"/>
    <w:rsid w:val="00673612"/>
    <w:rsid w:val="00673F19"/>
    <w:rsid w:val="00674443"/>
    <w:rsid w:val="00674FFB"/>
    <w:rsid w:val="00675341"/>
    <w:rsid w:val="00682993"/>
    <w:rsid w:val="0068559F"/>
    <w:rsid w:val="00685D13"/>
    <w:rsid w:val="006940BD"/>
    <w:rsid w:val="00694E46"/>
    <w:rsid w:val="00695436"/>
    <w:rsid w:val="00696FAE"/>
    <w:rsid w:val="006976D6"/>
    <w:rsid w:val="00697A4C"/>
    <w:rsid w:val="006A009E"/>
    <w:rsid w:val="006A2E9B"/>
    <w:rsid w:val="006A6B04"/>
    <w:rsid w:val="006B073A"/>
    <w:rsid w:val="006C0312"/>
    <w:rsid w:val="006C073E"/>
    <w:rsid w:val="006C12E0"/>
    <w:rsid w:val="006C33A8"/>
    <w:rsid w:val="006C372E"/>
    <w:rsid w:val="006C65AA"/>
    <w:rsid w:val="006D2ACB"/>
    <w:rsid w:val="006D3435"/>
    <w:rsid w:val="006D4659"/>
    <w:rsid w:val="006E04D8"/>
    <w:rsid w:val="006F3DA5"/>
    <w:rsid w:val="006F481F"/>
    <w:rsid w:val="006F4CF2"/>
    <w:rsid w:val="00701BB5"/>
    <w:rsid w:val="00703274"/>
    <w:rsid w:val="0070434B"/>
    <w:rsid w:val="0070687F"/>
    <w:rsid w:val="0071249A"/>
    <w:rsid w:val="00712D75"/>
    <w:rsid w:val="0071571E"/>
    <w:rsid w:val="00720B8C"/>
    <w:rsid w:val="00722BB1"/>
    <w:rsid w:val="00723616"/>
    <w:rsid w:val="007237E9"/>
    <w:rsid w:val="00723E15"/>
    <w:rsid w:val="00724A18"/>
    <w:rsid w:val="0072518D"/>
    <w:rsid w:val="007254D4"/>
    <w:rsid w:val="00725795"/>
    <w:rsid w:val="00726197"/>
    <w:rsid w:val="00730DF1"/>
    <w:rsid w:val="00732C33"/>
    <w:rsid w:val="00734C8E"/>
    <w:rsid w:val="00736439"/>
    <w:rsid w:val="00737E4A"/>
    <w:rsid w:val="00740D88"/>
    <w:rsid w:val="00752746"/>
    <w:rsid w:val="0075297A"/>
    <w:rsid w:val="0075457B"/>
    <w:rsid w:val="00756392"/>
    <w:rsid w:val="00757153"/>
    <w:rsid w:val="00757B38"/>
    <w:rsid w:val="00760707"/>
    <w:rsid w:val="00761EEE"/>
    <w:rsid w:val="00762061"/>
    <w:rsid w:val="00767257"/>
    <w:rsid w:val="0076744C"/>
    <w:rsid w:val="007732E8"/>
    <w:rsid w:val="00777DAE"/>
    <w:rsid w:val="007817F2"/>
    <w:rsid w:val="00782518"/>
    <w:rsid w:val="00784700"/>
    <w:rsid w:val="007870F1"/>
    <w:rsid w:val="007878B5"/>
    <w:rsid w:val="00791E48"/>
    <w:rsid w:val="0079367E"/>
    <w:rsid w:val="007A3EC5"/>
    <w:rsid w:val="007A7C7C"/>
    <w:rsid w:val="007A7F72"/>
    <w:rsid w:val="007B08BE"/>
    <w:rsid w:val="007B37B2"/>
    <w:rsid w:val="007B6739"/>
    <w:rsid w:val="007B6A36"/>
    <w:rsid w:val="007B6A83"/>
    <w:rsid w:val="007C21A4"/>
    <w:rsid w:val="007C2497"/>
    <w:rsid w:val="007C414C"/>
    <w:rsid w:val="007C52E6"/>
    <w:rsid w:val="007C6E0A"/>
    <w:rsid w:val="007C7F97"/>
    <w:rsid w:val="007D1989"/>
    <w:rsid w:val="007D21F4"/>
    <w:rsid w:val="007D29C3"/>
    <w:rsid w:val="007D5988"/>
    <w:rsid w:val="007D5F52"/>
    <w:rsid w:val="007D6C38"/>
    <w:rsid w:val="007D7BC4"/>
    <w:rsid w:val="007E12C7"/>
    <w:rsid w:val="007E233E"/>
    <w:rsid w:val="007E3DF7"/>
    <w:rsid w:val="007E6119"/>
    <w:rsid w:val="007E7915"/>
    <w:rsid w:val="007F485C"/>
    <w:rsid w:val="007F5F8B"/>
    <w:rsid w:val="007F660F"/>
    <w:rsid w:val="008005D3"/>
    <w:rsid w:val="00801F37"/>
    <w:rsid w:val="008048BD"/>
    <w:rsid w:val="008048ED"/>
    <w:rsid w:val="00812BA6"/>
    <w:rsid w:val="0081624F"/>
    <w:rsid w:val="0081638D"/>
    <w:rsid w:val="00816678"/>
    <w:rsid w:val="00822F49"/>
    <w:rsid w:val="008230C4"/>
    <w:rsid w:val="00823A97"/>
    <w:rsid w:val="008246A8"/>
    <w:rsid w:val="00824E7B"/>
    <w:rsid w:val="00824FD2"/>
    <w:rsid w:val="008260A0"/>
    <w:rsid w:val="00830858"/>
    <w:rsid w:val="008312EA"/>
    <w:rsid w:val="00832B52"/>
    <w:rsid w:val="00833547"/>
    <w:rsid w:val="00833F7D"/>
    <w:rsid w:val="00834A08"/>
    <w:rsid w:val="00835EF1"/>
    <w:rsid w:val="008372D7"/>
    <w:rsid w:val="00837AFA"/>
    <w:rsid w:val="008405D2"/>
    <w:rsid w:val="00840780"/>
    <w:rsid w:val="00840B89"/>
    <w:rsid w:val="00844A49"/>
    <w:rsid w:val="00847E37"/>
    <w:rsid w:val="00847F2E"/>
    <w:rsid w:val="008524E6"/>
    <w:rsid w:val="0085473C"/>
    <w:rsid w:val="00855D25"/>
    <w:rsid w:val="00855E11"/>
    <w:rsid w:val="008607D2"/>
    <w:rsid w:val="00862375"/>
    <w:rsid w:val="0086274C"/>
    <w:rsid w:val="00862A2E"/>
    <w:rsid w:val="008631A3"/>
    <w:rsid w:val="00871AEF"/>
    <w:rsid w:val="00871F9E"/>
    <w:rsid w:val="00874F08"/>
    <w:rsid w:val="008753C0"/>
    <w:rsid w:val="00882A08"/>
    <w:rsid w:val="008831AF"/>
    <w:rsid w:val="00886184"/>
    <w:rsid w:val="00886E3B"/>
    <w:rsid w:val="0088773B"/>
    <w:rsid w:val="00890405"/>
    <w:rsid w:val="00893A68"/>
    <w:rsid w:val="00895BB9"/>
    <w:rsid w:val="008975F7"/>
    <w:rsid w:val="008A39FC"/>
    <w:rsid w:val="008A45EC"/>
    <w:rsid w:val="008A6AEA"/>
    <w:rsid w:val="008A6D15"/>
    <w:rsid w:val="008B4753"/>
    <w:rsid w:val="008B52AD"/>
    <w:rsid w:val="008B65ED"/>
    <w:rsid w:val="008C2638"/>
    <w:rsid w:val="008C3CEF"/>
    <w:rsid w:val="008C4AA3"/>
    <w:rsid w:val="008C4F1E"/>
    <w:rsid w:val="008C6C2E"/>
    <w:rsid w:val="008C7251"/>
    <w:rsid w:val="008C7742"/>
    <w:rsid w:val="008C7D2F"/>
    <w:rsid w:val="008D0040"/>
    <w:rsid w:val="008D1BCE"/>
    <w:rsid w:val="008D1EAD"/>
    <w:rsid w:val="008D321F"/>
    <w:rsid w:val="008D5062"/>
    <w:rsid w:val="008D5880"/>
    <w:rsid w:val="008D5BEF"/>
    <w:rsid w:val="008D6BDF"/>
    <w:rsid w:val="008E07D6"/>
    <w:rsid w:val="008E1150"/>
    <w:rsid w:val="008E15A8"/>
    <w:rsid w:val="008E32EB"/>
    <w:rsid w:val="008E384F"/>
    <w:rsid w:val="008E39F4"/>
    <w:rsid w:val="008E5D0C"/>
    <w:rsid w:val="008E5D94"/>
    <w:rsid w:val="008F2213"/>
    <w:rsid w:val="008F4FD2"/>
    <w:rsid w:val="008F7D01"/>
    <w:rsid w:val="009014D7"/>
    <w:rsid w:val="009044D6"/>
    <w:rsid w:val="00905F4C"/>
    <w:rsid w:val="009061CF"/>
    <w:rsid w:val="009061F7"/>
    <w:rsid w:val="00907F66"/>
    <w:rsid w:val="009102DE"/>
    <w:rsid w:val="00910D77"/>
    <w:rsid w:val="0091207E"/>
    <w:rsid w:val="0091323D"/>
    <w:rsid w:val="009154A1"/>
    <w:rsid w:val="0091557D"/>
    <w:rsid w:val="00915FC6"/>
    <w:rsid w:val="0091757D"/>
    <w:rsid w:val="009175EA"/>
    <w:rsid w:val="0092059C"/>
    <w:rsid w:val="0092081C"/>
    <w:rsid w:val="009236E1"/>
    <w:rsid w:val="009253DA"/>
    <w:rsid w:val="00926BFF"/>
    <w:rsid w:val="009313CE"/>
    <w:rsid w:val="009340F6"/>
    <w:rsid w:val="00935F7D"/>
    <w:rsid w:val="00936D05"/>
    <w:rsid w:val="00937F7F"/>
    <w:rsid w:val="00940F67"/>
    <w:rsid w:val="00942545"/>
    <w:rsid w:val="00943A41"/>
    <w:rsid w:val="009457F0"/>
    <w:rsid w:val="00945C72"/>
    <w:rsid w:val="00946589"/>
    <w:rsid w:val="00946F8A"/>
    <w:rsid w:val="00947AB3"/>
    <w:rsid w:val="00954C6B"/>
    <w:rsid w:val="00957281"/>
    <w:rsid w:val="00957FDB"/>
    <w:rsid w:val="009613B2"/>
    <w:rsid w:val="009625DB"/>
    <w:rsid w:val="00966790"/>
    <w:rsid w:val="009711D7"/>
    <w:rsid w:val="0097147B"/>
    <w:rsid w:val="00973AC4"/>
    <w:rsid w:val="00974B1C"/>
    <w:rsid w:val="0097506A"/>
    <w:rsid w:val="00976D1A"/>
    <w:rsid w:val="0098115C"/>
    <w:rsid w:val="009873C1"/>
    <w:rsid w:val="0099076B"/>
    <w:rsid w:val="00992934"/>
    <w:rsid w:val="00992E88"/>
    <w:rsid w:val="009931E9"/>
    <w:rsid w:val="0099359F"/>
    <w:rsid w:val="00993AC7"/>
    <w:rsid w:val="00993D01"/>
    <w:rsid w:val="009940BB"/>
    <w:rsid w:val="009955D1"/>
    <w:rsid w:val="00996A7B"/>
    <w:rsid w:val="009A098A"/>
    <w:rsid w:val="009A2B18"/>
    <w:rsid w:val="009A48A0"/>
    <w:rsid w:val="009A6D1E"/>
    <w:rsid w:val="009A73BA"/>
    <w:rsid w:val="009A7F53"/>
    <w:rsid w:val="009B055A"/>
    <w:rsid w:val="009C0FE7"/>
    <w:rsid w:val="009C1781"/>
    <w:rsid w:val="009C1AC2"/>
    <w:rsid w:val="009C28FC"/>
    <w:rsid w:val="009C595F"/>
    <w:rsid w:val="009D0312"/>
    <w:rsid w:val="009D10B8"/>
    <w:rsid w:val="009D1CE2"/>
    <w:rsid w:val="009D2B9B"/>
    <w:rsid w:val="009D3AF6"/>
    <w:rsid w:val="009D5702"/>
    <w:rsid w:val="009D58D5"/>
    <w:rsid w:val="009E608B"/>
    <w:rsid w:val="009E7FDC"/>
    <w:rsid w:val="009F664B"/>
    <w:rsid w:val="009F7EF9"/>
    <w:rsid w:val="00A00888"/>
    <w:rsid w:val="00A00903"/>
    <w:rsid w:val="00A030A2"/>
    <w:rsid w:val="00A04BFA"/>
    <w:rsid w:val="00A064D0"/>
    <w:rsid w:val="00A11908"/>
    <w:rsid w:val="00A1192E"/>
    <w:rsid w:val="00A15791"/>
    <w:rsid w:val="00A15930"/>
    <w:rsid w:val="00A15A49"/>
    <w:rsid w:val="00A16131"/>
    <w:rsid w:val="00A220BB"/>
    <w:rsid w:val="00A23019"/>
    <w:rsid w:val="00A233C0"/>
    <w:rsid w:val="00A24AEB"/>
    <w:rsid w:val="00A25BAE"/>
    <w:rsid w:val="00A30F1D"/>
    <w:rsid w:val="00A316F8"/>
    <w:rsid w:val="00A31A3E"/>
    <w:rsid w:val="00A32671"/>
    <w:rsid w:val="00A33290"/>
    <w:rsid w:val="00A33BB8"/>
    <w:rsid w:val="00A33E5A"/>
    <w:rsid w:val="00A34467"/>
    <w:rsid w:val="00A42652"/>
    <w:rsid w:val="00A42DEF"/>
    <w:rsid w:val="00A42F0D"/>
    <w:rsid w:val="00A43791"/>
    <w:rsid w:val="00A438BB"/>
    <w:rsid w:val="00A45A53"/>
    <w:rsid w:val="00A46110"/>
    <w:rsid w:val="00A5002D"/>
    <w:rsid w:val="00A50ADA"/>
    <w:rsid w:val="00A53305"/>
    <w:rsid w:val="00A54048"/>
    <w:rsid w:val="00A54B5D"/>
    <w:rsid w:val="00A55223"/>
    <w:rsid w:val="00A628EF"/>
    <w:rsid w:val="00A62BB1"/>
    <w:rsid w:val="00A638FD"/>
    <w:rsid w:val="00A73196"/>
    <w:rsid w:val="00A82A82"/>
    <w:rsid w:val="00A84581"/>
    <w:rsid w:val="00A84615"/>
    <w:rsid w:val="00A87684"/>
    <w:rsid w:val="00A90B22"/>
    <w:rsid w:val="00A91FAE"/>
    <w:rsid w:val="00A928E3"/>
    <w:rsid w:val="00A943B8"/>
    <w:rsid w:val="00A952E7"/>
    <w:rsid w:val="00A96B2C"/>
    <w:rsid w:val="00A97097"/>
    <w:rsid w:val="00A979BD"/>
    <w:rsid w:val="00AA1AA9"/>
    <w:rsid w:val="00AA210D"/>
    <w:rsid w:val="00AA2187"/>
    <w:rsid w:val="00AA3B1F"/>
    <w:rsid w:val="00AA4438"/>
    <w:rsid w:val="00AA5314"/>
    <w:rsid w:val="00AB0AC2"/>
    <w:rsid w:val="00AB35A5"/>
    <w:rsid w:val="00AB5072"/>
    <w:rsid w:val="00AB51CC"/>
    <w:rsid w:val="00AB738E"/>
    <w:rsid w:val="00AB7B7B"/>
    <w:rsid w:val="00AB7C7A"/>
    <w:rsid w:val="00AC0C9E"/>
    <w:rsid w:val="00AC2140"/>
    <w:rsid w:val="00AC627B"/>
    <w:rsid w:val="00AC671B"/>
    <w:rsid w:val="00AC70C5"/>
    <w:rsid w:val="00AC7B9E"/>
    <w:rsid w:val="00AD002F"/>
    <w:rsid w:val="00AD0AE2"/>
    <w:rsid w:val="00AD4D29"/>
    <w:rsid w:val="00AD53A9"/>
    <w:rsid w:val="00AE4715"/>
    <w:rsid w:val="00AE492B"/>
    <w:rsid w:val="00AE4939"/>
    <w:rsid w:val="00AE6C93"/>
    <w:rsid w:val="00AE6FA6"/>
    <w:rsid w:val="00AF244C"/>
    <w:rsid w:val="00AF25AB"/>
    <w:rsid w:val="00AF2FDC"/>
    <w:rsid w:val="00AF3D4A"/>
    <w:rsid w:val="00AF51A0"/>
    <w:rsid w:val="00AF7198"/>
    <w:rsid w:val="00B00CF3"/>
    <w:rsid w:val="00B06520"/>
    <w:rsid w:val="00B07943"/>
    <w:rsid w:val="00B13A64"/>
    <w:rsid w:val="00B16AD2"/>
    <w:rsid w:val="00B22224"/>
    <w:rsid w:val="00B31BCA"/>
    <w:rsid w:val="00B32064"/>
    <w:rsid w:val="00B32966"/>
    <w:rsid w:val="00B342D9"/>
    <w:rsid w:val="00B42755"/>
    <w:rsid w:val="00B46501"/>
    <w:rsid w:val="00B46B1B"/>
    <w:rsid w:val="00B47F79"/>
    <w:rsid w:val="00B51FD3"/>
    <w:rsid w:val="00B521C9"/>
    <w:rsid w:val="00B55219"/>
    <w:rsid w:val="00B57300"/>
    <w:rsid w:val="00B61C6A"/>
    <w:rsid w:val="00B63B96"/>
    <w:rsid w:val="00B63C93"/>
    <w:rsid w:val="00B649CE"/>
    <w:rsid w:val="00B64FE5"/>
    <w:rsid w:val="00B6512A"/>
    <w:rsid w:val="00B70B67"/>
    <w:rsid w:val="00B72744"/>
    <w:rsid w:val="00B74D75"/>
    <w:rsid w:val="00B74F7D"/>
    <w:rsid w:val="00B81AE0"/>
    <w:rsid w:val="00B84516"/>
    <w:rsid w:val="00B85675"/>
    <w:rsid w:val="00B85C35"/>
    <w:rsid w:val="00B86CE9"/>
    <w:rsid w:val="00B90DF7"/>
    <w:rsid w:val="00B91712"/>
    <w:rsid w:val="00B92573"/>
    <w:rsid w:val="00B931B9"/>
    <w:rsid w:val="00B939FC"/>
    <w:rsid w:val="00B9566C"/>
    <w:rsid w:val="00B95BE3"/>
    <w:rsid w:val="00BA2956"/>
    <w:rsid w:val="00BA5B09"/>
    <w:rsid w:val="00BA5C6D"/>
    <w:rsid w:val="00BA6FA8"/>
    <w:rsid w:val="00BB0180"/>
    <w:rsid w:val="00BB1265"/>
    <w:rsid w:val="00BB1CA4"/>
    <w:rsid w:val="00BB3898"/>
    <w:rsid w:val="00BB530D"/>
    <w:rsid w:val="00BB7740"/>
    <w:rsid w:val="00BC2A9E"/>
    <w:rsid w:val="00BC2E7C"/>
    <w:rsid w:val="00BC7E26"/>
    <w:rsid w:val="00BC7E8D"/>
    <w:rsid w:val="00BD1857"/>
    <w:rsid w:val="00BD25E5"/>
    <w:rsid w:val="00BD65D1"/>
    <w:rsid w:val="00BD662F"/>
    <w:rsid w:val="00BE07AD"/>
    <w:rsid w:val="00BE26DB"/>
    <w:rsid w:val="00BE34AD"/>
    <w:rsid w:val="00BE5E1E"/>
    <w:rsid w:val="00BF11C0"/>
    <w:rsid w:val="00BF1376"/>
    <w:rsid w:val="00BF33C7"/>
    <w:rsid w:val="00BF5391"/>
    <w:rsid w:val="00BF5B92"/>
    <w:rsid w:val="00BF5CF3"/>
    <w:rsid w:val="00C03B65"/>
    <w:rsid w:val="00C03D3D"/>
    <w:rsid w:val="00C103B7"/>
    <w:rsid w:val="00C13DF3"/>
    <w:rsid w:val="00C143FA"/>
    <w:rsid w:val="00C22E37"/>
    <w:rsid w:val="00C232D9"/>
    <w:rsid w:val="00C2543A"/>
    <w:rsid w:val="00C260D6"/>
    <w:rsid w:val="00C2629B"/>
    <w:rsid w:val="00C27E7D"/>
    <w:rsid w:val="00C31391"/>
    <w:rsid w:val="00C40F38"/>
    <w:rsid w:val="00C42431"/>
    <w:rsid w:val="00C43D15"/>
    <w:rsid w:val="00C44DC6"/>
    <w:rsid w:val="00C46704"/>
    <w:rsid w:val="00C527C3"/>
    <w:rsid w:val="00C53565"/>
    <w:rsid w:val="00C548B9"/>
    <w:rsid w:val="00C61591"/>
    <w:rsid w:val="00C65BBE"/>
    <w:rsid w:val="00C80C83"/>
    <w:rsid w:val="00C80CC0"/>
    <w:rsid w:val="00C82D2E"/>
    <w:rsid w:val="00C83465"/>
    <w:rsid w:val="00C83B69"/>
    <w:rsid w:val="00C849BB"/>
    <w:rsid w:val="00C851E1"/>
    <w:rsid w:val="00C86130"/>
    <w:rsid w:val="00C9360C"/>
    <w:rsid w:val="00C93641"/>
    <w:rsid w:val="00C93A62"/>
    <w:rsid w:val="00C943CD"/>
    <w:rsid w:val="00C955D7"/>
    <w:rsid w:val="00CA101C"/>
    <w:rsid w:val="00CA3D3E"/>
    <w:rsid w:val="00CA454D"/>
    <w:rsid w:val="00CB38D5"/>
    <w:rsid w:val="00CB5BBB"/>
    <w:rsid w:val="00CB62E2"/>
    <w:rsid w:val="00CC46E5"/>
    <w:rsid w:val="00CC7968"/>
    <w:rsid w:val="00CD00F4"/>
    <w:rsid w:val="00CD179A"/>
    <w:rsid w:val="00CD22FC"/>
    <w:rsid w:val="00CD3364"/>
    <w:rsid w:val="00CD451E"/>
    <w:rsid w:val="00CD664B"/>
    <w:rsid w:val="00CE085A"/>
    <w:rsid w:val="00CE47D0"/>
    <w:rsid w:val="00CE5071"/>
    <w:rsid w:val="00CF1DDA"/>
    <w:rsid w:val="00CF2880"/>
    <w:rsid w:val="00CF3F33"/>
    <w:rsid w:val="00CF42AA"/>
    <w:rsid w:val="00CF471A"/>
    <w:rsid w:val="00CF47EA"/>
    <w:rsid w:val="00CF6CDD"/>
    <w:rsid w:val="00D050B9"/>
    <w:rsid w:val="00D07079"/>
    <w:rsid w:val="00D1032D"/>
    <w:rsid w:val="00D1213F"/>
    <w:rsid w:val="00D12935"/>
    <w:rsid w:val="00D12D66"/>
    <w:rsid w:val="00D24157"/>
    <w:rsid w:val="00D25C35"/>
    <w:rsid w:val="00D262E1"/>
    <w:rsid w:val="00D31115"/>
    <w:rsid w:val="00D31851"/>
    <w:rsid w:val="00D3537E"/>
    <w:rsid w:val="00D37910"/>
    <w:rsid w:val="00D40BB5"/>
    <w:rsid w:val="00D451C5"/>
    <w:rsid w:val="00D46589"/>
    <w:rsid w:val="00D46878"/>
    <w:rsid w:val="00D51E78"/>
    <w:rsid w:val="00D51EB2"/>
    <w:rsid w:val="00D527CC"/>
    <w:rsid w:val="00D528AF"/>
    <w:rsid w:val="00D52DBD"/>
    <w:rsid w:val="00D53022"/>
    <w:rsid w:val="00D57BAD"/>
    <w:rsid w:val="00D61A86"/>
    <w:rsid w:val="00D62702"/>
    <w:rsid w:val="00D62D71"/>
    <w:rsid w:val="00D635A7"/>
    <w:rsid w:val="00D63B29"/>
    <w:rsid w:val="00D6619A"/>
    <w:rsid w:val="00D6645A"/>
    <w:rsid w:val="00D71BA8"/>
    <w:rsid w:val="00D72163"/>
    <w:rsid w:val="00D7352A"/>
    <w:rsid w:val="00D740BC"/>
    <w:rsid w:val="00D818DE"/>
    <w:rsid w:val="00D832B5"/>
    <w:rsid w:val="00D86148"/>
    <w:rsid w:val="00D86FB3"/>
    <w:rsid w:val="00D8733F"/>
    <w:rsid w:val="00D90CF4"/>
    <w:rsid w:val="00D91271"/>
    <w:rsid w:val="00D91823"/>
    <w:rsid w:val="00D94335"/>
    <w:rsid w:val="00D95178"/>
    <w:rsid w:val="00DA153D"/>
    <w:rsid w:val="00DA31F4"/>
    <w:rsid w:val="00DA7B99"/>
    <w:rsid w:val="00DB27C2"/>
    <w:rsid w:val="00DB4564"/>
    <w:rsid w:val="00DB78A1"/>
    <w:rsid w:val="00DC0012"/>
    <w:rsid w:val="00DC237C"/>
    <w:rsid w:val="00DC2500"/>
    <w:rsid w:val="00DC2EEF"/>
    <w:rsid w:val="00DC3CC5"/>
    <w:rsid w:val="00DC5584"/>
    <w:rsid w:val="00DC62A6"/>
    <w:rsid w:val="00DC6B25"/>
    <w:rsid w:val="00DC6DA1"/>
    <w:rsid w:val="00DD147F"/>
    <w:rsid w:val="00DD3A58"/>
    <w:rsid w:val="00DD5DE2"/>
    <w:rsid w:val="00DD6E9C"/>
    <w:rsid w:val="00DE4908"/>
    <w:rsid w:val="00DE66D4"/>
    <w:rsid w:val="00DF2C71"/>
    <w:rsid w:val="00DF3531"/>
    <w:rsid w:val="00DF392A"/>
    <w:rsid w:val="00DF46D7"/>
    <w:rsid w:val="00DF5A9B"/>
    <w:rsid w:val="00DF60B6"/>
    <w:rsid w:val="00DF639D"/>
    <w:rsid w:val="00E0012A"/>
    <w:rsid w:val="00E0133F"/>
    <w:rsid w:val="00E02AA4"/>
    <w:rsid w:val="00E039CE"/>
    <w:rsid w:val="00E064B9"/>
    <w:rsid w:val="00E12372"/>
    <w:rsid w:val="00E12D37"/>
    <w:rsid w:val="00E12F5B"/>
    <w:rsid w:val="00E140A8"/>
    <w:rsid w:val="00E14DE6"/>
    <w:rsid w:val="00E15735"/>
    <w:rsid w:val="00E15C09"/>
    <w:rsid w:val="00E205CA"/>
    <w:rsid w:val="00E2065E"/>
    <w:rsid w:val="00E21B6E"/>
    <w:rsid w:val="00E2426D"/>
    <w:rsid w:val="00E25E02"/>
    <w:rsid w:val="00E273A8"/>
    <w:rsid w:val="00E2753D"/>
    <w:rsid w:val="00E27FBC"/>
    <w:rsid w:val="00E31D28"/>
    <w:rsid w:val="00E40FF7"/>
    <w:rsid w:val="00E417B3"/>
    <w:rsid w:val="00E41D02"/>
    <w:rsid w:val="00E42983"/>
    <w:rsid w:val="00E43FF9"/>
    <w:rsid w:val="00E45E13"/>
    <w:rsid w:val="00E50697"/>
    <w:rsid w:val="00E51A78"/>
    <w:rsid w:val="00E52342"/>
    <w:rsid w:val="00E52EA7"/>
    <w:rsid w:val="00E52F0B"/>
    <w:rsid w:val="00E55E74"/>
    <w:rsid w:val="00E55F24"/>
    <w:rsid w:val="00E56C84"/>
    <w:rsid w:val="00E57E24"/>
    <w:rsid w:val="00E57FA6"/>
    <w:rsid w:val="00E652A3"/>
    <w:rsid w:val="00E65F1F"/>
    <w:rsid w:val="00E737CC"/>
    <w:rsid w:val="00E73F74"/>
    <w:rsid w:val="00E74981"/>
    <w:rsid w:val="00E755E1"/>
    <w:rsid w:val="00E779B1"/>
    <w:rsid w:val="00E9312E"/>
    <w:rsid w:val="00E9485C"/>
    <w:rsid w:val="00EA02E8"/>
    <w:rsid w:val="00EA1315"/>
    <w:rsid w:val="00EA443B"/>
    <w:rsid w:val="00EB1086"/>
    <w:rsid w:val="00EB1285"/>
    <w:rsid w:val="00EB28B9"/>
    <w:rsid w:val="00EB582C"/>
    <w:rsid w:val="00EB6A4A"/>
    <w:rsid w:val="00EC1725"/>
    <w:rsid w:val="00EC3869"/>
    <w:rsid w:val="00ED0191"/>
    <w:rsid w:val="00ED134B"/>
    <w:rsid w:val="00ED389B"/>
    <w:rsid w:val="00ED4609"/>
    <w:rsid w:val="00ED5BE9"/>
    <w:rsid w:val="00ED6085"/>
    <w:rsid w:val="00EE2DC5"/>
    <w:rsid w:val="00EE6ECF"/>
    <w:rsid w:val="00EF455E"/>
    <w:rsid w:val="00F0019E"/>
    <w:rsid w:val="00F0057D"/>
    <w:rsid w:val="00F00C85"/>
    <w:rsid w:val="00F02309"/>
    <w:rsid w:val="00F02CCC"/>
    <w:rsid w:val="00F03C89"/>
    <w:rsid w:val="00F0425A"/>
    <w:rsid w:val="00F07BCC"/>
    <w:rsid w:val="00F10378"/>
    <w:rsid w:val="00F113C8"/>
    <w:rsid w:val="00F11597"/>
    <w:rsid w:val="00F11906"/>
    <w:rsid w:val="00F119AC"/>
    <w:rsid w:val="00F11DD0"/>
    <w:rsid w:val="00F13114"/>
    <w:rsid w:val="00F131AE"/>
    <w:rsid w:val="00F1398E"/>
    <w:rsid w:val="00F14448"/>
    <w:rsid w:val="00F1483B"/>
    <w:rsid w:val="00F20E38"/>
    <w:rsid w:val="00F24E15"/>
    <w:rsid w:val="00F260DE"/>
    <w:rsid w:val="00F27363"/>
    <w:rsid w:val="00F27565"/>
    <w:rsid w:val="00F27E2D"/>
    <w:rsid w:val="00F311A6"/>
    <w:rsid w:val="00F33DC4"/>
    <w:rsid w:val="00F36B4F"/>
    <w:rsid w:val="00F4075E"/>
    <w:rsid w:val="00F410BC"/>
    <w:rsid w:val="00F41A7F"/>
    <w:rsid w:val="00F4401A"/>
    <w:rsid w:val="00F4412F"/>
    <w:rsid w:val="00F448F9"/>
    <w:rsid w:val="00F50EB2"/>
    <w:rsid w:val="00F512A8"/>
    <w:rsid w:val="00F512C4"/>
    <w:rsid w:val="00F55875"/>
    <w:rsid w:val="00F61ABC"/>
    <w:rsid w:val="00F61F1B"/>
    <w:rsid w:val="00F64E23"/>
    <w:rsid w:val="00F650C7"/>
    <w:rsid w:val="00F77365"/>
    <w:rsid w:val="00F81B74"/>
    <w:rsid w:val="00F90991"/>
    <w:rsid w:val="00F93F71"/>
    <w:rsid w:val="00F948E4"/>
    <w:rsid w:val="00F94A80"/>
    <w:rsid w:val="00FA3C2F"/>
    <w:rsid w:val="00FA4AF8"/>
    <w:rsid w:val="00FC0119"/>
    <w:rsid w:val="00FC1443"/>
    <w:rsid w:val="00FC1674"/>
    <w:rsid w:val="00FC42AF"/>
    <w:rsid w:val="00FC64E5"/>
    <w:rsid w:val="00FD4479"/>
    <w:rsid w:val="00FE1868"/>
    <w:rsid w:val="00FE2DE4"/>
    <w:rsid w:val="00FE5801"/>
    <w:rsid w:val="00FE67D0"/>
    <w:rsid w:val="00FF2A47"/>
    <w:rsid w:val="00FF66BF"/>
    <w:rsid w:val="00FF7713"/>
    <w:rsid w:val="03E0542E"/>
    <w:rsid w:val="043503CC"/>
    <w:rsid w:val="088FC1E8"/>
    <w:rsid w:val="09E34256"/>
    <w:rsid w:val="0A4BDDE3"/>
    <w:rsid w:val="0AB311D3"/>
    <w:rsid w:val="0BB64935"/>
    <w:rsid w:val="0E83C1AA"/>
    <w:rsid w:val="1031201A"/>
    <w:rsid w:val="115576FC"/>
    <w:rsid w:val="1730DB41"/>
    <w:rsid w:val="1A020B85"/>
    <w:rsid w:val="1C298F31"/>
    <w:rsid w:val="1E5C0053"/>
    <w:rsid w:val="2259F243"/>
    <w:rsid w:val="31FF0AFA"/>
    <w:rsid w:val="3465BE3D"/>
    <w:rsid w:val="34F2AB10"/>
    <w:rsid w:val="36E5DC27"/>
    <w:rsid w:val="377A57B5"/>
    <w:rsid w:val="37C6D688"/>
    <w:rsid w:val="3CD188C1"/>
    <w:rsid w:val="41769B9C"/>
    <w:rsid w:val="434BBD97"/>
    <w:rsid w:val="4B956D77"/>
    <w:rsid w:val="4C523BB5"/>
    <w:rsid w:val="4CB81F53"/>
    <w:rsid w:val="515EA463"/>
    <w:rsid w:val="53D728FA"/>
    <w:rsid w:val="5499F25C"/>
    <w:rsid w:val="5FBDC5C2"/>
    <w:rsid w:val="5FF3A251"/>
    <w:rsid w:val="60EEFCBF"/>
    <w:rsid w:val="645E1245"/>
    <w:rsid w:val="66A28887"/>
    <w:rsid w:val="6A0DE466"/>
    <w:rsid w:val="6C32D957"/>
    <w:rsid w:val="6EC10AEA"/>
    <w:rsid w:val="6ED9CDA5"/>
    <w:rsid w:val="737D0F80"/>
    <w:rsid w:val="76C4F992"/>
    <w:rsid w:val="79301367"/>
    <w:rsid w:val="79CA71D3"/>
    <w:rsid w:val="7C4F2344"/>
    <w:rsid w:val="7D258FF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4536"/>
  <w15:chartTrackingRefBased/>
  <w15:docId w15:val="{21390F4A-9CD1-4E76-928D-14808942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7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2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438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1D02"/>
    <w:pPr>
      <w:ind w:left="720"/>
      <w:contextualSpacing/>
    </w:pPr>
  </w:style>
  <w:style w:type="character" w:styleId="a4">
    <w:name w:val="annotation reference"/>
    <w:basedOn w:val="a0"/>
    <w:uiPriority w:val="99"/>
    <w:semiHidden/>
    <w:unhideWhenUsed/>
    <w:rsid w:val="00E57FA6"/>
    <w:rPr>
      <w:sz w:val="16"/>
      <w:szCs w:val="16"/>
    </w:rPr>
  </w:style>
  <w:style w:type="paragraph" w:styleId="a5">
    <w:name w:val="annotation text"/>
    <w:basedOn w:val="a"/>
    <w:link w:val="a6"/>
    <w:uiPriority w:val="99"/>
    <w:unhideWhenUsed/>
    <w:rsid w:val="00E57FA6"/>
    <w:pPr>
      <w:spacing w:line="240" w:lineRule="auto"/>
    </w:pPr>
    <w:rPr>
      <w:sz w:val="20"/>
      <w:szCs w:val="20"/>
    </w:rPr>
  </w:style>
  <w:style w:type="character" w:customStyle="1" w:styleId="a6">
    <w:name w:val="批注文字 字符"/>
    <w:basedOn w:val="a0"/>
    <w:link w:val="a5"/>
    <w:uiPriority w:val="99"/>
    <w:rsid w:val="00E57FA6"/>
    <w:rPr>
      <w:sz w:val="20"/>
      <w:szCs w:val="20"/>
    </w:rPr>
  </w:style>
  <w:style w:type="paragraph" w:styleId="a7">
    <w:name w:val="annotation subject"/>
    <w:basedOn w:val="a5"/>
    <w:next w:val="a5"/>
    <w:link w:val="a8"/>
    <w:uiPriority w:val="99"/>
    <w:semiHidden/>
    <w:unhideWhenUsed/>
    <w:rsid w:val="00E57FA6"/>
    <w:rPr>
      <w:b/>
      <w:bCs/>
    </w:rPr>
  </w:style>
  <w:style w:type="character" w:customStyle="1" w:styleId="a8">
    <w:name w:val="批注主题 字符"/>
    <w:basedOn w:val="a6"/>
    <w:link w:val="a7"/>
    <w:uiPriority w:val="99"/>
    <w:semiHidden/>
    <w:rsid w:val="00E57FA6"/>
    <w:rPr>
      <w:b/>
      <w:bCs/>
      <w:sz w:val="20"/>
      <w:szCs w:val="20"/>
    </w:rPr>
  </w:style>
  <w:style w:type="character" w:customStyle="1" w:styleId="10">
    <w:name w:val="标题 1 字符"/>
    <w:basedOn w:val="a0"/>
    <w:link w:val="1"/>
    <w:uiPriority w:val="9"/>
    <w:rsid w:val="007870F1"/>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9299E"/>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004351"/>
    <w:pPr>
      <w:spacing w:after="0" w:line="240" w:lineRule="auto"/>
    </w:pPr>
    <w:rPr>
      <w:rFonts w:eastAsiaTheme="minorEastAsia"/>
      <w:lang w:eastAsia="de-DE"/>
    </w:rPr>
  </w:style>
  <w:style w:type="character" w:customStyle="1" w:styleId="aa">
    <w:name w:val="无间隔 字符"/>
    <w:basedOn w:val="a0"/>
    <w:link w:val="a9"/>
    <w:uiPriority w:val="1"/>
    <w:rsid w:val="00004351"/>
    <w:rPr>
      <w:rFonts w:eastAsiaTheme="minorEastAsia"/>
      <w:lang w:eastAsia="de-DE"/>
    </w:rPr>
  </w:style>
  <w:style w:type="paragraph" w:styleId="TOC">
    <w:name w:val="TOC Heading"/>
    <w:basedOn w:val="1"/>
    <w:next w:val="a"/>
    <w:uiPriority w:val="39"/>
    <w:unhideWhenUsed/>
    <w:qFormat/>
    <w:rsid w:val="009061F7"/>
    <w:pPr>
      <w:outlineLvl w:val="9"/>
    </w:pPr>
    <w:rPr>
      <w:lang w:eastAsia="de-DE"/>
    </w:rPr>
  </w:style>
  <w:style w:type="paragraph" w:styleId="TOC1">
    <w:name w:val="toc 1"/>
    <w:basedOn w:val="a"/>
    <w:next w:val="a"/>
    <w:autoRedefine/>
    <w:uiPriority w:val="39"/>
    <w:unhideWhenUsed/>
    <w:rsid w:val="009061F7"/>
    <w:pPr>
      <w:spacing w:after="100"/>
    </w:pPr>
  </w:style>
  <w:style w:type="paragraph" w:styleId="TOC2">
    <w:name w:val="toc 2"/>
    <w:basedOn w:val="a"/>
    <w:next w:val="a"/>
    <w:autoRedefine/>
    <w:uiPriority w:val="39"/>
    <w:unhideWhenUsed/>
    <w:rsid w:val="009061F7"/>
    <w:pPr>
      <w:spacing w:after="100"/>
      <w:ind w:left="220"/>
    </w:pPr>
  </w:style>
  <w:style w:type="character" w:styleId="ab">
    <w:name w:val="Hyperlink"/>
    <w:basedOn w:val="a0"/>
    <w:uiPriority w:val="99"/>
    <w:unhideWhenUsed/>
    <w:rsid w:val="009061F7"/>
    <w:rPr>
      <w:color w:val="0563C1" w:themeColor="hyperlink"/>
      <w:u w:val="single"/>
    </w:rPr>
  </w:style>
  <w:style w:type="paragraph" w:styleId="ac">
    <w:name w:val="Revision"/>
    <w:hidden/>
    <w:uiPriority w:val="99"/>
    <w:semiHidden/>
    <w:rsid w:val="00454A83"/>
    <w:pPr>
      <w:spacing w:after="0" w:line="240" w:lineRule="auto"/>
    </w:pPr>
  </w:style>
  <w:style w:type="paragraph" w:customStyle="1" w:styleId="Literaturverzeichnis1">
    <w:name w:val="Literaturverzeichnis1"/>
    <w:basedOn w:val="a"/>
    <w:link w:val="BibliographyZchn"/>
    <w:rsid w:val="00A1192E"/>
    <w:pPr>
      <w:tabs>
        <w:tab w:val="left" w:pos="380"/>
      </w:tabs>
      <w:spacing w:after="240" w:line="240" w:lineRule="auto"/>
      <w:ind w:left="384" w:hanging="384"/>
    </w:pPr>
    <w:rPr>
      <w:lang w:val="en-US"/>
    </w:rPr>
  </w:style>
  <w:style w:type="character" w:customStyle="1" w:styleId="BibliographyZchn">
    <w:name w:val="Bibliography Zchn"/>
    <w:basedOn w:val="a0"/>
    <w:link w:val="Literaturverzeichnis1"/>
    <w:rsid w:val="00A1192E"/>
    <w:rPr>
      <w:lang w:val="en-US"/>
    </w:rPr>
  </w:style>
  <w:style w:type="character" w:customStyle="1" w:styleId="normaltextrun">
    <w:name w:val="normaltextrun"/>
    <w:basedOn w:val="a0"/>
    <w:rsid w:val="00A42F0D"/>
  </w:style>
  <w:style w:type="character" w:customStyle="1" w:styleId="eop">
    <w:name w:val="eop"/>
    <w:basedOn w:val="a0"/>
    <w:rsid w:val="00A42F0D"/>
  </w:style>
  <w:style w:type="character" w:customStyle="1" w:styleId="spellingerror">
    <w:name w:val="spellingerror"/>
    <w:basedOn w:val="a0"/>
    <w:rsid w:val="00A42F0D"/>
  </w:style>
  <w:style w:type="paragraph" w:customStyle="1" w:styleId="paragraph">
    <w:name w:val="paragraph"/>
    <w:basedOn w:val="a"/>
    <w:rsid w:val="00A42F0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ad">
    <w:name w:val="header"/>
    <w:basedOn w:val="a"/>
    <w:link w:val="ae"/>
    <w:uiPriority w:val="99"/>
    <w:unhideWhenUsed/>
    <w:rsid w:val="0070434B"/>
    <w:pPr>
      <w:tabs>
        <w:tab w:val="center" w:pos="4536"/>
        <w:tab w:val="right" w:pos="9072"/>
      </w:tabs>
      <w:spacing w:after="0" w:line="240" w:lineRule="auto"/>
    </w:pPr>
  </w:style>
  <w:style w:type="character" w:customStyle="1" w:styleId="ae">
    <w:name w:val="页眉 字符"/>
    <w:basedOn w:val="a0"/>
    <w:link w:val="ad"/>
    <w:uiPriority w:val="99"/>
    <w:rsid w:val="0070434B"/>
  </w:style>
  <w:style w:type="paragraph" w:styleId="af">
    <w:name w:val="footer"/>
    <w:basedOn w:val="a"/>
    <w:link w:val="af0"/>
    <w:uiPriority w:val="99"/>
    <w:unhideWhenUsed/>
    <w:rsid w:val="0070434B"/>
    <w:pPr>
      <w:tabs>
        <w:tab w:val="center" w:pos="4536"/>
        <w:tab w:val="right" w:pos="9072"/>
      </w:tabs>
      <w:spacing w:after="0" w:line="240" w:lineRule="auto"/>
    </w:pPr>
  </w:style>
  <w:style w:type="character" w:customStyle="1" w:styleId="af0">
    <w:name w:val="页脚 字符"/>
    <w:basedOn w:val="a0"/>
    <w:link w:val="af"/>
    <w:uiPriority w:val="99"/>
    <w:rsid w:val="0070434B"/>
  </w:style>
  <w:style w:type="paragraph" w:styleId="af1">
    <w:name w:val="caption"/>
    <w:basedOn w:val="a"/>
    <w:next w:val="a"/>
    <w:uiPriority w:val="35"/>
    <w:unhideWhenUsed/>
    <w:qFormat/>
    <w:rsid w:val="00C80C83"/>
    <w:pPr>
      <w:spacing w:after="200" w:line="240" w:lineRule="auto"/>
    </w:pPr>
    <w:rPr>
      <w:i/>
      <w:iCs/>
      <w:color w:val="44546A" w:themeColor="text2"/>
      <w:sz w:val="18"/>
      <w:szCs w:val="18"/>
    </w:rPr>
  </w:style>
  <w:style w:type="table" w:styleId="21">
    <w:name w:val="Plain Table 2"/>
    <w:basedOn w:val="a1"/>
    <w:uiPriority w:val="42"/>
    <w:rsid w:val="000A34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semiHidden/>
    <w:rsid w:val="00A438BB"/>
    <w:rPr>
      <w:rFonts w:asciiTheme="majorHAnsi" w:eastAsiaTheme="majorEastAsia" w:hAnsiTheme="majorHAnsi" w:cstheme="majorBidi"/>
      <w:color w:val="1F3763" w:themeColor="accent1" w:themeShade="7F"/>
      <w:sz w:val="24"/>
      <w:szCs w:val="24"/>
    </w:rPr>
  </w:style>
  <w:style w:type="character" w:styleId="af2">
    <w:name w:val="Unresolved Mention"/>
    <w:basedOn w:val="a0"/>
    <w:uiPriority w:val="99"/>
    <w:semiHidden/>
    <w:unhideWhenUsed/>
    <w:rsid w:val="004E3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5345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rojekte.uni-erfurt.de/cosmo2020/files/COSMO_W53.pdf" TargetMode="External"/><Relationship Id="rId2" Type="http://schemas.openxmlformats.org/officeDocument/2006/relationships/hyperlink" Target="https://www.mpg.de/17673849/vaccination-willingness-in-europe" TargetMode="External"/><Relationship Id="rId1" Type="http://schemas.openxmlformats.org/officeDocument/2006/relationships/hyperlink" Target="https://www.rki.de/DE/Content/InfAZ/N/Neuartiges_Coronavirus/Projekte_RKI/COVIMO_Reports/covimo_studie_bericht_2.pdf?__blob=publicationFile" TargetMode="External"/><Relationship Id="rId6" Type="http://schemas.openxmlformats.org/officeDocument/2006/relationships/hyperlink" Target="https://projekte.uni-erfurt.de/cosmo2020/web/" TargetMode="External"/><Relationship Id="rId5" Type="http://schemas.openxmlformats.org/officeDocument/2006/relationships/hyperlink" Target="https://www.rnd.de/politik/faktencheck-afd-politiker-verbreitet-im-bundestag-falsche-zahlen-zu-impfnebenwirkungen-27IIOROKRLX2MXSVHI5KOAC2LM.html" TargetMode="External"/><Relationship Id="rId4" Type="http://schemas.openxmlformats.org/officeDocument/2006/relationships/hyperlink" Target="https://journals.plos.org/plosone/article?id=10.1371/journal.pone.02595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5d82d471695ec5/Dokumente/Studium/Master%20Epidemiologie/2.%20Semester/Forschungsprojekt/Forschungsprojekt/3.%20Semester/Deskription_Corona-Tei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Total vaccine by manufacturer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1-26C7-4493-9F01-EA9A32B858EF}"/>
              </c:ext>
            </c:extLst>
          </c:dPt>
          <c:dPt>
            <c:idx val="1"/>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3-26C7-4493-9F01-EA9A32B858EF}"/>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26C7-4493-9F01-EA9A32B858EF}"/>
              </c:ext>
            </c:extLst>
          </c:dPt>
          <c:dPt>
            <c:idx val="3"/>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7-26C7-4493-9F01-EA9A32B858EF}"/>
              </c:ext>
            </c:extLst>
          </c:dPt>
          <c:dPt>
            <c:idx val="4"/>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09-26C7-4493-9F01-EA9A32B858EF}"/>
              </c:ext>
            </c:extLst>
          </c:dPt>
          <c:dLbls>
            <c:dLbl>
              <c:idx val="0"/>
              <c:layout>
                <c:manualLayout>
                  <c:x val="-6.0412845528144341E-2"/>
                  <c:y val="0.11736224461304039"/>
                </c:manualLayout>
              </c:layout>
              <c:tx>
                <c:rich>
                  <a:bodyPr rot="0" spcFirstLastPara="1" vertOverflow="ellipsis" vert="horz" wrap="square" lIns="38100" tIns="19050" rIns="38100" bIns="19050" anchor="ctr" anchorCtr="0">
                    <a:spAutoFit/>
                  </a:bodyPr>
                  <a:lstStyle/>
                  <a:p>
                    <a:pPr algn="ctr">
                      <a:defRPr lang="en-US" sz="1000" b="0" i="0" u="none" strike="noStrike" kern="1200" baseline="0">
                        <a:solidFill>
                          <a:srgbClr val="000000">
                            <a:lumMod val="75000"/>
                            <a:lumOff val="25000"/>
                          </a:srgbClr>
                        </a:solidFill>
                        <a:latin typeface="+mn-lt"/>
                        <a:ea typeface="+mn-ea"/>
                        <a:cs typeface="+mn-cs"/>
                      </a:defRPr>
                    </a:pPr>
                    <a:fld id="{76B44B8B-7CF1-594A-B162-CD2E51F26A5E}" type="VALUE">
                      <a:rPr lang="en-US" sz="1000" smtClean="0"/>
                      <a:pPr algn="ctr">
                        <a:defRPr lang="en-US" sz="1000">
                          <a:solidFill>
                            <a:srgbClr val="000000">
                              <a:lumMod val="75000"/>
                              <a:lumOff val="25000"/>
                            </a:srgbClr>
                          </a:solidFill>
                        </a:defRPr>
                      </a:pPr>
                      <a:t>[值]</a:t>
                    </a:fld>
                    <a:endParaRPr lang="en-US" sz="1000" baseline="0"/>
                  </a:p>
                  <a:p>
                    <a:pPr algn="ctr">
                      <a:defRPr lang="en-US" sz="1000">
                        <a:solidFill>
                          <a:srgbClr val="000000">
                            <a:lumMod val="75000"/>
                            <a:lumOff val="25000"/>
                          </a:srgbClr>
                        </a:solidFill>
                      </a:defRPr>
                    </a:pPr>
                    <a:r>
                      <a:rPr lang="en-US" sz="1000" baseline="0"/>
                      <a:t> (8.674%)</a:t>
                    </a:r>
                  </a:p>
                </c:rich>
              </c:tx>
              <c:spPr>
                <a:noFill/>
                <a:ln>
                  <a:noFill/>
                </a:ln>
                <a:effectLst/>
              </c:spPr>
              <c:txPr>
                <a:bodyPr rot="0" spcFirstLastPara="1" vertOverflow="ellipsis" vert="horz" wrap="square" lIns="38100" tIns="19050" rIns="38100" bIns="19050" anchor="ctr" anchorCtr="0">
                  <a:spAutoFit/>
                </a:bodyPr>
                <a:lstStyle/>
                <a:p>
                  <a:pPr algn="ctr">
                    <a:defRPr lang="en-US" sz="1000" b="0" i="0" u="none" strike="noStrike" kern="1200" baseline="0">
                      <a:solidFill>
                        <a:srgbClr val="000000">
                          <a:lumMod val="75000"/>
                          <a:lumOff val="25000"/>
                        </a:srgbClr>
                      </a:solidFill>
                      <a:latin typeface="+mn-lt"/>
                      <a:ea typeface="+mn-ea"/>
                      <a:cs typeface="+mn-cs"/>
                    </a:defRPr>
                  </a:pPr>
                  <a:endParaRPr lang="de-DE"/>
                </a:p>
              </c:txPr>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26C7-4493-9F01-EA9A32B858EF}"/>
                </c:ext>
              </c:extLst>
            </c:dLbl>
            <c:dLbl>
              <c:idx val="1"/>
              <c:layout>
                <c:manualLayout>
                  <c:x val="-8.4226387475492617E-2"/>
                  <c:y val="-0.20176792188290732"/>
                </c:manualLayout>
              </c:layout>
              <c:tx>
                <c:rich>
                  <a:bodyPr rot="0" spcFirstLastPara="1" vertOverflow="ellipsis" vert="horz" wrap="square" lIns="38100" tIns="19050" rIns="38100" bIns="19050" anchor="ctr" anchorCtr="0">
                    <a:spAutoFit/>
                  </a:bodyPr>
                  <a:lstStyle/>
                  <a:p>
                    <a:pPr algn="ctr">
                      <a:defRPr lang="en-US" sz="1000" b="0" i="0" u="none" strike="noStrike" kern="1200" baseline="0">
                        <a:solidFill>
                          <a:srgbClr val="000000">
                            <a:lumMod val="75000"/>
                            <a:lumOff val="25000"/>
                          </a:srgbClr>
                        </a:solidFill>
                        <a:latin typeface="+mn-lt"/>
                        <a:ea typeface="+mn-ea"/>
                        <a:cs typeface="+mn-cs"/>
                      </a:defRPr>
                    </a:pPr>
                    <a:fld id="{6C05F987-C222-1441-AD80-BE1C1043797F}" type="VALUE">
                      <a:rPr lang="en-US" sz="1000" smtClean="0"/>
                      <a:pPr algn="ctr">
                        <a:defRPr lang="en-US" sz="1000">
                          <a:solidFill>
                            <a:srgbClr val="000000">
                              <a:lumMod val="75000"/>
                              <a:lumOff val="25000"/>
                            </a:srgbClr>
                          </a:solidFill>
                        </a:defRPr>
                      </a:pPr>
                      <a:t>[值]</a:t>
                    </a:fld>
                    <a:r>
                      <a:rPr lang="en-US" sz="1000" baseline="0"/>
                      <a:t> </a:t>
                    </a:r>
                  </a:p>
                  <a:p>
                    <a:pPr algn="ctr">
                      <a:defRPr lang="en-US" sz="1000">
                        <a:solidFill>
                          <a:srgbClr val="000000">
                            <a:lumMod val="75000"/>
                            <a:lumOff val="25000"/>
                          </a:srgbClr>
                        </a:solidFill>
                      </a:defRPr>
                    </a:pPr>
                    <a:r>
                      <a:rPr lang="en-US" sz="1000" baseline="0"/>
                      <a:t>(72.497%)</a:t>
                    </a:r>
                  </a:p>
                </c:rich>
              </c:tx>
              <c:spPr>
                <a:noFill/>
                <a:ln>
                  <a:noFill/>
                </a:ln>
                <a:effectLst/>
              </c:spPr>
              <c:txPr>
                <a:bodyPr rot="0" spcFirstLastPara="1" vertOverflow="ellipsis" vert="horz" wrap="square" lIns="38100" tIns="19050" rIns="38100" bIns="19050" anchor="ctr" anchorCtr="0">
                  <a:spAutoFit/>
                </a:bodyPr>
                <a:lstStyle/>
                <a:p>
                  <a:pPr algn="ctr">
                    <a:defRPr lang="en-US" sz="1000" b="0" i="0" u="none" strike="noStrike" kern="1200" baseline="0">
                      <a:solidFill>
                        <a:srgbClr val="000000">
                          <a:lumMod val="75000"/>
                          <a:lumOff val="25000"/>
                        </a:srgbClr>
                      </a:solidFill>
                      <a:latin typeface="+mn-lt"/>
                      <a:ea typeface="+mn-ea"/>
                      <a:cs typeface="+mn-cs"/>
                    </a:defRPr>
                  </a:pPr>
                  <a:endParaRPr lang="de-DE"/>
                </a:p>
              </c:txPr>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26C7-4493-9F01-EA9A32B858EF}"/>
                </c:ext>
              </c:extLst>
            </c:dLbl>
            <c:dLbl>
              <c:idx val="2"/>
              <c:layout>
                <c:manualLayout>
                  <c:x val="-2.0158207088335479E-2"/>
                  <c:y val="-2.1694628596957297E-2"/>
                </c:manualLayout>
              </c:layout>
              <c:tx>
                <c:rich>
                  <a:bodyPr rot="0" spcFirstLastPara="1" vertOverflow="ellipsis" vert="horz" wrap="square" lIns="38100" tIns="19050" rIns="38100" bIns="19050" anchor="ctr" anchorCtr="0">
                    <a:spAutoFit/>
                  </a:bodyPr>
                  <a:lstStyle/>
                  <a:p>
                    <a:pPr algn="ctr">
                      <a:defRPr lang="en-US" sz="1000" b="0" i="0" u="none" strike="noStrike" kern="1200" baseline="0">
                        <a:solidFill>
                          <a:schemeClr val="tx1">
                            <a:lumMod val="75000"/>
                            <a:lumOff val="25000"/>
                          </a:schemeClr>
                        </a:solidFill>
                        <a:latin typeface="+mn-lt"/>
                        <a:ea typeface="+mn-ea"/>
                        <a:cs typeface="+mn-cs"/>
                      </a:defRPr>
                    </a:pPr>
                    <a:fld id="{E2FB57FF-B1BE-445C-981C-1BED08C931AE}" type="VALUE">
                      <a:rPr lang="en-US" sz="1000" smtClean="0"/>
                      <a:pPr algn="ctr">
                        <a:defRPr lang="en-US" sz="1000"/>
                      </a:pPr>
                      <a:t>[值]</a:t>
                    </a:fld>
                    <a:r>
                      <a:rPr lang="en-US" sz="1000" baseline="0"/>
                      <a:t> </a:t>
                    </a:r>
                  </a:p>
                  <a:p>
                    <a:pPr algn="ctr">
                      <a:defRPr lang="en-US" sz="1000"/>
                    </a:pPr>
                    <a:r>
                      <a:rPr lang="en-US" sz="1000" baseline="0"/>
                      <a:t>(2.821%)</a:t>
                    </a:r>
                  </a:p>
                </c:rich>
              </c:tx>
              <c:spPr>
                <a:noFill/>
                <a:ln>
                  <a:noFill/>
                </a:ln>
                <a:effectLst/>
              </c:spPr>
              <c:txPr>
                <a:bodyPr rot="0" spcFirstLastPara="1" vertOverflow="ellipsis" vert="horz" wrap="square" lIns="38100" tIns="19050" rIns="38100" bIns="19050" anchor="ctr" anchorCtr="0">
                  <a:spAutoFit/>
                </a:bodyPr>
                <a:lstStyle/>
                <a:p>
                  <a:pPr algn="ctr">
                    <a:defRPr lang="en-US" sz="10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5-26C7-4493-9F01-EA9A32B858EF}"/>
                </c:ext>
              </c:extLst>
            </c:dLbl>
            <c:dLbl>
              <c:idx val="3"/>
              <c:layout>
                <c:manualLayout>
                  <c:x val="9.742919926520692E-2"/>
                  <c:y val="0.11437932897343216"/>
                </c:manualLayout>
              </c:layout>
              <c:tx>
                <c:rich>
                  <a:bodyPr rot="0" spcFirstLastPara="1" vertOverflow="ellipsis" vert="horz" wrap="square" lIns="38100" tIns="19050" rIns="38100" bIns="19050" anchor="ctr" anchorCtr="0">
                    <a:spAutoFit/>
                  </a:bodyPr>
                  <a:lstStyle/>
                  <a:p>
                    <a:pPr algn="ctr">
                      <a:defRPr lang="en-US" sz="1200" b="0" i="0" u="none" strike="noStrike" kern="1200" baseline="0">
                        <a:solidFill>
                          <a:srgbClr val="000000">
                            <a:lumMod val="75000"/>
                            <a:lumOff val="25000"/>
                          </a:srgbClr>
                        </a:solidFill>
                        <a:latin typeface="+mn-lt"/>
                        <a:ea typeface="+mn-ea"/>
                        <a:cs typeface="+mn-cs"/>
                      </a:defRPr>
                    </a:pPr>
                    <a:fld id="{9338914B-2101-944D-881A-F834706492E6}" type="VALUE">
                      <a:rPr lang="en-US" sz="1000" smtClean="0"/>
                      <a:pPr algn="ctr">
                        <a:defRPr lang="en-US" sz="1200">
                          <a:solidFill>
                            <a:srgbClr val="000000">
                              <a:lumMod val="75000"/>
                              <a:lumOff val="25000"/>
                            </a:srgbClr>
                          </a:solidFill>
                        </a:defRPr>
                      </a:pPr>
                      <a:t>[值]</a:t>
                    </a:fld>
                    <a:br>
                      <a:rPr lang="en-US" sz="1000" baseline="0"/>
                    </a:br>
                    <a:r>
                      <a:rPr lang="en-US" sz="1000" baseline="0"/>
                      <a:t>(15.656%)</a:t>
                    </a:r>
                  </a:p>
                </c:rich>
              </c:tx>
              <c:spPr>
                <a:noFill/>
                <a:ln>
                  <a:noFill/>
                </a:ln>
                <a:effectLst/>
              </c:spPr>
              <c:txPr>
                <a:bodyPr rot="0" spcFirstLastPara="1" vertOverflow="ellipsis" vert="horz" wrap="square" lIns="38100" tIns="19050" rIns="38100" bIns="19050" anchor="ctr" anchorCtr="0">
                  <a:spAutoFit/>
                </a:bodyPr>
                <a:lstStyle/>
                <a:p>
                  <a:pPr algn="ctr">
                    <a:defRPr lang="en-US" sz="1200" b="0" i="0" u="none" strike="noStrike" kern="1200" baseline="0">
                      <a:solidFill>
                        <a:srgbClr val="000000">
                          <a:lumMod val="75000"/>
                          <a:lumOff val="25000"/>
                        </a:srgbClr>
                      </a:solidFill>
                      <a:latin typeface="+mn-lt"/>
                      <a:ea typeface="+mn-ea"/>
                      <a:cs typeface="+mn-cs"/>
                    </a:defRPr>
                  </a:pPr>
                  <a:endParaRPr lang="de-DE"/>
                </a:p>
              </c:txPr>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7-26C7-4493-9F01-EA9A32B858EF}"/>
                </c:ext>
              </c:extLst>
            </c:dLbl>
            <c:dLbl>
              <c:idx val="4"/>
              <c:tx>
                <c:rich>
                  <a:bodyPr rot="0" spcFirstLastPara="1" vertOverflow="ellipsis" vert="horz" wrap="square" lIns="38100" tIns="19050" rIns="38100" bIns="19050" anchor="ctr" anchorCtr="0">
                    <a:spAutoFit/>
                  </a:bodyPr>
                  <a:lstStyle/>
                  <a:p>
                    <a:pPr algn="ctr">
                      <a:defRPr lang="en-US" sz="1000" b="0" i="0" u="none" strike="noStrike" kern="1200" baseline="0">
                        <a:solidFill>
                          <a:srgbClr val="000000">
                            <a:lumMod val="75000"/>
                            <a:lumOff val="25000"/>
                          </a:srgbClr>
                        </a:solidFill>
                        <a:latin typeface="+mn-lt"/>
                        <a:ea typeface="+mn-ea"/>
                        <a:cs typeface="+mn-cs"/>
                      </a:defRPr>
                    </a:pPr>
                    <a:fld id="{F02E9B49-D03B-F540-95F5-4E3FA77BAC55}" type="VALUE">
                      <a:rPr lang="en-US" sz="1000" smtClean="0"/>
                      <a:pPr algn="ctr">
                        <a:defRPr lang="en-US" sz="1000">
                          <a:solidFill>
                            <a:srgbClr val="000000">
                              <a:lumMod val="75000"/>
                              <a:lumOff val="25000"/>
                            </a:srgbClr>
                          </a:solidFill>
                        </a:defRPr>
                      </a:pPr>
                      <a:t>[值]</a:t>
                    </a:fld>
                    <a:r>
                      <a:rPr lang="en-US" sz="1000" baseline="0"/>
                      <a:t> </a:t>
                    </a:r>
                  </a:p>
                  <a:p>
                    <a:pPr algn="ctr">
                      <a:defRPr lang="en-US" sz="1000">
                        <a:solidFill>
                          <a:srgbClr val="000000">
                            <a:lumMod val="75000"/>
                            <a:lumOff val="25000"/>
                          </a:srgbClr>
                        </a:solidFill>
                      </a:defRPr>
                    </a:pPr>
                    <a:r>
                      <a:rPr lang="en-US" sz="1000" baseline="0"/>
                      <a:t>(0.353%)</a:t>
                    </a:r>
                  </a:p>
                </c:rich>
              </c:tx>
              <c:spPr>
                <a:noFill/>
                <a:ln>
                  <a:noFill/>
                </a:ln>
                <a:effectLst/>
              </c:spPr>
              <c:txPr>
                <a:bodyPr rot="0" spcFirstLastPara="1" vertOverflow="ellipsis" vert="horz" wrap="square" lIns="38100" tIns="19050" rIns="38100" bIns="19050" anchor="ctr" anchorCtr="0">
                  <a:spAutoFit/>
                </a:bodyPr>
                <a:lstStyle/>
                <a:p>
                  <a:pPr algn="ctr">
                    <a:defRPr lang="en-US" sz="1000" b="0" i="0" u="none" strike="noStrike" kern="1200" baseline="0">
                      <a:solidFill>
                        <a:srgbClr val="000000">
                          <a:lumMod val="75000"/>
                          <a:lumOff val="25000"/>
                        </a:srgbClr>
                      </a:solidFill>
                      <a:latin typeface="+mn-lt"/>
                      <a:ea typeface="+mn-ea"/>
                      <a:cs typeface="+mn-cs"/>
                    </a:defRPr>
                  </a:pPr>
                  <a:endParaRPr lang="de-DE"/>
                </a:p>
              </c:txPr>
              <c:dLblPos val="bestFit"/>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9-26C7-4493-9F01-EA9A32B858EF}"/>
                </c:ext>
              </c:extLst>
            </c:dLbl>
            <c:spPr>
              <a:noFill/>
              <a:ln>
                <a:noFill/>
              </a:ln>
              <a:effectLst/>
            </c:spPr>
            <c:txPr>
              <a:bodyPr rot="0" spcFirstLastPara="1" vertOverflow="ellipsis" vert="horz" wrap="square" lIns="38100" tIns="19050" rIns="38100" bIns="19050" anchor="ctr" anchorCtr="0">
                <a:spAutoFit/>
              </a:bodyPr>
              <a:lstStyle/>
              <a:p>
                <a:pPr algn="ctr">
                  <a:defRPr lang="en-US"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'[Deskription_Corona-Teil.xlsx]Impfstoff'!$B$17:$F$17</c:f>
              <c:strCache>
                <c:ptCount val="5"/>
                <c:pt idx="0">
                  <c:v>AstraZeneca</c:v>
                </c:pt>
                <c:pt idx="1">
                  <c:v>Biontech</c:v>
                </c:pt>
                <c:pt idx="2">
                  <c:v>Johnson &amp; Johnson</c:v>
                </c:pt>
                <c:pt idx="3">
                  <c:v>Moderna</c:v>
                </c:pt>
                <c:pt idx="4">
                  <c:v>Other</c:v>
                </c:pt>
              </c:strCache>
            </c:strRef>
          </c:cat>
          <c:val>
            <c:numRef>
              <c:f>'[Deskription_Corona-Teil.xlsx]Impfstoff'!$B$18:$F$18</c:f>
              <c:numCache>
                <c:formatCode>General</c:formatCode>
                <c:ptCount val="5"/>
                <c:pt idx="0">
                  <c:v>123</c:v>
                </c:pt>
                <c:pt idx="1">
                  <c:v>1028</c:v>
                </c:pt>
                <c:pt idx="2">
                  <c:v>40</c:v>
                </c:pt>
                <c:pt idx="3">
                  <c:v>222</c:v>
                </c:pt>
                <c:pt idx="4">
                  <c:v>5</c:v>
                </c:pt>
              </c:numCache>
            </c:numRef>
          </c:val>
          <c:extLst>
            <c:ext xmlns:c16="http://schemas.microsoft.com/office/drawing/2014/chart" uri="{C3380CC4-5D6E-409C-BE32-E72D297353CC}">
              <c16:uniqueId val="{0000000A-26C7-4493-9F01-EA9A32B858EF}"/>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7713254593175853"/>
          <c:y val="0.36512467191601045"/>
          <c:w val="0.23953412073490812"/>
          <c:h val="0.38752462760336776"/>
        </c:manualLayout>
      </c:layout>
      <c:overlay val="0"/>
      <c:spPr>
        <a:noFill/>
        <a:ln>
          <a:noFill/>
        </a:ln>
        <a:effectLst/>
      </c:spPr>
      <c:txPr>
        <a:bodyPr rot="0" spcFirstLastPara="1" vertOverflow="ellipsis" vert="horz" wrap="square" anchor="ctr" anchorCtr="1"/>
        <a:lstStyle/>
        <a:p>
          <a:pPr algn="ctr">
            <a:defRPr lang="en-US" sz="1200" b="0" i="0" u="none" strike="noStrike" kern="1200" baseline="0">
              <a:solidFill>
                <a:srgbClr val="000000">
                  <a:lumMod val="75000"/>
                  <a:lumOff val="25000"/>
                </a:srgb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9118</Words>
  <Characters>57445</Characters>
  <Application>Microsoft Office Word</Application>
  <DocSecurity>0</DocSecurity>
  <Lines>478</Lines>
  <Paragraphs>132</Paragraphs>
  <ScaleCrop>false</ScaleCrop>
  <Company/>
  <LinksUpToDate>false</LinksUpToDate>
  <CharactersWithSpaces>66431</CharactersWithSpaces>
  <SharedDoc>false</SharedDoc>
  <HLinks>
    <vt:vector size="126" baseType="variant">
      <vt:variant>
        <vt:i4>1441854</vt:i4>
      </vt:variant>
      <vt:variant>
        <vt:i4>74</vt:i4>
      </vt:variant>
      <vt:variant>
        <vt:i4>0</vt:i4>
      </vt:variant>
      <vt:variant>
        <vt:i4>5</vt:i4>
      </vt:variant>
      <vt:variant>
        <vt:lpwstr/>
      </vt:variant>
      <vt:variant>
        <vt:lpwstr>_Toc95215207</vt:lpwstr>
      </vt:variant>
      <vt:variant>
        <vt:i4>1507390</vt:i4>
      </vt:variant>
      <vt:variant>
        <vt:i4>68</vt:i4>
      </vt:variant>
      <vt:variant>
        <vt:i4>0</vt:i4>
      </vt:variant>
      <vt:variant>
        <vt:i4>5</vt:i4>
      </vt:variant>
      <vt:variant>
        <vt:lpwstr/>
      </vt:variant>
      <vt:variant>
        <vt:lpwstr>_Toc95215206</vt:lpwstr>
      </vt:variant>
      <vt:variant>
        <vt:i4>1310782</vt:i4>
      </vt:variant>
      <vt:variant>
        <vt:i4>62</vt:i4>
      </vt:variant>
      <vt:variant>
        <vt:i4>0</vt:i4>
      </vt:variant>
      <vt:variant>
        <vt:i4>5</vt:i4>
      </vt:variant>
      <vt:variant>
        <vt:lpwstr/>
      </vt:variant>
      <vt:variant>
        <vt:lpwstr>_Toc95215205</vt:lpwstr>
      </vt:variant>
      <vt:variant>
        <vt:i4>1376318</vt:i4>
      </vt:variant>
      <vt:variant>
        <vt:i4>56</vt:i4>
      </vt:variant>
      <vt:variant>
        <vt:i4>0</vt:i4>
      </vt:variant>
      <vt:variant>
        <vt:i4>5</vt:i4>
      </vt:variant>
      <vt:variant>
        <vt:lpwstr/>
      </vt:variant>
      <vt:variant>
        <vt:lpwstr>_Toc95215204</vt:lpwstr>
      </vt:variant>
      <vt:variant>
        <vt:i4>1179710</vt:i4>
      </vt:variant>
      <vt:variant>
        <vt:i4>50</vt:i4>
      </vt:variant>
      <vt:variant>
        <vt:i4>0</vt:i4>
      </vt:variant>
      <vt:variant>
        <vt:i4>5</vt:i4>
      </vt:variant>
      <vt:variant>
        <vt:lpwstr/>
      </vt:variant>
      <vt:variant>
        <vt:lpwstr>_Toc95215203</vt:lpwstr>
      </vt:variant>
      <vt:variant>
        <vt:i4>1245246</vt:i4>
      </vt:variant>
      <vt:variant>
        <vt:i4>44</vt:i4>
      </vt:variant>
      <vt:variant>
        <vt:i4>0</vt:i4>
      </vt:variant>
      <vt:variant>
        <vt:i4>5</vt:i4>
      </vt:variant>
      <vt:variant>
        <vt:lpwstr/>
      </vt:variant>
      <vt:variant>
        <vt:lpwstr>_Toc95215202</vt:lpwstr>
      </vt:variant>
      <vt:variant>
        <vt:i4>1048638</vt:i4>
      </vt:variant>
      <vt:variant>
        <vt:i4>38</vt:i4>
      </vt:variant>
      <vt:variant>
        <vt:i4>0</vt:i4>
      </vt:variant>
      <vt:variant>
        <vt:i4>5</vt:i4>
      </vt:variant>
      <vt:variant>
        <vt:lpwstr/>
      </vt:variant>
      <vt:variant>
        <vt:lpwstr>_Toc95215201</vt:lpwstr>
      </vt:variant>
      <vt:variant>
        <vt:i4>1114174</vt:i4>
      </vt:variant>
      <vt:variant>
        <vt:i4>32</vt:i4>
      </vt:variant>
      <vt:variant>
        <vt:i4>0</vt:i4>
      </vt:variant>
      <vt:variant>
        <vt:i4>5</vt:i4>
      </vt:variant>
      <vt:variant>
        <vt:lpwstr/>
      </vt:variant>
      <vt:variant>
        <vt:lpwstr>_Toc95215200</vt:lpwstr>
      </vt:variant>
      <vt:variant>
        <vt:i4>1769527</vt:i4>
      </vt:variant>
      <vt:variant>
        <vt:i4>26</vt:i4>
      </vt:variant>
      <vt:variant>
        <vt:i4>0</vt:i4>
      </vt:variant>
      <vt:variant>
        <vt:i4>5</vt:i4>
      </vt:variant>
      <vt:variant>
        <vt:lpwstr/>
      </vt:variant>
      <vt:variant>
        <vt:lpwstr>_Toc95215199</vt:lpwstr>
      </vt:variant>
      <vt:variant>
        <vt:i4>1703991</vt:i4>
      </vt:variant>
      <vt:variant>
        <vt:i4>20</vt:i4>
      </vt:variant>
      <vt:variant>
        <vt:i4>0</vt:i4>
      </vt:variant>
      <vt:variant>
        <vt:i4>5</vt:i4>
      </vt:variant>
      <vt:variant>
        <vt:lpwstr/>
      </vt:variant>
      <vt:variant>
        <vt:lpwstr>_Toc95215198</vt:lpwstr>
      </vt:variant>
      <vt:variant>
        <vt:i4>1376311</vt:i4>
      </vt:variant>
      <vt:variant>
        <vt:i4>14</vt:i4>
      </vt:variant>
      <vt:variant>
        <vt:i4>0</vt:i4>
      </vt:variant>
      <vt:variant>
        <vt:i4>5</vt:i4>
      </vt:variant>
      <vt:variant>
        <vt:lpwstr/>
      </vt:variant>
      <vt:variant>
        <vt:lpwstr>_Toc95215197</vt:lpwstr>
      </vt:variant>
      <vt:variant>
        <vt:i4>1310775</vt:i4>
      </vt:variant>
      <vt:variant>
        <vt:i4>8</vt:i4>
      </vt:variant>
      <vt:variant>
        <vt:i4>0</vt:i4>
      </vt:variant>
      <vt:variant>
        <vt:i4>5</vt:i4>
      </vt:variant>
      <vt:variant>
        <vt:lpwstr/>
      </vt:variant>
      <vt:variant>
        <vt:lpwstr>_Toc95215196</vt:lpwstr>
      </vt:variant>
      <vt:variant>
        <vt:i4>1507383</vt:i4>
      </vt:variant>
      <vt:variant>
        <vt:i4>2</vt:i4>
      </vt:variant>
      <vt:variant>
        <vt:i4>0</vt:i4>
      </vt:variant>
      <vt:variant>
        <vt:i4>5</vt:i4>
      </vt:variant>
      <vt:variant>
        <vt:lpwstr/>
      </vt:variant>
      <vt:variant>
        <vt:lpwstr>_Toc95215195</vt:lpwstr>
      </vt:variant>
      <vt:variant>
        <vt:i4>4915283</vt:i4>
      </vt:variant>
      <vt:variant>
        <vt:i4>21</vt:i4>
      </vt:variant>
      <vt:variant>
        <vt:i4>0</vt:i4>
      </vt:variant>
      <vt:variant>
        <vt:i4>5</vt:i4>
      </vt:variant>
      <vt:variant>
        <vt:lpwstr>https://projekte.uni-erfurt.de/cosmo2020/web/</vt:lpwstr>
      </vt:variant>
      <vt:variant>
        <vt:lpwstr/>
      </vt:variant>
      <vt:variant>
        <vt:i4>1572864</vt:i4>
      </vt:variant>
      <vt:variant>
        <vt:i4>18</vt:i4>
      </vt:variant>
      <vt:variant>
        <vt:i4>0</vt:i4>
      </vt:variant>
      <vt:variant>
        <vt:i4>5</vt:i4>
      </vt:variant>
      <vt:variant>
        <vt:lpwstr>https://www.rki.de/DE/Content/Kommissionen/Bundesgesundheitsblatt/Downloads/2019_04_Betsch.pdf?__blob=publicationFile</vt:lpwstr>
      </vt:variant>
      <vt:variant>
        <vt:lpwstr/>
      </vt:variant>
      <vt:variant>
        <vt:i4>6553643</vt:i4>
      </vt:variant>
      <vt:variant>
        <vt:i4>15</vt:i4>
      </vt:variant>
      <vt:variant>
        <vt:i4>0</vt:i4>
      </vt:variant>
      <vt:variant>
        <vt:i4>5</vt:i4>
      </vt:variant>
      <vt:variant>
        <vt:lpwstr>https://doi.org/10.1016/j.vaccine. 2018.04.023</vt:lpwstr>
      </vt:variant>
      <vt:variant>
        <vt:lpwstr/>
      </vt:variant>
      <vt:variant>
        <vt:i4>1572864</vt:i4>
      </vt:variant>
      <vt:variant>
        <vt:i4>12</vt:i4>
      </vt:variant>
      <vt:variant>
        <vt:i4>0</vt:i4>
      </vt:variant>
      <vt:variant>
        <vt:i4>5</vt:i4>
      </vt:variant>
      <vt:variant>
        <vt:lpwstr>https://www.rki.de/DE/Content/Kommissionen/Bundesgesundheitsblatt/Downloads/2019_04_Betsch.pdf?__blob=publicationFile</vt:lpwstr>
      </vt:variant>
      <vt:variant>
        <vt:lpwstr/>
      </vt:variant>
      <vt:variant>
        <vt:i4>852061</vt:i4>
      </vt:variant>
      <vt:variant>
        <vt:i4>9</vt:i4>
      </vt:variant>
      <vt:variant>
        <vt:i4>0</vt:i4>
      </vt:variant>
      <vt:variant>
        <vt:i4>5</vt:i4>
      </vt:variant>
      <vt:variant>
        <vt:lpwstr>https://www.rnd.de/politik/faktencheck-afd-politiker-verbreitet-im-bundestag-falsche-zahlen-zu-impfnebenwirkungen-27IIOROKRLX2MXSVHI5KOAC2LM.html</vt:lpwstr>
      </vt:variant>
      <vt:variant>
        <vt:lpwstr/>
      </vt:variant>
      <vt:variant>
        <vt:i4>655431</vt:i4>
      </vt:variant>
      <vt:variant>
        <vt:i4>6</vt:i4>
      </vt:variant>
      <vt:variant>
        <vt:i4>0</vt:i4>
      </vt:variant>
      <vt:variant>
        <vt:i4>5</vt:i4>
      </vt:variant>
      <vt:variant>
        <vt:lpwstr>https://journals.plos.org/plosone/article?id=10.1371/journal.pone.0259513</vt:lpwstr>
      </vt:variant>
      <vt:variant>
        <vt:lpwstr/>
      </vt:variant>
      <vt:variant>
        <vt:i4>655415</vt:i4>
      </vt:variant>
      <vt:variant>
        <vt:i4>3</vt:i4>
      </vt:variant>
      <vt:variant>
        <vt:i4>0</vt:i4>
      </vt:variant>
      <vt:variant>
        <vt:i4>5</vt:i4>
      </vt:variant>
      <vt:variant>
        <vt:lpwstr>https://projekte.uni-erfurt.de/cosmo2020/files/COSMO_W53.pdf</vt:lpwstr>
      </vt:variant>
      <vt:variant>
        <vt:lpwstr/>
      </vt:variant>
      <vt:variant>
        <vt:i4>5505095</vt:i4>
      </vt:variant>
      <vt:variant>
        <vt:i4>0</vt:i4>
      </vt:variant>
      <vt:variant>
        <vt:i4>0</vt:i4>
      </vt:variant>
      <vt:variant>
        <vt:i4>5</vt:i4>
      </vt:variant>
      <vt:variant>
        <vt:lpwstr>https://www.mpg.de/17673849/vaccination-willingness-in-europe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Neumann</dc:creator>
  <cp:keywords/>
  <dc:description/>
  <cp:lastModifiedBy>yimeng Zheng</cp:lastModifiedBy>
  <cp:revision>540</cp:revision>
  <dcterms:created xsi:type="dcterms:W3CDTF">2022-02-07T23:54:00Z</dcterms:created>
  <dcterms:modified xsi:type="dcterms:W3CDTF">2022-02-28T11:04:00Z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
  </property>
  <property fmtid="{D5CDD505-2E9C-101B-9397-08002B2CF9AE}" pid="3" name="ZOTERO_PREF_1">
    <vt:lpwstr>&lt;data data-version="3" zotero-version="5.0.96.4"&gt;&lt;session id="R4Yvw867"/&gt;&lt;style id="http://www.zotero.org/styles/vancouver" locale="de-DE" hasBibliography="1" bibliographyStyleHasBeenSet="1"/&gt;&lt;prefs&gt;&lt;pref name="fieldType" value="Field"/&gt;&lt;/prefs&gt;&lt;/data&gt;</vt:lpwstr>
  </property>
</Properties>
</file>